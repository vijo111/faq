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Verdana" w:eastAsiaTheme="minorHAnsi" w:hAnsi="Verdana" w:cstheme="minorBidi"/>
          <w:b w:val="0"/>
          <w:bCs w:val="0"/>
          <w:color w:val="auto"/>
          <w:sz w:val="20"/>
          <w:szCs w:val="20"/>
          <w:lang w:eastAsia="en-US"/>
        </w:rPr>
        <w:id w:val="-837620906"/>
        <w:docPartObj>
          <w:docPartGallery w:val="Table of Contents"/>
          <w:docPartUnique/>
        </w:docPartObj>
      </w:sdtPr>
      <w:sdtEndPr>
        <w:rPr>
          <w:noProof/>
        </w:rPr>
      </w:sdtEndPr>
      <w:sdtContent>
        <w:p w:rsidR="000142A1" w:rsidRPr="003053BB" w:rsidRDefault="000142A1" w:rsidP="00FF6EA9">
          <w:pPr>
            <w:pStyle w:val="TOCHeading"/>
            <w:outlineLvl w:val="0"/>
            <w:rPr>
              <w:rFonts w:ascii="Verdana" w:hAnsi="Verdana"/>
              <w:sz w:val="20"/>
              <w:szCs w:val="20"/>
            </w:rPr>
          </w:pPr>
          <w:r w:rsidRPr="003053BB">
            <w:rPr>
              <w:rFonts w:ascii="Verdana" w:hAnsi="Verdana"/>
              <w:sz w:val="20"/>
              <w:szCs w:val="20"/>
            </w:rPr>
            <w:t>Table of Contents</w:t>
          </w:r>
        </w:p>
        <w:p w:rsidR="00371DB5" w:rsidRDefault="003E433D">
          <w:pPr>
            <w:pStyle w:val="TOC1"/>
            <w:tabs>
              <w:tab w:val="left" w:pos="440"/>
              <w:tab w:val="right" w:leader="dot" w:pos="9350"/>
            </w:tabs>
            <w:rPr>
              <w:noProof/>
              <w:lang w:val="en-IN" w:eastAsia="en-IN"/>
            </w:rPr>
          </w:pPr>
          <w:r w:rsidRPr="003053BB">
            <w:rPr>
              <w:rFonts w:ascii="Verdana" w:hAnsi="Verdana"/>
              <w:sz w:val="20"/>
              <w:szCs w:val="20"/>
            </w:rPr>
            <w:fldChar w:fldCharType="begin"/>
          </w:r>
          <w:r w:rsidR="000142A1" w:rsidRPr="003053BB">
            <w:rPr>
              <w:rFonts w:ascii="Verdana" w:hAnsi="Verdana"/>
              <w:sz w:val="20"/>
              <w:szCs w:val="20"/>
            </w:rPr>
            <w:instrText xml:space="preserve"> TOC \o "1-3" \h \z \u </w:instrText>
          </w:r>
          <w:r w:rsidRPr="003053BB">
            <w:rPr>
              <w:rFonts w:ascii="Verdana" w:hAnsi="Verdana"/>
              <w:sz w:val="20"/>
              <w:szCs w:val="20"/>
            </w:rPr>
            <w:fldChar w:fldCharType="separate"/>
          </w:r>
          <w:hyperlink w:anchor="_Toc471372147" w:history="1">
            <w:r w:rsidR="00371DB5" w:rsidRPr="002505E8">
              <w:rPr>
                <w:rStyle w:val="Hyperlink"/>
                <w:noProof/>
              </w:rPr>
              <w:t>1.</w:t>
            </w:r>
            <w:r w:rsidR="00371DB5">
              <w:rPr>
                <w:noProof/>
                <w:lang w:val="en-IN" w:eastAsia="en-IN"/>
              </w:rPr>
              <w:tab/>
            </w:r>
            <w:r w:rsidR="00371DB5" w:rsidRPr="002505E8">
              <w:rPr>
                <w:rStyle w:val="Hyperlink"/>
                <w:noProof/>
              </w:rPr>
              <w:t>How Hashmap works in Java</w:t>
            </w:r>
            <w:r w:rsidR="00371DB5">
              <w:rPr>
                <w:noProof/>
                <w:webHidden/>
              </w:rPr>
              <w:tab/>
            </w:r>
            <w:r>
              <w:rPr>
                <w:noProof/>
                <w:webHidden/>
              </w:rPr>
              <w:fldChar w:fldCharType="begin"/>
            </w:r>
            <w:r w:rsidR="00371DB5">
              <w:rPr>
                <w:noProof/>
                <w:webHidden/>
              </w:rPr>
              <w:instrText xml:space="preserve"> PAGEREF _Toc471372147 \h </w:instrText>
            </w:r>
            <w:r>
              <w:rPr>
                <w:noProof/>
                <w:webHidden/>
              </w:rPr>
            </w:r>
            <w:r>
              <w:rPr>
                <w:noProof/>
                <w:webHidden/>
              </w:rPr>
              <w:fldChar w:fldCharType="separate"/>
            </w:r>
            <w:r w:rsidR="00371DB5">
              <w:rPr>
                <w:noProof/>
                <w:webHidden/>
              </w:rPr>
              <w:t>7</w:t>
            </w:r>
            <w:r>
              <w:rPr>
                <w:noProof/>
                <w:webHidden/>
              </w:rPr>
              <w:fldChar w:fldCharType="end"/>
            </w:r>
          </w:hyperlink>
        </w:p>
        <w:p w:rsidR="00371DB5" w:rsidRDefault="00526282">
          <w:pPr>
            <w:pStyle w:val="TOC2"/>
            <w:tabs>
              <w:tab w:val="right" w:leader="dot" w:pos="9350"/>
            </w:tabs>
            <w:rPr>
              <w:noProof/>
              <w:lang w:val="en-IN" w:eastAsia="en-IN"/>
            </w:rPr>
          </w:pPr>
          <w:hyperlink w:anchor="_Toc471372148" w:history="1">
            <w:r w:rsidR="00371DB5" w:rsidRPr="002505E8">
              <w:rPr>
                <w:rStyle w:val="Hyperlink"/>
                <w:noProof/>
              </w:rPr>
              <w:t>What is bucket ?</w:t>
            </w:r>
            <w:r w:rsidR="00371DB5">
              <w:rPr>
                <w:noProof/>
                <w:webHidden/>
              </w:rPr>
              <w:tab/>
            </w:r>
            <w:r w:rsidR="003E433D">
              <w:rPr>
                <w:noProof/>
                <w:webHidden/>
              </w:rPr>
              <w:fldChar w:fldCharType="begin"/>
            </w:r>
            <w:r w:rsidR="00371DB5">
              <w:rPr>
                <w:noProof/>
                <w:webHidden/>
              </w:rPr>
              <w:instrText xml:space="preserve"> PAGEREF _Toc471372148 \h </w:instrText>
            </w:r>
            <w:r w:rsidR="003E433D">
              <w:rPr>
                <w:noProof/>
                <w:webHidden/>
              </w:rPr>
            </w:r>
            <w:r w:rsidR="003E433D">
              <w:rPr>
                <w:noProof/>
                <w:webHidden/>
              </w:rPr>
              <w:fldChar w:fldCharType="separate"/>
            </w:r>
            <w:r w:rsidR="00371DB5">
              <w:rPr>
                <w:noProof/>
                <w:webHidden/>
              </w:rPr>
              <w:t>7</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149" w:history="1">
            <w:r w:rsidR="00371DB5" w:rsidRPr="002505E8">
              <w:rPr>
                <w:rStyle w:val="Hyperlink"/>
                <w:noProof/>
              </w:rPr>
              <w:t>Hash map works on the principle of hashing</w:t>
            </w:r>
            <w:r w:rsidR="00371DB5">
              <w:rPr>
                <w:noProof/>
                <w:webHidden/>
              </w:rPr>
              <w:tab/>
            </w:r>
            <w:r w:rsidR="003E433D">
              <w:rPr>
                <w:noProof/>
                <w:webHidden/>
              </w:rPr>
              <w:fldChar w:fldCharType="begin"/>
            </w:r>
            <w:r w:rsidR="00371DB5">
              <w:rPr>
                <w:noProof/>
                <w:webHidden/>
              </w:rPr>
              <w:instrText xml:space="preserve"> PAGEREF _Toc471372149 \h </w:instrText>
            </w:r>
            <w:r w:rsidR="003E433D">
              <w:rPr>
                <w:noProof/>
                <w:webHidden/>
              </w:rPr>
            </w:r>
            <w:r w:rsidR="003E433D">
              <w:rPr>
                <w:noProof/>
                <w:webHidden/>
              </w:rPr>
              <w:fldChar w:fldCharType="separate"/>
            </w:r>
            <w:r w:rsidR="00371DB5">
              <w:rPr>
                <w:noProof/>
                <w:webHidden/>
              </w:rPr>
              <w:t>8</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150" w:history="1">
            <w:r w:rsidR="00371DB5" w:rsidRPr="002505E8">
              <w:rPr>
                <w:rStyle w:val="Hyperlink"/>
                <w:noProof/>
              </w:rPr>
              <w:t>What if  when two different keys have the same hashcode ?</w:t>
            </w:r>
            <w:r w:rsidR="00371DB5">
              <w:rPr>
                <w:noProof/>
                <w:webHidden/>
              </w:rPr>
              <w:tab/>
            </w:r>
            <w:r w:rsidR="003E433D">
              <w:rPr>
                <w:noProof/>
                <w:webHidden/>
              </w:rPr>
              <w:fldChar w:fldCharType="begin"/>
            </w:r>
            <w:r w:rsidR="00371DB5">
              <w:rPr>
                <w:noProof/>
                <w:webHidden/>
              </w:rPr>
              <w:instrText xml:space="preserve"> PAGEREF _Toc471372150 \h </w:instrText>
            </w:r>
            <w:r w:rsidR="003E433D">
              <w:rPr>
                <w:noProof/>
                <w:webHidden/>
              </w:rPr>
            </w:r>
            <w:r w:rsidR="003E433D">
              <w:rPr>
                <w:noProof/>
                <w:webHidden/>
              </w:rPr>
              <w:fldChar w:fldCharType="separate"/>
            </w:r>
            <w:r w:rsidR="00371DB5">
              <w:rPr>
                <w:noProof/>
                <w:webHidden/>
              </w:rPr>
              <w:t>9</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151" w:history="1">
            <w:r w:rsidR="00371DB5" w:rsidRPr="002505E8">
              <w:rPr>
                <w:rStyle w:val="Hyperlink"/>
                <w:noProof/>
              </w:rPr>
              <w:t>When the functions 'equals' traverses through the linked list does</w:t>
            </w:r>
            <w:r w:rsidR="00371DB5">
              <w:rPr>
                <w:noProof/>
                <w:webHidden/>
              </w:rPr>
              <w:tab/>
            </w:r>
            <w:r w:rsidR="003E433D">
              <w:rPr>
                <w:noProof/>
                <w:webHidden/>
              </w:rPr>
              <w:fldChar w:fldCharType="begin"/>
            </w:r>
            <w:r w:rsidR="00371DB5">
              <w:rPr>
                <w:noProof/>
                <w:webHidden/>
              </w:rPr>
              <w:instrText xml:space="preserve"> PAGEREF _Toc471372151 \h </w:instrText>
            </w:r>
            <w:r w:rsidR="003E433D">
              <w:rPr>
                <w:noProof/>
                <w:webHidden/>
              </w:rPr>
            </w:r>
            <w:r w:rsidR="003E433D">
              <w:rPr>
                <w:noProof/>
                <w:webHidden/>
              </w:rPr>
              <w:fldChar w:fldCharType="separate"/>
            </w:r>
            <w:r w:rsidR="00371DB5">
              <w:rPr>
                <w:noProof/>
                <w:webHidden/>
              </w:rPr>
              <w:t>9</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152" w:history="1">
            <w:r w:rsidR="00371DB5" w:rsidRPr="002505E8">
              <w:rPr>
                <w:rStyle w:val="Hyperlink"/>
                <w:noProof/>
              </w:rPr>
              <w:t>What if  when two  keys are same and have the same hashcode ?</w:t>
            </w:r>
            <w:r w:rsidR="00371DB5">
              <w:rPr>
                <w:noProof/>
                <w:webHidden/>
              </w:rPr>
              <w:tab/>
            </w:r>
            <w:r w:rsidR="003E433D">
              <w:rPr>
                <w:noProof/>
                <w:webHidden/>
              </w:rPr>
              <w:fldChar w:fldCharType="begin"/>
            </w:r>
            <w:r w:rsidR="00371DB5">
              <w:rPr>
                <w:noProof/>
                <w:webHidden/>
              </w:rPr>
              <w:instrText xml:space="preserve"> PAGEREF _Toc471372152 \h </w:instrText>
            </w:r>
            <w:r w:rsidR="003E433D">
              <w:rPr>
                <w:noProof/>
                <w:webHidden/>
              </w:rPr>
            </w:r>
            <w:r w:rsidR="003E433D">
              <w:rPr>
                <w:noProof/>
                <w:webHidden/>
              </w:rPr>
              <w:fldChar w:fldCharType="separate"/>
            </w:r>
            <w:r w:rsidR="00371DB5">
              <w:rPr>
                <w:noProof/>
                <w:webHidden/>
              </w:rPr>
              <w:t>10</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153" w:history="1">
            <w:r w:rsidR="00371DB5" w:rsidRPr="002505E8">
              <w:rPr>
                <w:rStyle w:val="Hyperlink"/>
                <w:noProof/>
              </w:rPr>
              <w:t>What algorithm does Java use to avoid HashMap collision?</w:t>
            </w:r>
            <w:r w:rsidR="00371DB5">
              <w:rPr>
                <w:noProof/>
                <w:webHidden/>
              </w:rPr>
              <w:tab/>
            </w:r>
            <w:r w:rsidR="003E433D">
              <w:rPr>
                <w:noProof/>
                <w:webHidden/>
              </w:rPr>
              <w:fldChar w:fldCharType="begin"/>
            </w:r>
            <w:r w:rsidR="00371DB5">
              <w:rPr>
                <w:noProof/>
                <w:webHidden/>
              </w:rPr>
              <w:instrText xml:space="preserve"> PAGEREF _Toc471372153 \h </w:instrText>
            </w:r>
            <w:r w:rsidR="003E433D">
              <w:rPr>
                <w:noProof/>
                <w:webHidden/>
              </w:rPr>
            </w:r>
            <w:r w:rsidR="003E433D">
              <w:rPr>
                <w:noProof/>
                <w:webHidden/>
              </w:rPr>
              <w:fldChar w:fldCharType="separate"/>
            </w:r>
            <w:r w:rsidR="00371DB5">
              <w:rPr>
                <w:noProof/>
                <w:webHidden/>
              </w:rPr>
              <w:t>10</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154" w:history="1">
            <w:r w:rsidR="00371DB5" w:rsidRPr="002505E8">
              <w:rPr>
                <w:rStyle w:val="Hyperlink"/>
                <w:noProof/>
              </w:rPr>
              <w:t>How will you measure the performance of HashMap?</w:t>
            </w:r>
            <w:r w:rsidR="00371DB5">
              <w:rPr>
                <w:noProof/>
                <w:webHidden/>
              </w:rPr>
              <w:tab/>
            </w:r>
            <w:r w:rsidR="003E433D">
              <w:rPr>
                <w:noProof/>
                <w:webHidden/>
              </w:rPr>
              <w:fldChar w:fldCharType="begin"/>
            </w:r>
            <w:r w:rsidR="00371DB5">
              <w:rPr>
                <w:noProof/>
                <w:webHidden/>
              </w:rPr>
              <w:instrText xml:space="preserve"> PAGEREF _Toc471372154 \h </w:instrText>
            </w:r>
            <w:r w:rsidR="003E433D">
              <w:rPr>
                <w:noProof/>
                <w:webHidden/>
              </w:rPr>
            </w:r>
            <w:r w:rsidR="003E433D">
              <w:rPr>
                <w:noProof/>
                <w:webHidden/>
              </w:rPr>
              <w:fldChar w:fldCharType="separate"/>
            </w:r>
            <w:r w:rsidR="00371DB5">
              <w:rPr>
                <w:noProof/>
                <w:webHidden/>
              </w:rPr>
              <w:t>10</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155" w:history="1">
            <w:r w:rsidR="00371DB5" w:rsidRPr="002505E8">
              <w:rPr>
                <w:rStyle w:val="Hyperlink"/>
                <w:noProof/>
              </w:rPr>
              <w:t>What is the time complexity of Hashmap get() and put() method ?</w:t>
            </w:r>
            <w:r w:rsidR="00371DB5">
              <w:rPr>
                <w:noProof/>
                <w:webHidden/>
              </w:rPr>
              <w:tab/>
            </w:r>
            <w:r w:rsidR="003E433D">
              <w:rPr>
                <w:noProof/>
                <w:webHidden/>
              </w:rPr>
              <w:fldChar w:fldCharType="begin"/>
            </w:r>
            <w:r w:rsidR="00371DB5">
              <w:rPr>
                <w:noProof/>
                <w:webHidden/>
              </w:rPr>
              <w:instrText xml:space="preserve"> PAGEREF _Toc471372155 \h </w:instrText>
            </w:r>
            <w:r w:rsidR="003E433D">
              <w:rPr>
                <w:noProof/>
                <w:webHidden/>
              </w:rPr>
            </w:r>
            <w:r w:rsidR="003E433D">
              <w:rPr>
                <w:noProof/>
                <w:webHidden/>
              </w:rPr>
              <w:fldChar w:fldCharType="separate"/>
            </w:r>
            <w:r w:rsidR="00371DB5">
              <w:rPr>
                <w:noProof/>
                <w:webHidden/>
              </w:rPr>
              <w:t>11</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156" w:history="1">
            <w:r w:rsidR="00371DB5" w:rsidRPr="002505E8">
              <w:rPr>
                <w:rStyle w:val="Hyperlink"/>
                <w:noProof/>
              </w:rPr>
              <w:t>When should we not use HashMap in Java?</w:t>
            </w:r>
            <w:r w:rsidR="00371DB5">
              <w:rPr>
                <w:noProof/>
                <w:webHidden/>
              </w:rPr>
              <w:tab/>
            </w:r>
            <w:r w:rsidR="003E433D">
              <w:rPr>
                <w:noProof/>
                <w:webHidden/>
              </w:rPr>
              <w:fldChar w:fldCharType="begin"/>
            </w:r>
            <w:r w:rsidR="00371DB5">
              <w:rPr>
                <w:noProof/>
                <w:webHidden/>
              </w:rPr>
              <w:instrText xml:space="preserve"> PAGEREF _Toc471372156 \h </w:instrText>
            </w:r>
            <w:r w:rsidR="003E433D">
              <w:rPr>
                <w:noProof/>
                <w:webHidden/>
              </w:rPr>
            </w:r>
            <w:r w:rsidR="003E433D">
              <w:rPr>
                <w:noProof/>
                <w:webHidden/>
              </w:rPr>
              <w:fldChar w:fldCharType="separate"/>
            </w:r>
            <w:r w:rsidR="00371DB5">
              <w:rPr>
                <w:noProof/>
                <w:webHidden/>
              </w:rPr>
              <w:t>11</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157" w:history="1">
            <w:r w:rsidR="00371DB5" w:rsidRPr="002505E8">
              <w:rPr>
                <w:rStyle w:val="Hyperlink"/>
                <w:noProof/>
              </w:rPr>
              <w:t>HashMap in Java8</w:t>
            </w:r>
            <w:r w:rsidR="00371DB5">
              <w:rPr>
                <w:noProof/>
                <w:webHidden/>
              </w:rPr>
              <w:tab/>
            </w:r>
            <w:r w:rsidR="003E433D">
              <w:rPr>
                <w:noProof/>
                <w:webHidden/>
              </w:rPr>
              <w:fldChar w:fldCharType="begin"/>
            </w:r>
            <w:r w:rsidR="00371DB5">
              <w:rPr>
                <w:noProof/>
                <w:webHidden/>
              </w:rPr>
              <w:instrText xml:space="preserve"> PAGEREF _Toc471372157 \h </w:instrText>
            </w:r>
            <w:r w:rsidR="003E433D">
              <w:rPr>
                <w:noProof/>
                <w:webHidden/>
              </w:rPr>
            </w:r>
            <w:r w:rsidR="003E433D">
              <w:rPr>
                <w:noProof/>
                <w:webHidden/>
              </w:rPr>
              <w:fldChar w:fldCharType="separate"/>
            </w:r>
            <w:r w:rsidR="00371DB5">
              <w:rPr>
                <w:noProof/>
                <w:webHidden/>
              </w:rPr>
              <w:t>11</w:t>
            </w:r>
            <w:r w:rsidR="003E433D">
              <w:rPr>
                <w:noProof/>
                <w:webHidden/>
              </w:rPr>
              <w:fldChar w:fldCharType="end"/>
            </w:r>
          </w:hyperlink>
        </w:p>
        <w:p w:rsidR="00371DB5" w:rsidRDefault="00526282">
          <w:pPr>
            <w:pStyle w:val="TOC1"/>
            <w:tabs>
              <w:tab w:val="right" w:leader="dot" w:pos="9350"/>
            </w:tabs>
            <w:rPr>
              <w:noProof/>
              <w:lang w:val="en-IN" w:eastAsia="en-IN"/>
            </w:rPr>
          </w:pPr>
          <w:hyperlink w:anchor="_Toc471372158" w:history="1">
            <w:r w:rsidR="00371DB5" w:rsidRPr="002505E8">
              <w:rPr>
                <w:rStyle w:val="Hyperlink"/>
                <w:noProof/>
              </w:rPr>
              <w:t>2. Which data structure is better to implement a phone book: Trie or Hash?</w:t>
            </w:r>
            <w:r w:rsidR="00371DB5">
              <w:rPr>
                <w:noProof/>
                <w:webHidden/>
              </w:rPr>
              <w:tab/>
            </w:r>
            <w:r w:rsidR="003E433D">
              <w:rPr>
                <w:noProof/>
                <w:webHidden/>
              </w:rPr>
              <w:fldChar w:fldCharType="begin"/>
            </w:r>
            <w:r w:rsidR="00371DB5">
              <w:rPr>
                <w:noProof/>
                <w:webHidden/>
              </w:rPr>
              <w:instrText xml:space="preserve"> PAGEREF _Toc471372158 \h </w:instrText>
            </w:r>
            <w:r w:rsidR="003E433D">
              <w:rPr>
                <w:noProof/>
                <w:webHidden/>
              </w:rPr>
            </w:r>
            <w:r w:rsidR="003E433D">
              <w:rPr>
                <w:noProof/>
                <w:webHidden/>
              </w:rPr>
              <w:fldChar w:fldCharType="separate"/>
            </w:r>
            <w:r w:rsidR="00371DB5">
              <w:rPr>
                <w:noProof/>
                <w:webHidden/>
              </w:rPr>
              <w:t>11</w:t>
            </w:r>
            <w:r w:rsidR="003E433D">
              <w:rPr>
                <w:noProof/>
                <w:webHidden/>
              </w:rPr>
              <w:fldChar w:fldCharType="end"/>
            </w:r>
          </w:hyperlink>
        </w:p>
        <w:p w:rsidR="00371DB5" w:rsidRDefault="00526282">
          <w:pPr>
            <w:pStyle w:val="TOC1"/>
            <w:tabs>
              <w:tab w:val="right" w:leader="dot" w:pos="9350"/>
            </w:tabs>
            <w:rPr>
              <w:noProof/>
              <w:lang w:val="en-IN" w:eastAsia="en-IN"/>
            </w:rPr>
          </w:pPr>
          <w:hyperlink w:anchor="_Toc471372159" w:history="1">
            <w:r w:rsidR="00371DB5" w:rsidRPr="002505E8">
              <w:rPr>
                <w:rStyle w:val="Hyperlink"/>
                <w:noProof/>
              </w:rPr>
              <w:t>3. How HashSet Works Internally In Java?</w:t>
            </w:r>
            <w:r w:rsidR="00371DB5">
              <w:rPr>
                <w:noProof/>
                <w:webHidden/>
              </w:rPr>
              <w:tab/>
            </w:r>
            <w:r w:rsidR="003E433D">
              <w:rPr>
                <w:noProof/>
                <w:webHidden/>
              </w:rPr>
              <w:fldChar w:fldCharType="begin"/>
            </w:r>
            <w:r w:rsidR="00371DB5">
              <w:rPr>
                <w:noProof/>
                <w:webHidden/>
              </w:rPr>
              <w:instrText xml:space="preserve"> PAGEREF _Toc471372159 \h </w:instrText>
            </w:r>
            <w:r w:rsidR="003E433D">
              <w:rPr>
                <w:noProof/>
                <w:webHidden/>
              </w:rPr>
            </w:r>
            <w:r w:rsidR="003E433D">
              <w:rPr>
                <w:noProof/>
                <w:webHidden/>
              </w:rPr>
              <w:fldChar w:fldCharType="separate"/>
            </w:r>
            <w:r w:rsidR="00371DB5">
              <w:rPr>
                <w:noProof/>
                <w:webHidden/>
              </w:rPr>
              <w:t>12</w:t>
            </w:r>
            <w:r w:rsidR="003E433D">
              <w:rPr>
                <w:noProof/>
                <w:webHidden/>
              </w:rPr>
              <w:fldChar w:fldCharType="end"/>
            </w:r>
          </w:hyperlink>
        </w:p>
        <w:p w:rsidR="00371DB5" w:rsidRDefault="00526282">
          <w:pPr>
            <w:pStyle w:val="TOC1"/>
            <w:tabs>
              <w:tab w:val="right" w:leader="dot" w:pos="9350"/>
            </w:tabs>
            <w:rPr>
              <w:noProof/>
              <w:lang w:val="en-IN" w:eastAsia="en-IN"/>
            </w:rPr>
          </w:pPr>
          <w:hyperlink w:anchor="_Toc471372160" w:history="1">
            <w:r w:rsidR="00371DB5" w:rsidRPr="002505E8">
              <w:rPr>
                <w:rStyle w:val="Hyperlink"/>
                <w:rFonts w:eastAsiaTheme="minorHAnsi"/>
                <w:noProof/>
              </w:rPr>
              <w:t>How Add Method works Internally in ArrayList</w:t>
            </w:r>
            <w:r w:rsidR="00371DB5">
              <w:rPr>
                <w:noProof/>
                <w:webHidden/>
              </w:rPr>
              <w:tab/>
            </w:r>
            <w:r w:rsidR="003E433D">
              <w:rPr>
                <w:noProof/>
                <w:webHidden/>
              </w:rPr>
              <w:fldChar w:fldCharType="begin"/>
            </w:r>
            <w:r w:rsidR="00371DB5">
              <w:rPr>
                <w:noProof/>
                <w:webHidden/>
              </w:rPr>
              <w:instrText xml:space="preserve"> PAGEREF _Toc471372160 \h </w:instrText>
            </w:r>
            <w:r w:rsidR="003E433D">
              <w:rPr>
                <w:noProof/>
                <w:webHidden/>
              </w:rPr>
            </w:r>
            <w:r w:rsidR="003E433D">
              <w:rPr>
                <w:noProof/>
                <w:webHidden/>
              </w:rPr>
              <w:fldChar w:fldCharType="separate"/>
            </w:r>
            <w:r w:rsidR="00371DB5">
              <w:rPr>
                <w:noProof/>
                <w:webHidden/>
              </w:rPr>
              <w:t>14</w:t>
            </w:r>
            <w:r w:rsidR="003E433D">
              <w:rPr>
                <w:noProof/>
                <w:webHidden/>
              </w:rPr>
              <w:fldChar w:fldCharType="end"/>
            </w:r>
          </w:hyperlink>
        </w:p>
        <w:p w:rsidR="00371DB5" w:rsidRDefault="00526282">
          <w:pPr>
            <w:pStyle w:val="TOC1"/>
            <w:tabs>
              <w:tab w:val="right" w:leader="dot" w:pos="9350"/>
            </w:tabs>
            <w:rPr>
              <w:noProof/>
              <w:lang w:val="en-IN" w:eastAsia="en-IN"/>
            </w:rPr>
          </w:pPr>
          <w:hyperlink w:anchor="_Toc471372161" w:history="1">
            <w:r w:rsidR="00371DB5" w:rsidRPr="002505E8">
              <w:rPr>
                <w:rStyle w:val="Hyperlink"/>
                <w:noProof/>
              </w:rPr>
              <w:t>4. HashMap vs ConcurrentHashMap</w:t>
            </w:r>
            <w:r w:rsidR="00371DB5">
              <w:rPr>
                <w:noProof/>
                <w:webHidden/>
              </w:rPr>
              <w:tab/>
            </w:r>
            <w:r w:rsidR="003E433D">
              <w:rPr>
                <w:noProof/>
                <w:webHidden/>
              </w:rPr>
              <w:fldChar w:fldCharType="begin"/>
            </w:r>
            <w:r w:rsidR="00371DB5">
              <w:rPr>
                <w:noProof/>
                <w:webHidden/>
              </w:rPr>
              <w:instrText xml:space="preserve"> PAGEREF _Toc471372161 \h </w:instrText>
            </w:r>
            <w:r w:rsidR="003E433D">
              <w:rPr>
                <w:noProof/>
                <w:webHidden/>
              </w:rPr>
            </w:r>
            <w:r w:rsidR="003E433D">
              <w:rPr>
                <w:noProof/>
                <w:webHidden/>
              </w:rPr>
              <w:fldChar w:fldCharType="separate"/>
            </w:r>
            <w:r w:rsidR="00371DB5">
              <w:rPr>
                <w:noProof/>
                <w:webHidden/>
              </w:rPr>
              <w:t>17</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162" w:history="1">
            <w:r w:rsidR="00371DB5" w:rsidRPr="002505E8">
              <w:rPr>
                <w:rStyle w:val="Hyperlink"/>
                <w:noProof/>
              </w:rPr>
              <w:t>1.  Thread -Safe:</w:t>
            </w:r>
            <w:r w:rsidR="00371DB5">
              <w:rPr>
                <w:noProof/>
                <w:webHidden/>
              </w:rPr>
              <w:tab/>
            </w:r>
            <w:r w:rsidR="003E433D">
              <w:rPr>
                <w:noProof/>
                <w:webHidden/>
              </w:rPr>
              <w:fldChar w:fldCharType="begin"/>
            </w:r>
            <w:r w:rsidR="00371DB5">
              <w:rPr>
                <w:noProof/>
                <w:webHidden/>
              </w:rPr>
              <w:instrText xml:space="preserve"> PAGEREF _Toc471372162 \h </w:instrText>
            </w:r>
            <w:r w:rsidR="003E433D">
              <w:rPr>
                <w:noProof/>
                <w:webHidden/>
              </w:rPr>
            </w:r>
            <w:r w:rsidR="003E433D">
              <w:rPr>
                <w:noProof/>
                <w:webHidden/>
              </w:rPr>
              <w:fldChar w:fldCharType="separate"/>
            </w:r>
            <w:r w:rsidR="00371DB5">
              <w:rPr>
                <w:noProof/>
                <w:webHidden/>
              </w:rPr>
              <w:t>17</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163" w:history="1">
            <w:r w:rsidR="00371DB5" w:rsidRPr="002505E8">
              <w:rPr>
                <w:rStyle w:val="Hyperlink"/>
                <w:noProof/>
              </w:rPr>
              <w:t>2.  Synchronization Method :</w:t>
            </w:r>
            <w:r w:rsidR="00371DB5">
              <w:rPr>
                <w:noProof/>
                <w:webHidden/>
              </w:rPr>
              <w:tab/>
            </w:r>
            <w:r w:rsidR="003E433D">
              <w:rPr>
                <w:noProof/>
                <w:webHidden/>
              </w:rPr>
              <w:fldChar w:fldCharType="begin"/>
            </w:r>
            <w:r w:rsidR="00371DB5">
              <w:rPr>
                <w:noProof/>
                <w:webHidden/>
              </w:rPr>
              <w:instrText xml:space="preserve"> PAGEREF _Toc471372163 \h </w:instrText>
            </w:r>
            <w:r w:rsidR="003E433D">
              <w:rPr>
                <w:noProof/>
                <w:webHidden/>
              </w:rPr>
            </w:r>
            <w:r w:rsidR="003E433D">
              <w:rPr>
                <w:noProof/>
                <w:webHidden/>
              </w:rPr>
              <w:fldChar w:fldCharType="separate"/>
            </w:r>
            <w:r w:rsidR="00371DB5">
              <w:rPr>
                <w:noProof/>
                <w:webHidden/>
              </w:rPr>
              <w:t>17</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164" w:history="1">
            <w:r w:rsidR="00371DB5" w:rsidRPr="002505E8">
              <w:rPr>
                <w:rStyle w:val="Hyperlink"/>
                <w:noProof/>
              </w:rPr>
              <w:t>3.  Null Key</w:t>
            </w:r>
            <w:r w:rsidR="00371DB5">
              <w:rPr>
                <w:noProof/>
                <w:webHidden/>
              </w:rPr>
              <w:tab/>
            </w:r>
            <w:r w:rsidR="003E433D">
              <w:rPr>
                <w:noProof/>
                <w:webHidden/>
              </w:rPr>
              <w:fldChar w:fldCharType="begin"/>
            </w:r>
            <w:r w:rsidR="00371DB5">
              <w:rPr>
                <w:noProof/>
                <w:webHidden/>
              </w:rPr>
              <w:instrText xml:space="preserve"> PAGEREF _Toc471372164 \h </w:instrText>
            </w:r>
            <w:r w:rsidR="003E433D">
              <w:rPr>
                <w:noProof/>
                <w:webHidden/>
              </w:rPr>
            </w:r>
            <w:r w:rsidR="003E433D">
              <w:rPr>
                <w:noProof/>
                <w:webHidden/>
              </w:rPr>
              <w:fldChar w:fldCharType="separate"/>
            </w:r>
            <w:r w:rsidR="00371DB5">
              <w:rPr>
                <w:noProof/>
                <w:webHidden/>
              </w:rPr>
              <w:t>17</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165" w:history="1">
            <w:r w:rsidR="00371DB5" w:rsidRPr="002505E8">
              <w:rPr>
                <w:rStyle w:val="Hyperlink"/>
                <w:noProof/>
              </w:rPr>
              <w:t>4.  Performance</w:t>
            </w:r>
            <w:r w:rsidR="00371DB5">
              <w:rPr>
                <w:noProof/>
                <w:webHidden/>
              </w:rPr>
              <w:tab/>
            </w:r>
            <w:r w:rsidR="003E433D">
              <w:rPr>
                <w:noProof/>
                <w:webHidden/>
              </w:rPr>
              <w:fldChar w:fldCharType="begin"/>
            </w:r>
            <w:r w:rsidR="00371DB5">
              <w:rPr>
                <w:noProof/>
                <w:webHidden/>
              </w:rPr>
              <w:instrText xml:space="preserve"> PAGEREF _Toc471372165 \h </w:instrText>
            </w:r>
            <w:r w:rsidR="003E433D">
              <w:rPr>
                <w:noProof/>
                <w:webHidden/>
              </w:rPr>
            </w:r>
            <w:r w:rsidR="003E433D">
              <w:rPr>
                <w:noProof/>
                <w:webHidden/>
              </w:rPr>
              <w:fldChar w:fldCharType="separate"/>
            </w:r>
            <w:r w:rsidR="00371DB5">
              <w:rPr>
                <w:noProof/>
                <w:webHidden/>
              </w:rPr>
              <w:t>17</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166" w:history="1">
            <w:r w:rsidR="00371DB5" w:rsidRPr="002505E8">
              <w:rPr>
                <w:rStyle w:val="Hyperlink"/>
                <w:noProof/>
              </w:rPr>
              <w:t>Why we need ConcurrentHashMap when we already had Hashtable ?</w:t>
            </w:r>
            <w:r w:rsidR="00371DB5">
              <w:rPr>
                <w:noProof/>
                <w:webHidden/>
              </w:rPr>
              <w:tab/>
            </w:r>
            <w:r w:rsidR="003E433D">
              <w:rPr>
                <w:noProof/>
                <w:webHidden/>
              </w:rPr>
              <w:fldChar w:fldCharType="begin"/>
            </w:r>
            <w:r w:rsidR="00371DB5">
              <w:rPr>
                <w:noProof/>
                <w:webHidden/>
              </w:rPr>
              <w:instrText xml:space="preserve"> PAGEREF _Toc471372166 \h </w:instrText>
            </w:r>
            <w:r w:rsidR="003E433D">
              <w:rPr>
                <w:noProof/>
                <w:webHidden/>
              </w:rPr>
            </w:r>
            <w:r w:rsidR="003E433D">
              <w:rPr>
                <w:noProof/>
                <w:webHidden/>
              </w:rPr>
              <w:fldChar w:fldCharType="separate"/>
            </w:r>
            <w:r w:rsidR="00371DB5">
              <w:rPr>
                <w:noProof/>
                <w:webHidden/>
              </w:rPr>
              <w:t>18</w:t>
            </w:r>
            <w:r w:rsidR="003E433D">
              <w:rPr>
                <w:noProof/>
                <w:webHidden/>
              </w:rPr>
              <w:fldChar w:fldCharType="end"/>
            </w:r>
          </w:hyperlink>
        </w:p>
        <w:p w:rsidR="00371DB5" w:rsidRDefault="00526282">
          <w:pPr>
            <w:pStyle w:val="TOC1"/>
            <w:tabs>
              <w:tab w:val="right" w:leader="dot" w:pos="9350"/>
            </w:tabs>
            <w:rPr>
              <w:noProof/>
              <w:lang w:val="en-IN" w:eastAsia="en-IN"/>
            </w:rPr>
          </w:pPr>
          <w:hyperlink w:anchor="_Toc471372167" w:history="1">
            <w:r w:rsidR="00371DB5" w:rsidRPr="002505E8">
              <w:rPr>
                <w:rStyle w:val="Hyperlink"/>
                <w:noProof/>
              </w:rPr>
              <w:t>5. How ConcurrentHashMap works in Java</w:t>
            </w:r>
            <w:r w:rsidR="00371DB5">
              <w:rPr>
                <w:noProof/>
                <w:webHidden/>
              </w:rPr>
              <w:tab/>
            </w:r>
            <w:r w:rsidR="003E433D">
              <w:rPr>
                <w:noProof/>
                <w:webHidden/>
              </w:rPr>
              <w:fldChar w:fldCharType="begin"/>
            </w:r>
            <w:r w:rsidR="00371DB5">
              <w:rPr>
                <w:noProof/>
                <w:webHidden/>
              </w:rPr>
              <w:instrText xml:space="preserve"> PAGEREF _Toc471372167 \h </w:instrText>
            </w:r>
            <w:r w:rsidR="003E433D">
              <w:rPr>
                <w:noProof/>
                <w:webHidden/>
              </w:rPr>
            </w:r>
            <w:r w:rsidR="003E433D">
              <w:rPr>
                <w:noProof/>
                <w:webHidden/>
              </w:rPr>
              <w:fldChar w:fldCharType="separate"/>
            </w:r>
            <w:r w:rsidR="00371DB5">
              <w:rPr>
                <w:noProof/>
                <w:webHidden/>
              </w:rPr>
              <w:t>18</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168" w:history="1">
            <w:r w:rsidR="00371DB5" w:rsidRPr="002505E8">
              <w:rPr>
                <w:rStyle w:val="Hyperlink"/>
                <w:noProof/>
              </w:rPr>
              <w:t>Why ConcurrentHashMap does not allow null keys and null values?</w:t>
            </w:r>
            <w:r w:rsidR="00371DB5">
              <w:rPr>
                <w:noProof/>
                <w:webHidden/>
              </w:rPr>
              <w:tab/>
            </w:r>
            <w:r w:rsidR="003E433D">
              <w:rPr>
                <w:noProof/>
                <w:webHidden/>
              </w:rPr>
              <w:fldChar w:fldCharType="begin"/>
            </w:r>
            <w:r w:rsidR="00371DB5">
              <w:rPr>
                <w:noProof/>
                <w:webHidden/>
              </w:rPr>
              <w:instrText xml:space="preserve"> PAGEREF _Toc471372168 \h </w:instrText>
            </w:r>
            <w:r w:rsidR="003E433D">
              <w:rPr>
                <w:noProof/>
                <w:webHidden/>
              </w:rPr>
            </w:r>
            <w:r w:rsidR="003E433D">
              <w:rPr>
                <w:noProof/>
                <w:webHidden/>
              </w:rPr>
              <w:fldChar w:fldCharType="separate"/>
            </w:r>
            <w:r w:rsidR="00371DB5">
              <w:rPr>
                <w:noProof/>
                <w:webHidden/>
              </w:rPr>
              <w:t>19</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169" w:history="1">
            <w:r w:rsidR="00371DB5" w:rsidRPr="002505E8">
              <w:rPr>
                <w:rStyle w:val="Hyperlink"/>
                <w:noProof/>
              </w:rPr>
              <w:t>What is the difference between HashMap and ConcurrentHashMap?</w:t>
            </w:r>
            <w:r w:rsidR="00371DB5">
              <w:rPr>
                <w:noProof/>
                <w:webHidden/>
              </w:rPr>
              <w:tab/>
            </w:r>
            <w:r w:rsidR="003E433D">
              <w:rPr>
                <w:noProof/>
                <w:webHidden/>
              </w:rPr>
              <w:fldChar w:fldCharType="begin"/>
            </w:r>
            <w:r w:rsidR="00371DB5">
              <w:rPr>
                <w:noProof/>
                <w:webHidden/>
              </w:rPr>
              <w:instrText xml:space="preserve"> PAGEREF _Toc471372169 \h </w:instrText>
            </w:r>
            <w:r w:rsidR="003E433D">
              <w:rPr>
                <w:noProof/>
                <w:webHidden/>
              </w:rPr>
            </w:r>
            <w:r w:rsidR="003E433D">
              <w:rPr>
                <w:noProof/>
                <w:webHidden/>
              </w:rPr>
              <w:fldChar w:fldCharType="separate"/>
            </w:r>
            <w:r w:rsidR="00371DB5">
              <w:rPr>
                <w:noProof/>
                <w:webHidden/>
              </w:rPr>
              <w:t>20</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170" w:history="1">
            <w:r w:rsidR="00371DB5" w:rsidRPr="002505E8">
              <w:rPr>
                <w:rStyle w:val="Hyperlink"/>
                <w:noProof/>
              </w:rPr>
              <w:t>Can multiple threads read from the Hashtable concurrently ?</w:t>
            </w:r>
            <w:r w:rsidR="00371DB5">
              <w:rPr>
                <w:noProof/>
                <w:webHidden/>
              </w:rPr>
              <w:tab/>
            </w:r>
            <w:r w:rsidR="003E433D">
              <w:rPr>
                <w:noProof/>
                <w:webHidden/>
              </w:rPr>
              <w:fldChar w:fldCharType="begin"/>
            </w:r>
            <w:r w:rsidR="00371DB5">
              <w:rPr>
                <w:noProof/>
                <w:webHidden/>
              </w:rPr>
              <w:instrText xml:space="preserve"> PAGEREF _Toc471372170 \h </w:instrText>
            </w:r>
            <w:r w:rsidR="003E433D">
              <w:rPr>
                <w:noProof/>
                <w:webHidden/>
              </w:rPr>
            </w:r>
            <w:r w:rsidR="003E433D">
              <w:rPr>
                <w:noProof/>
                <w:webHidden/>
              </w:rPr>
              <w:fldChar w:fldCharType="separate"/>
            </w:r>
            <w:r w:rsidR="00371DB5">
              <w:rPr>
                <w:noProof/>
                <w:webHidden/>
              </w:rPr>
              <w:t>20</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171" w:history="1">
            <w:r w:rsidR="00371DB5" w:rsidRPr="002505E8">
              <w:rPr>
                <w:rStyle w:val="Hyperlink"/>
                <w:noProof/>
              </w:rPr>
              <w:t>Does ConcurrentHashMap Iterator behaves like fail fast iterator or fail safe Iterator?</w:t>
            </w:r>
            <w:r w:rsidR="00371DB5">
              <w:rPr>
                <w:noProof/>
                <w:webHidden/>
              </w:rPr>
              <w:tab/>
            </w:r>
            <w:r w:rsidR="003E433D">
              <w:rPr>
                <w:noProof/>
                <w:webHidden/>
              </w:rPr>
              <w:fldChar w:fldCharType="begin"/>
            </w:r>
            <w:r w:rsidR="00371DB5">
              <w:rPr>
                <w:noProof/>
                <w:webHidden/>
              </w:rPr>
              <w:instrText xml:space="preserve"> PAGEREF _Toc471372171 \h </w:instrText>
            </w:r>
            <w:r w:rsidR="003E433D">
              <w:rPr>
                <w:noProof/>
                <w:webHidden/>
              </w:rPr>
            </w:r>
            <w:r w:rsidR="003E433D">
              <w:rPr>
                <w:noProof/>
                <w:webHidden/>
              </w:rPr>
              <w:fldChar w:fldCharType="separate"/>
            </w:r>
            <w:r w:rsidR="00371DB5">
              <w:rPr>
                <w:noProof/>
                <w:webHidden/>
              </w:rPr>
              <w:t>20</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172" w:history="1">
            <w:r w:rsidR="00371DB5" w:rsidRPr="002505E8">
              <w:rPr>
                <w:rStyle w:val="Hyperlink"/>
                <w:noProof/>
              </w:rPr>
              <w:t>Why does Java provide default value of partition count as 16 instead of very high value ?</w:t>
            </w:r>
            <w:r w:rsidR="00371DB5">
              <w:rPr>
                <w:noProof/>
                <w:webHidden/>
              </w:rPr>
              <w:tab/>
            </w:r>
            <w:r w:rsidR="003E433D">
              <w:rPr>
                <w:noProof/>
                <w:webHidden/>
              </w:rPr>
              <w:fldChar w:fldCharType="begin"/>
            </w:r>
            <w:r w:rsidR="00371DB5">
              <w:rPr>
                <w:noProof/>
                <w:webHidden/>
              </w:rPr>
              <w:instrText xml:space="preserve"> PAGEREF _Toc471372172 \h </w:instrText>
            </w:r>
            <w:r w:rsidR="003E433D">
              <w:rPr>
                <w:noProof/>
                <w:webHidden/>
              </w:rPr>
            </w:r>
            <w:r w:rsidR="003E433D">
              <w:rPr>
                <w:noProof/>
                <w:webHidden/>
              </w:rPr>
              <w:fldChar w:fldCharType="separate"/>
            </w:r>
            <w:r w:rsidR="00371DB5">
              <w:rPr>
                <w:noProof/>
                <w:webHidden/>
              </w:rPr>
              <w:t>20</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173" w:history="1">
            <w:r w:rsidR="00371DB5" w:rsidRPr="002505E8">
              <w:rPr>
                <w:rStyle w:val="Hyperlink"/>
                <w:noProof/>
              </w:rPr>
              <w:t>Can you write the simple  example which proves ConcurrentHashMap class behaves like fail safe iterator?</w:t>
            </w:r>
            <w:r w:rsidR="00371DB5">
              <w:rPr>
                <w:noProof/>
                <w:webHidden/>
              </w:rPr>
              <w:tab/>
            </w:r>
            <w:r w:rsidR="003E433D">
              <w:rPr>
                <w:noProof/>
                <w:webHidden/>
              </w:rPr>
              <w:fldChar w:fldCharType="begin"/>
            </w:r>
            <w:r w:rsidR="00371DB5">
              <w:rPr>
                <w:noProof/>
                <w:webHidden/>
              </w:rPr>
              <w:instrText xml:space="preserve"> PAGEREF _Toc471372173 \h </w:instrText>
            </w:r>
            <w:r w:rsidR="003E433D">
              <w:rPr>
                <w:noProof/>
                <w:webHidden/>
              </w:rPr>
            </w:r>
            <w:r w:rsidR="003E433D">
              <w:rPr>
                <w:noProof/>
                <w:webHidden/>
              </w:rPr>
              <w:fldChar w:fldCharType="separate"/>
            </w:r>
            <w:r w:rsidR="00371DB5">
              <w:rPr>
                <w:noProof/>
                <w:webHidden/>
              </w:rPr>
              <w:t>20</w:t>
            </w:r>
            <w:r w:rsidR="003E433D">
              <w:rPr>
                <w:noProof/>
                <w:webHidden/>
              </w:rPr>
              <w:fldChar w:fldCharType="end"/>
            </w:r>
          </w:hyperlink>
        </w:p>
        <w:p w:rsidR="00371DB5" w:rsidRDefault="00526282">
          <w:pPr>
            <w:pStyle w:val="TOC1"/>
            <w:tabs>
              <w:tab w:val="right" w:leader="dot" w:pos="9350"/>
            </w:tabs>
            <w:rPr>
              <w:noProof/>
              <w:lang w:val="en-IN" w:eastAsia="en-IN"/>
            </w:rPr>
          </w:pPr>
          <w:hyperlink w:anchor="_Toc471372174" w:history="1">
            <w:r w:rsidR="00371DB5" w:rsidRPr="002505E8">
              <w:rPr>
                <w:rStyle w:val="Hyperlink"/>
                <w:noProof/>
              </w:rPr>
              <w:t>LinkedList vs ArrayList in Java</w:t>
            </w:r>
            <w:r w:rsidR="00371DB5">
              <w:rPr>
                <w:noProof/>
                <w:webHidden/>
              </w:rPr>
              <w:tab/>
            </w:r>
            <w:r w:rsidR="003E433D">
              <w:rPr>
                <w:noProof/>
                <w:webHidden/>
              </w:rPr>
              <w:fldChar w:fldCharType="begin"/>
            </w:r>
            <w:r w:rsidR="00371DB5">
              <w:rPr>
                <w:noProof/>
                <w:webHidden/>
              </w:rPr>
              <w:instrText xml:space="preserve"> PAGEREF _Toc471372174 \h </w:instrText>
            </w:r>
            <w:r w:rsidR="003E433D">
              <w:rPr>
                <w:noProof/>
                <w:webHidden/>
              </w:rPr>
            </w:r>
            <w:r w:rsidR="003E433D">
              <w:rPr>
                <w:noProof/>
                <w:webHidden/>
              </w:rPr>
              <w:fldChar w:fldCharType="separate"/>
            </w:r>
            <w:r w:rsidR="00371DB5">
              <w:rPr>
                <w:noProof/>
                <w:webHidden/>
              </w:rPr>
              <w:t>21</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175" w:history="1">
            <w:r w:rsidR="00371DB5" w:rsidRPr="002505E8">
              <w:rPr>
                <w:rStyle w:val="Hyperlink"/>
                <w:noProof/>
              </w:rPr>
              <w:t>When to use LinkedList and ArrayList in Java</w:t>
            </w:r>
            <w:r w:rsidR="00371DB5">
              <w:rPr>
                <w:noProof/>
                <w:webHidden/>
              </w:rPr>
              <w:tab/>
            </w:r>
            <w:r w:rsidR="003E433D">
              <w:rPr>
                <w:noProof/>
                <w:webHidden/>
              </w:rPr>
              <w:fldChar w:fldCharType="begin"/>
            </w:r>
            <w:r w:rsidR="00371DB5">
              <w:rPr>
                <w:noProof/>
                <w:webHidden/>
              </w:rPr>
              <w:instrText xml:space="preserve"> PAGEREF _Toc471372175 \h </w:instrText>
            </w:r>
            <w:r w:rsidR="003E433D">
              <w:rPr>
                <w:noProof/>
                <w:webHidden/>
              </w:rPr>
            </w:r>
            <w:r w:rsidR="003E433D">
              <w:rPr>
                <w:noProof/>
                <w:webHidden/>
              </w:rPr>
              <w:fldChar w:fldCharType="separate"/>
            </w:r>
            <w:r w:rsidR="00371DB5">
              <w:rPr>
                <w:noProof/>
                <w:webHidden/>
              </w:rPr>
              <w:t>22</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176" w:history="1">
            <w:r w:rsidR="00371DB5" w:rsidRPr="002505E8">
              <w:rPr>
                <w:rStyle w:val="Hyperlink"/>
                <w:rFonts w:ascii="Arial" w:hAnsi="Arial" w:cs="Arial"/>
                <w:noProof/>
              </w:rPr>
              <w:t>Why class name and file name should be same in Java</w:t>
            </w:r>
            <w:r w:rsidR="00371DB5">
              <w:rPr>
                <w:noProof/>
                <w:webHidden/>
              </w:rPr>
              <w:tab/>
            </w:r>
            <w:r w:rsidR="003E433D">
              <w:rPr>
                <w:noProof/>
                <w:webHidden/>
              </w:rPr>
              <w:fldChar w:fldCharType="begin"/>
            </w:r>
            <w:r w:rsidR="00371DB5">
              <w:rPr>
                <w:noProof/>
                <w:webHidden/>
              </w:rPr>
              <w:instrText xml:space="preserve"> PAGEREF _Toc471372176 \h </w:instrText>
            </w:r>
            <w:r w:rsidR="003E433D">
              <w:rPr>
                <w:noProof/>
                <w:webHidden/>
              </w:rPr>
            </w:r>
            <w:r w:rsidR="003E433D">
              <w:rPr>
                <w:noProof/>
                <w:webHidden/>
              </w:rPr>
              <w:fldChar w:fldCharType="separate"/>
            </w:r>
            <w:r w:rsidR="00371DB5">
              <w:rPr>
                <w:noProof/>
                <w:webHidden/>
              </w:rPr>
              <w:t>22</w:t>
            </w:r>
            <w:r w:rsidR="003E433D">
              <w:rPr>
                <w:noProof/>
                <w:webHidden/>
              </w:rPr>
              <w:fldChar w:fldCharType="end"/>
            </w:r>
          </w:hyperlink>
        </w:p>
        <w:p w:rsidR="00371DB5" w:rsidRDefault="00526282">
          <w:pPr>
            <w:pStyle w:val="TOC1"/>
            <w:tabs>
              <w:tab w:val="right" w:leader="dot" w:pos="9350"/>
            </w:tabs>
            <w:rPr>
              <w:noProof/>
              <w:lang w:val="en-IN" w:eastAsia="en-IN"/>
            </w:rPr>
          </w:pPr>
          <w:hyperlink w:anchor="_Toc471372177" w:history="1">
            <w:r w:rsidR="00371DB5" w:rsidRPr="002505E8">
              <w:rPr>
                <w:rStyle w:val="Hyperlink"/>
                <w:noProof/>
              </w:rPr>
              <w:t>Singleton Pattern</w:t>
            </w:r>
            <w:r w:rsidR="00371DB5">
              <w:rPr>
                <w:noProof/>
                <w:webHidden/>
              </w:rPr>
              <w:tab/>
            </w:r>
            <w:r w:rsidR="003E433D">
              <w:rPr>
                <w:noProof/>
                <w:webHidden/>
              </w:rPr>
              <w:fldChar w:fldCharType="begin"/>
            </w:r>
            <w:r w:rsidR="00371DB5">
              <w:rPr>
                <w:noProof/>
                <w:webHidden/>
              </w:rPr>
              <w:instrText xml:space="preserve"> PAGEREF _Toc471372177 \h </w:instrText>
            </w:r>
            <w:r w:rsidR="003E433D">
              <w:rPr>
                <w:noProof/>
                <w:webHidden/>
              </w:rPr>
            </w:r>
            <w:r w:rsidR="003E433D">
              <w:rPr>
                <w:noProof/>
                <w:webHidden/>
              </w:rPr>
              <w:fldChar w:fldCharType="separate"/>
            </w:r>
            <w:r w:rsidR="00371DB5">
              <w:rPr>
                <w:noProof/>
                <w:webHidden/>
              </w:rPr>
              <w:t>24</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178" w:history="1">
            <w:r w:rsidR="00371DB5" w:rsidRPr="002505E8">
              <w:rPr>
                <w:rStyle w:val="Hyperlink"/>
                <w:noProof/>
              </w:rPr>
              <w:t>1. Class Diagram</w:t>
            </w:r>
            <w:r w:rsidR="00371DB5">
              <w:rPr>
                <w:noProof/>
                <w:webHidden/>
              </w:rPr>
              <w:tab/>
            </w:r>
            <w:r w:rsidR="003E433D">
              <w:rPr>
                <w:noProof/>
                <w:webHidden/>
              </w:rPr>
              <w:fldChar w:fldCharType="begin"/>
            </w:r>
            <w:r w:rsidR="00371DB5">
              <w:rPr>
                <w:noProof/>
                <w:webHidden/>
              </w:rPr>
              <w:instrText xml:space="preserve"> PAGEREF _Toc471372178 \h </w:instrText>
            </w:r>
            <w:r w:rsidR="003E433D">
              <w:rPr>
                <w:noProof/>
                <w:webHidden/>
              </w:rPr>
            </w:r>
            <w:r w:rsidR="003E433D">
              <w:rPr>
                <w:noProof/>
                <w:webHidden/>
              </w:rPr>
              <w:fldChar w:fldCharType="separate"/>
            </w:r>
            <w:r w:rsidR="00371DB5">
              <w:rPr>
                <w:noProof/>
                <w:webHidden/>
              </w:rPr>
              <w:t>27</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179" w:history="1">
            <w:r w:rsidR="00371DB5" w:rsidRPr="002505E8">
              <w:rPr>
                <w:rStyle w:val="Hyperlink"/>
                <w:noProof/>
              </w:rPr>
              <w:t>2. How to Implement</w:t>
            </w:r>
            <w:r w:rsidR="00371DB5">
              <w:rPr>
                <w:noProof/>
                <w:webHidden/>
              </w:rPr>
              <w:tab/>
            </w:r>
            <w:r w:rsidR="003E433D">
              <w:rPr>
                <w:noProof/>
                <w:webHidden/>
              </w:rPr>
              <w:fldChar w:fldCharType="begin"/>
            </w:r>
            <w:r w:rsidR="00371DB5">
              <w:rPr>
                <w:noProof/>
                <w:webHidden/>
              </w:rPr>
              <w:instrText xml:space="preserve"> PAGEREF _Toc471372179 \h </w:instrText>
            </w:r>
            <w:r w:rsidR="003E433D">
              <w:rPr>
                <w:noProof/>
                <w:webHidden/>
              </w:rPr>
            </w:r>
            <w:r w:rsidR="003E433D">
              <w:rPr>
                <w:noProof/>
                <w:webHidden/>
              </w:rPr>
              <w:fldChar w:fldCharType="separate"/>
            </w:r>
            <w:r w:rsidR="00371DB5">
              <w:rPr>
                <w:noProof/>
                <w:webHidden/>
              </w:rPr>
              <w:t>27</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180" w:history="1">
            <w:r w:rsidR="00371DB5" w:rsidRPr="002505E8">
              <w:rPr>
                <w:rStyle w:val="Hyperlink"/>
                <w:noProof/>
              </w:rPr>
              <w:t>3. Singleton and Thread Safety</w:t>
            </w:r>
            <w:r w:rsidR="00371DB5">
              <w:rPr>
                <w:noProof/>
                <w:webHidden/>
              </w:rPr>
              <w:tab/>
            </w:r>
            <w:r w:rsidR="003E433D">
              <w:rPr>
                <w:noProof/>
                <w:webHidden/>
              </w:rPr>
              <w:fldChar w:fldCharType="begin"/>
            </w:r>
            <w:r w:rsidR="00371DB5">
              <w:rPr>
                <w:noProof/>
                <w:webHidden/>
              </w:rPr>
              <w:instrText xml:space="preserve"> PAGEREF _Toc471372180 \h </w:instrText>
            </w:r>
            <w:r w:rsidR="003E433D">
              <w:rPr>
                <w:noProof/>
                <w:webHidden/>
              </w:rPr>
            </w:r>
            <w:r w:rsidR="003E433D">
              <w:rPr>
                <w:noProof/>
                <w:webHidden/>
              </w:rPr>
              <w:fldChar w:fldCharType="separate"/>
            </w:r>
            <w:r w:rsidR="00371DB5">
              <w:rPr>
                <w:noProof/>
                <w:webHidden/>
              </w:rPr>
              <w:t>28</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181" w:history="1">
            <w:r w:rsidR="00371DB5" w:rsidRPr="002505E8">
              <w:rPr>
                <w:rStyle w:val="Hyperlink"/>
                <w:noProof/>
              </w:rPr>
              <w:t>4. Singleton and Early Initialization</w:t>
            </w:r>
            <w:r w:rsidR="00371DB5">
              <w:rPr>
                <w:noProof/>
                <w:webHidden/>
              </w:rPr>
              <w:tab/>
            </w:r>
            <w:r w:rsidR="003E433D">
              <w:rPr>
                <w:noProof/>
                <w:webHidden/>
              </w:rPr>
              <w:fldChar w:fldCharType="begin"/>
            </w:r>
            <w:r w:rsidR="00371DB5">
              <w:rPr>
                <w:noProof/>
                <w:webHidden/>
              </w:rPr>
              <w:instrText xml:space="preserve"> PAGEREF _Toc471372181 \h </w:instrText>
            </w:r>
            <w:r w:rsidR="003E433D">
              <w:rPr>
                <w:noProof/>
                <w:webHidden/>
              </w:rPr>
            </w:r>
            <w:r w:rsidR="003E433D">
              <w:rPr>
                <w:noProof/>
                <w:webHidden/>
              </w:rPr>
              <w:fldChar w:fldCharType="separate"/>
            </w:r>
            <w:r w:rsidR="00371DB5">
              <w:rPr>
                <w:noProof/>
                <w:webHidden/>
              </w:rPr>
              <w:t>28</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182" w:history="1">
            <w:r w:rsidR="00371DB5" w:rsidRPr="002505E8">
              <w:rPr>
                <w:rStyle w:val="Hyperlink"/>
                <w:noProof/>
              </w:rPr>
              <w:t>5. Singleton and Object Cloning</w:t>
            </w:r>
            <w:r w:rsidR="00371DB5">
              <w:rPr>
                <w:noProof/>
                <w:webHidden/>
              </w:rPr>
              <w:tab/>
            </w:r>
            <w:r w:rsidR="003E433D">
              <w:rPr>
                <w:noProof/>
                <w:webHidden/>
              </w:rPr>
              <w:fldChar w:fldCharType="begin"/>
            </w:r>
            <w:r w:rsidR="00371DB5">
              <w:rPr>
                <w:noProof/>
                <w:webHidden/>
              </w:rPr>
              <w:instrText xml:space="preserve"> PAGEREF _Toc471372182 \h </w:instrText>
            </w:r>
            <w:r w:rsidR="003E433D">
              <w:rPr>
                <w:noProof/>
                <w:webHidden/>
              </w:rPr>
            </w:r>
            <w:r w:rsidR="003E433D">
              <w:rPr>
                <w:noProof/>
                <w:webHidden/>
              </w:rPr>
              <w:fldChar w:fldCharType="separate"/>
            </w:r>
            <w:r w:rsidR="00371DB5">
              <w:rPr>
                <w:noProof/>
                <w:webHidden/>
              </w:rPr>
              <w:t>29</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183" w:history="1">
            <w:r w:rsidR="00371DB5" w:rsidRPr="002505E8">
              <w:rPr>
                <w:rStyle w:val="Hyperlink"/>
                <w:noProof/>
              </w:rPr>
              <w:t>6. Singleton and Serialization</w:t>
            </w:r>
            <w:r w:rsidR="00371DB5">
              <w:rPr>
                <w:noProof/>
                <w:webHidden/>
              </w:rPr>
              <w:tab/>
            </w:r>
            <w:r w:rsidR="003E433D">
              <w:rPr>
                <w:noProof/>
                <w:webHidden/>
              </w:rPr>
              <w:fldChar w:fldCharType="begin"/>
            </w:r>
            <w:r w:rsidR="00371DB5">
              <w:rPr>
                <w:noProof/>
                <w:webHidden/>
              </w:rPr>
              <w:instrText xml:space="preserve"> PAGEREF _Toc471372183 \h </w:instrText>
            </w:r>
            <w:r w:rsidR="003E433D">
              <w:rPr>
                <w:noProof/>
                <w:webHidden/>
              </w:rPr>
            </w:r>
            <w:r w:rsidR="003E433D">
              <w:rPr>
                <w:noProof/>
                <w:webHidden/>
              </w:rPr>
              <w:fldChar w:fldCharType="separate"/>
            </w:r>
            <w:r w:rsidR="00371DB5">
              <w:rPr>
                <w:noProof/>
                <w:webHidden/>
              </w:rPr>
              <w:t>30</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184" w:history="1">
            <w:r w:rsidR="00371DB5" w:rsidRPr="002505E8">
              <w:rPr>
                <w:rStyle w:val="Hyperlink"/>
                <w:noProof/>
              </w:rPr>
              <w:t>What is Singleton class? Have you used Singleton before?</w:t>
            </w:r>
            <w:r w:rsidR="00371DB5">
              <w:rPr>
                <w:noProof/>
                <w:webHidden/>
              </w:rPr>
              <w:tab/>
            </w:r>
            <w:r w:rsidR="003E433D">
              <w:rPr>
                <w:noProof/>
                <w:webHidden/>
              </w:rPr>
              <w:fldChar w:fldCharType="begin"/>
            </w:r>
            <w:r w:rsidR="00371DB5">
              <w:rPr>
                <w:noProof/>
                <w:webHidden/>
              </w:rPr>
              <w:instrText xml:space="preserve"> PAGEREF _Toc471372184 \h </w:instrText>
            </w:r>
            <w:r w:rsidR="003E433D">
              <w:rPr>
                <w:noProof/>
                <w:webHidden/>
              </w:rPr>
            </w:r>
            <w:r w:rsidR="003E433D">
              <w:rPr>
                <w:noProof/>
                <w:webHidden/>
              </w:rPr>
              <w:fldChar w:fldCharType="separate"/>
            </w:r>
            <w:r w:rsidR="00371DB5">
              <w:rPr>
                <w:noProof/>
                <w:webHidden/>
              </w:rPr>
              <w:t>32</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185" w:history="1">
            <w:r w:rsidR="00371DB5" w:rsidRPr="002505E8">
              <w:rPr>
                <w:rStyle w:val="Hyperlink"/>
                <w:noProof/>
              </w:rPr>
              <w:t>Which classes are candidates of Singleton? Which kind of class do you make Singleton in Java?</w:t>
            </w:r>
            <w:r w:rsidR="00371DB5">
              <w:rPr>
                <w:noProof/>
                <w:webHidden/>
              </w:rPr>
              <w:tab/>
            </w:r>
            <w:r w:rsidR="003E433D">
              <w:rPr>
                <w:noProof/>
                <w:webHidden/>
              </w:rPr>
              <w:fldChar w:fldCharType="begin"/>
            </w:r>
            <w:r w:rsidR="00371DB5">
              <w:rPr>
                <w:noProof/>
                <w:webHidden/>
              </w:rPr>
              <w:instrText xml:space="preserve"> PAGEREF _Toc471372185 \h </w:instrText>
            </w:r>
            <w:r w:rsidR="003E433D">
              <w:rPr>
                <w:noProof/>
                <w:webHidden/>
              </w:rPr>
            </w:r>
            <w:r w:rsidR="003E433D">
              <w:rPr>
                <w:noProof/>
                <w:webHidden/>
              </w:rPr>
              <w:fldChar w:fldCharType="separate"/>
            </w:r>
            <w:r w:rsidR="00371DB5">
              <w:rPr>
                <w:noProof/>
                <w:webHidden/>
              </w:rPr>
              <w:t>32</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186" w:history="1">
            <w:r w:rsidR="00371DB5" w:rsidRPr="002505E8">
              <w:rPr>
                <w:rStyle w:val="Hyperlink"/>
                <w:noProof/>
              </w:rPr>
              <w:t>Can you write code for getInstance() method of a Singleton class in Java?</w:t>
            </w:r>
            <w:r w:rsidR="00371DB5">
              <w:rPr>
                <w:noProof/>
                <w:webHidden/>
              </w:rPr>
              <w:tab/>
            </w:r>
            <w:r w:rsidR="003E433D">
              <w:rPr>
                <w:noProof/>
                <w:webHidden/>
              </w:rPr>
              <w:fldChar w:fldCharType="begin"/>
            </w:r>
            <w:r w:rsidR="00371DB5">
              <w:rPr>
                <w:noProof/>
                <w:webHidden/>
              </w:rPr>
              <w:instrText xml:space="preserve"> PAGEREF _Toc471372186 \h </w:instrText>
            </w:r>
            <w:r w:rsidR="003E433D">
              <w:rPr>
                <w:noProof/>
                <w:webHidden/>
              </w:rPr>
            </w:r>
            <w:r w:rsidR="003E433D">
              <w:rPr>
                <w:noProof/>
                <w:webHidden/>
              </w:rPr>
              <w:fldChar w:fldCharType="separate"/>
            </w:r>
            <w:r w:rsidR="00371DB5">
              <w:rPr>
                <w:noProof/>
                <w:webHidden/>
              </w:rPr>
              <w:t>32</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187" w:history="1">
            <w:r w:rsidR="00371DB5" w:rsidRPr="002505E8">
              <w:rPr>
                <w:rStyle w:val="Hyperlink"/>
                <w:noProof/>
              </w:rPr>
              <w:t>Is it better to make whole getInstance() method synchronized or just critical section is enough? Which one you will prefer?</w:t>
            </w:r>
            <w:r w:rsidR="00371DB5">
              <w:rPr>
                <w:noProof/>
                <w:webHidden/>
              </w:rPr>
              <w:tab/>
            </w:r>
            <w:r w:rsidR="003E433D">
              <w:rPr>
                <w:noProof/>
                <w:webHidden/>
              </w:rPr>
              <w:fldChar w:fldCharType="begin"/>
            </w:r>
            <w:r w:rsidR="00371DB5">
              <w:rPr>
                <w:noProof/>
                <w:webHidden/>
              </w:rPr>
              <w:instrText xml:space="preserve"> PAGEREF _Toc471372187 \h </w:instrText>
            </w:r>
            <w:r w:rsidR="003E433D">
              <w:rPr>
                <w:noProof/>
                <w:webHidden/>
              </w:rPr>
            </w:r>
            <w:r w:rsidR="003E433D">
              <w:rPr>
                <w:noProof/>
                <w:webHidden/>
              </w:rPr>
              <w:fldChar w:fldCharType="separate"/>
            </w:r>
            <w:r w:rsidR="00371DB5">
              <w:rPr>
                <w:noProof/>
                <w:webHidden/>
              </w:rPr>
              <w:t>33</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188" w:history="1">
            <w:r w:rsidR="00371DB5" w:rsidRPr="002505E8">
              <w:rPr>
                <w:rStyle w:val="Hyperlink"/>
                <w:noProof/>
              </w:rPr>
              <w:t>What is lazy and early loading of Singleton and how will you implement it?</w:t>
            </w:r>
            <w:r w:rsidR="00371DB5">
              <w:rPr>
                <w:noProof/>
                <w:webHidden/>
              </w:rPr>
              <w:tab/>
            </w:r>
            <w:r w:rsidR="003E433D">
              <w:rPr>
                <w:noProof/>
                <w:webHidden/>
              </w:rPr>
              <w:fldChar w:fldCharType="begin"/>
            </w:r>
            <w:r w:rsidR="00371DB5">
              <w:rPr>
                <w:noProof/>
                <w:webHidden/>
              </w:rPr>
              <w:instrText xml:space="preserve"> PAGEREF _Toc471372188 \h </w:instrText>
            </w:r>
            <w:r w:rsidR="003E433D">
              <w:rPr>
                <w:noProof/>
                <w:webHidden/>
              </w:rPr>
            </w:r>
            <w:r w:rsidR="003E433D">
              <w:rPr>
                <w:noProof/>
                <w:webHidden/>
              </w:rPr>
              <w:fldChar w:fldCharType="separate"/>
            </w:r>
            <w:r w:rsidR="00371DB5">
              <w:rPr>
                <w:noProof/>
                <w:webHidden/>
              </w:rPr>
              <w:t>33</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189" w:history="1">
            <w:r w:rsidR="00371DB5" w:rsidRPr="002505E8">
              <w:rPr>
                <w:rStyle w:val="Hyperlink"/>
                <w:noProof/>
              </w:rPr>
              <w:t>Give me some examples of Singleton pattern from Java Development Kit?</w:t>
            </w:r>
            <w:r w:rsidR="00371DB5">
              <w:rPr>
                <w:noProof/>
                <w:webHidden/>
              </w:rPr>
              <w:tab/>
            </w:r>
            <w:r w:rsidR="003E433D">
              <w:rPr>
                <w:noProof/>
                <w:webHidden/>
              </w:rPr>
              <w:fldChar w:fldCharType="begin"/>
            </w:r>
            <w:r w:rsidR="00371DB5">
              <w:rPr>
                <w:noProof/>
                <w:webHidden/>
              </w:rPr>
              <w:instrText xml:space="preserve"> PAGEREF _Toc471372189 \h </w:instrText>
            </w:r>
            <w:r w:rsidR="003E433D">
              <w:rPr>
                <w:noProof/>
                <w:webHidden/>
              </w:rPr>
            </w:r>
            <w:r w:rsidR="003E433D">
              <w:rPr>
                <w:noProof/>
                <w:webHidden/>
              </w:rPr>
              <w:fldChar w:fldCharType="separate"/>
            </w:r>
            <w:r w:rsidR="00371DB5">
              <w:rPr>
                <w:noProof/>
                <w:webHidden/>
              </w:rPr>
              <w:t>33</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190" w:history="1">
            <w:r w:rsidR="00371DB5" w:rsidRPr="002505E8">
              <w:rPr>
                <w:rStyle w:val="Hyperlink"/>
                <w:noProof/>
              </w:rPr>
              <w:t>What is double checked locking in Singleton?</w:t>
            </w:r>
            <w:r w:rsidR="00371DB5">
              <w:rPr>
                <w:noProof/>
                <w:webHidden/>
              </w:rPr>
              <w:tab/>
            </w:r>
            <w:r w:rsidR="003E433D">
              <w:rPr>
                <w:noProof/>
                <w:webHidden/>
              </w:rPr>
              <w:fldChar w:fldCharType="begin"/>
            </w:r>
            <w:r w:rsidR="00371DB5">
              <w:rPr>
                <w:noProof/>
                <w:webHidden/>
              </w:rPr>
              <w:instrText xml:space="preserve"> PAGEREF _Toc471372190 \h </w:instrText>
            </w:r>
            <w:r w:rsidR="003E433D">
              <w:rPr>
                <w:noProof/>
                <w:webHidden/>
              </w:rPr>
            </w:r>
            <w:r w:rsidR="003E433D">
              <w:rPr>
                <w:noProof/>
                <w:webHidden/>
              </w:rPr>
              <w:fldChar w:fldCharType="separate"/>
            </w:r>
            <w:r w:rsidR="00371DB5">
              <w:rPr>
                <w:noProof/>
                <w:webHidden/>
              </w:rPr>
              <w:t>34</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191" w:history="1">
            <w:r w:rsidR="00371DB5" w:rsidRPr="002505E8">
              <w:rPr>
                <w:rStyle w:val="Hyperlink"/>
                <w:noProof/>
              </w:rPr>
              <w:t>How do you prevent for creating another instance of Singleton using clone() method?</w:t>
            </w:r>
            <w:r w:rsidR="00371DB5">
              <w:rPr>
                <w:noProof/>
                <w:webHidden/>
              </w:rPr>
              <w:tab/>
            </w:r>
            <w:r w:rsidR="003E433D">
              <w:rPr>
                <w:noProof/>
                <w:webHidden/>
              </w:rPr>
              <w:fldChar w:fldCharType="begin"/>
            </w:r>
            <w:r w:rsidR="00371DB5">
              <w:rPr>
                <w:noProof/>
                <w:webHidden/>
              </w:rPr>
              <w:instrText xml:space="preserve"> PAGEREF _Toc471372191 \h </w:instrText>
            </w:r>
            <w:r w:rsidR="003E433D">
              <w:rPr>
                <w:noProof/>
                <w:webHidden/>
              </w:rPr>
            </w:r>
            <w:r w:rsidR="003E433D">
              <w:rPr>
                <w:noProof/>
                <w:webHidden/>
              </w:rPr>
              <w:fldChar w:fldCharType="separate"/>
            </w:r>
            <w:r w:rsidR="00371DB5">
              <w:rPr>
                <w:noProof/>
                <w:webHidden/>
              </w:rPr>
              <w:t>34</w:t>
            </w:r>
            <w:r w:rsidR="003E433D">
              <w:rPr>
                <w:noProof/>
                <w:webHidden/>
              </w:rPr>
              <w:fldChar w:fldCharType="end"/>
            </w:r>
          </w:hyperlink>
        </w:p>
        <w:p w:rsidR="00371DB5" w:rsidRDefault="00526282">
          <w:pPr>
            <w:pStyle w:val="TOC3"/>
            <w:tabs>
              <w:tab w:val="right" w:leader="dot" w:pos="9350"/>
            </w:tabs>
            <w:rPr>
              <w:noProof/>
              <w:lang w:val="en-IN" w:eastAsia="en-IN"/>
            </w:rPr>
          </w:pPr>
          <w:hyperlink w:anchor="_Toc471372192" w:history="1">
            <w:r w:rsidR="00371DB5" w:rsidRPr="002505E8">
              <w:rPr>
                <w:rStyle w:val="Hyperlink"/>
                <w:rFonts w:ascii="Trebuchet MS" w:hAnsi="Trebuchet MS"/>
                <w:noProof/>
              </w:rPr>
              <w:t>How do you prevent for creating another instance of Singleton using reflection?</w:t>
            </w:r>
            <w:r w:rsidR="00371DB5">
              <w:rPr>
                <w:noProof/>
                <w:webHidden/>
              </w:rPr>
              <w:tab/>
            </w:r>
            <w:r w:rsidR="003E433D">
              <w:rPr>
                <w:noProof/>
                <w:webHidden/>
              </w:rPr>
              <w:fldChar w:fldCharType="begin"/>
            </w:r>
            <w:r w:rsidR="00371DB5">
              <w:rPr>
                <w:noProof/>
                <w:webHidden/>
              </w:rPr>
              <w:instrText xml:space="preserve"> PAGEREF _Toc471372192 \h </w:instrText>
            </w:r>
            <w:r w:rsidR="003E433D">
              <w:rPr>
                <w:noProof/>
                <w:webHidden/>
              </w:rPr>
            </w:r>
            <w:r w:rsidR="003E433D">
              <w:rPr>
                <w:noProof/>
                <w:webHidden/>
              </w:rPr>
              <w:fldChar w:fldCharType="separate"/>
            </w:r>
            <w:r w:rsidR="00371DB5">
              <w:rPr>
                <w:noProof/>
                <w:webHidden/>
              </w:rPr>
              <w:t>35</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193" w:history="1">
            <w:r w:rsidR="00371DB5" w:rsidRPr="002505E8">
              <w:rPr>
                <w:rStyle w:val="Hyperlink"/>
                <w:noProof/>
              </w:rPr>
              <w:t>How do you prevent for creating another instance of Singleton during serialization?</w:t>
            </w:r>
            <w:r w:rsidR="00371DB5">
              <w:rPr>
                <w:noProof/>
                <w:webHidden/>
              </w:rPr>
              <w:tab/>
            </w:r>
            <w:r w:rsidR="003E433D">
              <w:rPr>
                <w:noProof/>
                <w:webHidden/>
              </w:rPr>
              <w:fldChar w:fldCharType="begin"/>
            </w:r>
            <w:r w:rsidR="00371DB5">
              <w:rPr>
                <w:noProof/>
                <w:webHidden/>
              </w:rPr>
              <w:instrText xml:space="preserve"> PAGEREF _Toc471372193 \h </w:instrText>
            </w:r>
            <w:r w:rsidR="003E433D">
              <w:rPr>
                <w:noProof/>
                <w:webHidden/>
              </w:rPr>
            </w:r>
            <w:r w:rsidR="003E433D">
              <w:rPr>
                <w:noProof/>
                <w:webHidden/>
              </w:rPr>
              <w:fldChar w:fldCharType="separate"/>
            </w:r>
            <w:r w:rsidR="00371DB5">
              <w:rPr>
                <w:noProof/>
                <w:webHidden/>
              </w:rPr>
              <w:t>35</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194" w:history="1">
            <w:r w:rsidR="00371DB5" w:rsidRPr="002505E8">
              <w:rPr>
                <w:rStyle w:val="Hyperlink"/>
                <w:noProof/>
              </w:rPr>
              <w:t>When is Singleton not a Singleton in Java?</w:t>
            </w:r>
            <w:r w:rsidR="00371DB5">
              <w:rPr>
                <w:noProof/>
                <w:webHidden/>
              </w:rPr>
              <w:tab/>
            </w:r>
            <w:r w:rsidR="003E433D">
              <w:rPr>
                <w:noProof/>
                <w:webHidden/>
              </w:rPr>
              <w:fldChar w:fldCharType="begin"/>
            </w:r>
            <w:r w:rsidR="00371DB5">
              <w:rPr>
                <w:noProof/>
                <w:webHidden/>
              </w:rPr>
              <w:instrText xml:space="preserve"> PAGEREF _Toc471372194 \h </w:instrText>
            </w:r>
            <w:r w:rsidR="003E433D">
              <w:rPr>
                <w:noProof/>
                <w:webHidden/>
              </w:rPr>
            </w:r>
            <w:r w:rsidR="003E433D">
              <w:rPr>
                <w:noProof/>
                <w:webHidden/>
              </w:rPr>
              <w:fldChar w:fldCharType="separate"/>
            </w:r>
            <w:r w:rsidR="00371DB5">
              <w:rPr>
                <w:noProof/>
                <w:webHidden/>
              </w:rPr>
              <w:t>35</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195" w:history="1">
            <w:r w:rsidR="00371DB5" w:rsidRPr="002505E8">
              <w:rPr>
                <w:rStyle w:val="Hyperlink"/>
                <w:noProof/>
              </w:rPr>
              <w:t>Why you should avoid the singleton anti-pattern at all and replace it with DI?</w:t>
            </w:r>
            <w:r w:rsidR="00371DB5">
              <w:rPr>
                <w:noProof/>
                <w:webHidden/>
              </w:rPr>
              <w:tab/>
            </w:r>
            <w:r w:rsidR="003E433D">
              <w:rPr>
                <w:noProof/>
                <w:webHidden/>
              </w:rPr>
              <w:fldChar w:fldCharType="begin"/>
            </w:r>
            <w:r w:rsidR="00371DB5">
              <w:rPr>
                <w:noProof/>
                <w:webHidden/>
              </w:rPr>
              <w:instrText xml:space="preserve"> PAGEREF _Toc471372195 \h </w:instrText>
            </w:r>
            <w:r w:rsidR="003E433D">
              <w:rPr>
                <w:noProof/>
                <w:webHidden/>
              </w:rPr>
            </w:r>
            <w:r w:rsidR="003E433D">
              <w:rPr>
                <w:noProof/>
                <w:webHidden/>
              </w:rPr>
              <w:fldChar w:fldCharType="separate"/>
            </w:r>
            <w:r w:rsidR="00371DB5">
              <w:rPr>
                <w:noProof/>
                <w:webHidden/>
              </w:rPr>
              <w:t>35</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196" w:history="1">
            <w:r w:rsidR="00371DB5" w:rsidRPr="002505E8">
              <w:rPr>
                <w:rStyle w:val="Hyperlink"/>
                <w:noProof/>
              </w:rPr>
              <w:t>Why Singleton is Anti pattern</w:t>
            </w:r>
            <w:r w:rsidR="00371DB5">
              <w:rPr>
                <w:noProof/>
                <w:webHidden/>
              </w:rPr>
              <w:tab/>
            </w:r>
            <w:r w:rsidR="003E433D">
              <w:rPr>
                <w:noProof/>
                <w:webHidden/>
              </w:rPr>
              <w:fldChar w:fldCharType="begin"/>
            </w:r>
            <w:r w:rsidR="00371DB5">
              <w:rPr>
                <w:noProof/>
                <w:webHidden/>
              </w:rPr>
              <w:instrText xml:space="preserve"> PAGEREF _Toc471372196 \h </w:instrText>
            </w:r>
            <w:r w:rsidR="003E433D">
              <w:rPr>
                <w:noProof/>
                <w:webHidden/>
              </w:rPr>
            </w:r>
            <w:r w:rsidR="003E433D">
              <w:rPr>
                <w:noProof/>
                <w:webHidden/>
              </w:rPr>
              <w:fldChar w:fldCharType="separate"/>
            </w:r>
            <w:r w:rsidR="00371DB5">
              <w:rPr>
                <w:noProof/>
                <w:webHidden/>
              </w:rPr>
              <w:t>35</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197" w:history="1">
            <w:r w:rsidR="00371DB5" w:rsidRPr="002505E8">
              <w:rPr>
                <w:rStyle w:val="Hyperlink"/>
                <w:noProof/>
              </w:rPr>
              <w:t>How many ways you can write Singleton Class in Java?</w:t>
            </w:r>
            <w:r w:rsidR="00371DB5">
              <w:rPr>
                <w:noProof/>
                <w:webHidden/>
              </w:rPr>
              <w:tab/>
            </w:r>
            <w:r w:rsidR="003E433D">
              <w:rPr>
                <w:noProof/>
                <w:webHidden/>
              </w:rPr>
              <w:fldChar w:fldCharType="begin"/>
            </w:r>
            <w:r w:rsidR="00371DB5">
              <w:rPr>
                <w:noProof/>
                <w:webHidden/>
              </w:rPr>
              <w:instrText xml:space="preserve"> PAGEREF _Toc471372197 \h </w:instrText>
            </w:r>
            <w:r w:rsidR="003E433D">
              <w:rPr>
                <w:noProof/>
                <w:webHidden/>
              </w:rPr>
            </w:r>
            <w:r w:rsidR="003E433D">
              <w:rPr>
                <w:noProof/>
                <w:webHidden/>
              </w:rPr>
              <w:fldChar w:fldCharType="separate"/>
            </w:r>
            <w:r w:rsidR="00371DB5">
              <w:rPr>
                <w:noProof/>
                <w:webHidden/>
              </w:rPr>
              <w:t>36</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198" w:history="1">
            <w:r w:rsidR="00371DB5" w:rsidRPr="002505E8">
              <w:rPr>
                <w:rStyle w:val="Hyperlink"/>
                <w:noProof/>
              </w:rPr>
              <w:t>How to write thread-safe Singleton in Java?</w:t>
            </w:r>
            <w:r w:rsidR="00371DB5">
              <w:rPr>
                <w:noProof/>
                <w:webHidden/>
              </w:rPr>
              <w:tab/>
            </w:r>
            <w:r w:rsidR="003E433D">
              <w:rPr>
                <w:noProof/>
                <w:webHidden/>
              </w:rPr>
              <w:fldChar w:fldCharType="begin"/>
            </w:r>
            <w:r w:rsidR="00371DB5">
              <w:rPr>
                <w:noProof/>
                <w:webHidden/>
              </w:rPr>
              <w:instrText xml:space="preserve"> PAGEREF _Toc471372198 \h </w:instrText>
            </w:r>
            <w:r w:rsidR="003E433D">
              <w:rPr>
                <w:noProof/>
                <w:webHidden/>
              </w:rPr>
            </w:r>
            <w:r w:rsidR="003E433D">
              <w:rPr>
                <w:noProof/>
                <w:webHidden/>
              </w:rPr>
              <w:fldChar w:fldCharType="separate"/>
            </w:r>
            <w:r w:rsidR="00371DB5">
              <w:rPr>
                <w:noProof/>
                <w:webHidden/>
              </w:rPr>
              <w:t>36</w:t>
            </w:r>
            <w:r w:rsidR="003E433D">
              <w:rPr>
                <w:noProof/>
                <w:webHidden/>
              </w:rPr>
              <w:fldChar w:fldCharType="end"/>
            </w:r>
          </w:hyperlink>
        </w:p>
        <w:p w:rsidR="00371DB5" w:rsidRDefault="00526282">
          <w:pPr>
            <w:pStyle w:val="TOC1"/>
            <w:tabs>
              <w:tab w:val="right" w:leader="dot" w:pos="9350"/>
            </w:tabs>
            <w:rPr>
              <w:noProof/>
              <w:lang w:val="en-IN" w:eastAsia="en-IN"/>
            </w:rPr>
          </w:pPr>
          <w:hyperlink w:anchor="_Toc471372199" w:history="1">
            <w:r w:rsidR="00371DB5" w:rsidRPr="002505E8">
              <w:rPr>
                <w:rStyle w:val="Hyperlink"/>
                <w:noProof/>
              </w:rPr>
              <w:t>How to make Thread-Safe Code in Java</w:t>
            </w:r>
            <w:r w:rsidR="00371DB5">
              <w:rPr>
                <w:noProof/>
                <w:webHidden/>
              </w:rPr>
              <w:tab/>
            </w:r>
            <w:r w:rsidR="003E433D">
              <w:rPr>
                <w:noProof/>
                <w:webHidden/>
              </w:rPr>
              <w:fldChar w:fldCharType="begin"/>
            </w:r>
            <w:r w:rsidR="00371DB5">
              <w:rPr>
                <w:noProof/>
                <w:webHidden/>
              </w:rPr>
              <w:instrText xml:space="preserve"> PAGEREF _Toc471372199 \h </w:instrText>
            </w:r>
            <w:r w:rsidR="003E433D">
              <w:rPr>
                <w:noProof/>
                <w:webHidden/>
              </w:rPr>
            </w:r>
            <w:r w:rsidR="003E433D">
              <w:rPr>
                <w:noProof/>
                <w:webHidden/>
              </w:rPr>
              <w:fldChar w:fldCharType="separate"/>
            </w:r>
            <w:r w:rsidR="00371DB5">
              <w:rPr>
                <w:noProof/>
                <w:webHidden/>
              </w:rPr>
              <w:t>36</w:t>
            </w:r>
            <w:r w:rsidR="003E433D">
              <w:rPr>
                <w:noProof/>
                <w:webHidden/>
              </w:rPr>
              <w:fldChar w:fldCharType="end"/>
            </w:r>
          </w:hyperlink>
        </w:p>
        <w:p w:rsidR="00371DB5" w:rsidRDefault="00526282">
          <w:pPr>
            <w:pStyle w:val="TOC3"/>
            <w:tabs>
              <w:tab w:val="right" w:leader="dot" w:pos="9350"/>
            </w:tabs>
            <w:rPr>
              <w:noProof/>
              <w:lang w:val="en-IN" w:eastAsia="en-IN"/>
            </w:rPr>
          </w:pPr>
          <w:hyperlink w:anchor="_Toc471372200" w:history="1">
            <w:r w:rsidR="00371DB5" w:rsidRPr="002505E8">
              <w:rPr>
                <w:rStyle w:val="Hyperlink"/>
                <w:rFonts w:ascii="Trebuchet MS" w:hAnsi="Trebuchet MS"/>
                <w:noProof/>
              </w:rPr>
              <w:t>Example of Non Thread Safe Code in Java</w:t>
            </w:r>
            <w:r w:rsidR="00371DB5">
              <w:rPr>
                <w:noProof/>
                <w:webHidden/>
              </w:rPr>
              <w:tab/>
            </w:r>
            <w:r w:rsidR="003E433D">
              <w:rPr>
                <w:noProof/>
                <w:webHidden/>
              </w:rPr>
              <w:fldChar w:fldCharType="begin"/>
            </w:r>
            <w:r w:rsidR="00371DB5">
              <w:rPr>
                <w:noProof/>
                <w:webHidden/>
              </w:rPr>
              <w:instrText xml:space="preserve"> PAGEREF _Toc471372200 \h </w:instrText>
            </w:r>
            <w:r w:rsidR="003E433D">
              <w:rPr>
                <w:noProof/>
                <w:webHidden/>
              </w:rPr>
            </w:r>
            <w:r w:rsidR="003E433D">
              <w:rPr>
                <w:noProof/>
                <w:webHidden/>
              </w:rPr>
              <w:fldChar w:fldCharType="separate"/>
            </w:r>
            <w:r w:rsidR="00371DB5">
              <w:rPr>
                <w:noProof/>
                <w:webHidden/>
              </w:rPr>
              <w:t>36</w:t>
            </w:r>
            <w:r w:rsidR="003E433D">
              <w:rPr>
                <w:noProof/>
                <w:webHidden/>
              </w:rPr>
              <w:fldChar w:fldCharType="end"/>
            </w:r>
          </w:hyperlink>
        </w:p>
        <w:p w:rsidR="00371DB5" w:rsidRDefault="00526282">
          <w:pPr>
            <w:pStyle w:val="TOC1"/>
            <w:tabs>
              <w:tab w:val="right" w:leader="dot" w:pos="9350"/>
            </w:tabs>
            <w:rPr>
              <w:noProof/>
              <w:lang w:val="en-IN" w:eastAsia="en-IN"/>
            </w:rPr>
          </w:pPr>
          <w:hyperlink w:anchor="_Toc471372201" w:history="1">
            <w:r w:rsidR="00371DB5" w:rsidRPr="002505E8">
              <w:rPr>
                <w:rStyle w:val="Hyperlink"/>
                <w:noProof/>
              </w:rPr>
              <w:t>Difference Between ClassNotFoundException Vs NoClassDefFoundError In Java</w:t>
            </w:r>
            <w:r w:rsidR="00371DB5">
              <w:rPr>
                <w:noProof/>
                <w:webHidden/>
              </w:rPr>
              <w:tab/>
            </w:r>
            <w:r w:rsidR="003E433D">
              <w:rPr>
                <w:noProof/>
                <w:webHidden/>
              </w:rPr>
              <w:fldChar w:fldCharType="begin"/>
            </w:r>
            <w:r w:rsidR="00371DB5">
              <w:rPr>
                <w:noProof/>
                <w:webHidden/>
              </w:rPr>
              <w:instrText xml:space="preserve"> PAGEREF _Toc471372201 \h </w:instrText>
            </w:r>
            <w:r w:rsidR="003E433D">
              <w:rPr>
                <w:noProof/>
                <w:webHidden/>
              </w:rPr>
            </w:r>
            <w:r w:rsidR="003E433D">
              <w:rPr>
                <w:noProof/>
                <w:webHidden/>
              </w:rPr>
              <w:fldChar w:fldCharType="separate"/>
            </w:r>
            <w:r w:rsidR="00371DB5">
              <w:rPr>
                <w:noProof/>
                <w:webHidden/>
              </w:rPr>
              <w:t>38</w:t>
            </w:r>
            <w:r w:rsidR="003E433D">
              <w:rPr>
                <w:noProof/>
                <w:webHidden/>
              </w:rPr>
              <w:fldChar w:fldCharType="end"/>
            </w:r>
          </w:hyperlink>
        </w:p>
        <w:p w:rsidR="00371DB5" w:rsidRDefault="00526282">
          <w:pPr>
            <w:pStyle w:val="TOC1"/>
            <w:tabs>
              <w:tab w:val="right" w:leader="dot" w:pos="9350"/>
            </w:tabs>
            <w:rPr>
              <w:noProof/>
              <w:lang w:val="en-IN" w:eastAsia="en-IN"/>
            </w:rPr>
          </w:pPr>
          <w:hyperlink w:anchor="_Toc471372202" w:history="1">
            <w:r w:rsidR="00371DB5" w:rsidRPr="002505E8">
              <w:rPr>
                <w:rStyle w:val="Hyperlink"/>
                <w:noProof/>
              </w:rPr>
              <w:t>WeakReference vs SoftReference in Java</w:t>
            </w:r>
            <w:r w:rsidR="00371DB5">
              <w:rPr>
                <w:noProof/>
                <w:webHidden/>
              </w:rPr>
              <w:tab/>
            </w:r>
            <w:r w:rsidR="003E433D">
              <w:rPr>
                <w:noProof/>
                <w:webHidden/>
              </w:rPr>
              <w:fldChar w:fldCharType="begin"/>
            </w:r>
            <w:r w:rsidR="00371DB5">
              <w:rPr>
                <w:noProof/>
                <w:webHidden/>
              </w:rPr>
              <w:instrText xml:space="preserve"> PAGEREF _Toc471372202 \h </w:instrText>
            </w:r>
            <w:r w:rsidR="003E433D">
              <w:rPr>
                <w:noProof/>
                <w:webHidden/>
              </w:rPr>
            </w:r>
            <w:r w:rsidR="003E433D">
              <w:rPr>
                <w:noProof/>
                <w:webHidden/>
              </w:rPr>
              <w:fldChar w:fldCharType="separate"/>
            </w:r>
            <w:r w:rsidR="00371DB5">
              <w:rPr>
                <w:noProof/>
                <w:webHidden/>
              </w:rPr>
              <w:t>42</w:t>
            </w:r>
            <w:r w:rsidR="003E433D">
              <w:rPr>
                <w:noProof/>
                <w:webHidden/>
              </w:rPr>
              <w:fldChar w:fldCharType="end"/>
            </w:r>
          </w:hyperlink>
        </w:p>
        <w:p w:rsidR="00371DB5" w:rsidRDefault="00526282">
          <w:pPr>
            <w:pStyle w:val="TOC1"/>
            <w:tabs>
              <w:tab w:val="right" w:leader="dot" w:pos="9350"/>
            </w:tabs>
            <w:rPr>
              <w:noProof/>
              <w:lang w:val="en-IN" w:eastAsia="en-IN"/>
            </w:rPr>
          </w:pPr>
          <w:hyperlink w:anchor="_Toc471372203" w:history="1">
            <w:r w:rsidR="00371DB5" w:rsidRPr="002505E8">
              <w:rPr>
                <w:rStyle w:val="Hyperlink"/>
                <w:noProof/>
              </w:rPr>
              <w:t>Stack vs Heap in Java</w:t>
            </w:r>
            <w:r w:rsidR="00371DB5">
              <w:rPr>
                <w:noProof/>
                <w:webHidden/>
              </w:rPr>
              <w:tab/>
            </w:r>
            <w:r w:rsidR="003E433D">
              <w:rPr>
                <w:noProof/>
                <w:webHidden/>
              </w:rPr>
              <w:fldChar w:fldCharType="begin"/>
            </w:r>
            <w:r w:rsidR="00371DB5">
              <w:rPr>
                <w:noProof/>
                <w:webHidden/>
              </w:rPr>
              <w:instrText xml:space="preserve"> PAGEREF _Toc471372203 \h </w:instrText>
            </w:r>
            <w:r w:rsidR="003E433D">
              <w:rPr>
                <w:noProof/>
                <w:webHidden/>
              </w:rPr>
            </w:r>
            <w:r w:rsidR="003E433D">
              <w:rPr>
                <w:noProof/>
                <w:webHidden/>
              </w:rPr>
              <w:fldChar w:fldCharType="separate"/>
            </w:r>
            <w:r w:rsidR="00371DB5">
              <w:rPr>
                <w:noProof/>
                <w:webHidden/>
              </w:rPr>
              <w:t>44</w:t>
            </w:r>
            <w:r w:rsidR="003E433D">
              <w:rPr>
                <w:noProof/>
                <w:webHidden/>
              </w:rPr>
              <w:fldChar w:fldCharType="end"/>
            </w:r>
          </w:hyperlink>
        </w:p>
        <w:p w:rsidR="00371DB5" w:rsidRDefault="00526282">
          <w:pPr>
            <w:pStyle w:val="TOC1"/>
            <w:tabs>
              <w:tab w:val="right" w:leader="dot" w:pos="9350"/>
            </w:tabs>
            <w:rPr>
              <w:noProof/>
              <w:lang w:val="en-IN" w:eastAsia="en-IN"/>
            </w:rPr>
          </w:pPr>
          <w:hyperlink w:anchor="_Toc471372204" w:history="1">
            <w:r w:rsidR="00371DB5" w:rsidRPr="002505E8">
              <w:rPr>
                <w:rStyle w:val="Hyperlink"/>
                <w:noProof/>
              </w:rPr>
              <w:t>Accessing private fields in Java using reflection</w:t>
            </w:r>
            <w:r w:rsidR="00371DB5">
              <w:rPr>
                <w:noProof/>
                <w:webHidden/>
              </w:rPr>
              <w:tab/>
            </w:r>
            <w:r w:rsidR="003E433D">
              <w:rPr>
                <w:noProof/>
                <w:webHidden/>
              </w:rPr>
              <w:fldChar w:fldCharType="begin"/>
            </w:r>
            <w:r w:rsidR="00371DB5">
              <w:rPr>
                <w:noProof/>
                <w:webHidden/>
              </w:rPr>
              <w:instrText xml:space="preserve"> PAGEREF _Toc471372204 \h </w:instrText>
            </w:r>
            <w:r w:rsidR="003E433D">
              <w:rPr>
                <w:noProof/>
                <w:webHidden/>
              </w:rPr>
            </w:r>
            <w:r w:rsidR="003E433D">
              <w:rPr>
                <w:noProof/>
                <w:webHidden/>
              </w:rPr>
              <w:fldChar w:fldCharType="separate"/>
            </w:r>
            <w:r w:rsidR="00371DB5">
              <w:rPr>
                <w:noProof/>
                <w:webHidden/>
              </w:rPr>
              <w:t>45</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05" w:history="1">
            <w:r w:rsidR="00371DB5" w:rsidRPr="002505E8">
              <w:rPr>
                <w:rStyle w:val="Hyperlink"/>
                <w:noProof/>
              </w:rPr>
              <w:t>Calling private methods in Java using reflection</w:t>
            </w:r>
            <w:r w:rsidR="00371DB5">
              <w:rPr>
                <w:noProof/>
                <w:webHidden/>
              </w:rPr>
              <w:tab/>
            </w:r>
            <w:r w:rsidR="003E433D">
              <w:rPr>
                <w:noProof/>
                <w:webHidden/>
              </w:rPr>
              <w:fldChar w:fldCharType="begin"/>
            </w:r>
            <w:r w:rsidR="00371DB5">
              <w:rPr>
                <w:noProof/>
                <w:webHidden/>
              </w:rPr>
              <w:instrText xml:space="preserve"> PAGEREF _Toc471372205 \h </w:instrText>
            </w:r>
            <w:r w:rsidR="003E433D">
              <w:rPr>
                <w:noProof/>
                <w:webHidden/>
              </w:rPr>
            </w:r>
            <w:r w:rsidR="003E433D">
              <w:rPr>
                <w:noProof/>
                <w:webHidden/>
              </w:rPr>
              <w:fldChar w:fldCharType="separate"/>
            </w:r>
            <w:r w:rsidR="00371DB5">
              <w:rPr>
                <w:noProof/>
                <w:webHidden/>
              </w:rPr>
              <w:t>45</w:t>
            </w:r>
            <w:r w:rsidR="003E433D">
              <w:rPr>
                <w:noProof/>
                <w:webHidden/>
              </w:rPr>
              <w:fldChar w:fldCharType="end"/>
            </w:r>
          </w:hyperlink>
        </w:p>
        <w:p w:rsidR="00371DB5" w:rsidRDefault="00526282">
          <w:pPr>
            <w:pStyle w:val="TOC1"/>
            <w:tabs>
              <w:tab w:val="right" w:leader="dot" w:pos="9350"/>
            </w:tabs>
            <w:rPr>
              <w:noProof/>
              <w:lang w:val="en-IN" w:eastAsia="en-IN"/>
            </w:rPr>
          </w:pPr>
          <w:hyperlink w:anchor="_Toc471372206" w:history="1">
            <w:r w:rsidR="00371DB5" w:rsidRPr="002505E8">
              <w:rPr>
                <w:rStyle w:val="Hyperlink"/>
                <w:noProof/>
              </w:rPr>
              <w:t>Why should you make your members private by default:</w:t>
            </w:r>
            <w:r w:rsidR="00371DB5">
              <w:rPr>
                <w:noProof/>
                <w:webHidden/>
              </w:rPr>
              <w:tab/>
            </w:r>
            <w:r w:rsidR="003E433D">
              <w:rPr>
                <w:noProof/>
                <w:webHidden/>
              </w:rPr>
              <w:fldChar w:fldCharType="begin"/>
            </w:r>
            <w:r w:rsidR="00371DB5">
              <w:rPr>
                <w:noProof/>
                <w:webHidden/>
              </w:rPr>
              <w:instrText xml:space="preserve"> PAGEREF _Toc471372206 \h </w:instrText>
            </w:r>
            <w:r w:rsidR="003E433D">
              <w:rPr>
                <w:noProof/>
                <w:webHidden/>
              </w:rPr>
            </w:r>
            <w:r w:rsidR="003E433D">
              <w:rPr>
                <w:noProof/>
                <w:webHidden/>
              </w:rPr>
              <w:fldChar w:fldCharType="separate"/>
            </w:r>
            <w:r w:rsidR="00371DB5">
              <w:rPr>
                <w:noProof/>
                <w:webHidden/>
              </w:rPr>
              <w:t>47</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07" w:history="1">
            <w:r w:rsidR="00371DB5" w:rsidRPr="002505E8">
              <w:rPr>
                <w:rStyle w:val="Hyperlink"/>
                <w:rFonts w:ascii="Trebuchet MS" w:hAnsi="Trebuchet MS"/>
                <w:noProof/>
              </w:rPr>
              <w:t>Can we override </w:t>
            </w:r>
            <w:r w:rsidR="00371DB5" w:rsidRPr="002505E8">
              <w:rPr>
                <w:rStyle w:val="Hyperlink"/>
                <w:rFonts w:ascii="Courier New" w:hAnsi="Courier New" w:cs="Courier New"/>
                <w:noProof/>
              </w:rPr>
              <w:t>Private</w:t>
            </w:r>
            <w:r w:rsidR="00371DB5" w:rsidRPr="002505E8">
              <w:rPr>
                <w:rStyle w:val="Hyperlink"/>
                <w:rFonts w:ascii="Trebuchet MS" w:hAnsi="Trebuchet MS"/>
                <w:noProof/>
              </w:rPr>
              <w:t> method in Java</w:t>
            </w:r>
            <w:r w:rsidR="00371DB5">
              <w:rPr>
                <w:noProof/>
                <w:webHidden/>
              </w:rPr>
              <w:tab/>
            </w:r>
            <w:r w:rsidR="003E433D">
              <w:rPr>
                <w:noProof/>
                <w:webHidden/>
              </w:rPr>
              <w:fldChar w:fldCharType="begin"/>
            </w:r>
            <w:r w:rsidR="00371DB5">
              <w:rPr>
                <w:noProof/>
                <w:webHidden/>
              </w:rPr>
              <w:instrText xml:space="preserve"> PAGEREF _Toc471372207 \h </w:instrText>
            </w:r>
            <w:r w:rsidR="003E433D">
              <w:rPr>
                <w:noProof/>
                <w:webHidden/>
              </w:rPr>
            </w:r>
            <w:r w:rsidR="003E433D">
              <w:rPr>
                <w:noProof/>
                <w:webHidden/>
              </w:rPr>
              <w:fldChar w:fldCharType="separate"/>
            </w:r>
            <w:r w:rsidR="00371DB5">
              <w:rPr>
                <w:noProof/>
                <w:webHidden/>
              </w:rPr>
              <w:t>48</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08" w:history="1">
            <w:r w:rsidR="00371DB5" w:rsidRPr="002505E8">
              <w:rPr>
                <w:rStyle w:val="Hyperlink"/>
                <w:rFonts w:ascii="Trebuchet MS" w:hAnsi="Trebuchet MS"/>
                <w:noProof/>
              </w:rPr>
              <w:t>Should I always make </w:t>
            </w:r>
            <w:r w:rsidR="00371DB5" w:rsidRPr="002505E8">
              <w:rPr>
                <w:rStyle w:val="Hyperlink"/>
                <w:rFonts w:ascii="Courier New" w:hAnsi="Courier New" w:cs="Courier New"/>
                <w:noProof/>
              </w:rPr>
              <w:t>private</w:t>
            </w:r>
            <w:r w:rsidR="00371DB5" w:rsidRPr="002505E8">
              <w:rPr>
                <w:rStyle w:val="Hyperlink"/>
                <w:rFonts w:ascii="Trebuchet MS" w:hAnsi="Trebuchet MS"/>
                <w:noProof/>
              </w:rPr>
              <w:t> method as final in Java</w:t>
            </w:r>
            <w:r w:rsidR="00371DB5">
              <w:rPr>
                <w:noProof/>
                <w:webHidden/>
              </w:rPr>
              <w:tab/>
            </w:r>
            <w:r w:rsidR="003E433D">
              <w:rPr>
                <w:noProof/>
                <w:webHidden/>
              </w:rPr>
              <w:fldChar w:fldCharType="begin"/>
            </w:r>
            <w:r w:rsidR="00371DB5">
              <w:rPr>
                <w:noProof/>
                <w:webHidden/>
              </w:rPr>
              <w:instrText xml:space="preserve"> PAGEREF _Toc471372208 \h </w:instrText>
            </w:r>
            <w:r w:rsidR="003E433D">
              <w:rPr>
                <w:noProof/>
                <w:webHidden/>
              </w:rPr>
            </w:r>
            <w:r w:rsidR="003E433D">
              <w:rPr>
                <w:noProof/>
                <w:webHidden/>
              </w:rPr>
              <w:fldChar w:fldCharType="separate"/>
            </w:r>
            <w:r w:rsidR="00371DB5">
              <w:rPr>
                <w:noProof/>
                <w:webHidden/>
              </w:rPr>
              <w:t>48</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09" w:history="1">
            <w:r w:rsidR="00371DB5" w:rsidRPr="002505E8">
              <w:rPr>
                <w:rStyle w:val="Hyperlink"/>
                <w:noProof/>
              </w:rPr>
              <w:t>Important Points about</w:t>
            </w:r>
            <w:r w:rsidR="00371DB5" w:rsidRPr="002505E8">
              <w:rPr>
                <w:rStyle w:val="Hyperlink"/>
                <w:rFonts w:ascii="Trebuchet MS" w:hAnsi="Trebuchet MS"/>
                <w:noProof/>
              </w:rPr>
              <w:t> </w:t>
            </w:r>
            <w:r w:rsidR="00371DB5" w:rsidRPr="002505E8">
              <w:rPr>
                <w:rStyle w:val="Hyperlink"/>
                <w:rFonts w:ascii="Courier New" w:hAnsi="Courier New" w:cs="Courier New"/>
                <w:noProof/>
              </w:rPr>
              <w:t>private</w:t>
            </w:r>
            <w:r w:rsidR="00371DB5" w:rsidRPr="002505E8">
              <w:rPr>
                <w:rStyle w:val="Hyperlink"/>
                <w:rFonts w:ascii="Trebuchet MS" w:hAnsi="Trebuchet MS"/>
                <w:noProof/>
              </w:rPr>
              <w:t> </w:t>
            </w:r>
            <w:r w:rsidR="00371DB5" w:rsidRPr="002505E8">
              <w:rPr>
                <w:rStyle w:val="Hyperlink"/>
                <w:noProof/>
              </w:rPr>
              <w:t>keyword in Java</w:t>
            </w:r>
            <w:r w:rsidR="00371DB5">
              <w:rPr>
                <w:noProof/>
                <w:webHidden/>
              </w:rPr>
              <w:tab/>
            </w:r>
            <w:r w:rsidR="003E433D">
              <w:rPr>
                <w:noProof/>
                <w:webHidden/>
              </w:rPr>
              <w:fldChar w:fldCharType="begin"/>
            </w:r>
            <w:r w:rsidR="00371DB5">
              <w:rPr>
                <w:noProof/>
                <w:webHidden/>
              </w:rPr>
              <w:instrText xml:space="preserve"> PAGEREF _Toc471372209 \h </w:instrText>
            </w:r>
            <w:r w:rsidR="003E433D">
              <w:rPr>
                <w:noProof/>
                <w:webHidden/>
              </w:rPr>
            </w:r>
            <w:r w:rsidR="003E433D">
              <w:rPr>
                <w:noProof/>
                <w:webHidden/>
              </w:rPr>
              <w:fldChar w:fldCharType="separate"/>
            </w:r>
            <w:r w:rsidR="00371DB5">
              <w:rPr>
                <w:noProof/>
                <w:webHidden/>
              </w:rPr>
              <w:t>49</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10" w:history="1">
            <w:r w:rsidR="00371DB5" w:rsidRPr="002505E8">
              <w:rPr>
                <w:rStyle w:val="Hyperlink"/>
                <w:rFonts w:ascii="Trebuchet MS" w:hAnsi="Trebuchet MS"/>
                <w:noProof/>
              </w:rPr>
              <w:t>Example of private field and method in Java</w:t>
            </w:r>
            <w:r w:rsidR="00371DB5">
              <w:rPr>
                <w:noProof/>
                <w:webHidden/>
              </w:rPr>
              <w:tab/>
            </w:r>
            <w:r w:rsidR="003E433D">
              <w:rPr>
                <w:noProof/>
                <w:webHidden/>
              </w:rPr>
              <w:fldChar w:fldCharType="begin"/>
            </w:r>
            <w:r w:rsidR="00371DB5">
              <w:rPr>
                <w:noProof/>
                <w:webHidden/>
              </w:rPr>
              <w:instrText xml:space="preserve"> PAGEREF _Toc471372210 \h </w:instrText>
            </w:r>
            <w:r w:rsidR="003E433D">
              <w:rPr>
                <w:noProof/>
                <w:webHidden/>
              </w:rPr>
            </w:r>
            <w:r w:rsidR="003E433D">
              <w:rPr>
                <w:noProof/>
                <w:webHidden/>
              </w:rPr>
              <w:fldChar w:fldCharType="separate"/>
            </w:r>
            <w:r w:rsidR="00371DB5">
              <w:rPr>
                <w:noProof/>
                <w:webHidden/>
              </w:rPr>
              <w:t>49</w:t>
            </w:r>
            <w:r w:rsidR="003E433D">
              <w:rPr>
                <w:noProof/>
                <w:webHidden/>
              </w:rPr>
              <w:fldChar w:fldCharType="end"/>
            </w:r>
          </w:hyperlink>
        </w:p>
        <w:p w:rsidR="00371DB5" w:rsidRDefault="00526282">
          <w:pPr>
            <w:pStyle w:val="TOC1"/>
            <w:tabs>
              <w:tab w:val="right" w:leader="dot" w:pos="9350"/>
            </w:tabs>
            <w:rPr>
              <w:noProof/>
              <w:lang w:val="en-IN" w:eastAsia="en-IN"/>
            </w:rPr>
          </w:pPr>
          <w:hyperlink w:anchor="_Toc471372211" w:history="1">
            <w:r w:rsidR="00371DB5" w:rsidRPr="002505E8">
              <w:rPr>
                <w:rStyle w:val="Hyperlink"/>
                <w:noProof/>
              </w:rPr>
              <w:t>WeakReference vs SoftReference vs Phantom Reference</w:t>
            </w:r>
            <w:r w:rsidR="00371DB5">
              <w:rPr>
                <w:noProof/>
                <w:webHidden/>
              </w:rPr>
              <w:tab/>
            </w:r>
            <w:r w:rsidR="003E433D">
              <w:rPr>
                <w:noProof/>
                <w:webHidden/>
              </w:rPr>
              <w:fldChar w:fldCharType="begin"/>
            </w:r>
            <w:r w:rsidR="00371DB5">
              <w:rPr>
                <w:noProof/>
                <w:webHidden/>
              </w:rPr>
              <w:instrText xml:space="preserve"> PAGEREF _Toc471372211 \h </w:instrText>
            </w:r>
            <w:r w:rsidR="003E433D">
              <w:rPr>
                <w:noProof/>
                <w:webHidden/>
              </w:rPr>
            </w:r>
            <w:r w:rsidR="003E433D">
              <w:rPr>
                <w:noProof/>
                <w:webHidden/>
              </w:rPr>
              <w:fldChar w:fldCharType="separate"/>
            </w:r>
            <w:r w:rsidR="00371DB5">
              <w:rPr>
                <w:noProof/>
                <w:webHidden/>
              </w:rPr>
              <w:t>50</w:t>
            </w:r>
            <w:r w:rsidR="003E433D">
              <w:rPr>
                <w:noProof/>
                <w:webHidden/>
              </w:rPr>
              <w:fldChar w:fldCharType="end"/>
            </w:r>
          </w:hyperlink>
        </w:p>
        <w:p w:rsidR="00371DB5" w:rsidRDefault="00526282">
          <w:pPr>
            <w:pStyle w:val="TOC1"/>
            <w:tabs>
              <w:tab w:val="right" w:leader="dot" w:pos="9350"/>
            </w:tabs>
            <w:rPr>
              <w:noProof/>
              <w:lang w:val="en-IN" w:eastAsia="en-IN"/>
            </w:rPr>
          </w:pPr>
          <w:hyperlink w:anchor="_Toc471372212" w:history="1">
            <w:r w:rsidR="00371DB5" w:rsidRPr="002505E8">
              <w:rPr>
                <w:rStyle w:val="Hyperlink"/>
                <w:noProof/>
              </w:rPr>
              <w:t>Multithreading, Concurrency and Thread basics Questions</w:t>
            </w:r>
            <w:r w:rsidR="00371DB5">
              <w:rPr>
                <w:noProof/>
                <w:webHidden/>
              </w:rPr>
              <w:tab/>
            </w:r>
            <w:r w:rsidR="003E433D">
              <w:rPr>
                <w:noProof/>
                <w:webHidden/>
              </w:rPr>
              <w:fldChar w:fldCharType="begin"/>
            </w:r>
            <w:r w:rsidR="00371DB5">
              <w:rPr>
                <w:noProof/>
                <w:webHidden/>
              </w:rPr>
              <w:instrText xml:space="preserve"> PAGEREF _Toc471372212 \h </w:instrText>
            </w:r>
            <w:r w:rsidR="003E433D">
              <w:rPr>
                <w:noProof/>
                <w:webHidden/>
              </w:rPr>
            </w:r>
            <w:r w:rsidR="003E433D">
              <w:rPr>
                <w:noProof/>
                <w:webHidden/>
              </w:rPr>
              <w:fldChar w:fldCharType="separate"/>
            </w:r>
            <w:r w:rsidR="00371DB5">
              <w:rPr>
                <w:noProof/>
                <w:webHidden/>
              </w:rPr>
              <w:t>53</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13" w:history="1">
            <w:r w:rsidR="00371DB5" w:rsidRPr="002505E8">
              <w:rPr>
                <w:rStyle w:val="Hyperlink"/>
                <w:noProof/>
              </w:rPr>
              <w:t>1) Can we make array volatile in Java?</w:t>
            </w:r>
            <w:r w:rsidR="00371DB5">
              <w:rPr>
                <w:noProof/>
                <w:webHidden/>
              </w:rPr>
              <w:tab/>
            </w:r>
            <w:r w:rsidR="003E433D">
              <w:rPr>
                <w:noProof/>
                <w:webHidden/>
              </w:rPr>
              <w:fldChar w:fldCharType="begin"/>
            </w:r>
            <w:r w:rsidR="00371DB5">
              <w:rPr>
                <w:noProof/>
                <w:webHidden/>
              </w:rPr>
              <w:instrText xml:space="preserve"> PAGEREF _Toc471372213 \h </w:instrText>
            </w:r>
            <w:r w:rsidR="003E433D">
              <w:rPr>
                <w:noProof/>
                <w:webHidden/>
              </w:rPr>
            </w:r>
            <w:r w:rsidR="003E433D">
              <w:rPr>
                <w:noProof/>
                <w:webHidden/>
              </w:rPr>
              <w:fldChar w:fldCharType="separate"/>
            </w:r>
            <w:r w:rsidR="00371DB5">
              <w:rPr>
                <w:noProof/>
                <w:webHidden/>
              </w:rPr>
              <w:t>53</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14" w:history="1">
            <w:r w:rsidR="00371DB5" w:rsidRPr="002505E8">
              <w:rPr>
                <w:rStyle w:val="Hyperlink"/>
                <w:noProof/>
              </w:rPr>
              <w:t>8) What is busy spin? Why should you use it?</w:t>
            </w:r>
            <w:r w:rsidR="00371DB5">
              <w:rPr>
                <w:noProof/>
                <w:webHidden/>
              </w:rPr>
              <w:tab/>
            </w:r>
            <w:r w:rsidR="003E433D">
              <w:rPr>
                <w:noProof/>
                <w:webHidden/>
              </w:rPr>
              <w:fldChar w:fldCharType="begin"/>
            </w:r>
            <w:r w:rsidR="00371DB5">
              <w:rPr>
                <w:noProof/>
                <w:webHidden/>
              </w:rPr>
              <w:instrText xml:space="preserve"> PAGEREF _Toc471372214 \h </w:instrText>
            </w:r>
            <w:r w:rsidR="003E433D">
              <w:rPr>
                <w:noProof/>
                <w:webHidden/>
              </w:rPr>
            </w:r>
            <w:r w:rsidR="003E433D">
              <w:rPr>
                <w:noProof/>
                <w:webHidden/>
              </w:rPr>
              <w:fldChar w:fldCharType="separate"/>
            </w:r>
            <w:r w:rsidR="00371DB5">
              <w:rPr>
                <w:noProof/>
                <w:webHidden/>
              </w:rPr>
              <w:t>55</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15" w:history="1">
            <w:r w:rsidR="00371DB5" w:rsidRPr="002505E8">
              <w:rPr>
                <w:rStyle w:val="Hyperlink"/>
                <w:noProof/>
              </w:rPr>
              <w:t>10) is Swing thread-safe? (answer)</w:t>
            </w:r>
            <w:r w:rsidR="00371DB5">
              <w:rPr>
                <w:noProof/>
                <w:webHidden/>
              </w:rPr>
              <w:tab/>
            </w:r>
            <w:r w:rsidR="003E433D">
              <w:rPr>
                <w:noProof/>
                <w:webHidden/>
              </w:rPr>
              <w:fldChar w:fldCharType="begin"/>
            </w:r>
            <w:r w:rsidR="00371DB5">
              <w:rPr>
                <w:noProof/>
                <w:webHidden/>
              </w:rPr>
              <w:instrText xml:space="preserve"> PAGEREF _Toc471372215 \h </w:instrText>
            </w:r>
            <w:r w:rsidR="003E433D">
              <w:rPr>
                <w:noProof/>
                <w:webHidden/>
              </w:rPr>
            </w:r>
            <w:r w:rsidR="003E433D">
              <w:rPr>
                <w:noProof/>
                <w:webHidden/>
              </w:rPr>
              <w:fldChar w:fldCharType="separate"/>
            </w:r>
            <w:r w:rsidR="00371DB5">
              <w:rPr>
                <w:noProof/>
                <w:webHidden/>
              </w:rPr>
              <w:t>56</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16" w:history="1">
            <w:r w:rsidR="00371DB5" w:rsidRPr="002505E8">
              <w:rPr>
                <w:rStyle w:val="Hyperlink"/>
                <w:noProof/>
              </w:rPr>
              <w:t>11) What is a thread local variable in Java? (answer)</w:t>
            </w:r>
            <w:r w:rsidR="00371DB5">
              <w:rPr>
                <w:noProof/>
                <w:webHidden/>
              </w:rPr>
              <w:tab/>
            </w:r>
            <w:r w:rsidR="003E433D">
              <w:rPr>
                <w:noProof/>
                <w:webHidden/>
              </w:rPr>
              <w:fldChar w:fldCharType="begin"/>
            </w:r>
            <w:r w:rsidR="00371DB5">
              <w:rPr>
                <w:noProof/>
                <w:webHidden/>
              </w:rPr>
              <w:instrText xml:space="preserve"> PAGEREF _Toc471372216 \h </w:instrText>
            </w:r>
            <w:r w:rsidR="003E433D">
              <w:rPr>
                <w:noProof/>
                <w:webHidden/>
              </w:rPr>
            </w:r>
            <w:r w:rsidR="003E433D">
              <w:rPr>
                <w:noProof/>
                <w:webHidden/>
              </w:rPr>
              <w:fldChar w:fldCharType="separate"/>
            </w:r>
            <w:r w:rsidR="00371DB5">
              <w:rPr>
                <w:noProof/>
                <w:webHidden/>
              </w:rPr>
              <w:t>56</w:t>
            </w:r>
            <w:r w:rsidR="003E433D">
              <w:rPr>
                <w:noProof/>
                <w:webHidden/>
              </w:rPr>
              <w:fldChar w:fldCharType="end"/>
            </w:r>
          </w:hyperlink>
        </w:p>
        <w:p w:rsidR="00371DB5" w:rsidRDefault="00526282">
          <w:pPr>
            <w:pStyle w:val="TOC1"/>
            <w:tabs>
              <w:tab w:val="right" w:leader="dot" w:pos="9350"/>
            </w:tabs>
            <w:rPr>
              <w:noProof/>
              <w:lang w:val="en-IN" w:eastAsia="en-IN"/>
            </w:rPr>
          </w:pPr>
          <w:hyperlink w:anchor="_Toc471372217" w:history="1">
            <w:r w:rsidR="00371DB5" w:rsidRPr="002505E8">
              <w:rPr>
                <w:rStyle w:val="Hyperlink"/>
                <w:noProof/>
              </w:rPr>
              <w:t>Date types and Basic Java Interview Questions</w:t>
            </w:r>
            <w:r w:rsidR="00371DB5">
              <w:rPr>
                <w:noProof/>
                <w:webHidden/>
              </w:rPr>
              <w:tab/>
            </w:r>
            <w:r w:rsidR="003E433D">
              <w:rPr>
                <w:noProof/>
                <w:webHidden/>
              </w:rPr>
              <w:fldChar w:fldCharType="begin"/>
            </w:r>
            <w:r w:rsidR="00371DB5">
              <w:rPr>
                <w:noProof/>
                <w:webHidden/>
              </w:rPr>
              <w:instrText xml:space="preserve"> PAGEREF _Toc471372217 \h </w:instrText>
            </w:r>
            <w:r w:rsidR="003E433D">
              <w:rPr>
                <w:noProof/>
                <w:webHidden/>
              </w:rPr>
            </w:r>
            <w:r w:rsidR="003E433D">
              <w:rPr>
                <w:noProof/>
                <w:webHidden/>
              </w:rPr>
              <w:fldChar w:fldCharType="separate"/>
            </w:r>
            <w:r w:rsidR="00371DB5">
              <w:rPr>
                <w:noProof/>
                <w:webHidden/>
              </w:rPr>
              <w:t>57</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18" w:history="1">
            <w:r w:rsidR="00371DB5" w:rsidRPr="002505E8">
              <w:rPr>
                <w:rStyle w:val="Hyperlink"/>
                <w:noProof/>
              </w:rPr>
              <w:t>17) What is the right data type to represent a price in Java? (answer)</w:t>
            </w:r>
            <w:r w:rsidR="00371DB5">
              <w:rPr>
                <w:noProof/>
                <w:webHidden/>
              </w:rPr>
              <w:tab/>
            </w:r>
            <w:r w:rsidR="003E433D">
              <w:rPr>
                <w:noProof/>
                <w:webHidden/>
              </w:rPr>
              <w:fldChar w:fldCharType="begin"/>
            </w:r>
            <w:r w:rsidR="00371DB5">
              <w:rPr>
                <w:noProof/>
                <w:webHidden/>
              </w:rPr>
              <w:instrText xml:space="preserve"> PAGEREF _Toc471372218 \h </w:instrText>
            </w:r>
            <w:r w:rsidR="003E433D">
              <w:rPr>
                <w:noProof/>
                <w:webHidden/>
              </w:rPr>
            </w:r>
            <w:r w:rsidR="003E433D">
              <w:rPr>
                <w:noProof/>
                <w:webHidden/>
              </w:rPr>
              <w:fldChar w:fldCharType="separate"/>
            </w:r>
            <w:r w:rsidR="00371DB5">
              <w:rPr>
                <w:noProof/>
                <w:webHidden/>
              </w:rPr>
              <w:t>57</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19" w:history="1">
            <w:r w:rsidR="00371DB5" w:rsidRPr="002505E8">
              <w:rPr>
                <w:rStyle w:val="Hyperlink"/>
                <w:noProof/>
              </w:rPr>
              <w:t>25) Can I store a double value in a long variable without casting? (answer)</w:t>
            </w:r>
            <w:r w:rsidR="00371DB5">
              <w:rPr>
                <w:noProof/>
                <w:webHidden/>
              </w:rPr>
              <w:tab/>
            </w:r>
            <w:r w:rsidR="003E433D">
              <w:rPr>
                <w:noProof/>
                <w:webHidden/>
              </w:rPr>
              <w:fldChar w:fldCharType="begin"/>
            </w:r>
            <w:r w:rsidR="00371DB5">
              <w:rPr>
                <w:noProof/>
                <w:webHidden/>
              </w:rPr>
              <w:instrText xml:space="preserve"> PAGEREF _Toc471372219 \h </w:instrText>
            </w:r>
            <w:r w:rsidR="003E433D">
              <w:rPr>
                <w:noProof/>
                <w:webHidden/>
              </w:rPr>
            </w:r>
            <w:r w:rsidR="003E433D">
              <w:rPr>
                <w:noProof/>
                <w:webHidden/>
              </w:rPr>
              <w:fldChar w:fldCharType="separate"/>
            </w:r>
            <w:r w:rsidR="00371DB5">
              <w:rPr>
                <w:noProof/>
                <w:webHidden/>
              </w:rPr>
              <w:t>58</w:t>
            </w:r>
            <w:r w:rsidR="003E433D">
              <w:rPr>
                <w:noProof/>
                <w:webHidden/>
              </w:rPr>
              <w:fldChar w:fldCharType="end"/>
            </w:r>
          </w:hyperlink>
        </w:p>
        <w:p w:rsidR="00371DB5" w:rsidRDefault="00526282">
          <w:pPr>
            <w:pStyle w:val="TOC1"/>
            <w:tabs>
              <w:tab w:val="right" w:leader="dot" w:pos="9350"/>
            </w:tabs>
            <w:rPr>
              <w:noProof/>
              <w:lang w:val="en-IN" w:eastAsia="en-IN"/>
            </w:rPr>
          </w:pPr>
          <w:hyperlink w:anchor="_Toc471372220" w:history="1">
            <w:r w:rsidR="00371DB5" w:rsidRPr="002505E8">
              <w:rPr>
                <w:rStyle w:val="Hyperlink"/>
                <w:noProof/>
              </w:rPr>
              <w:t>JVM Internals and Garbage Collection Interview Questions</w:t>
            </w:r>
            <w:r w:rsidR="00371DB5">
              <w:rPr>
                <w:noProof/>
                <w:webHidden/>
              </w:rPr>
              <w:tab/>
            </w:r>
            <w:r w:rsidR="003E433D">
              <w:rPr>
                <w:noProof/>
                <w:webHidden/>
              </w:rPr>
              <w:fldChar w:fldCharType="begin"/>
            </w:r>
            <w:r w:rsidR="00371DB5">
              <w:rPr>
                <w:noProof/>
                <w:webHidden/>
              </w:rPr>
              <w:instrText xml:space="preserve"> PAGEREF _Toc471372220 \h </w:instrText>
            </w:r>
            <w:r w:rsidR="003E433D">
              <w:rPr>
                <w:noProof/>
                <w:webHidden/>
              </w:rPr>
            </w:r>
            <w:r w:rsidR="003E433D">
              <w:rPr>
                <w:noProof/>
                <w:webHidden/>
              </w:rPr>
              <w:fldChar w:fldCharType="separate"/>
            </w:r>
            <w:r w:rsidR="00371DB5">
              <w:rPr>
                <w:noProof/>
                <w:webHidden/>
              </w:rPr>
              <w:t>59</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21" w:history="1">
            <w:r w:rsidR="00371DB5" w:rsidRPr="002505E8">
              <w:rPr>
                <w:rStyle w:val="Hyperlink"/>
                <w:noProof/>
              </w:rPr>
              <w:t>40) Explain Java Heap space and Garbage collection? (answer)</w:t>
            </w:r>
            <w:r w:rsidR="00371DB5">
              <w:rPr>
                <w:noProof/>
                <w:webHidden/>
              </w:rPr>
              <w:tab/>
            </w:r>
            <w:r w:rsidR="003E433D">
              <w:rPr>
                <w:noProof/>
                <w:webHidden/>
              </w:rPr>
              <w:fldChar w:fldCharType="begin"/>
            </w:r>
            <w:r w:rsidR="00371DB5">
              <w:rPr>
                <w:noProof/>
                <w:webHidden/>
              </w:rPr>
              <w:instrText xml:space="preserve"> PAGEREF _Toc471372221 \h </w:instrText>
            </w:r>
            <w:r w:rsidR="003E433D">
              <w:rPr>
                <w:noProof/>
                <w:webHidden/>
              </w:rPr>
            </w:r>
            <w:r w:rsidR="003E433D">
              <w:rPr>
                <w:noProof/>
                <w:webHidden/>
              </w:rPr>
              <w:fldChar w:fldCharType="separate"/>
            </w:r>
            <w:r w:rsidR="00371DB5">
              <w:rPr>
                <w:noProof/>
                <w:webHidden/>
              </w:rPr>
              <w:t>60</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22" w:history="1">
            <w:r w:rsidR="00371DB5" w:rsidRPr="002505E8">
              <w:rPr>
                <w:rStyle w:val="Hyperlink"/>
                <w:noProof/>
              </w:rPr>
              <w:t>41) Can you guarantee the garbage collection process? (answer)</w:t>
            </w:r>
            <w:r w:rsidR="00371DB5">
              <w:rPr>
                <w:noProof/>
                <w:webHidden/>
              </w:rPr>
              <w:tab/>
            </w:r>
            <w:r w:rsidR="003E433D">
              <w:rPr>
                <w:noProof/>
                <w:webHidden/>
              </w:rPr>
              <w:fldChar w:fldCharType="begin"/>
            </w:r>
            <w:r w:rsidR="00371DB5">
              <w:rPr>
                <w:noProof/>
                <w:webHidden/>
              </w:rPr>
              <w:instrText xml:space="preserve"> PAGEREF _Toc471372222 \h </w:instrText>
            </w:r>
            <w:r w:rsidR="003E433D">
              <w:rPr>
                <w:noProof/>
                <w:webHidden/>
              </w:rPr>
            </w:r>
            <w:r w:rsidR="003E433D">
              <w:rPr>
                <w:noProof/>
                <w:webHidden/>
              </w:rPr>
              <w:fldChar w:fldCharType="separate"/>
            </w:r>
            <w:r w:rsidR="00371DB5">
              <w:rPr>
                <w:noProof/>
                <w:webHidden/>
              </w:rPr>
              <w:t>61</w:t>
            </w:r>
            <w:r w:rsidR="003E433D">
              <w:rPr>
                <w:noProof/>
                <w:webHidden/>
              </w:rPr>
              <w:fldChar w:fldCharType="end"/>
            </w:r>
          </w:hyperlink>
        </w:p>
        <w:p w:rsidR="00371DB5" w:rsidRDefault="00526282">
          <w:pPr>
            <w:pStyle w:val="TOC1"/>
            <w:tabs>
              <w:tab w:val="right" w:leader="dot" w:pos="9350"/>
            </w:tabs>
            <w:rPr>
              <w:noProof/>
              <w:lang w:val="en-IN" w:eastAsia="en-IN"/>
            </w:rPr>
          </w:pPr>
          <w:hyperlink w:anchor="_Toc471372223" w:history="1">
            <w:r w:rsidR="00371DB5" w:rsidRPr="002505E8">
              <w:rPr>
                <w:rStyle w:val="Hyperlink"/>
                <w:noProof/>
              </w:rPr>
              <w:t>Basic Java concepts Interview Questions</w:t>
            </w:r>
            <w:r w:rsidR="00371DB5">
              <w:rPr>
                <w:noProof/>
                <w:webHidden/>
              </w:rPr>
              <w:tab/>
            </w:r>
            <w:r w:rsidR="003E433D">
              <w:rPr>
                <w:noProof/>
                <w:webHidden/>
              </w:rPr>
              <w:fldChar w:fldCharType="begin"/>
            </w:r>
            <w:r w:rsidR="00371DB5">
              <w:rPr>
                <w:noProof/>
                <w:webHidden/>
              </w:rPr>
              <w:instrText xml:space="preserve"> PAGEREF _Toc471372223 \h </w:instrText>
            </w:r>
            <w:r w:rsidR="003E433D">
              <w:rPr>
                <w:noProof/>
                <w:webHidden/>
              </w:rPr>
            </w:r>
            <w:r w:rsidR="003E433D">
              <w:rPr>
                <w:noProof/>
                <w:webHidden/>
              </w:rPr>
              <w:fldChar w:fldCharType="separate"/>
            </w:r>
            <w:r w:rsidR="00371DB5">
              <w:rPr>
                <w:noProof/>
                <w:webHidden/>
              </w:rPr>
              <w:t>62</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24" w:history="1">
            <w:r w:rsidR="00371DB5" w:rsidRPr="002505E8">
              <w:rPr>
                <w:rStyle w:val="Hyperlink"/>
                <w:noProof/>
              </w:rPr>
              <w:t>44) What's the difference between "a == b" and "a.equals(b)"? (answer)</w:t>
            </w:r>
            <w:r w:rsidR="00371DB5">
              <w:rPr>
                <w:noProof/>
                <w:webHidden/>
              </w:rPr>
              <w:tab/>
            </w:r>
            <w:r w:rsidR="003E433D">
              <w:rPr>
                <w:noProof/>
                <w:webHidden/>
              </w:rPr>
              <w:fldChar w:fldCharType="begin"/>
            </w:r>
            <w:r w:rsidR="00371DB5">
              <w:rPr>
                <w:noProof/>
                <w:webHidden/>
              </w:rPr>
              <w:instrText xml:space="preserve"> PAGEREF _Toc471372224 \h </w:instrText>
            </w:r>
            <w:r w:rsidR="003E433D">
              <w:rPr>
                <w:noProof/>
                <w:webHidden/>
              </w:rPr>
            </w:r>
            <w:r w:rsidR="003E433D">
              <w:rPr>
                <w:noProof/>
                <w:webHidden/>
              </w:rPr>
              <w:fldChar w:fldCharType="separate"/>
            </w:r>
            <w:r w:rsidR="00371DB5">
              <w:rPr>
                <w:noProof/>
                <w:webHidden/>
              </w:rPr>
              <w:t>62</w:t>
            </w:r>
            <w:r w:rsidR="003E433D">
              <w:rPr>
                <w:noProof/>
                <w:webHidden/>
              </w:rPr>
              <w:fldChar w:fldCharType="end"/>
            </w:r>
          </w:hyperlink>
        </w:p>
        <w:p w:rsidR="00371DB5" w:rsidRDefault="00526282">
          <w:pPr>
            <w:pStyle w:val="TOC1"/>
            <w:tabs>
              <w:tab w:val="right" w:leader="dot" w:pos="9350"/>
            </w:tabs>
            <w:rPr>
              <w:noProof/>
              <w:lang w:val="en-IN" w:eastAsia="en-IN"/>
            </w:rPr>
          </w:pPr>
          <w:hyperlink w:anchor="_Toc471372225" w:history="1">
            <w:r w:rsidR="00371DB5" w:rsidRPr="002505E8">
              <w:rPr>
                <w:rStyle w:val="Hyperlink"/>
                <w:noProof/>
              </w:rPr>
              <w:t>Java Collections Framework Interview Questions</w:t>
            </w:r>
            <w:r w:rsidR="00371DB5">
              <w:rPr>
                <w:noProof/>
                <w:webHidden/>
              </w:rPr>
              <w:tab/>
            </w:r>
            <w:r w:rsidR="003E433D">
              <w:rPr>
                <w:noProof/>
                <w:webHidden/>
              </w:rPr>
              <w:fldChar w:fldCharType="begin"/>
            </w:r>
            <w:r w:rsidR="00371DB5">
              <w:rPr>
                <w:noProof/>
                <w:webHidden/>
              </w:rPr>
              <w:instrText xml:space="preserve"> PAGEREF _Toc471372225 \h </w:instrText>
            </w:r>
            <w:r w:rsidR="003E433D">
              <w:rPr>
                <w:noProof/>
                <w:webHidden/>
              </w:rPr>
            </w:r>
            <w:r w:rsidR="003E433D">
              <w:rPr>
                <w:noProof/>
                <w:webHidden/>
              </w:rPr>
              <w:fldChar w:fldCharType="separate"/>
            </w:r>
            <w:r w:rsidR="00371DB5">
              <w:rPr>
                <w:noProof/>
                <w:webHidden/>
              </w:rPr>
              <w:t>62</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26" w:history="1">
            <w:r w:rsidR="00371DB5" w:rsidRPr="002505E8">
              <w:rPr>
                <w:rStyle w:val="Hyperlink"/>
                <w:noProof/>
              </w:rPr>
              <w:t>54) LinkedList in Java is doubly or singly linked list? (answer)</w:t>
            </w:r>
            <w:r w:rsidR="00371DB5">
              <w:rPr>
                <w:noProof/>
                <w:webHidden/>
              </w:rPr>
              <w:tab/>
            </w:r>
            <w:r w:rsidR="003E433D">
              <w:rPr>
                <w:noProof/>
                <w:webHidden/>
              </w:rPr>
              <w:fldChar w:fldCharType="begin"/>
            </w:r>
            <w:r w:rsidR="00371DB5">
              <w:rPr>
                <w:noProof/>
                <w:webHidden/>
              </w:rPr>
              <w:instrText xml:space="preserve"> PAGEREF _Toc471372226 \h </w:instrText>
            </w:r>
            <w:r w:rsidR="003E433D">
              <w:rPr>
                <w:noProof/>
                <w:webHidden/>
              </w:rPr>
            </w:r>
            <w:r w:rsidR="003E433D">
              <w:rPr>
                <w:noProof/>
                <w:webHidden/>
              </w:rPr>
              <w:fldChar w:fldCharType="separate"/>
            </w:r>
            <w:r w:rsidR="00371DB5">
              <w:rPr>
                <w:noProof/>
                <w:webHidden/>
              </w:rPr>
              <w:t>63</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27" w:history="1">
            <w:r w:rsidR="00371DB5" w:rsidRPr="002505E8">
              <w:rPr>
                <w:rStyle w:val="Hyperlink"/>
                <w:noProof/>
              </w:rPr>
              <w:t>56) What is the difference between Hashtable and HashMap? (answer)</w:t>
            </w:r>
            <w:r w:rsidR="00371DB5">
              <w:rPr>
                <w:noProof/>
                <w:webHidden/>
              </w:rPr>
              <w:tab/>
            </w:r>
            <w:r w:rsidR="003E433D">
              <w:rPr>
                <w:noProof/>
                <w:webHidden/>
              </w:rPr>
              <w:fldChar w:fldCharType="begin"/>
            </w:r>
            <w:r w:rsidR="00371DB5">
              <w:rPr>
                <w:noProof/>
                <w:webHidden/>
              </w:rPr>
              <w:instrText xml:space="preserve"> PAGEREF _Toc471372227 \h </w:instrText>
            </w:r>
            <w:r w:rsidR="003E433D">
              <w:rPr>
                <w:noProof/>
                <w:webHidden/>
              </w:rPr>
            </w:r>
            <w:r w:rsidR="003E433D">
              <w:rPr>
                <w:noProof/>
                <w:webHidden/>
              </w:rPr>
              <w:fldChar w:fldCharType="separate"/>
            </w:r>
            <w:r w:rsidR="00371DB5">
              <w:rPr>
                <w:noProof/>
                <w:webHidden/>
              </w:rPr>
              <w:t>63</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28" w:history="1">
            <w:r w:rsidR="00371DB5" w:rsidRPr="002505E8">
              <w:rPr>
                <w:rStyle w:val="Hyperlink"/>
                <w:noProof/>
              </w:rPr>
              <w:t>61) Is it possible for two unequal objects to have the same hashcode?</w:t>
            </w:r>
            <w:r w:rsidR="00371DB5">
              <w:rPr>
                <w:noProof/>
                <w:webHidden/>
              </w:rPr>
              <w:tab/>
            </w:r>
            <w:r w:rsidR="003E433D">
              <w:rPr>
                <w:noProof/>
                <w:webHidden/>
              </w:rPr>
              <w:fldChar w:fldCharType="begin"/>
            </w:r>
            <w:r w:rsidR="00371DB5">
              <w:rPr>
                <w:noProof/>
                <w:webHidden/>
              </w:rPr>
              <w:instrText xml:space="preserve"> PAGEREF _Toc471372228 \h </w:instrText>
            </w:r>
            <w:r w:rsidR="003E433D">
              <w:rPr>
                <w:noProof/>
                <w:webHidden/>
              </w:rPr>
            </w:r>
            <w:r w:rsidR="003E433D">
              <w:rPr>
                <w:noProof/>
                <w:webHidden/>
              </w:rPr>
              <w:fldChar w:fldCharType="separate"/>
            </w:r>
            <w:r w:rsidR="00371DB5">
              <w:rPr>
                <w:noProof/>
                <w:webHidden/>
              </w:rPr>
              <w:t>64</w:t>
            </w:r>
            <w:r w:rsidR="003E433D">
              <w:rPr>
                <w:noProof/>
                <w:webHidden/>
              </w:rPr>
              <w:fldChar w:fldCharType="end"/>
            </w:r>
          </w:hyperlink>
        </w:p>
        <w:p w:rsidR="00371DB5" w:rsidRDefault="00526282">
          <w:pPr>
            <w:pStyle w:val="TOC1"/>
            <w:tabs>
              <w:tab w:val="right" w:leader="dot" w:pos="9350"/>
            </w:tabs>
            <w:rPr>
              <w:noProof/>
              <w:lang w:val="en-IN" w:eastAsia="en-IN"/>
            </w:rPr>
          </w:pPr>
          <w:hyperlink w:anchor="_Toc471372229" w:history="1">
            <w:r w:rsidR="00371DB5" w:rsidRPr="002505E8">
              <w:rPr>
                <w:rStyle w:val="Hyperlink"/>
                <w:noProof/>
              </w:rPr>
              <w:t>Java IO and NIO Interview questions</w:t>
            </w:r>
            <w:r w:rsidR="00371DB5">
              <w:rPr>
                <w:noProof/>
                <w:webHidden/>
              </w:rPr>
              <w:tab/>
            </w:r>
            <w:r w:rsidR="003E433D">
              <w:rPr>
                <w:noProof/>
                <w:webHidden/>
              </w:rPr>
              <w:fldChar w:fldCharType="begin"/>
            </w:r>
            <w:r w:rsidR="00371DB5">
              <w:rPr>
                <w:noProof/>
                <w:webHidden/>
              </w:rPr>
              <w:instrText xml:space="preserve"> PAGEREF _Toc471372229 \h </w:instrText>
            </w:r>
            <w:r w:rsidR="003E433D">
              <w:rPr>
                <w:noProof/>
                <w:webHidden/>
              </w:rPr>
            </w:r>
            <w:r w:rsidR="003E433D">
              <w:rPr>
                <w:noProof/>
                <w:webHidden/>
              </w:rPr>
              <w:fldChar w:fldCharType="separate"/>
            </w:r>
            <w:r w:rsidR="00371DB5">
              <w:rPr>
                <w:noProof/>
                <w:webHidden/>
              </w:rPr>
              <w:t>65</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30" w:history="1">
            <w:r w:rsidR="00371DB5" w:rsidRPr="002505E8">
              <w:rPr>
                <w:rStyle w:val="Hyperlink"/>
                <w:noProof/>
              </w:rPr>
              <w:t>69) Is Java BIG endian or LITTLE endian?</w:t>
            </w:r>
            <w:r w:rsidR="00371DB5">
              <w:rPr>
                <w:noProof/>
                <w:webHidden/>
              </w:rPr>
              <w:tab/>
            </w:r>
            <w:r w:rsidR="003E433D">
              <w:rPr>
                <w:noProof/>
                <w:webHidden/>
              </w:rPr>
              <w:fldChar w:fldCharType="begin"/>
            </w:r>
            <w:r w:rsidR="00371DB5">
              <w:rPr>
                <w:noProof/>
                <w:webHidden/>
              </w:rPr>
              <w:instrText xml:space="preserve"> PAGEREF _Toc471372230 \h </w:instrText>
            </w:r>
            <w:r w:rsidR="003E433D">
              <w:rPr>
                <w:noProof/>
                <w:webHidden/>
              </w:rPr>
            </w:r>
            <w:r w:rsidR="003E433D">
              <w:rPr>
                <w:noProof/>
                <w:webHidden/>
              </w:rPr>
              <w:fldChar w:fldCharType="separate"/>
            </w:r>
            <w:r w:rsidR="00371DB5">
              <w:rPr>
                <w:noProof/>
                <w:webHidden/>
              </w:rPr>
              <w:t>66</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31" w:history="1">
            <w:r w:rsidR="00371DB5" w:rsidRPr="002505E8">
              <w:rPr>
                <w:rStyle w:val="Hyperlink"/>
                <w:noProof/>
              </w:rPr>
              <w:t>70) What is the byte order of ByteBuffer?</w:t>
            </w:r>
            <w:r w:rsidR="00371DB5">
              <w:rPr>
                <w:noProof/>
                <w:webHidden/>
              </w:rPr>
              <w:tab/>
            </w:r>
            <w:r w:rsidR="003E433D">
              <w:rPr>
                <w:noProof/>
                <w:webHidden/>
              </w:rPr>
              <w:fldChar w:fldCharType="begin"/>
            </w:r>
            <w:r w:rsidR="00371DB5">
              <w:rPr>
                <w:noProof/>
                <w:webHidden/>
              </w:rPr>
              <w:instrText xml:space="preserve"> PAGEREF _Toc471372231 \h </w:instrText>
            </w:r>
            <w:r w:rsidR="003E433D">
              <w:rPr>
                <w:noProof/>
                <w:webHidden/>
              </w:rPr>
            </w:r>
            <w:r w:rsidR="003E433D">
              <w:rPr>
                <w:noProof/>
                <w:webHidden/>
              </w:rPr>
              <w:fldChar w:fldCharType="separate"/>
            </w:r>
            <w:r w:rsidR="00371DB5">
              <w:rPr>
                <w:noProof/>
                <w:webHidden/>
              </w:rPr>
              <w:t>66</w:t>
            </w:r>
            <w:r w:rsidR="003E433D">
              <w:rPr>
                <w:noProof/>
                <w:webHidden/>
              </w:rPr>
              <w:fldChar w:fldCharType="end"/>
            </w:r>
          </w:hyperlink>
        </w:p>
        <w:p w:rsidR="00371DB5" w:rsidRDefault="00526282">
          <w:pPr>
            <w:pStyle w:val="TOC1"/>
            <w:tabs>
              <w:tab w:val="right" w:leader="dot" w:pos="9350"/>
            </w:tabs>
            <w:rPr>
              <w:noProof/>
              <w:lang w:val="en-IN" w:eastAsia="en-IN"/>
            </w:rPr>
          </w:pPr>
          <w:hyperlink w:anchor="_Toc471372232" w:history="1">
            <w:r w:rsidR="00371DB5" w:rsidRPr="002505E8">
              <w:rPr>
                <w:rStyle w:val="Hyperlink"/>
                <w:noProof/>
              </w:rPr>
              <w:t>Java Best Practices Interview question</w:t>
            </w:r>
            <w:r w:rsidR="00371DB5">
              <w:rPr>
                <w:noProof/>
                <w:webHidden/>
              </w:rPr>
              <w:tab/>
            </w:r>
            <w:r w:rsidR="003E433D">
              <w:rPr>
                <w:noProof/>
                <w:webHidden/>
              </w:rPr>
              <w:fldChar w:fldCharType="begin"/>
            </w:r>
            <w:r w:rsidR="00371DB5">
              <w:rPr>
                <w:noProof/>
                <w:webHidden/>
              </w:rPr>
              <w:instrText xml:space="preserve"> PAGEREF _Toc471372232 \h </w:instrText>
            </w:r>
            <w:r w:rsidR="003E433D">
              <w:rPr>
                <w:noProof/>
                <w:webHidden/>
              </w:rPr>
            </w:r>
            <w:r w:rsidR="003E433D">
              <w:rPr>
                <w:noProof/>
                <w:webHidden/>
              </w:rPr>
              <w:fldChar w:fldCharType="separate"/>
            </w:r>
            <w:r w:rsidR="00371DB5">
              <w:rPr>
                <w:noProof/>
                <w:webHidden/>
              </w:rPr>
              <w:t>67</w:t>
            </w:r>
            <w:r w:rsidR="003E433D">
              <w:rPr>
                <w:noProof/>
                <w:webHidden/>
              </w:rPr>
              <w:fldChar w:fldCharType="end"/>
            </w:r>
          </w:hyperlink>
        </w:p>
        <w:p w:rsidR="00371DB5" w:rsidRDefault="00526282">
          <w:pPr>
            <w:pStyle w:val="TOC1"/>
            <w:tabs>
              <w:tab w:val="right" w:leader="dot" w:pos="9350"/>
            </w:tabs>
            <w:rPr>
              <w:noProof/>
              <w:lang w:val="en-IN" w:eastAsia="en-IN"/>
            </w:rPr>
          </w:pPr>
          <w:hyperlink w:anchor="_Toc471372233" w:history="1">
            <w:r w:rsidR="00371DB5" w:rsidRPr="002505E8">
              <w:rPr>
                <w:rStyle w:val="Hyperlink"/>
                <w:noProof/>
              </w:rPr>
              <w:t>Date, Time and Calendar Interview questions in Java</w:t>
            </w:r>
            <w:r w:rsidR="00371DB5">
              <w:rPr>
                <w:noProof/>
                <w:webHidden/>
              </w:rPr>
              <w:tab/>
            </w:r>
            <w:r w:rsidR="003E433D">
              <w:rPr>
                <w:noProof/>
                <w:webHidden/>
              </w:rPr>
              <w:fldChar w:fldCharType="begin"/>
            </w:r>
            <w:r w:rsidR="00371DB5">
              <w:rPr>
                <w:noProof/>
                <w:webHidden/>
              </w:rPr>
              <w:instrText xml:space="preserve"> PAGEREF _Toc471372233 \h </w:instrText>
            </w:r>
            <w:r w:rsidR="003E433D">
              <w:rPr>
                <w:noProof/>
                <w:webHidden/>
              </w:rPr>
            </w:r>
            <w:r w:rsidR="003E433D">
              <w:rPr>
                <w:noProof/>
                <w:webHidden/>
              </w:rPr>
              <w:fldChar w:fldCharType="separate"/>
            </w:r>
            <w:r w:rsidR="00371DB5">
              <w:rPr>
                <w:noProof/>
                <w:webHidden/>
              </w:rPr>
              <w:t>68</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34" w:history="1">
            <w:r w:rsidR="00371DB5" w:rsidRPr="002505E8">
              <w:rPr>
                <w:rStyle w:val="Hyperlink"/>
                <w:noProof/>
              </w:rPr>
              <w:t>82) Does SimpleDateFormat is safe to use in the multi-threaded program? (answer)</w:t>
            </w:r>
            <w:r w:rsidR="00371DB5">
              <w:rPr>
                <w:noProof/>
                <w:webHidden/>
              </w:rPr>
              <w:tab/>
            </w:r>
            <w:r w:rsidR="003E433D">
              <w:rPr>
                <w:noProof/>
                <w:webHidden/>
              </w:rPr>
              <w:fldChar w:fldCharType="begin"/>
            </w:r>
            <w:r w:rsidR="00371DB5">
              <w:rPr>
                <w:noProof/>
                <w:webHidden/>
              </w:rPr>
              <w:instrText xml:space="preserve"> PAGEREF _Toc471372234 \h </w:instrText>
            </w:r>
            <w:r w:rsidR="003E433D">
              <w:rPr>
                <w:noProof/>
                <w:webHidden/>
              </w:rPr>
            </w:r>
            <w:r w:rsidR="003E433D">
              <w:rPr>
                <w:noProof/>
                <w:webHidden/>
              </w:rPr>
              <w:fldChar w:fldCharType="separate"/>
            </w:r>
            <w:r w:rsidR="00371DB5">
              <w:rPr>
                <w:noProof/>
                <w:webHidden/>
              </w:rPr>
              <w:t>69</w:t>
            </w:r>
            <w:r w:rsidR="003E433D">
              <w:rPr>
                <w:noProof/>
                <w:webHidden/>
              </w:rPr>
              <w:fldChar w:fldCharType="end"/>
            </w:r>
          </w:hyperlink>
        </w:p>
        <w:p w:rsidR="00371DB5" w:rsidRDefault="00526282">
          <w:pPr>
            <w:pStyle w:val="TOC1"/>
            <w:tabs>
              <w:tab w:val="right" w:leader="dot" w:pos="9350"/>
            </w:tabs>
            <w:rPr>
              <w:noProof/>
              <w:lang w:val="en-IN" w:eastAsia="en-IN"/>
            </w:rPr>
          </w:pPr>
          <w:hyperlink w:anchor="_Toc471372235" w:history="1">
            <w:r w:rsidR="00371DB5" w:rsidRPr="002505E8">
              <w:rPr>
                <w:rStyle w:val="Hyperlink"/>
                <w:noProof/>
              </w:rPr>
              <w:t>Unit testing JUnit Interview questions</w:t>
            </w:r>
            <w:r w:rsidR="00371DB5">
              <w:rPr>
                <w:noProof/>
                <w:webHidden/>
              </w:rPr>
              <w:tab/>
            </w:r>
            <w:r w:rsidR="003E433D">
              <w:rPr>
                <w:noProof/>
                <w:webHidden/>
              </w:rPr>
              <w:fldChar w:fldCharType="begin"/>
            </w:r>
            <w:r w:rsidR="00371DB5">
              <w:rPr>
                <w:noProof/>
                <w:webHidden/>
              </w:rPr>
              <w:instrText xml:space="preserve"> PAGEREF _Toc471372235 \h </w:instrText>
            </w:r>
            <w:r w:rsidR="003E433D">
              <w:rPr>
                <w:noProof/>
                <w:webHidden/>
              </w:rPr>
            </w:r>
            <w:r w:rsidR="003E433D">
              <w:rPr>
                <w:noProof/>
                <w:webHidden/>
              </w:rPr>
              <w:fldChar w:fldCharType="separate"/>
            </w:r>
            <w:r w:rsidR="00371DB5">
              <w:rPr>
                <w:noProof/>
                <w:webHidden/>
              </w:rPr>
              <w:t>69</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36" w:history="1">
            <w:r w:rsidR="00371DB5" w:rsidRPr="002505E8">
              <w:rPr>
                <w:rStyle w:val="Hyperlink"/>
                <w:noProof/>
              </w:rPr>
              <w:t>89) How do you test static method? (answer)</w:t>
            </w:r>
            <w:r w:rsidR="00371DB5">
              <w:rPr>
                <w:noProof/>
                <w:webHidden/>
              </w:rPr>
              <w:tab/>
            </w:r>
            <w:r w:rsidR="003E433D">
              <w:rPr>
                <w:noProof/>
                <w:webHidden/>
              </w:rPr>
              <w:fldChar w:fldCharType="begin"/>
            </w:r>
            <w:r w:rsidR="00371DB5">
              <w:rPr>
                <w:noProof/>
                <w:webHidden/>
              </w:rPr>
              <w:instrText xml:space="preserve"> PAGEREF _Toc471372236 \h </w:instrText>
            </w:r>
            <w:r w:rsidR="003E433D">
              <w:rPr>
                <w:noProof/>
                <w:webHidden/>
              </w:rPr>
            </w:r>
            <w:r w:rsidR="003E433D">
              <w:rPr>
                <w:noProof/>
                <w:webHidden/>
              </w:rPr>
              <w:fldChar w:fldCharType="separate"/>
            </w:r>
            <w:r w:rsidR="00371DB5">
              <w:rPr>
                <w:noProof/>
                <w:webHidden/>
              </w:rPr>
              <w:t>69</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37" w:history="1">
            <w:r w:rsidR="00371DB5" w:rsidRPr="002505E8">
              <w:rPr>
                <w:rStyle w:val="Hyperlink"/>
                <w:noProof/>
              </w:rPr>
              <w:t>Programming and Coding Questions</w:t>
            </w:r>
            <w:r w:rsidR="00371DB5">
              <w:rPr>
                <w:noProof/>
                <w:webHidden/>
              </w:rPr>
              <w:tab/>
            </w:r>
            <w:r w:rsidR="003E433D">
              <w:rPr>
                <w:noProof/>
                <w:webHidden/>
              </w:rPr>
              <w:fldChar w:fldCharType="begin"/>
            </w:r>
            <w:r w:rsidR="00371DB5">
              <w:rPr>
                <w:noProof/>
                <w:webHidden/>
              </w:rPr>
              <w:instrText xml:space="preserve"> PAGEREF _Toc471372237 \h </w:instrText>
            </w:r>
            <w:r w:rsidR="003E433D">
              <w:rPr>
                <w:noProof/>
                <w:webHidden/>
              </w:rPr>
            </w:r>
            <w:r w:rsidR="003E433D">
              <w:rPr>
                <w:noProof/>
                <w:webHidden/>
              </w:rPr>
              <w:fldChar w:fldCharType="separate"/>
            </w:r>
            <w:r w:rsidR="00371DB5">
              <w:rPr>
                <w:noProof/>
                <w:webHidden/>
              </w:rPr>
              <w:t>71</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38" w:history="1">
            <w:r w:rsidR="00371DB5" w:rsidRPr="002505E8">
              <w:rPr>
                <w:rStyle w:val="Hyperlink"/>
                <w:noProof/>
                <w:shd w:val="clear" w:color="auto" w:fill="FFFFFF"/>
              </w:rPr>
              <w:t>93) How to check if a String contains only numeric digits? (</w:t>
            </w:r>
            <w:r w:rsidR="00371DB5" w:rsidRPr="002505E8">
              <w:rPr>
                <w:rStyle w:val="Hyperlink"/>
                <w:rFonts w:ascii="Trebuchet MS" w:hAnsi="Trebuchet MS"/>
                <w:noProof/>
              </w:rPr>
              <w:t>solution</w:t>
            </w:r>
            <w:r w:rsidR="00371DB5" w:rsidRPr="002505E8">
              <w:rPr>
                <w:rStyle w:val="Hyperlink"/>
                <w:noProof/>
                <w:shd w:val="clear" w:color="auto" w:fill="FFFFFF"/>
              </w:rPr>
              <w:t>)</w:t>
            </w:r>
            <w:r w:rsidR="00371DB5">
              <w:rPr>
                <w:noProof/>
                <w:webHidden/>
              </w:rPr>
              <w:tab/>
            </w:r>
            <w:r w:rsidR="003E433D">
              <w:rPr>
                <w:noProof/>
                <w:webHidden/>
              </w:rPr>
              <w:fldChar w:fldCharType="begin"/>
            </w:r>
            <w:r w:rsidR="00371DB5">
              <w:rPr>
                <w:noProof/>
                <w:webHidden/>
              </w:rPr>
              <w:instrText xml:space="preserve"> PAGEREF _Toc471372238 \h </w:instrText>
            </w:r>
            <w:r w:rsidR="003E433D">
              <w:rPr>
                <w:noProof/>
                <w:webHidden/>
              </w:rPr>
            </w:r>
            <w:r w:rsidR="003E433D">
              <w:rPr>
                <w:noProof/>
                <w:webHidden/>
              </w:rPr>
              <w:fldChar w:fldCharType="separate"/>
            </w:r>
            <w:r w:rsidR="00371DB5">
              <w:rPr>
                <w:noProof/>
                <w:webHidden/>
              </w:rPr>
              <w:t>71</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39" w:history="1">
            <w:r w:rsidR="00371DB5" w:rsidRPr="002505E8">
              <w:rPr>
                <w:rStyle w:val="Hyperlink"/>
                <w:noProof/>
                <w:shd w:val="clear" w:color="auto" w:fill="FFFFFF"/>
              </w:rPr>
              <w:t>94) How to write LRU cache in Java using Generics? (answer)</w:t>
            </w:r>
            <w:r w:rsidR="00371DB5">
              <w:rPr>
                <w:noProof/>
                <w:webHidden/>
              </w:rPr>
              <w:tab/>
            </w:r>
            <w:r w:rsidR="003E433D">
              <w:rPr>
                <w:noProof/>
                <w:webHidden/>
              </w:rPr>
              <w:fldChar w:fldCharType="begin"/>
            </w:r>
            <w:r w:rsidR="00371DB5">
              <w:rPr>
                <w:noProof/>
                <w:webHidden/>
              </w:rPr>
              <w:instrText xml:space="preserve"> PAGEREF _Toc471372239 \h </w:instrText>
            </w:r>
            <w:r w:rsidR="003E433D">
              <w:rPr>
                <w:noProof/>
                <w:webHidden/>
              </w:rPr>
            </w:r>
            <w:r w:rsidR="003E433D">
              <w:rPr>
                <w:noProof/>
                <w:webHidden/>
              </w:rPr>
              <w:fldChar w:fldCharType="separate"/>
            </w:r>
            <w:r w:rsidR="00371DB5">
              <w:rPr>
                <w:noProof/>
                <w:webHidden/>
              </w:rPr>
              <w:t>71</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40" w:history="1">
            <w:r w:rsidR="00371DB5" w:rsidRPr="002505E8">
              <w:rPr>
                <w:rStyle w:val="Hyperlink"/>
                <w:noProof/>
                <w:shd w:val="clear" w:color="auto" w:fill="FFFFFF"/>
              </w:rPr>
              <w:t>95) Write a Java</w:t>
            </w:r>
            <w:r w:rsidR="00371DB5" w:rsidRPr="002505E8">
              <w:rPr>
                <w:rStyle w:val="Hyperlink"/>
                <w:rFonts w:ascii="Trebuchet MS" w:hAnsi="Trebuchet MS"/>
                <w:noProof/>
                <w:shd w:val="clear" w:color="auto" w:fill="FFFFFF"/>
              </w:rPr>
              <w:t> </w:t>
            </w:r>
            <w:r w:rsidR="00371DB5" w:rsidRPr="002505E8">
              <w:rPr>
                <w:rStyle w:val="Hyperlink"/>
                <w:rFonts w:ascii="Trebuchet MS" w:hAnsi="Trebuchet MS"/>
                <w:noProof/>
                <w:bdr w:val="none" w:sz="0" w:space="0" w:color="auto" w:frame="1"/>
              </w:rPr>
              <w:t>program</w:t>
            </w:r>
            <w:r w:rsidR="00371DB5" w:rsidRPr="002505E8">
              <w:rPr>
                <w:rStyle w:val="Hyperlink"/>
                <w:rFonts w:ascii="Trebuchet MS" w:hAnsi="Trebuchet MS"/>
                <w:noProof/>
                <w:shd w:val="clear" w:color="auto" w:fill="FFFFFF"/>
              </w:rPr>
              <w:t> </w:t>
            </w:r>
            <w:r w:rsidR="00371DB5" w:rsidRPr="002505E8">
              <w:rPr>
                <w:rStyle w:val="Hyperlink"/>
                <w:noProof/>
                <w:shd w:val="clear" w:color="auto" w:fill="FFFFFF"/>
              </w:rPr>
              <w:t>to convert bytes to long? (answer)</w:t>
            </w:r>
            <w:r w:rsidR="00371DB5">
              <w:rPr>
                <w:noProof/>
                <w:webHidden/>
              </w:rPr>
              <w:tab/>
            </w:r>
            <w:r w:rsidR="003E433D">
              <w:rPr>
                <w:noProof/>
                <w:webHidden/>
              </w:rPr>
              <w:fldChar w:fldCharType="begin"/>
            </w:r>
            <w:r w:rsidR="00371DB5">
              <w:rPr>
                <w:noProof/>
                <w:webHidden/>
              </w:rPr>
              <w:instrText xml:space="preserve"> PAGEREF _Toc471372240 \h </w:instrText>
            </w:r>
            <w:r w:rsidR="003E433D">
              <w:rPr>
                <w:noProof/>
                <w:webHidden/>
              </w:rPr>
            </w:r>
            <w:r w:rsidR="003E433D">
              <w:rPr>
                <w:noProof/>
                <w:webHidden/>
              </w:rPr>
              <w:fldChar w:fldCharType="separate"/>
            </w:r>
            <w:r w:rsidR="00371DB5">
              <w:rPr>
                <w:noProof/>
                <w:webHidden/>
              </w:rPr>
              <w:t>71</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41" w:history="1">
            <w:r w:rsidR="00371DB5" w:rsidRPr="002505E8">
              <w:rPr>
                <w:rStyle w:val="Hyperlink"/>
                <w:noProof/>
                <w:shd w:val="clear" w:color="auto" w:fill="FFFFFF"/>
              </w:rPr>
              <w:t>96) How to reverse a String in Java without using StringBuffer? (</w:t>
            </w:r>
            <w:r w:rsidR="00371DB5" w:rsidRPr="002505E8">
              <w:rPr>
                <w:rStyle w:val="Hyperlink"/>
                <w:rFonts w:ascii="Trebuchet MS" w:hAnsi="Trebuchet MS"/>
                <w:noProof/>
              </w:rPr>
              <w:t>solution</w:t>
            </w:r>
            <w:r w:rsidR="00371DB5" w:rsidRPr="002505E8">
              <w:rPr>
                <w:rStyle w:val="Hyperlink"/>
                <w:noProof/>
                <w:shd w:val="clear" w:color="auto" w:fill="FFFFFF"/>
              </w:rPr>
              <w:t>)</w:t>
            </w:r>
            <w:r w:rsidR="00371DB5">
              <w:rPr>
                <w:noProof/>
                <w:webHidden/>
              </w:rPr>
              <w:tab/>
            </w:r>
            <w:r w:rsidR="003E433D">
              <w:rPr>
                <w:noProof/>
                <w:webHidden/>
              </w:rPr>
              <w:fldChar w:fldCharType="begin"/>
            </w:r>
            <w:r w:rsidR="00371DB5">
              <w:rPr>
                <w:noProof/>
                <w:webHidden/>
              </w:rPr>
              <w:instrText xml:space="preserve"> PAGEREF _Toc471372241 \h </w:instrText>
            </w:r>
            <w:r w:rsidR="003E433D">
              <w:rPr>
                <w:noProof/>
                <w:webHidden/>
              </w:rPr>
            </w:r>
            <w:r w:rsidR="003E433D">
              <w:rPr>
                <w:noProof/>
                <w:webHidden/>
              </w:rPr>
              <w:fldChar w:fldCharType="separate"/>
            </w:r>
            <w:r w:rsidR="00371DB5">
              <w:rPr>
                <w:noProof/>
                <w:webHidden/>
              </w:rPr>
              <w:t>71</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42" w:history="1">
            <w:r w:rsidR="00371DB5" w:rsidRPr="002505E8">
              <w:rPr>
                <w:rStyle w:val="Hyperlink"/>
                <w:noProof/>
                <w:shd w:val="clear" w:color="auto" w:fill="FFFFFF"/>
              </w:rPr>
              <w:t>97) How to find the word with the highest frequency from a file in Java? (</w:t>
            </w:r>
            <w:r w:rsidR="00371DB5" w:rsidRPr="002505E8">
              <w:rPr>
                <w:rStyle w:val="Hyperlink"/>
                <w:rFonts w:ascii="Trebuchet MS" w:hAnsi="Trebuchet MS"/>
                <w:noProof/>
              </w:rPr>
              <w:t>solution</w:t>
            </w:r>
            <w:r w:rsidR="00371DB5" w:rsidRPr="002505E8">
              <w:rPr>
                <w:rStyle w:val="Hyperlink"/>
                <w:noProof/>
                <w:shd w:val="clear" w:color="auto" w:fill="FFFFFF"/>
              </w:rPr>
              <w:t>)</w:t>
            </w:r>
            <w:r w:rsidR="00371DB5">
              <w:rPr>
                <w:noProof/>
                <w:webHidden/>
              </w:rPr>
              <w:tab/>
            </w:r>
            <w:r w:rsidR="003E433D">
              <w:rPr>
                <w:noProof/>
                <w:webHidden/>
              </w:rPr>
              <w:fldChar w:fldCharType="begin"/>
            </w:r>
            <w:r w:rsidR="00371DB5">
              <w:rPr>
                <w:noProof/>
                <w:webHidden/>
              </w:rPr>
              <w:instrText xml:space="preserve"> PAGEREF _Toc471372242 \h </w:instrText>
            </w:r>
            <w:r w:rsidR="003E433D">
              <w:rPr>
                <w:noProof/>
                <w:webHidden/>
              </w:rPr>
            </w:r>
            <w:r w:rsidR="003E433D">
              <w:rPr>
                <w:noProof/>
                <w:webHidden/>
              </w:rPr>
              <w:fldChar w:fldCharType="separate"/>
            </w:r>
            <w:r w:rsidR="00371DB5">
              <w:rPr>
                <w:noProof/>
                <w:webHidden/>
              </w:rPr>
              <w:t>71</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43" w:history="1">
            <w:r w:rsidR="00371DB5" w:rsidRPr="002505E8">
              <w:rPr>
                <w:rStyle w:val="Hyperlink"/>
                <w:noProof/>
                <w:shd w:val="clear" w:color="auto" w:fill="FFFFFF"/>
              </w:rPr>
              <w:t>98) How do you check if two given String are anagrams? (</w:t>
            </w:r>
            <w:r w:rsidR="00371DB5" w:rsidRPr="002505E8">
              <w:rPr>
                <w:rStyle w:val="Hyperlink"/>
                <w:rFonts w:ascii="Trebuchet MS" w:hAnsi="Trebuchet MS"/>
                <w:noProof/>
              </w:rPr>
              <w:t>solution</w:t>
            </w:r>
            <w:r w:rsidR="00371DB5" w:rsidRPr="002505E8">
              <w:rPr>
                <w:rStyle w:val="Hyperlink"/>
                <w:noProof/>
                <w:shd w:val="clear" w:color="auto" w:fill="FFFFFF"/>
              </w:rPr>
              <w:t>)</w:t>
            </w:r>
            <w:r w:rsidR="00371DB5">
              <w:rPr>
                <w:noProof/>
                <w:webHidden/>
              </w:rPr>
              <w:tab/>
            </w:r>
            <w:r w:rsidR="003E433D">
              <w:rPr>
                <w:noProof/>
                <w:webHidden/>
              </w:rPr>
              <w:fldChar w:fldCharType="begin"/>
            </w:r>
            <w:r w:rsidR="00371DB5">
              <w:rPr>
                <w:noProof/>
                <w:webHidden/>
              </w:rPr>
              <w:instrText xml:space="preserve"> PAGEREF _Toc471372243 \h </w:instrText>
            </w:r>
            <w:r w:rsidR="003E433D">
              <w:rPr>
                <w:noProof/>
                <w:webHidden/>
              </w:rPr>
            </w:r>
            <w:r w:rsidR="003E433D">
              <w:rPr>
                <w:noProof/>
                <w:webHidden/>
              </w:rPr>
              <w:fldChar w:fldCharType="separate"/>
            </w:r>
            <w:r w:rsidR="00371DB5">
              <w:rPr>
                <w:noProof/>
                <w:webHidden/>
              </w:rPr>
              <w:t>71</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44" w:history="1">
            <w:r w:rsidR="00371DB5" w:rsidRPr="002505E8">
              <w:rPr>
                <w:rStyle w:val="Hyperlink"/>
                <w:noProof/>
                <w:shd w:val="clear" w:color="auto" w:fill="FFFFFF"/>
              </w:rPr>
              <w:t>99) How to print all permutation of a String in Java? (</w:t>
            </w:r>
            <w:r w:rsidR="00371DB5" w:rsidRPr="002505E8">
              <w:rPr>
                <w:rStyle w:val="Hyperlink"/>
                <w:rFonts w:ascii="Trebuchet MS" w:hAnsi="Trebuchet MS"/>
                <w:noProof/>
              </w:rPr>
              <w:t>solution</w:t>
            </w:r>
            <w:r w:rsidR="00371DB5" w:rsidRPr="002505E8">
              <w:rPr>
                <w:rStyle w:val="Hyperlink"/>
                <w:noProof/>
                <w:shd w:val="clear" w:color="auto" w:fill="FFFFFF"/>
              </w:rPr>
              <w:t>)</w:t>
            </w:r>
            <w:r w:rsidR="00371DB5">
              <w:rPr>
                <w:noProof/>
                <w:webHidden/>
              </w:rPr>
              <w:tab/>
            </w:r>
            <w:r w:rsidR="003E433D">
              <w:rPr>
                <w:noProof/>
                <w:webHidden/>
              </w:rPr>
              <w:fldChar w:fldCharType="begin"/>
            </w:r>
            <w:r w:rsidR="00371DB5">
              <w:rPr>
                <w:noProof/>
                <w:webHidden/>
              </w:rPr>
              <w:instrText xml:space="preserve"> PAGEREF _Toc471372244 \h </w:instrText>
            </w:r>
            <w:r w:rsidR="003E433D">
              <w:rPr>
                <w:noProof/>
                <w:webHidden/>
              </w:rPr>
            </w:r>
            <w:r w:rsidR="003E433D">
              <w:rPr>
                <w:noProof/>
                <w:webHidden/>
              </w:rPr>
              <w:fldChar w:fldCharType="separate"/>
            </w:r>
            <w:r w:rsidR="00371DB5">
              <w:rPr>
                <w:noProof/>
                <w:webHidden/>
              </w:rPr>
              <w:t>71</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45" w:history="1">
            <w:r w:rsidR="00371DB5" w:rsidRPr="002505E8">
              <w:rPr>
                <w:rStyle w:val="Hyperlink"/>
                <w:noProof/>
                <w:shd w:val="clear" w:color="auto" w:fill="FFFFFF"/>
              </w:rPr>
              <w:t>100) How do you print duplicate elements from an array in Java? (</w:t>
            </w:r>
            <w:r w:rsidR="00371DB5" w:rsidRPr="002505E8">
              <w:rPr>
                <w:rStyle w:val="Hyperlink"/>
                <w:rFonts w:ascii="Trebuchet MS" w:hAnsi="Trebuchet MS"/>
                <w:noProof/>
              </w:rPr>
              <w:t>solution</w:t>
            </w:r>
            <w:r w:rsidR="00371DB5" w:rsidRPr="002505E8">
              <w:rPr>
                <w:rStyle w:val="Hyperlink"/>
                <w:noProof/>
                <w:shd w:val="clear" w:color="auto" w:fill="FFFFFF"/>
              </w:rPr>
              <w:t>)</w:t>
            </w:r>
            <w:r w:rsidR="00371DB5">
              <w:rPr>
                <w:noProof/>
                <w:webHidden/>
              </w:rPr>
              <w:tab/>
            </w:r>
            <w:r w:rsidR="003E433D">
              <w:rPr>
                <w:noProof/>
                <w:webHidden/>
              </w:rPr>
              <w:fldChar w:fldCharType="begin"/>
            </w:r>
            <w:r w:rsidR="00371DB5">
              <w:rPr>
                <w:noProof/>
                <w:webHidden/>
              </w:rPr>
              <w:instrText xml:space="preserve"> PAGEREF _Toc471372245 \h </w:instrText>
            </w:r>
            <w:r w:rsidR="003E433D">
              <w:rPr>
                <w:noProof/>
                <w:webHidden/>
              </w:rPr>
            </w:r>
            <w:r w:rsidR="003E433D">
              <w:rPr>
                <w:noProof/>
                <w:webHidden/>
              </w:rPr>
              <w:fldChar w:fldCharType="separate"/>
            </w:r>
            <w:r w:rsidR="00371DB5">
              <w:rPr>
                <w:noProof/>
                <w:webHidden/>
              </w:rPr>
              <w:t>71</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46" w:history="1">
            <w:r w:rsidR="00371DB5" w:rsidRPr="002505E8">
              <w:rPr>
                <w:rStyle w:val="Hyperlink"/>
                <w:noProof/>
                <w:shd w:val="clear" w:color="auto" w:fill="FFFFFF"/>
              </w:rPr>
              <w:t>101) How to convert String to int in Java? (</w:t>
            </w:r>
            <w:r w:rsidR="00371DB5" w:rsidRPr="002505E8">
              <w:rPr>
                <w:rStyle w:val="Hyperlink"/>
                <w:rFonts w:ascii="Trebuchet MS" w:hAnsi="Trebuchet MS"/>
                <w:noProof/>
              </w:rPr>
              <w:t>solution</w:t>
            </w:r>
            <w:r w:rsidR="00371DB5" w:rsidRPr="002505E8">
              <w:rPr>
                <w:rStyle w:val="Hyperlink"/>
                <w:noProof/>
                <w:shd w:val="clear" w:color="auto" w:fill="FFFFFF"/>
              </w:rPr>
              <w:t>)</w:t>
            </w:r>
            <w:r w:rsidR="00371DB5">
              <w:rPr>
                <w:noProof/>
                <w:webHidden/>
              </w:rPr>
              <w:tab/>
            </w:r>
            <w:r w:rsidR="003E433D">
              <w:rPr>
                <w:noProof/>
                <w:webHidden/>
              </w:rPr>
              <w:fldChar w:fldCharType="begin"/>
            </w:r>
            <w:r w:rsidR="00371DB5">
              <w:rPr>
                <w:noProof/>
                <w:webHidden/>
              </w:rPr>
              <w:instrText xml:space="preserve"> PAGEREF _Toc471372246 \h </w:instrText>
            </w:r>
            <w:r w:rsidR="003E433D">
              <w:rPr>
                <w:noProof/>
                <w:webHidden/>
              </w:rPr>
            </w:r>
            <w:r w:rsidR="003E433D">
              <w:rPr>
                <w:noProof/>
                <w:webHidden/>
              </w:rPr>
              <w:fldChar w:fldCharType="separate"/>
            </w:r>
            <w:r w:rsidR="00371DB5">
              <w:rPr>
                <w:noProof/>
                <w:webHidden/>
              </w:rPr>
              <w:t>71</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47" w:history="1">
            <w:r w:rsidR="00371DB5" w:rsidRPr="002505E8">
              <w:rPr>
                <w:rStyle w:val="Hyperlink"/>
                <w:noProof/>
                <w:shd w:val="clear" w:color="auto" w:fill="FFFFFF"/>
              </w:rPr>
              <w:t>102) How to swap two integers without using temp variable? (</w:t>
            </w:r>
            <w:r w:rsidR="00371DB5" w:rsidRPr="002505E8">
              <w:rPr>
                <w:rStyle w:val="Hyperlink"/>
                <w:rFonts w:ascii="Trebuchet MS" w:hAnsi="Trebuchet MS"/>
                <w:noProof/>
              </w:rPr>
              <w:t>solution</w:t>
            </w:r>
            <w:r w:rsidR="00371DB5" w:rsidRPr="002505E8">
              <w:rPr>
                <w:rStyle w:val="Hyperlink"/>
                <w:noProof/>
                <w:shd w:val="clear" w:color="auto" w:fill="FFFFFF"/>
              </w:rPr>
              <w:t>)</w:t>
            </w:r>
            <w:r w:rsidR="00371DB5">
              <w:rPr>
                <w:noProof/>
                <w:webHidden/>
              </w:rPr>
              <w:tab/>
            </w:r>
            <w:r w:rsidR="003E433D">
              <w:rPr>
                <w:noProof/>
                <w:webHidden/>
              </w:rPr>
              <w:fldChar w:fldCharType="begin"/>
            </w:r>
            <w:r w:rsidR="00371DB5">
              <w:rPr>
                <w:noProof/>
                <w:webHidden/>
              </w:rPr>
              <w:instrText xml:space="preserve"> PAGEREF _Toc471372247 \h </w:instrText>
            </w:r>
            <w:r w:rsidR="003E433D">
              <w:rPr>
                <w:noProof/>
                <w:webHidden/>
              </w:rPr>
            </w:r>
            <w:r w:rsidR="003E433D">
              <w:rPr>
                <w:noProof/>
                <w:webHidden/>
              </w:rPr>
              <w:fldChar w:fldCharType="separate"/>
            </w:r>
            <w:r w:rsidR="00371DB5">
              <w:rPr>
                <w:noProof/>
                <w:webHidden/>
              </w:rPr>
              <w:t>71</w:t>
            </w:r>
            <w:r w:rsidR="003E433D">
              <w:rPr>
                <w:noProof/>
                <w:webHidden/>
              </w:rPr>
              <w:fldChar w:fldCharType="end"/>
            </w:r>
          </w:hyperlink>
        </w:p>
        <w:p w:rsidR="00371DB5" w:rsidRDefault="00526282">
          <w:pPr>
            <w:pStyle w:val="TOC1"/>
            <w:tabs>
              <w:tab w:val="right" w:leader="dot" w:pos="9350"/>
            </w:tabs>
            <w:rPr>
              <w:noProof/>
              <w:lang w:val="en-IN" w:eastAsia="en-IN"/>
            </w:rPr>
          </w:pPr>
          <w:hyperlink w:anchor="_Toc471372248" w:history="1">
            <w:r w:rsidR="00371DB5" w:rsidRPr="002505E8">
              <w:rPr>
                <w:rStyle w:val="Hyperlink"/>
                <w:noProof/>
              </w:rPr>
              <w:t>Java Interview questions from OOP and Design Patterns</w:t>
            </w:r>
            <w:r w:rsidR="00371DB5">
              <w:rPr>
                <w:noProof/>
                <w:webHidden/>
              </w:rPr>
              <w:tab/>
            </w:r>
            <w:r w:rsidR="003E433D">
              <w:rPr>
                <w:noProof/>
                <w:webHidden/>
              </w:rPr>
              <w:fldChar w:fldCharType="begin"/>
            </w:r>
            <w:r w:rsidR="00371DB5">
              <w:rPr>
                <w:noProof/>
                <w:webHidden/>
              </w:rPr>
              <w:instrText xml:space="preserve"> PAGEREF _Toc471372248 \h </w:instrText>
            </w:r>
            <w:r w:rsidR="003E433D">
              <w:rPr>
                <w:noProof/>
                <w:webHidden/>
              </w:rPr>
            </w:r>
            <w:r w:rsidR="003E433D">
              <w:rPr>
                <w:noProof/>
                <w:webHidden/>
              </w:rPr>
              <w:fldChar w:fldCharType="separate"/>
            </w:r>
            <w:r w:rsidR="00371DB5">
              <w:rPr>
                <w:noProof/>
                <w:webHidden/>
              </w:rPr>
              <w:t>72</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49" w:history="1">
            <w:r w:rsidR="00371DB5" w:rsidRPr="002505E8">
              <w:rPr>
                <w:rStyle w:val="Hyperlink"/>
                <w:noProof/>
              </w:rPr>
              <w:t>118) The difference between Inheritance and Composition?</w:t>
            </w:r>
            <w:r w:rsidR="00371DB5">
              <w:rPr>
                <w:noProof/>
                <w:webHidden/>
              </w:rPr>
              <w:tab/>
            </w:r>
            <w:r w:rsidR="003E433D">
              <w:rPr>
                <w:noProof/>
                <w:webHidden/>
              </w:rPr>
              <w:fldChar w:fldCharType="begin"/>
            </w:r>
            <w:r w:rsidR="00371DB5">
              <w:rPr>
                <w:noProof/>
                <w:webHidden/>
              </w:rPr>
              <w:instrText xml:space="preserve"> PAGEREF _Toc471372249 \h </w:instrText>
            </w:r>
            <w:r w:rsidR="003E433D">
              <w:rPr>
                <w:noProof/>
                <w:webHidden/>
              </w:rPr>
            </w:r>
            <w:r w:rsidR="003E433D">
              <w:rPr>
                <w:noProof/>
                <w:webHidden/>
              </w:rPr>
              <w:fldChar w:fldCharType="separate"/>
            </w:r>
            <w:r w:rsidR="00371DB5">
              <w:rPr>
                <w:noProof/>
                <w:webHidden/>
              </w:rPr>
              <w:t>74</w:t>
            </w:r>
            <w:r w:rsidR="003E433D">
              <w:rPr>
                <w:noProof/>
                <w:webHidden/>
              </w:rPr>
              <w:fldChar w:fldCharType="end"/>
            </w:r>
          </w:hyperlink>
        </w:p>
        <w:p w:rsidR="00371DB5" w:rsidRDefault="00526282">
          <w:pPr>
            <w:pStyle w:val="TOC1"/>
            <w:tabs>
              <w:tab w:val="right" w:leader="dot" w:pos="9350"/>
            </w:tabs>
            <w:rPr>
              <w:noProof/>
              <w:lang w:val="en-IN" w:eastAsia="en-IN"/>
            </w:rPr>
          </w:pPr>
          <w:hyperlink w:anchor="_Toc471372250" w:history="1">
            <w:r w:rsidR="00371DB5" w:rsidRPr="002505E8">
              <w:rPr>
                <w:rStyle w:val="Hyperlink"/>
                <w:noProof/>
              </w:rPr>
              <w:t>Top 50 Programming Questions for Telephonic Interviews</w:t>
            </w:r>
            <w:r w:rsidR="00371DB5">
              <w:rPr>
                <w:noProof/>
                <w:webHidden/>
              </w:rPr>
              <w:tab/>
            </w:r>
            <w:r w:rsidR="003E433D">
              <w:rPr>
                <w:noProof/>
                <w:webHidden/>
              </w:rPr>
              <w:fldChar w:fldCharType="begin"/>
            </w:r>
            <w:r w:rsidR="00371DB5">
              <w:rPr>
                <w:noProof/>
                <w:webHidden/>
              </w:rPr>
              <w:instrText xml:space="preserve"> PAGEREF _Toc471372250 \h </w:instrText>
            </w:r>
            <w:r w:rsidR="003E433D">
              <w:rPr>
                <w:noProof/>
                <w:webHidden/>
              </w:rPr>
            </w:r>
            <w:r w:rsidR="003E433D">
              <w:rPr>
                <w:noProof/>
                <w:webHidden/>
              </w:rPr>
              <w:fldChar w:fldCharType="separate"/>
            </w:r>
            <w:r w:rsidR="00371DB5">
              <w:rPr>
                <w:noProof/>
                <w:webHidden/>
              </w:rPr>
              <w:t>75</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51" w:history="1">
            <w:r w:rsidR="00371DB5" w:rsidRPr="002505E8">
              <w:rPr>
                <w:rStyle w:val="Hyperlink"/>
                <w:noProof/>
              </w:rPr>
              <w:t>1. How much time does it take to retrieve an element if stored in HashMap, Binary tree, and a Linked list? how it change if you have millions of records?</w:t>
            </w:r>
            <w:r w:rsidR="00371DB5">
              <w:rPr>
                <w:noProof/>
                <w:webHidden/>
              </w:rPr>
              <w:tab/>
            </w:r>
            <w:r w:rsidR="003E433D">
              <w:rPr>
                <w:noProof/>
                <w:webHidden/>
              </w:rPr>
              <w:fldChar w:fldCharType="begin"/>
            </w:r>
            <w:r w:rsidR="00371DB5">
              <w:rPr>
                <w:noProof/>
                <w:webHidden/>
              </w:rPr>
              <w:instrText xml:space="preserve"> PAGEREF _Toc471372251 \h </w:instrText>
            </w:r>
            <w:r w:rsidR="003E433D">
              <w:rPr>
                <w:noProof/>
                <w:webHidden/>
              </w:rPr>
            </w:r>
            <w:r w:rsidR="003E433D">
              <w:rPr>
                <w:noProof/>
                <w:webHidden/>
              </w:rPr>
              <w:fldChar w:fldCharType="separate"/>
            </w:r>
            <w:r w:rsidR="00371DB5">
              <w:rPr>
                <w:noProof/>
                <w:webHidden/>
              </w:rPr>
              <w:t>76</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52" w:history="1">
            <w:r w:rsidR="00371DB5" w:rsidRPr="002505E8">
              <w:rPr>
                <w:rStyle w:val="Hyperlink"/>
                <w:noProof/>
              </w:rPr>
              <w:t>4. What is a critical section? (answer)</w:t>
            </w:r>
            <w:r w:rsidR="00371DB5">
              <w:rPr>
                <w:noProof/>
                <w:webHidden/>
              </w:rPr>
              <w:tab/>
            </w:r>
            <w:r w:rsidR="003E433D">
              <w:rPr>
                <w:noProof/>
                <w:webHidden/>
              </w:rPr>
              <w:fldChar w:fldCharType="begin"/>
            </w:r>
            <w:r w:rsidR="00371DB5">
              <w:rPr>
                <w:noProof/>
                <w:webHidden/>
              </w:rPr>
              <w:instrText xml:space="preserve"> PAGEREF _Toc471372252 \h </w:instrText>
            </w:r>
            <w:r w:rsidR="003E433D">
              <w:rPr>
                <w:noProof/>
                <w:webHidden/>
              </w:rPr>
            </w:r>
            <w:r w:rsidR="003E433D">
              <w:rPr>
                <w:noProof/>
                <w:webHidden/>
              </w:rPr>
              <w:fldChar w:fldCharType="separate"/>
            </w:r>
            <w:r w:rsidR="00371DB5">
              <w:rPr>
                <w:noProof/>
                <w:webHidden/>
              </w:rPr>
              <w:t>76</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53" w:history="1">
            <w:r w:rsidR="00371DB5" w:rsidRPr="002505E8">
              <w:rPr>
                <w:rStyle w:val="Hyperlink"/>
                <w:noProof/>
              </w:rPr>
              <w:t>11. What is the relationship between threads and processes? (detailed answer)</w:t>
            </w:r>
            <w:r w:rsidR="00371DB5">
              <w:rPr>
                <w:noProof/>
                <w:webHidden/>
              </w:rPr>
              <w:tab/>
            </w:r>
            <w:r w:rsidR="003E433D">
              <w:rPr>
                <w:noProof/>
                <w:webHidden/>
              </w:rPr>
              <w:fldChar w:fldCharType="begin"/>
            </w:r>
            <w:r w:rsidR="00371DB5">
              <w:rPr>
                <w:noProof/>
                <w:webHidden/>
              </w:rPr>
              <w:instrText xml:space="preserve"> PAGEREF _Toc471372253 \h </w:instrText>
            </w:r>
            <w:r w:rsidR="003E433D">
              <w:rPr>
                <w:noProof/>
                <w:webHidden/>
              </w:rPr>
            </w:r>
            <w:r w:rsidR="003E433D">
              <w:rPr>
                <w:noProof/>
                <w:webHidden/>
              </w:rPr>
              <w:fldChar w:fldCharType="separate"/>
            </w:r>
            <w:r w:rsidR="00371DB5">
              <w:rPr>
                <w:noProof/>
                <w:webHidden/>
              </w:rPr>
              <w:t>78</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54" w:history="1">
            <w:r w:rsidR="00371DB5" w:rsidRPr="002505E8">
              <w:rPr>
                <w:rStyle w:val="Hyperlink"/>
                <w:noProof/>
              </w:rPr>
              <w:t>19. What is the difference between composition, aggregation, and association? (detailed answer)</w:t>
            </w:r>
            <w:r w:rsidR="00371DB5">
              <w:rPr>
                <w:noProof/>
                <w:webHidden/>
              </w:rPr>
              <w:tab/>
            </w:r>
            <w:r w:rsidR="003E433D">
              <w:rPr>
                <w:noProof/>
                <w:webHidden/>
              </w:rPr>
              <w:fldChar w:fldCharType="begin"/>
            </w:r>
            <w:r w:rsidR="00371DB5">
              <w:rPr>
                <w:noProof/>
                <w:webHidden/>
              </w:rPr>
              <w:instrText xml:space="preserve"> PAGEREF _Toc471372254 \h </w:instrText>
            </w:r>
            <w:r w:rsidR="003E433D">
              <w:rPr>
                <w:noProof/>
                <w:webHidden/>
              </w:rPr>
            </w:r>
            <w:r w:rsidR="003E433D">
              <w:rPr>
                <w:noProof/>
                <w:webHidden/>
              </w:rPr>
              <w:fldChar w:fldCharType="separate"/>
            </w:r>
            <w:r w:rsidR="00371DB5">
              <w:rPr>
                <w:noProof/>
                <w:webHidden/>
              </w:rPr>
              <w:t>79</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55" w:history="1">
            <w:r w:rsidR="00371DB5" w:rsidRPr="002505E8">
              <w:rPr>
                <w:rStyle w:val="Hyperlink"/>
                <w:noProof/>
              </w:rPr>
              <w:t>26. How do you get the last digit of an integer? (answer)</w:t>
            </w:r>
            <w:r w:rsidR="00371DB5">
              <w:rPr>
                <w:noProof/>
                <w:webHidden/>
              </w:rPr>
              <w:tab/>
            </w:r>
            <w:r w:rsidR="003E433D">
              <w:rPr>
                <w:noProof/>
                <w:webHidden/>
              </w:rPr>
              <w:fldChar w:fldCharType="begin"/>
            </w:r>
            <w:r w:rsidR="00371DB5">
              <w:rPr>
                <w:noProof/>
                <w:webHidden/>
              </w:rPr>
              <w:instrText xml:space="preserve"> PAGEREF _Toc471372255 \h </w:instrText>
            </w:r>
            <w:r w:rsidR="003E433D">
              <w:rPr>
                <w:noProof/>
                <w:webHidden/>
              </w:rPr>
            </w:r>
            <w:r w:rsidR="003E433D">
              <w:rPr>
                <w:noProof/>
                <w:webHidden/>
              </w:rPr>
              <w:fldChar w:fldCharType="separate"/>
            </w:r>
            <w:r w:rsidR="00371DB5">
              <w:rPr>
                <w:noProof/>
                <w:webHidden/>
              </w:rPr>
              <w:t>80</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56" w:history="1">
            <w:r w:rsidR="00371DB5" w:rsidRPr="002505E8">
              <w:rPr>
                <w:rStyle w:val="Hyperlink"/>
                <w:noProof/>
              </w:rPr>
              <w:t>29. What is the Open closed design principle? (answer)</w:t>
            </w:r>
            <w:r w:rsidR="00371DB5">
              <w:rPr>
                <w:noProof/>
                <w:webHidden/>
              </w:rPr>
              <w:tab/>
            </w:r>
            <w:r w:rsidR="003E433D">
              <w:rPr>
                <w:noProof/>
                <w:webHidden/>
              </w:rPr>
              <w:fldChar w:fldCharType="begin"/>
            </w:r>
            <w:r w:rsidR="00371DB5">
              <w:rPr>
                <w:noProof/>
                <w:webHidden/>
              </w:rPr>
              <w:instrText xml:space="preserve"> PAGEREF _Toc471372256 \h </w:instrText>
            </w:r>
            <w:r w:rsidR="003E433D">
              <w:rPr>
                <w:noProof/>
                <w:webHidden/>
              </w:rPr>
            </w:r>
            <w:r w:rsidR="003E433D">
              <w:rPr>
                <w:noProof/>
                <w:webHidden/>
              </w:rPr>
              <w:fldChar w:fldCharType="separate"/>
            </w:r>
            <w:r w:rsidR="00371DB5">
              <w:rPr>
                <w:noProof/>
                <w:webHidden/>
              </w:rPr>
              <w:t>81</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57" w:history="1">
            <w:r w:rsidR="00371DB5" w:rsidRPr="002505E8">
              <w:rPr>
                <w:rStyle w:val="Hyperlink"/>
                <w:noProof/>
              </w:rPr>
              <w:t>30. What is the difference between a binary tree and a binary search tree?</w:t>
            </w:r>
            <w:r w:rsidR="00371DB5">
              <w:rPr>
                <w:noProof/>
                <w:webHidden/>
              </w:rPr>
              <w:tab/>
            </w:r>
            <w:r w:rsidR="003E433D">
              <w:rPr>
                <w:noProof/>
                <w:webHidden/>
              </w:rPr>
              <w:fldChar w:fldCharType="begin"/>
            </w:r>
            <w:r w:rsidR="00371DB5">
              <w:rPr>
                <w:noProof/>
                <w:webHidden/>
              </w:rPr>
              <w:instrText xml:space="preserve"> PAGEREF _Toc471372257 \h </w:instrText>
            </w:r>
            <w:r w:rsidR="003E433D">
              <w:rPr>
                <w:noProof/>
                <w:webHidden/>
              </w:rPr>
            </w:r>
            <w:r w:rsidR="003E433D">
              <w:rPr>
                <w:noProof/>
                <w:webHidden/>
              </w:rPr>
              <w:fldChar w:fldCharType="separate"/>
            </w:r>
            <w:r w:rsidR="00371DB5">
              <w:rPr>
                <w:noProof/>
                <w:webHidden/>
              </w:rPr>
              <w:t>81</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58" w:history="1">
            <w:r w:rsidR="00371DB5" w:rsidRPr="002505E8">
              <w:rPr>
                <w:rStyle w:val="Hyperlink"/>
                <w:noProof/>
              </w:rPr>
              <w:t>31. Can you give a practical example of a recursive algorithm? (example)</w:t>
            </w:r>
            <w:r w:rsidR="00371DB5">
              <w:rPr>
                <w:noProof/>
                <w:webHidden/>
              </w:rPr>
              <w:tab/>
            </w:r>
            <w:r w:rsidR="003E433D">
              <w:rPr>
                <w:noProof/>
                <w:webHidden/>
              </w:rPr>
              <w:fldChar w:fldCharType="begin"/>
            </w:r>
            <w:r w:rsidR="00371DB5">
              <w:rPr>
                <w:noProof/>
                <w:webHidden/>
              </w:rPr>
              <w:instrText xml:space="preserve"> PAGEREF _Toc471372258 \h </w:instrText>
            </w:r>
            <w:r w:rsidR="003E433D">
              <w:rPr>
                <w:noProof/>
                <w:webHidden/>
              </w:rPr>
            </w:r>
            <w:r w:rsidR="003E433D">
              <w:rPr>
                <w:noProof/>
                <w:webHidden/>
              </w:rPr>
              <w:fldChar w:fldCharType="separate"/>
            </w:r>
            <w:r w:rsidR="00371DB5">
              <w:rPr>
                <w:noProof/>
                <w:webHidden/>
              </w:rPr>
              <w:t>81</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59" w:history="1">
            <w:r w:rsidR="00371DB5" w:rsidRPr="002505E8">
              <w:rPr>
                <w:rStyle w:val="Hyperlink"/>
                <w:noProof/>
              </w:rPr>
              <w:t>31. What is time complexity of an algorithm?</w:t>
            </w:r>
            <w:r w:rsidR="00371DB5">
              <w:rPr>
                <w:noProof/>
                <w:webHidden/>
              </w:rPr>
              <w:tab/>
            </w:r>
            <w:r w:rsidR="003E433D">
              <w:rPr>
                <w:noProof/>
                <w:webHidden/>
              </w:rPr>
              <w:fldChar w:fldCharType="begin"/>
            </w:r>
            <w:r w:rsidR="00371DB5">
              <w:rPr>
                <w:noProof/>
                <w:webHidden/>
              </w:rPr>
              <w:instrText xml:space="preserve"> PAGEREF _Toc471372259 \h </w:instrText>
            </w:r>
            <w:r w:rsidR="003E433D">
              <w:rPr>
                <w:noProof/>
                <w:webHidden/>
              </w:rPr>
            </w:r>
            <w:r w:rsidR="003E433D">
              <w:rPr>
                <w:noProof/>
                <w:webHidden/>
              </w:rPr>
              <w:fldChar w:fldCharType="separate"/>
            </w:r>
            <w:r w:rsidR="00371DB5">
              <w:rPr>
                <w:noProof/>
                <w:webHidden/>
              </w:rPr>
              <w:t>81</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60" w:history="1">
            <w:r w:rsidR="00371DB5" w:rsidRPr="002505E8">
              <w:rPr>
                <w:rStyle w:val="Hyperlink"/>
                <w:noProof/>
              </w:rPr>
              <w:t>42. What is the shell script?</w:t>
            </w:r>
            <w:r w:rsidR="00371DB5">
              <w:rPr>
                <w:noProof/>
                <w:webHidden/>
              </w:rPr>
              <w:tab/>
            </w:r>
            <w:r w:rsidR="003E433D">
              <w:rPr>
                <w:noProof/>
                <w:webHidden/>
              </w:rPr>
              <w:fldChar w:fldCharType="begin"/>
            </w:r>
            <w:r w:rsidR="00371DB5">
              <w:rPr>
                <w:noProof/>
                <w:webHidden/>
              </w:rPr>
              <w:instrText xml:space="preserve"> PAGEREF _Toc471372260 \h </w:instrText>
            </w:r>
            <w:r w:rsidR="003E433D">
              <w:rPr>
                <w:noProof/>
                <w:webHidden/>
              </w:rPr>
            </w:r>
            <w:r w:rsidR="003E433D">
              <w:rPr>
                <w:noProof/>
                <w:webHidden/>
              </w:rPr>
              <w:fldChar w:fldCharType="separate"/>
            </w:r>
            <w:r w:rsidR="00371DB5">
              <w:rPr>
                <w:noProof/>
                <w:webHidden/>
              </w:rPr>
              <w:t>84</w:t>
            </w:r>
            <w:r w:rsidR="003E433D">
              <w:rPr>
                <w:noProof/>
                <w:webHidden/>
              </w:rPr>
              <w:fldChar w:fldCharType="end"/>
            </w:r>
          </w:hyperlink>
        </w:p>
        <w:p w:rsidR="00371DB5" w:rsidRDefault="00526282">
          <w:pPr>
            <w:pStyle w:val="TOC1"/>
            <w:tabs>
              <w:tab w:val="right" w:leader="dot" w:pos="9350"/>
            </w:tabs>
            <w:rPr>
              <w:noProof/>
              <w:lang w:val="en-IN" w:eastAsia="en-IN"/>
            </w:rPr>
          </w:pPr>
          <w:hyperlink w:anchor="_Toc471372261" w:history="1">
            <w:r w:rsidR="00371DB5" w:rsidRPr="002505E8">
              <w:rPr>
                <w:rStyle w:val="Hyperlink"/>
                <w:noProof/>
              </w:rPr>
              <w:t>20 String Algorithm based Coding Interview Questions</w:t>
            </w:r>
            <w:r w:rsidR="00371DB5">
              <w:rPr>
                <w:noProof/>
                <w:webHidden/>
              </w:rPr>
              <w:tab/>
            </w:r>
            <w:r w:rsidR="003E433D">
              <w:rPr>
                <w:noProof/>
                <w:webHidden/>
              </w:rPr>
              <w:fldChar w:fldCharType="begin"/>
            </w:r>
            <w:r w:rsidR="00371DB5">
              <w:rPr>
                <w:noProof/>
                <w:webHidden/>
              </w:rPr>
              <w:instrText xml:space="preserve"> PAGEREF _Toc471372261 \h </w:instrText>
            </w:r>
            <w:r w:rsidR="003E433D">
              <w:rPr>
                <w:noProof/>
                <w:webHidden/>
              </w:rPr>
            </w:r>
            <w:r w:rsidR="003E433D">
              <w:rPr>
                <w:noProof/>
                <w:webHidden/>
              </w:rPr>
              <w:fldChar w:fldCharType="separate"/>
            </w:r>
            <w:r w:rsidR="00371DB5">
              <w:rPr>
                <w:noProof/>
                <w:webHidden/>
              </w:rPr>
              <w:t>84</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62" w:history="1">
            <w:r w:rsidR="00371DB5" w:rsidRPr="002505E8">
              <w:rPr>
                <w:rStyle w:val="Hyperlink"/>
                <w:rFonts w:ascii="Trebuchet MS" w:hAnsi="Trebuchet MS"/>
                <w:noProof/>
              </w:rPr>
              <w:t>1) How to Print duplicate characters from String? (solution)</w:t>
            </w:r>
            <w:r w:rsidR="00371DB5">
              <w:rPr>
                <w:noProof/>
                <w:webHidden/>
              </w:rPr>
              <w:tab/>
            </w:r>
            <w:r w:rsidR="003E433D">
              <w:rPr>
                <w:noProof/>
                <w:webHidden/>
              </w:rPr>
              <w:fldChar w:fldCharType="begin"/>
            </w:r>
            <w:r w:rsidR="00371DB5">
              <w:rPr>
                <w:noProof/>
                <w:webHidden/>
              </w:rPr>
              <w:instrText xml:space="preserve"> PAGEREF _Toc471372262 \h </w:instrText>
            </w:r>
            <w:r w:rsidR="003E433D">
              <w:rPr>
                <w:noProof/>
                <w:webHidden/>
              </w:rPr>
            </w:r>
            <w:r w:rsidR="003E433D">
              <w:rPr>
                <w:noProof/>
                <w:webHidden/>
              </w:rPr>
              <w:fldChar w:fldCharType="separate"/>
            </w:r>
            <w:r w:rsidR="00371DB5">
              <w:rPr>
                <w:noProof/>
                <w:webHidden/>
              </w:rPr>
              <w:t>85</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63" w:history="1">
            <w:r w:rsidR="00371DB5" w:rsidRPr="002505E8">
              <w:rPr>
                <w:rStyle w:val="Hyperlink"/>
                <w:noProof/>
              </w:rPr>
              <w:t>2) How to check if two Strings are anagrams of each other?</w:t>
            </w:r>
            <w:r w:rsidR="00371DB5" w:rsidRPr="002505E8">
              <w:rPr>
                <w:rStyle w:val="Hyperlink"/>
                <w:rFonts w:ascii="Trebuchet MS" w:hAnsi="Trebuchet MS"/>
                <w:noProof/>
              </w:rPr>
              <w:t xml:space="preserve"> (solution)</w:t>
            </w:r>
            <w:r w:rsidR="00371DB5">
              <w:rPr>
                <w:noProof/>
                <w:webHidden/>
              </w:rPr>
              <w:tab/>
            </w:r>
            <w:r w:rsidR="003E433D">
              <w:rPr>
                <w:noProof/>
                <w:webHidden/>
              </w:rPr>
              <w:fldChar w:fldCharType="begin"/>
            </w:r>
            <w:r w:rsidR="00371DB5">
              <w:rPr>
                <w:noProof/>
                <w:webHidden/>
              </w:rPr>
              <w:instrText xml:space="preserve"> PAGEREF _Toc471372263 \h </w:instrText>
            </w:r>
            <w:r w:rsidR="003E433D">
              <w:rPr>
                <w:noProof/>
                <w:webHidden/>
              </w:rPr>
            </w:r>
            <w:r w:rsidR="003E433D">
              <w:rPr>
                <w:noProof/>
                <w:webHidden/>
              </w:rPr>
              <w:fldChar w:fldCharType="separate"/>
            </w:r>
            <w:r w:rsidR="00371DB5">
              <w:rPr>
                <w:noProof/>
                <w:webHidden/>
              </w:rPr>
              <w:t>85</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64" w:history="1">
            <w:r w:rsidR="00371DB5" w:rsidRPr="002505E8">
              <w:rPr>
                <w:rStyle w:val="Hyperlink"/>
                <w:rFonts w:ascii="Trebuchet MS" w:hAnsi="Trebuchet MS"/>
                <w:noProof/>
              </w:rPr>
              <w:t>3) How to program to print first non repeated character from String? (solution)</w:t>
            </w:r>
            <w:r w:rsidR="00371DB5">
              <w:rPr>
                <w:noProof/>
                <w:webHidden/>
              </w:rPr>
              <w:tab/>
            </w:r>
            <w:r w:rsidR="003E433D">
              <w:rPr>
                <w:noProof/>
                <w:webHidden/>
              </w:rPr>
              <w:fldChar w:fldCharType="begin"/>
            </w:r>
            <w:r w:rsidR="00371DB5">
              <w:rPr>
                <w:noProof/>
                <w:webHidden/>
              </w:rPr>
              <w:instrText xml:space="preserve"> PAGEREF _Toc471372264 \h </w:instrText>
            </w:r>
            <w:r w:rsidR="003E433D">
              <w:rPr>
                <w:noProof/>
                <w:webHidden/>
              </w:rPr>
            </w:r>
            <w:r w:rsidR="003E433D">
              <w:rPr>
                <w:noProof/>
                <w:webHidden/>
              </w:rPr>
              <w:fldChar w:fldCharType="separate"/>
            </w:r>
            <w:r w:rsidR="00371DB5">
              <w:rPr>
                <w:noProof/>
                <w:webHidden/>
              </w:rPr>
              <w:t>85</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65" w:history="1">
            <w:r w:rsidR="00371DB5" w:rsidRPr="002505E8">
              <w:rPr>
                <w:rStyle w:val="Hyperlink"/>
                <w:i/>
                <w:iCs/>
                <w:noProof/>
              </w:rPr>
              <w:t>4) How to reverse String in Java using Iteration and Recursion?</w:t>
            </w:r>
            <w:r w:rsidR="00371DB5">
              <w:rPr>
                <w:noProof/>
                <w:webHidden/>
              </w:rPr>
              <w:tab/>
            </w:r>
            <w:r w:rsidR="003E433D">
              <w:rPr>
                <w:noProof/>
                <w:webHidden/>
              </w:rPr>
              <w:fldChar w:fldCharType="begin"/>
            </w:r>
            <w:r w:rsidR="00371DB5">
              <w:rPr>
                <w:noProof/>
                <w:webHidden/>
              </w:rPr>
              <w:instrText xml:space="preserve"> PAGEREF _Toc471372265 \h </w:instrText>
            </w:r>
            <w:r w:rsidR="003E433D">
              <w:rPr>
                <w:noProof/>
                <w:webHidden/>
              </w:rPr>
            </w:r>
            <w:r w:rsidR="003E433D">
              <w:rPr>
                <w:noProof/>
                <w:webHidden/>
              </w:rPr>
              <w:fldChar w:fldCharType="separate"/>
            </w:r>
            <w:r w:rsidR="00371DB5">
              <w:rPr>
                <w:noProof/>
                <w:webHidden/>
              </w:rPr>
              <w:t>85</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66" w:history="1">
            <w:r w:rsidR="00371DB5" w:rsidRPr="002505E8">
              <w:rPr>
                <w:rStyle w:val="Hyperlink"/>
                <w:i/>
                <w:iCs/>
                <w:noProof/>
              </w:rPr>
              <w:t>5) How to check if a String contains only digits?</w:t>
            </w:r>
            <w:r w:rsidR="00371DB5">
              <w:rPr>
                <w:noProof/>
                <w:webHidden/>
              </w:rPr>
              <w:tab/>
            </w:r>
            <w:r w:rsidR="003E433D">
              <w:rPr>
                <w:noProof/>
                <w:webHidden/>
              </w:rPr>
              <w:fldChar w:fldCharType="begin"/>
            </w:r>
            <w:r w:rsidR="00371DB5">
              <w:rPr>
                <w:noProof/>
                <w:webHidden/>
              </w:rPr>
              <w:instrText xml:space="preserve"> PAGEREF _Toc471372266 \h </w:instrText>
            </w:r>
            <w:r w:rsidR="003E433D">
              <w:rPr>
                <w:noProof/>
                <w:webHidden/>
              </w:rPr>
            </w:r>
            <w:r w:rsidR="003E433D">
              <w:rPr>
                <w:noProof/>
                <w:webHidden/>
              </w:rPr>
              <w:fldChar w:fldCharType="separate"/>
            </w:r>
            <w:r w:rsidR="00371DB5">
              <w:rPr>
                <w:noProof/>
                <w:webHidden/>
              </w:rPr>
              <w:t>85</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67" w:history="1">
            <w:r w:rsidR="00371DB5" w:rsidRPr="002505E8">
              <w:rPr>
                <w:rStyle w:val="Hyperlink"/>
                <w:i/>
                <w:iCs/>
                <w:noProof/>
              </w:rPr>
              <w:t>6) How to find duplicate characters in a String?</w:t>
            </w:r>
            <w:r w:rsidR="00371DB5">
              <w:rPr>
                <w:noProof/>
                <w:webHidden/>
              </w:rPr>
              <w:tab/>
            </w:r>
            <w:r w:rsidR="003E433D">
              <w:rPr>
                <w:noProof/>
                <w:webHidden/>
              </w:rPr>
              <w:fldChar w:fldCharType="begin"/>
            </w:r>
            <w:r w:rsidR="00371DB5">
              <w:rPr>
                <w:noProof/>
                <w:webHidden/>
              </w:rPr>
              <w:instrText xml:space="preserve"> PAGEREF _Toc471372267 \h </w:instrText>
            </w:r>
            <w:r w:rsidR="003E433D">
              <w:rPr>
                <w:noProof/>
                <w:webHidden/>
              </w:rPr>
            </w:r>
            <w:r w:rsidR="003E433D">
              <w:rPr>
                <w:noProof/>
                <w:webHidden/>
              </w:rPr>
              <w:fldChar w:fldCharType="separate"/>
            </w:r>
            <w:r w:rsidR="00371DB5">
              <w:rPr>
                <w:noProof/>
                <w:webHidden/>
              </w:rPr>
              <w:t>86</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68" w:history="1">
            <w:r w:rsidR="00371DB5" w:rsidRPr="002505E8">
              <w:rPr>
                <w:rStyle w:val="Hyperlink"/>
                <w:i/>
                <w:iCs/>
                <w:noProof/>
              </w:rPr>
              <w:t>7) How to count number of vowels and consonants in a String?</w:t>
            </w:r>
            <w:r w:rsidR="00371DB5">
              <w:rPr>
                <w:noProof/>
                <w:webHidden/>
              </w:rPr>
              <w:tab/>
            </w:r>
            <w:r w:rsidR="003E433D">
              <w:rPr>
                <w:noProof/>
                <w:webHidden/>
              </w:rPr>
              <w:fldChar w:fldCharType="begin"/>
            </w:r>
            <w:r w:rsidR="00371DB5">
              <w:rPr>
                <w:noProof/>
                <w:webHidden/>
              </w:rPr>
              <w:instrText xml:space="preserve"> PAGEREF _Toc471372268 \h </w:instrText>
            </w:r>
            <w:r w:rsidR="003E433D">
              <w:rPr>
                <w:noProof/>
                <w:webHidden/>
              </w:rPr>
            </w:r>
            <w:r w:rsidR="003E433D">
              <w:rPr>
                <w:noProof/>
                <w:webHidden/>
              </w:rPr>
              <w:fldChar w:fldCharType="separate"/>
            </w:r>
            <w:r w:rsidR="00371DB5">
              <w:rPr>
                <w:noProof/>
                <w:webHidden/>
              </w:rPr>
              <w:t>86</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69" w:history="1">
            <w:r w:rsidR="00371DB5" w:rsidRPr="002505E8">
              <w:rPr>
                <w:rStyle w:val="Hyperlink"/>
                <w:i/>
                <w:iCs/>
                <w:noProof/>
              </w:rPr>
              <w:t>8) How to count occurrence of a given character in String?</w:t>
            </w:r>
            <w:r w:rsidR="00371DB5">
              <w:rPr>
                <w:noProof/>
                <w:webHidden/>
              </w:rPr>
              <w:tab/>
            </w:r>
            <w:r w:rsidR="003E433D">
              <w:rPr>
                <w:noProof/>
                <w:webHidden/>
              </w:rPr>
              <w:fldChar w:fldCharType="begin"/>
            </w:r>
            <w:r w:rsidR="00371DB5">
              <w:rPr>
                <w:noProof/>
                <w:webHidden/>
              </w:rPr>
              <w:instrText xml:space="preserve"> PAGEREF _Toc471372269 \h </w:instrText>
            </w:r>
            <w:r w:rsidR="003E433D">
              <w:rPr>
                <w:noProof/>
                <w:webHidden/>
              </w:rPr>
            </w:r>
            <w:r w:rsidR="003E433D">
              <w:rPr>
                <w:noProof/>
                <w:webHidden/>
              </w:rPr>
              <w:fldChar w:fldCharType="separate"/>
            </w:r>
            <w:r w:rsidR="00371DB5">
              <w:rPr>
                <w:noProof/>
                <w:webHidden/>
              </w:rPr>
              <w:t>86</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70" w:history="1">
            <w:r w:rsidR="00371DB5" w:rsidRPr="002505E8">
              <w:rPr>
                <w:rStyle w:val="Hyperlink"/>
                <w:noProof/>
              </w:rPr>
              <w:t>9) How to convert numeric String to an int?</w:t>
            </w:r>
            <w:r w:rsidR="00371DB5">
              <w:rPr>
                <w:noProof/>
                <w:webHidden/>
              </w:rPr>
              <w:tab/>
            </w:r>
            <w:r w:rsidR="003E433D">
              <w:rPr>
                <w:noProof/>
                <w:webHidden/>
              </w:rPr>
              <w:fldChar w:fldCharType="begin"/>
            </w:r>
            <w:r w:rsidR="00371DB5">
              <w:rPr>
                <w:noProof/>
                <w:webHidden/>
              </w:rPr>
              <w:instrText xml:space="preserve"> PAGEREF _Toc471372270 \h </w:instrText>
            </w:r>
            <w:r w:rsidR="003E433D">
              <w:rPr>
                <w:noProof/>
                <w:webHidden/>
              </w:rPr>
            </w:r>
            <w:r w:rsidR="003E433D">
              <w:rPr>
                <w:noProof/>
                <w:webHidden/>
              </w:rPr>
              <w:fldChar w:fldCharType="separate"/>
            </w:r>
            <w:r w:rsidR="00371DB5">
              <w:rPr>
                <w:noProof/>
                <w:webHidden/>
              </w:rPr>
              <w:t>86</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71" w:history="1">
            <w:r w:rsidR="00371DB5" w:rsidRPr="002505E8">
              <w:rPr>
                <w:rStyle w:val="Hyperlink"/>
                <w:i/>
                <w:iCs/>
                <w:noProof/>
              </w:rPr>
              <w:t>10) How to replace each given character to other e.g. blank with %20?</w:t>
            </w:r>
            <w:r w:rsidR="00371DB5">
              <w:rPr>
                <w:noProof/>
                <w:webHidden/>
              </w:rPr>
              <w:tab/>
            </w:r>
            <w:r w:rsidR="003E433D">
              <w:rPr>
                <w:noProof/>
                <w:webHidden/>
              </w:rPr>
              <w:fldChar w:fldCharType="begin"/>
            </w:r>
            <w:r w:rsidR="00371DB5">
              <w:rPr>
                <w:noProof/>
                <w:webHidden/>
              </w:rPr>
              <w:instrText xml:space="preserve"> PAGEREF _Toc471372271 \h </w:instrText>
            </w:r>
            <w:r w:rsidR="003E433D">
              <w:rPr>
                <w:noProof/>
                <w:webHidden/>
              </w:rPr>
            </w:r>
            <w:r w:rsidR="003E433D">
              <w:rPr>
                <w:noProof/>
                <w:webHidden/>
              </w:rPr>
              <w:fldChar w:fldCharType="separate"/>
            </w:r>
            <w:r w:rsidR="00371DB5">
              <w:rPr>
                <w:noProof/>
                <w:webHidden/>
              </w:rPr>
              <w:t>87</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72" w:history="1">
            <w:r w:rsidR="00371DB5" w:rsidRPr="002505E8">
              <w:rPr>
                <w:rStyle w:val="Hyperlink"/>
                <w:i/>
                <w:iCs/>
                <w:noProof/>
              </w:rPr>
              <w:t>11) How to find all permutations of String?</w:t>
            </w:r>
            <w:r w:rsidR="00371DB5">
              <w:rPr>
                <w:noProof/>
                <w:webHidden/>
              </w:rPr>
              <w:tab/>
            </w:r>
            <w:r w:rsidR="003E433D">
              <w:rPr>
                <w:noProof/>
                <w:webHidden/>
              </w:rPr>
              <w:fldChar w:fldCharType="begin"/>
            </w:r>
            <w:r w:rsidR="00371DB5">
              <w:rPr>
                <w:noProof/>
                <w:webHidden/>
              </w:rPr>
              <w:instrText xml:space="preserve"> PAGEREF _Toc471372272 \h </w:instrText>
            </w:r>
            <w:r w:rsidR="003E433D">
              <w:rPr>
                <w:noProof/>
                <w:webHidden/>
              </w:rPr>
            </w:r>
            <w:r w:rsidR="003E433D">
              <w:rPr>
                <w:noProof/>
                <w:webHidden/>
              </w:rPr>
              <w:fldChar w:fldCharType="separate"/>
            </w:r>
            <w:r w:rsidR="00371DB5">
              <w:rPr>
                <w:noProof/>
                <w:webHidden/>
              </w:rPr>
              <w:t>87</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73" w:history="1">
            <w:r w:rsidR="00371DB5" w:rsidRPr="002505E8">
              <w:rPr>
                <w:rStyle w:val="Hyperlink"/>
                <w:i/>
                <w:iCs/>
                <w:noProof/>
              </w:rPr>
              <w:t>12) How to reverse words in a sentence without using library method?</w:t>
            </w:r>
            <w:r w:rsidR="00371DB5">
              <w:rPr>
                <w:noProof/>
                <w:webHidden/>
              </w:rPr>
              <w:tab/>
            </w:r>
            <w:r w:rsidR="003E433D">
              <w:rPr>
                <w:noProof/>
                <w:webHidden/>
              </w:rPr>
              <w:fldChar w:fldCharType="begin"/>
            </w:r>
            <w:r w:rsidR="00371DB5">
              <w:rPr>
                <w:noProof/>
                <w:webHidden/>
              </w:rPr>
              <w:instrText xml:space="preserve"> PAGEREF _Toc471372273 \h </w:instrText>
            </w:r>
            <w:r w:rsidR="003E433D">
              <w:rPr>
                <w:noProof/>
                <w:webHidden/>
              </w:rPr>
            </w:r>
            <w:r w:rsidR="003E433D">
              <w:rPr>
                <w:noProof/>
                <w:webHidden/>
              </w:rPr>
              <w:fldChar w:fldCharType="separate"/>
            </w:r>
            <w:r w:rsidR="00371DB5">
              <w:rPr>
                <w:noProof/>
                <w:webHidden/>
              </w:rPr>
              <w:t>87</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74" w:history="1">
            <w:r w:rsidR="00371DB5" w:rsidRPr="002505E8">
              <w:rPr>
                <w:rStyle w:val="Hyperlink"/>
                <w:i/>
                <w:iCs/>
                <w:noProof/>
              </w:rPr>
              <w:t>13) How to check if String is Palindrome</w:t>
            </w:r>
            <w:r w:rsidR="00371DB5">
              <w:rPr>
                <w:noProof/>
                <w:webHidden/>
              </w:rPr>
              <w:tab/>
            </w:r>
            <w:r w:rsidR="003E433D">
              <w:rPr>
                <w:noProof/>
                <w:webHidden/>
              </w:rPr>
              <w:fldChar w:fldCharType="begin"/>
            </w:r>
            <w:r w:rsidR="00371DB5">
              <w:rPr>
                <w:noProof/>
                <w:webHidden/>
              </w:rPr>
              <w:instrText xml:space="preserve"> PAGEREF _Toc471372274 \h </w:instrText>
            </w:r>
            <w:r w:rsidR="003E433D">
              <w:rPr>
                <w:noProof/>
                <w:webHidden/>
              </w:rPr>
            </w:r>
            <w:r w:rsidR="003E433D">
              <w:rPr>
                <w:noProof/>
                <w:webHidden/>
              </w:rPr>
              <w:fldChar w:fldCharType="separate"/>
            </w:r>
            <w:r w:rsidR="00371DB5">
              <w:rPr>
                <w:noProof/>
                <w:webHidden/>
              </w:rPr>
              <w:t>87</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75" w:history="1">
            <w:r w:rsidR="00371DB5" w:rsidRPr="002505E8">
              <w:rPr>
                <w:rStyle w:val="Hyperlink"/>
                <w:i/>
                <w:iCs/>
                <w:noProof/>
              </w:rPr>
              <w:t>14) How to remove duplicate characters from String?</w:t>
            </w:r>
            <w:r w:rsidR="00371DB5">
              <w:rPr>
                <w:noProof/>
                <w:webHidden/>
              </w:rPr>
              <w:tab/>
            </w:r>
            <w:r w:rsidR="003E433D">
              <w:rPr>
                <w:noProof/>
                <w:webHidden/>
              </w:rPr>
              <w:fldChar w:fldCharType="begin"/>
            </w:r>
            <w:r w:rsidR="00371DB5">
              <w:rPr>
                <w:noProof/>
                <w:webHidden/>
              </w:rPr>
              <w:instrText xml:space="preserve"> PAGEREF _Toc471372275 \h </w:instrText>
            </w:r>
            <w:r w:rsidR="003E433D">
              <w:rPr>
                <w:noProof/>
                <w:webHidden/>
              </w:rPr>
            </w:r>
            <w:r w:rsidR="003E433D">
              <w:rPr>
                <w:noProof/>
                <w:webHidden/>
              </w:rPr>
              <w:fldChar w:fldCharType="separate"/>
            </w:r>
            <w:r w:rsidR="00371DB5">
              <w:rPr>
                <w:noProof/>
                <w:webHidden/>
              </w:rPr>
              <w:t>87</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76" w:history="1">
            <w:r w:rsidR="00371DB5" w:rsidRPr="002505E8">
              <w:rPr>
                <w:rStyle w:val="Hyperlink"/>
                <w:i/>
                <w:iCs/>
                <w:noProof/>
              </w:rPr>
              <w:t>15) How to check if a String is valid shuffle of two String?</w:t>
            </w:r>
            <w:r w:rsidR="00371DB5">
              <w:rPr>
                <w:noProof/>
                <w:webHidden/>
              </w:rPr>
              <w:tab/>
            </w:r>
            <w:r w:rsidR="003E433D">
              <w:rPr>
                <w:noProof/>
                <w:webHidden/>
              </w:rPr>
              <w:fldChar w:fldCharType="begin"/>
            </w:r>
            <w:r w:rsidR="00371DB5">
              <w:rPr>
                <w:noProof/>
                <w:webHidden/>
              </w:rPr>
              <w:instrText xml:space="preserve"> PAGEREF _Toc471372276 \h </w:instrText>
            </w:r>
            <w:r w:rsidR="003E433D">
              <w:rPr>
                <w:noProof/>
                <w:webHidden/>
              </w:rPr>
            </w:r>
            <w:r w:rsidR="003E433D">
              <w:rPr>
                <w:noProof/>
                <w:webHidden/>
              </w:rPr>
              <w:fldChar w:fldCharType="separate"/>
            </w:r>
            <w:r w:rsidR="00371DB5">
              <w:rPr>
                <w:noProof/>
                <w:webHidden/>
              </w:rPr>
              <w:t>88</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77" w:history="1">
            <w:r w:rsidR="00371DB5" w:rsidRPr="002505E8">
              <w:rPr>
                <w:rStyle w:val="Hyperlink"/>
                <w:i/>
                <w:iCs/>
                <w:noProof/>
              </w:rPr>
              <w:t>16) Write a program to check if a String contains another String e.g. indexOf()?</w:t>
            </w:r>
            <w:r w:rsidR="00371DB5">
              <w:rPr>
                <w:noProof/>
                <w:webHidden/>
              </w:rPr>
              <w:tab/>
            </w:r>
            <w:r w:rsidR="003E433D">
              <w:rPr>
                <w:noProof/>
                <w:webHidden/>
              </w:rPr>
              <w:fldChar w:fldCharType="begin"/>
            </w:r>
            <w:r w:rsidR="00371DB5">
              <w:rPr>
                <w:noProof/>
                <w:webHidden/>
              </w:rPr>
              <w:instrText xml:space="preserve"> PAGEREF _Toc471372277 \h </w:instrText>
            </w:r>
            <w:r w:rsidR="003E433D">
              <w:rPr>
                <w:noProof/>
                <w:webHidden/>
              </w:rPr>
            </w:r>
            <w:r w:rsidR="003E433D">
              <w:rPr>
                <w:noProof/>
                <w:webHidden/>
              </w:rPr>
              <w:fldChar w:fldCharType="separate"/>
            </w:r>
            <w:r w:rsidR="00371DB5">
              <w:rPr>
                <w:noProof/>
                <w:webHidden/>
              </w:rPr>
              <w:t>88</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78" w:history="1">
            <w:r w:rsidR="00371DB5" w:rsidRPr="002505E8">
              <w:rPr>
                <w:rStyle w:val="Hyperlink"/>
                <w:i/>
                <w:iCs/>
                <w:noProof/>
              </w:rPr>
              <w:t>17) How  to return highest occurred character in a String?</w:t>
            </w:r>
            <w:r w:rsidR="00371DB5">
              <w:rPr>
                <w:noProof/>
                <w:webHidden/>
              </w:rPr>
              <w:tab/>
            </w:r>
            <w:r w:rsidR="003E433D">
              <w:rPr>
                <w:noProof/>
                <w:webHidden/>
              </w:rPr>
              <w:fldChar w:fldCharType="begin"/>
            </w:r>
            <w:r w:rsidR="00371DB5">
              <w:rPr>
                <w:noProof/>
                <w:webHidden/>
              </w:rPr>
              <w:instrText xml:space="preserve"> PAGEREF _Toc471372278 \h </w:instrText>
            </w:r>
            <w:r w:rsidR="003E433D">
              <w:rPr>
                <w:noProof/>
                <w:webHidden/>
              </w:rPr>
            </w:r>
            <w:r w:rsidR="003E433D">
              <w:rPr>
                <w:noProof/>
                <w:webHidden/>
              </w:rPr>
              <w:fldChar w:fldCharType="separate"/>
            </w:r>
            <w:r w:rsidR="00371DB5">
              <w:rPr>
                <w:noProof/>
                <w:webHidden/>
              </w:rPr>
              <w:t>88</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79" w:history="1">
            <w:r w:rsidR="00371DB5" w:rsidRPr="002505E8">
              <w:rPr>
                <w:rStyle w:val="Hyperlink"/>
                <w:i/>
                <w:iCs/>
                <w:noProof/>
              </w:rPr>
              <w:t>18) Write a program to remove a given characters from String?</w:t>
            </w:r>
            <w:r w:rsidR="00371DB5">
              <w:rPr>
                <w:noProof/>
                <w:webHidden/>
              </w:rPr>
              <w:tab/>
            </w:r>
            <w:r w:rsidR="003E433D">
              <w:rPr>
                <w:noProof/>
                <w:webHidden/>
              </w:rPr>
              <w:fldChar w:fldCharType="begin"/>
            </w:r>
            <w:r w:rsidR="00371DB5">
              <w:rPr>
                <w:noProof/>
                <w:webHidden/>
              </w:rPr>
              <w:instrText xml:space="preserve"> PAGEREF _Toc471372279 \h </w:instrText>
            </w:r>
            <w:r w:rsidR="003E433D">
              <w:rPr>
                <w:noProof/>
                <w:webHidden/>
              </w:rPr>
            </w:r>
            <w:r w:rsidR="003E433D">
              <w:rPr>
                <w:noProof/>
                <w:webHidden/>
              </w:rPr>
              <w:fldChar w:fldCharType="separate"/>
            </w:r>
            <w:r w:rsidR="00371DB5">
              <w:rPr>
                <w:noProof/>
                <w:webHidden/>
              </w:rPr>
              <w:t>88</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80" w:history="1">
            <w:r w:rsidR="00371DB5" w:rsidRPr="002505E8">
              <w:rPr>
                <w:rStyle w:val="Hyperlink"/>
                <w:i/>
                <w:iCs/>
                <w:noProof/>
              </w:rPr>
              <w:t>19) Write a program to find longest palindrome in a string?</w:t>
            </w:r>
            <w:r w:rsidR="00371DB5">
              <w:rPr>
                <w:noProof/>
                <w:webHidden/>
              </w:rPr>
              <w:tab/>
            </w:r>
            <w:r w:rsidR="003E433D">
              <w:rPr>
                <w:noProof/>
                <w:webHidden/>
              </w:rPr>
              <w:fldChar w:fldCharType="begin"/>
            </w:r>
            <w:r w:rsidR="00371DB5">
              <w:rPr>
                <w:noProof/>
                <w:webHidden/>
              </w:rPr>
              <w:instrText xml:space="preserve"> PAGEREF _Toc471372280 \h </w:instrText>
            </w:r>
            <w:r w:rsidR="003E433D">
              <w:rPr>
                <w:noProof/>
                <w:webHidden/>
              </w:rPr>
            </w:r>
            <w:r w:rsidR="003E433D">
              <w:rPr>
                <w:noProof/>
                <w:webHidden/>
              </w:rPr>
              <w:fldChar w:fldCharType="separate"/>
            </w:r>
            <w:r w:rsidR="00371DB5">
              <w:rPr>
                <w:noProof/>
                <w:webHidden/>
              </w:rPr>
              <w:t>89</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81" w:history="1">
            <w:r w:rsidR="00371DB5" w:rsidRPr="002505E8">
              <w:rPr>
                <w:rStyle w:val="Hyperlink"/>
                <w:i/>
                <w:iCs/>
                <w:noProof/>
              </w:rPr>
              <w:t>20) How to sort String on their length in Java?</w:t>
            </w:r>
            <w:r w:rsidR="00371DB5">
              <w:rPr>
                <w:noProof/>
                <w:webHidden/>
              </w:rPr>
              <w:tab/>
            </w:r>
            <w:r w:rsidR="003E433D">
              <w:rPr>
                <w:noProof/>
                <w:webHidden/>
              </w:rPr>
              <w:fldChar w:fldCharType="begin"/>
            </w:r>
            <w:r w:rsidR="00371DB5">
              <w:rPr>
                <w:noProof/>
                <w:webHidden/>
              </w:rPr>
              <w:instrText xml:space="preserve"> PAGEREF _Toc471372281 \h </w:instrText>
            </w:r>
            <w:r w:rsidR="003E433D">
              <w:rPr>
                <w:noProof/>
                <w:webHidden/>
              </w:rPr>
            </w:r>
            <w:r w:rsidR="003E433D">
              <w:rPr>
                <w:noProof/>
                <w:webHidden/>
              </w:rPr>
              <w:fldChar w:fldCharType="separate"/>
            </w:r>
            <w:r w:rsidR="00371DB5">
              <w:rPr>
                <w:noProof/>
                <w:webHidden/>
              </w:rPr>
              <w:t>89</w:t>
            </w:r>
            <w:r w:rsidR="003E433D">
              <w:rPr>
                <w:noProof/>
                <w:webHidden/>
              </w:rPr>
              <w:fldChar w:fldCharType="end"/>
            </w:r>
          </w:hyperlink>
        </w:p>
        <w:p w:rsidR="00371DB5" w:rsidRDefault="00526282">
          <w:pPr>
            <w:pStyle w:val="TOC1"/>
            <w:tabs>
              <w:tab w:val="right" w:leader="dot" w:pos="9350"/>
            </w:tabs>
            <w:rPr>
              <w:noProof/>
              <w:lang w:val="en-IN" w:eastAsia="en-IN"/>
            </w:rPr>
          </w:pPr>
          <w:hyperlink w:anchor="_Toc471372282" w:history="1">
            <w:r w:rsidR="00371DB5" w:rsidRPr="002505E8">
              <w:rPr>
                <w:rStyle w:val="Hyperlink"/>
                <w:noProof/>
              </w:rPr>
              <w:t>30 Array Interview Questions for Programmers</w:t>
            </w:r>
            <w:r w:rsidR="00371DB5">
              <w:rPr>
                <w:noProof/>
                <w:webHidden/>
              </w:rPr>
              <w:tab/>
            </w:r>
            <w:r w:rsidR="003E433D">
              <w:rPr>
                <w:noProof/>
                <w:webHidden/>
              </w:rPr>
              <w:fldChar w:fldCharType="begin"/>
            </w:r>
            <w:r w:rsidR="00371DB5">
              <w:rPr>
                <w:noProof/>
                <w:webHidden/>
              </w:rPr>
              <w:instrText xml:space="preserve"> PAGEREF _Toc471372282 \h </w:instrText>
            </w:r>
            <w:r w:rsidR="003E433D">
              <w:rPr>
                <w:noProof/>
                <w:webHidden/>
              </w:rPr>
            </w:r>
            <w:r w:rsidR="003E433D">
              <w:rPr>
                <w:noProof/>
                <w:webHidden/>
              </w:rPr>
              <w:fldChar w:fldCharType="separate"/>
            </w:r>
            <w:r w:rsidR="00371DB5">
              <w:rPr>
                <w:noProof/>
                <w:webHidden/>
              </w:rPr>
              <w:t>89</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83" w:history="1">
            <w:r w:rsidR="00371DB5" w:rsidRPr="002505E8">
              <w:rPr>
                <w:rStyle w:val="Hyperlink"/>
                <w:noProof/>
              </w:rPr>
              <w:t>1. How to find the missing number in integer array of 1 to 100?</w:t>
            </w:r>
            <w:r w:rsidR="00371DB5">
              <w:rPr>
                <w:noProof/>
                <w:webHidden/>
              </w:rPr>
              <w:tab/>
            </w:r>
            <w:r w:rsidR="003E433D">
              <w:rPr>
                <w:noProof/>
                <w:webHidden/>
              </w:rPr>
              <w:fldChar w:fldCharType="begin"/>
            </w:r>
            <w:r w:rsidR="00371DB5">
              <w:rPr>
                <w:noProof/>
                <w:webHidden/>
              </w:rPr>
              <w:instrText xml:space="preserve"> PAGEREF _Toc471372283 \h </w:instrText>
            </w:r>
            <w:r w:rsidR="003E433D">
              <w:rPr>
                <w:noProof/>
                <w:webHidden/>
              </w:rPr>
            </w:r>
            <w:r w:rsidR="003E433D">
              <w:rPr>
                <w:noProof/>
                <w:webHidden/>
              </w:rPr>
              <w:fldChar w:fldCharType="separate"/>
            </w:r>
            <w:r w:rsidR="00371DB5">
              <w:rPr>
                <w:noProof/>
                <w:webHidden/>
              </w:rPr>
              <w:t>89</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84" w:history="1">
            <w:r w:rsidR="00371DB5" w:rsidRPr="002505E8">
              <w:rPr>
                <w:rStyle w:val="Hyperlink"/>
                <w:noProof/>
              </w:rPr>
              <w:t>2. How to find duplicate number on Integer array in Java?</w:t>
            </w:r>
            <w:r w:rsidR="00371DB5">
              <w:rPr>
                <w:noProof/>
                <w:webHidden/>
              </w:rPr>
              <w:tab/>
            </w:r>
            <w:r w:rsidR="003E433D">
              <w:rPr>
                <w:noProof/>
                <w:webHidden/>
              </w:rPr>
              <w:fldChar w:fldCharType="begin"/>
            </w:r>
            <w:r w:rsidR="00371DB5">
              <w:rPr>
                <w:noProof/>
                <w:webHidden/>
              </w:rPr>
              <w:instrText xml:space="preserve"> PAGEREF _Toc471372284 \h </w:instrText>
            </w:r>
            <w:r w:rsidR="003E433D">
              <w:rPr>
                <w:noProof/>
                <w:webHidden/>
              </w:rPr>
            </w:r>
            <w:r w:rsidR="003E433D">
              <w:rPr>
                <w:noProof/>
                <w:webHidden/>
              </w:rPr>
              <w:fldChar w:fldCharType="separate"/>
            </w:r>
            <w:r w:rsidR="00371DB5">
              <w:rPr>
                <w:noProof/>
                <w:webHidden/>
              </w:rPr>
              <w:t>90</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85" w:history="1">
            <w:r w:rsidR="00371DB5" w:rsidRPr="002505E8">
              <w:rPr>
                <w:rStyle w:val="Hyperlink"/>
                <w:noProof/>
              </w:rPr>
              <w:t>10. There is an array with every element repeated twice except one. Find that element?</w:t>
            </w:r>
            <w:r w:rsidR="00371DB5">
              <w:rPr>
                <w:noProof/>
                <w:webHidden/>
              </w:rPr>
              <w:tab/>
            </w:r>
            <w:r w:rsidR="003E433D">
              <w:rPr>
                <w:noProof/>
                <w:webHidden/>
              </w:rPr>
              <w:fldChar w:fldCharType="begin"/>
            </w:r>
            <w:r w:rsidR="00371DB5">
              <w:rPr>
                <w:noProof/>
                <w:webHidden/>
              </w:rPr>
              <w:instrText xml:space="preserve"> PAGEREF _Toc471372285 \h </w:instrText>
            </w:r>
            <w:r w:rsidR="003E433D">
              <w:rPr>
                <w:noProof/>
                <w:webHidden/>
              </w:rPr>
            </w:r>
            <w:r w:rsidR="003E433D">
              <w:rPr>
                <w:noProof/>
                <w:webHidden/>
              </w:rPr>
              <w:fldChar w:fldCharType="separate"/>
            </w:r>
            <w:r w:rsidR="00371DB5">
              <w:rPr>
                <w:noProof/>
                <w:webHidden/>
              </w:rPr>
              <w:t>91</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86" w:history="1">
            <w:r w:rsidR="00371DB5" w:rsidRPr="002505E8">
              <w:rPr>
                <w:rStyle w:val="Hyperlink"/>
                <w:noProof/>
              </w:rPr>
              <w:t>11. How to find kth smallest element in unsorted array?</w:t>
            </w:r>
            <w:r w:rsidR="00371DB5">
              <w:rPr>
                <w:noProof/>
                <w:webHidden/>
              </w:rPr>
              <w:tab/>
            </w:r>
            <w:r w:rsidR="003E433D">
              <w:rPr>
                <w:noProof/>
                <w:webHidden/>
              </w:rPr>
              <w:fldChar w:fldCharType="begin"/>
            </w:r>
            <w:r w:rsidR="00371DB5">
              <w:rPr>
                <w:noProof/>
                <w:webHidden/>
              </w:rPr>
              <w:instrText xml:space="preserve"> PAGEREF _Toc471372286 \h </w:instrText>
            </w:r>
            <w:r w:rsidR="003E433D">
              <w:rPr>
                <w:noProof/>
                <w:webHidden/>
              </w:rPr>
            </w:r>
            <w:r w:rsidR="003E433D">
              <w:rPr>
                <w:noProof/>
                <w:webHidden/>
              </w:rPr>
              <w:fldChar w:fldCharType="separate"/>
            </w:r>
            <w:r w:rsidR="00371DB5">
              <w:rPr>
                <w:noProof/>
                <w:webHidden/>
              </w:rPr>
              <w:t>92</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87" w:history="1">
            <w:r w:rsidR="00371DB5" w:rsidRPr="002505E8">
              <w:rPr>
                <w:rStyle w:val="Hyperlink"/>
                <w:noProof/>
              </w:rPr>
              <w:t>12. How to find kth largest element in unsorted array?</w:t>
            </w:r>
            <w:r w:rsidR="00371DB5">
              <w:rPr>
                <w:noProof/>
                <w:webHidden/>
              </w:rPr>
              <w:tab/>
            </w:r>
            <w:r w:rsidR="003E433D">
              <w:rPr>
                <w:noProof/>
                <w:webHidden/>
              </w:rPr>
              <w:fldChar w:fldCharType="begin"/>
            </w:r>
            <w:r w:rsidR="00371DB5">
              <w:rPr>
                <w:noProof/>
                <w:webHidden/>
              </w:rPr>
              <w:instrText xml:space="preserve"> PAGEREF _Toc471372287 \h </w:instrText>
            </w:r>
            <w:r w:rsidR="003E433D">
              <w:rPr>
                <w:noProof/>
                <w:webHidden/>
              </w:rPr>
            </w:r>
            <w:r w:rsidR="003E433D">
              <w:rPr>
                <w:noProof/>
                <w:webHidden/>
              </w:rPr>
              <w:fldChar w:fldCharType="separate"/>
            </w:r>
            <w:r w:rsidR="00371DB5">
              <w:rPr>
                <w:noProof/>
                <w:webHidden/>
              </w:rPr>
              <w:t>92</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88" w:history="1">
            <w:r w:rsidR="00371DB5" w:rsidRPr="002505E8">
              <w:rPr>
                <w:rStyle w:val="Hyperlink"/>
                <w:noProof/>
              </w:rPr>
              <w:t>13 How to find common elements in three sorted array?</w:t>
            </w:r>
            <w:r w:rsidR="00371DB5">
              <w:rPr>
                <w:noProof/>
                <w:webHidden/>
              </w:rPr>
              <w:tab/>
            </w:r>
            <w:r w:rsidR="003E433D">
              <w:rPr>
                <w:noProof/>
                <w:webHidden/>
              </w:rPr>
              <w:fldChar w:fldCharType="begin"/>
            </w:r>
            <w:r w:rsidR="00371DB5">
              <w:rPr>
                <w:noProof/>
                <w:webHidden/>
              </w:rPr>
              <w:instrText xml:space="preserve"> PAGEREF _Toc471372288 \h </w:instrText>
            </w:r>
            <w:r w:rsidR="003E433D">
              <w:rPr>
                <w:noProof/>
                <w:webHidden/>
              </w:rPr>
            </w:r>
            <w:r w:rsidR="003E433D">
              <w:rPr>
                <w:noProof/>
                <w:webHidden/>
              </w:rPr>
              <w:fldChar w:fldCharType="separate"/>
            </w:r>
            <w:r w:rsidR="00371DB5">
              <w:rPr>
                <w:noProof/>
                <w:webHidden/>
              </w:rPr>
              <w:t>92</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89" w:history="1">
            <w:r w:rsidR="00371DB5" w:rsidRPr="002505E8">
              <w:rPr>
                <w:rStyle w:val="Hyperlink"/>
                <w:noProof/>
              </w:rPr>
              <w:t>15. How to find first non-repeating element in array of integers?</w:t>
            </w:r>
            <w:r w:rsidR="00371DB5">
              <w:rPr>
                <w:noProof/>
                <w:webHidden/>
              </w:rPr>
              <w:tab/>
            </w:r>
            <w:r w:rsidR="003E433D">
              <w:rPr>
                <w:noProof/>
                <w:webHidden/>
              </w:rPr>
              <w:fldChar w:fldCharType="begin"/>
            </w:r>
            <w:r w:rsidR="00371DB5">
              <w:rPr>
                <w:noProof/>
                <w:webHidden/>
              </w:rPr>
              <w:instrText xml:space="preserve"> PAGEREF _Toc471372289 \h </w:instrText>
            </w:r>
            <w:r w:rsidR="003E433D">
              <w:rPr>
                <w:noProof/>
                <w:webHidden/>
              </w:rPr>
            </w:r>
            <w:r w:rsidR="003E433D">
              <w:rPr>
                <w:noProof/>
                <w:webHidden/>
              </w:rPr>
              <w:fldChar w:fldCharType="separate"/>
            </w:r>
            <w:r w:rsidR="00371DB5">
              <w:rPr>
                <w:noProof/>
                <w:webHidden/>
              </w:rPr>
              <w:t>93</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90" w:history="1">
            <w:r w:rsidR="00371DB5" w:rsidRPr="002505E8">
              <w:rPr>
                <w:rStyle w:val="Hyperlink"/>
                <w:noProof/>
              </w:rPr>
              <w:t>16. How to find top two numbers from an integer array?</w:t>
            </w:r>
            <w:r w:rsidR="00371DB5">
              <w:rPr>
                <w:noProof/>
                <w:webHidden/>
              </w:rPr>
              <w:tab/>
            </w:r>
            <w:r w:rsidR="003E433D">
              <w:rPr>
                <w:noProof/>
                <w:webHidden/>
              </w:rPr>
              <w:fldChar w:fldCharType="begin"/>
            </w:r>
            <w:r w:rsidR="00371DB5">
              <w:rPr>
                <w:noProof/>
                <w:webHidden/>
              </w:rPr>
              <w:instrText xml:space="preserve"> PAGEREF _Toc471372290 \h </w:instrText>
            </w:r>
            <w:r w:rsidR="003E433D">
              <w:rPr>
                <w:noProof/>
                <w:webHidden/>
              </w:rPr>
            </w:r>
            <w:r w:rsidR="003E433D">
              <w:rPr>
                <w:noProof/>
                <w:webHidden/>
              </w:rPr>
              <w:fldChar w:fldCharType="separate"/>
            </w:r>
            <w:r w:rsidR="00371DB5">
              <w:rPr>
                <w:noProof/>
                <w:webHidden/>
              </w:rPr>
              <w:t>93</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91" w:history="1">
            <w:r w:rsidR="00371DB5" w:rsidRPr="002505E8">
              <w:rPr>
                <w:rStyle w:val="Hyperlink"/>
                <w:noProof/>
              </w:rPr>
              <w:t>17. How to find the smallest positive integer value that cannot be represented as sum of any subset of a given array?</w:t>
            </w:r>
            <w:r w:rsidR="00371DB5">
              <w:rPr>
                <w:noProof/>
                <w:webHidden/>
              </w:rPr>
              <w:tab/>
            </w:r>
            <w:r w:rsidR="003E433D">
              <w:rPr>
                <w:noProof/>
                <w:webHidden/>
              </w:rPr>
              <w:fldChar w:fldCharType="begin"/>
            </w:r>
            <w:r w:rsidR="00371DB5">
              <w:rPr>
                <w:noProof/>
                <w:webHidden/>
              </w:rPr>
              <w:instrText xml:space="preserve"> PAGEREF _Toc471372291 \h </w:instrText>
            </w:r>
            <w:r w:rsidR="003E433D">
              <w:rPr>
                <w:noProof/>
                <w:webHidden/>
              </w:rPr>
            </w:r>
            <w:r w:rsidR="003E433D">
              <w:rPr>
                <w:noProof/>
                <w:webHidden/>
              </w:rPr>
              <w:fldChar w:fldCharType="separate"/>
            </w:r>
            <w:r w:rsidR="00371DB5">
              <w:rPr>
                <w:noProof/>
                <w:webHidden/>
              </w:rPr>
              <w:t>93</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92" w:history="1">
            <w:r w:rsidR="00371DB5" w:rsidRPr="002505E8">
              <w:rPr>
                <w:rStyle w:val="Hyperlink"/>
                <w:noProof/>
              </w:rPr>
              <w:t>18. How to rearrange array in alternating positive and negative number?</w:t>
            </w:r>
            <w:r w:rsidR="00371DB5">
              <w:rPr>
                <w:noProof/>
                <w:webHidden/>
              </w:rPr>
              <w:tab/>
            </w:r>
            <w:r w:rsidR="003E433D">
              <w:rPr>
                <w:noProof/>
                <w:webHidden/>
              </w:rPr>
              <w:fldChar w:fldCharType="begin"/>
            </w:r>
            <w:r w:rsidR="00371DB5">
              <w:rPr>
                <w:noProof/>
                <w:webHidden/>
              </w:rPr>
              <w:instrText xml:space="preserve"> PAGEREF _Toc471372292 \h </w:instrText>
            </w:r>
            <w:r w:rsidR="003E433D">
              <w:rPr>
                <w:noProof/>
                <w:webHidden/>
              </w:rPr>
            </w:r>
            <w:r w:rsidR="003E433D">
              <w:rPr>
                <w:noProof/>
                <w:webHidden/>
              </w:rPr>
              <w:fldChar w:fldCharType="separate"/>
            </w:r>
            <w:r w:rsidR="00371DB5">
              <w:rPr>
                <w:noProof/>
                <w:webHidden/>
              </w:rPr>
              <w:t>94</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93" w:history="1">
            <w:r w:rsidR="00371DB5" w:rsidRPr="002505E8">
              <w:rPr>
                <w:rStyle w:val="Hyperlink"/>
                <w:noProof/>
              </w:rPr>
              <w:t>19. How to find if there is a sub array with sum equal to zero?</w:t>
            </w:r>
            <w:r w:rsidR="00371DB5">
              <w:rPr>
                <w:noProof/>
                <w:webHidden/>
              </w:rPr>
              <w:tab/>
            </w:r>
            <w:r w:rsidR="003E433D">
              <w:rPr>
                <w:noProof/>
                <w:webHidden/>
              </w:rPr>
              <w:fldChar w:fldCharType="begin"/>
            </w:r>
            <w:r w:rsidR="00371DB5">
              <w:rPr>
                <w:noProof/>
                <w:webHidden/>
              </w:rPr>
              <w:instrText xml:space="preserve"> PAGEREF _Toc471372293 \h </w:instrText>
            </w:r>
            <w:r w:rsidR="003E433D">
              <w:rPr>
                <w:noProof/>
                <w:webHidden/>
              </w:rPr>
            </w:r>
            <w:r w:rsidR="003E433D">
              <w:rPr>
                <w:noProof/>
                <w:webHidden/>
              </w:rPr>
              <w:fldChar w:fldCharType="separate"/>
            </w:r>
            <w:r w:rsidR="00371DB5">
              <w:rPr>
                <w:noProof/>
                <w:webHidden/>
              </w:rPr>
              <w:t>94</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94" w:history="1">
            <w:r w:rsidR="00371DB5" w:rsidRPr="002505E8">
              <w:rPr>
                <w:rStyle w:val="Hyperlink"/>
                <w:noProof/>
              </w:rPr>
              <w:t>20. How to remove duplicates from array in place?</w:t>
            </w:r>
            <w:r w:rsidR="00371DB5">
              <w:rPr>
                <w:noProof/>
                <w:webHidden/>
              </w:rPr>
              <w:tab/>
            </w:r>
            <w:r w:rsidR="003E433D">
              <w:rPr>
                <w:noProof/>
                <w:webHidden/>
              </w:rPr>
              <w:fldChar w:fldCharType="begin"/>
            </w:r>
            <w:r w:rsidR="00371DB5">
              <w:rPr>
                <w:noProof/>
                <w:webHidden/>
              </w:rPr>
              <w:instrText xml:space="preserve"> PAGEREF _Toc471372294 \h </w:instrText>
            </w:r>
            <w:r w:rsidR="003E433D">
              <w:rPr>
                <w:noProof/>
                <w:webHidden/>
              </w:rPr>
            </w:r>
            <w:r w:rsidR="003E433D">
              <w:rPr>
                <w:noProof/>
                <w:webHidden/>
              </w:rPr>
              <w:fldChar w:fldCharType="separate"/>
            </w:r>
            <w:r w:rsidR="00371DB5">
              <w:rPr>
                <w:noProof/>
                <w:webHidden/>
              </w:rPr>
              <w:t>95</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95" w:history="1">
            <w:r w:rsidR="00371DB5" w:rsidRPr="002505E8">
              <w:rPr>
                <w:rStyle w:val="Hyperlink"/>
                <w:noProof/>
              </w:rPr>
              <w:t>21. How to remove a given element from array in Java?</w:t>
            </w:r>
            <w:r w:rsidR="00371DB5">
              <w:rPr>
                <w:noProof/>
                <w:webHidden/>
              </w:rPr>
              <w:tab/>
            </w:r>
            <w:r w:rsidR="003E433D">
              <w:rPr>
                <w:noProof/>
                <w:webHidden/>
              </w:rPr>
              <w:fldChar w:fldCharType="begin"/>
            </w:r>
            <w:r w:rsidR="00371DB5">
              <w:rPr>
                <w:noProof/>
                <w:webHidden/>
              </w:rPr>
              <w:instrText xml:space="preserve"> PAGEREF _Toc471372295 \h </w:instrText>
            </w:r>
            <w:r w:rsidR="003E433D">
              <w:rPr>
                <w:noProof/>
                <w:webHidden/>
              </w:rPr>
            </w:r>
            <w:r w:rsidR="003E433D">
              <w:rPr>
                <w:noProof/>
                <w:webHidden/>
              </w:rPr>
              <w:fldChar w:fldCharType="separate"/>
            </w:r>
            <w:r w:rsidR="00371DB5">
              <w:rPr>
                <w:noProof/>
                <w:webHidden/>
              </w:rPr>
              <w:t>95</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96" w:history="1">
            <w:r w:rsidR="00371DB5" w:rsidRPr="002505E8">
              <w:rPr>
                <w:rStyle w:val="Hyperlink"/>
                <w:noProof/>
              </w:rPr>
              <w:t>22. How to merge sorted array</w:t>
            </w:r>
            <w:r w:rsidR="00371DB5">
              <w:rPr>
                <w:noProof/>
                <w:webHidden/>
              </w:rPr>
              <w:tab/>
            </w:r>
            <w:r w:rsidR="003E433D">
              <w:rPr>
                <w:noProof/>
                <w:webHidden/>
              </w:rPr>
              <w:fldChar w:fldCharType="begin"/>
            </w:r>
            <w:r w:rsidR="00371DB5">
              <w:rPr>
                <w:noProof/>
                <w:webHidden/>
              </w:rPr>
              <w:instrText xml:space="preserve"> PAGEREF _Toc471372296 \h </w:instrText>
            </w:r>
            <w:r w:rsidR="003E433D">
              <w:rPr>
                <w:noProof/>
                <w:webHidden/>
              </w:rPr>
            </w:r>
            <w:r w:rsidR="003E433D">
              <w:rPr>
                <w:noProof/>
                <w:webHidden/>
              </w:rPr>
              <w:fldChar w:fldCharType="separate"/>
            </w:r>
            <w:r w:rsidR="00371DB5">
              <w:rPr>
                <w:noProof/>
                <w:webHidden/>
              </w:rPr>
              <w:t>95</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97" w:history="1">
            <w:r w:rsidR="00371DB5" w:rsidRPr="002505E8">
              <w:rPr>
                <w:rStyle w:val="Hyperlink"/>
                <w:noProof/>
              </w:rPr>
              <w:t>23. How to find sub array with maximum sum in an array of positive and negative number?</w:t>
            </w:r>
            <w:r w:rsidR="00371DB5">
              <w:rPr>
                <w:noProof/>
                <w:webHidden/>
              </w:rPr>
              <w:tab/>
            </w:r>
            <w:r w:rsidR="003E433D">
              <w:rPr>
                <w:noProof/>
                <w:webHidden/>
              </w:rPr>
              <w:fldChar w:fldCharType="begin"/>
            </w:r>
            <w:r w:rsidR="00371DB5">
              <w:rPr>
                <w:noProof/>
                <w:webHidden/>
              </w:rPr>
              <w:instrText xml:space="preserve"> PAGEREF _Toc471372297 \h </w:instrText>
            </w:r>
            <w:r w:rsidR="003E433D">
              <w:rPr>
                <w:noProof/>
                <w:webHidden/>
              </w:rPr>
            </w:r>
            <w:r w:rsidR="003E433D">
              <w:rPr>
                <w:noProof/>
                <w:webHidden/>
              </w:rPr>
              <w:fldChar w:fldCharType="separate"/>
            </w:r>
            <w:r w:rsidR="00371DB5">
              <w:rPr>
                <w:noProof/>
                <w:webHidden/>
              </w:rPr>
              <w:t>95</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98" w:history="1">
            <w:r w:rsidR="00371DB5" w:rsidRPr="002505E8">
              <w:rPr>
                <w:rStyle w:val="Hyperlink"/>
                <w:noProof/>
              </w:rPr>
              <w:t>24. How to find sub array with largest product in array of both positive and negative number? (</w:t>
            </w:r>
            <w:r w:rsidR="00371DB5">
              <w:rPr>
                <w:noProof/>
                <w:webHidden/>
              </w:rPr>
              <w:tab/>
            </w:r>
            <w:r w:rsidR="003E433D">
              <w:rPr>
                <w:noProof/>
                <w:webHidden/>
              </w:rPr>
              <w:fldChar w:fldCharType="begin"/>
            </w:r>
            <w:r w:rsidR="00371DB5">
              <w:rPr>
                <w:noProof/>
                <w:webHidden/>
              </w:rPr>
              <w:instrText xml:space="preserve"> PAGEREF _Toc471372298 \h </w:instrText>
            </w:r>
            <w:r w:rsidR="003E433D">
              <w:rPr>
                <w:noProof/>
                <w:webHidden/>
              </w:rPr>
            </w:r>
            <w:r w:rsidR="003E433D">
              <w:rPr>
                <w:noProof/>
                <w:webHidden/>
              </w:rPr>
              <w:fldChar w:fldCharType="separate"/>
            </w:r>
            <w:r w:rsidR="00371DB5">
              <w:rPr>
                <w:noProof/>
                <w:webHidden/>
              </w:rPr>
              <w:t>96</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299" w:history="1">
            <w:r w:rsidR="00371DB5" w:rsidRPr="002505E8">
              <w:rPr>
                <w:rStyle w:val="Hyperlink"/>
                <w:noProof/>
              </w:rPr>
              <w:t>25. Write a program to find length of longest consecutive sequence in array of integers?</w:t>
            </w:r>
            <w:r w:rsidR="00371DB5">
              <w:rPr>
                <w:noProof/>
                <w:webHidden/>
              </w:rPr>
              <w:tab/>
            </w:r>
            <w:r w:rsidR="003E433D">
              <w:rPr>
                <w:noProof/>
                <w:webHidden/>
              </w:rPr>
              <w:fldChar w:fldCharType="begin"/>
            </w:r>
            <w:r w:rsidR="00371DB5">
              <w:rPr>
                <w:noProof/>
                <w:webHidden/>
              </w:rPr>
              <w:instrText xml:space="preserve"> PAGEREF _Toc471372299 \h </w:instrText>
            </w:r>
            <w:r w:rsidR="003E433D">
              <w:rPr>
                <w:noProof/>
                <w:webHidden/>
              </w:rPr>
            </w:r>
            <w:r w:rsidR="003E433D">
              <w:rPr>
                <w:noProof/>
                <w:webHidden/>
              </w:rPr>
              <w:fldChar w:fldCharType="separate"/>
            </w:r>
            <w:r w:rsidR="00371DB5">
              <w:rPr>
                <w:noProof/>
                <w:webHidden/>
              </w:rPr>
              <w:t>96</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300" w:history="1">
            <w:r w:rsidR="00371DB5" w:rsidRPr="002505E8">
              <w:rPr>
                <w:rStyle w:val="Hyperlink"/>
                <w:noProof/>
              </w:rPr>
              <w:t>26. How to find minimum value in a rotated sorted array?</w:t>
            </w:r>
            <w:r w:rsidR="00371DB5">
              <w:rPr>
                <w:noProof/>
                <w:webHidden/>
              </w:rPr>
              <w:tab/>
            </w:r>
            <w:r w:rsidR="003E433D">
              <w:rPr>
                <w:noProof/>
                <w:webHidden/>
              </w:rPr>
              <w:fldChar w:fldCharType="begin"/>
            </w:r>
            <w:r w:rsidR="00371DB5">
              <w:rPr>
                <w:noProof/>
                <w:webHidden/>
              </w:rPr>
              <w:instrText xml:space="preserve"> PAGEREF _Toc471372300 \h </w:instrText>
            </w:r>
            <w:r w:rsidR="003E433D">
              <w:rPr>
                <w:noProof/>
                <w:webHidden/>
              </w:rPr>
            </w:r>
            <w:r w:rsidR="003E433D">
              <w:rPr>
                <w:noProof/>
                <w:webHidden/>
              </w:rPr>
              <w:fldChar w:fldCharType="separate"/>
            </w:r>
            <w:r w:rsidR="00371DB5">
              <w:rPr>
                <w:noProof/>
                <w:webHidden/>
              </w:rPr>
              <w:t>96</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301" w:history="1">
            <w:r w:rsidR="00371DB5" w:rsidRPr="002505E8">
              <w:rPr>
                <w:rStyle w:val="Hyperlink"/>
                <w:noProof/>
              </w:rPr>
              <w:t>27. Given an array of of size n and a number k, find all elements that appear more than n/k times?</w:t>
            </w:r>
            <w:r w:rsidR="00371DB5" w:rsidRPr="002505E8">
              <w:rPr>
                <w:rStyle w:val="Hyperlink"/>
                <w:rFonts w:ascii="Trebuchet MS" w:hAnsi="Trebuchet MS"/>
                <w:noProof/>
              </w:rPr>
              <w:t> </w:t>
            </w:r>
            <w:r w:rsidR="00371DB5" w:rsidRPr="002505E8">
              <w:rPr>
                <w:rStyle w:val="Hyperlink"/>
                <w:noProof/>
              </w:rPr>
              <w:t>(solution)</w:t>
            </w:r>
            <w:r w:rsidR="00371DB5">
              <w:rPr>
                <w:noProof/>
                <w:webHidden/>
              </w:rPr>
              <w:tab/>
            </w:r>
            <w:r w:rsidR="003E433D">
              <w:rPr>
                <w:noProof/>
                <w:webHidden/>
              </w:rPr>
              <w:fldChar w:fldCharType="begin"/>
            </w:r>
            <w:r w:rsidR="00371DB5">
              <w:rPr>
                <w:noProof/>
                <w:webHidden/>
              </w:rPr>
              <w:instrText xml:space="preserve"> PAGEREF _Toc471372301 \h </w:instrText>
            </w:r>
            <w:r w:rsidR="003E433D">
              <w:rPr>
                <w:noProof/>
                <w:webHidden/>
              </w:rPr>
            </w:r>
            <w:r w:rsidR="003E433D">
              <w:rPr>
                <w:noProof/>
                <w:webHidden/>
              </w:rPr>
              <w:fldChar w:fldCharType="separate"/>
            </w:r>
            <w:r w:rsidR="00371DB5">
              <w:rPr>
                <w:noProof/>
                <w:webHidden/>
              </w:rPr>
              <w:t>97</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302" w:history="1">
            <w:r w:rsidR="00371DB5" w:rsidRPr="002505E8">
              <w:rPr>
                <w:rStyle w:val="Hyperlink"/>
                <w:noProof/>
              </w:rPr>
              <w:t>28. How to reverse array in place in Java?</w:t>
            </w:r>
            <w:r w:rsidR="00371DB5">
              <w:rPr>
                <w:noProof/>
                <w:webHidden/>
              </w:rPr>
              <w:tab/>
            </w:r>
            <w:r w:rsidR="003E433D">
              <w:rPr>
                <w:noProof/>
                <w:webHidden/>
              </w:rPr>
              <w:fldChar w:fldCharType="begin"/>
            </w:r>
            <w:r w:rsidR="00371DB5">
              <w:rPr>
                <w:noProof/>
                <w:webHidden/>
              </w:rPr>
              <w:instrText xml:space="preserve"> PAGEREF _Toc471372302 \h </w:instrText>
            </w:r>
            <w:r w:rsidR="003E433D">
              <w:rPr>
                <w:noProof/>
                <w:webHidden/>
              </w:rPr>
            </w:r>
            <w:r w:rsidR="003E433D">
              <w:rPr>
                <w:noProof/>
                <w:webHidden/>
              </w:rPr>
              <w:fldChar w:fldCharType="separate"/>
            </w:r>
            <w:r w:rsidR="00371DB5">
              <w:rPr>
                <w:noProof/>
                <w:webHidden/>
              </w:rPr>
              <w:t>97</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303" w:history="1">
            <w:r w:rsidR="00371DB5" w:rsidRPr="002505E8">
              <w:rPr>
                <w:rStyle w:val="Hyperlink"/>
                <w:noProof/>
              </w:rPr>
              <w:t>29. Difference between array and linked list data structure?</w:t>
            </w:r>
            <w:r w:rsidR="00371DB5">
              <w:rPr>
                <w:noProof/>
                <w:webHidden/>
              </w:rPr>
              <w:tab/>
            </w:r>
            <w:r w:rsidR="003E433D">
              <w:rPr>
                <w:noProof/>
                <w:webHidden/>
              </w:rPr>
              <w:fldChar w:fldCharType="begin"/>
            </w:r>
            <w:r w:rsidR="00371DB5">
              <w:rPr>
                <w:noProof/>
                <w:webHidden/>
              </w:rPr>
              <w:instrText xml:space="preserve"> PAGEREF _Toc471372303 \h </w:instrText>
            </w:r>
            <w:r w:rsidR="003E433D">
              <w:rPr>
                <w:noProof/>
                <w:webHidden/>
              </w:rPr>
            </w:r>
            <w:r w:rsidR="003E433D">
              <w:rPr>
                <w:noProof/>
                <w:webHidden/>
              </w:rPr>
              <w:fldChar w:fldCharType="separate"/>
            </w:r>
            <w:r w:rsidR="00371DB5">
              <w:rPr>
                <w:noProof/>
                <w:webHidden/>
              </w:rPr>
              <w:t>98</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304" w:history="1">
            <w:r w:rsidR="00371DB5" w:rsidRPr="002505E8">
              <w:rPr>
                <w:rStyle w:val="Hyperlink"/>
                <w:rFonts w:ascii="Trebuchet MS" w:hAnsi="Trebuchet MS"/>
                <w:noProof/>
              </w:rPr>
              <w:t>Data Structures and Algorithm Interview Questions for Java Programmers</w:t>
            </w:r>
            <w:r w:rsidR="00371DB5">
              <w:rPr>
                <w:noProof/>
                <w:webHidden/>
              </w:rPr>
              <w:tab/>
            </w:r>
            <w:r w:rsidR="003E433D">
              <w:rPr>
                <w:noProof/>
                <w:webHidden/>
              </w:rPr>
              <w:fldChar w:fldCharType="begin"/>
            </w:r>
            <w:r w:rsidR="00371DB5">
              <w:rPr>
                <w:noProof/>
                <w:webHidden/>
              </w:rPr>
              <w:instrText xml:space="preserve"> PAGEREF _Toc471372304 \h </w:instrText>
            </w:r>
            <w:r w:rsidR="003E433D">
              <w:rPr>
                <w:noProof/>
                <w:webHidden/>
              </w:rPr>
            </w:r>
            <w:r w:rsidR="003E433D">
              <w:rPr>
                <w:noProof/>
                <w:webHidden/>
              </w:rPr>
              <w:fldChar w:fldCharType="separate"/>
            </w:r>
            <w:r w:rsidR="00371DB5">
              <w:rPr>
                <w:noProof/>
                <w:webHidden/>
              </w:rPr>
              <w:t>98</w:t>
            </w:r>
            <w:r w:rsidR="003E433D">
              <w:rPr>
                <w:noProof/>
                <w:webHidden/>
              </w:rPr>
              <w:fldChar w:fldCharType="end"/>
            </w:r>
          </w:hyperlink>
        </w:p>
        <w:p w:rsidR="00371DB5" w:rsidRDefault="00526282">
          <w:pPr>
            <w:pStyle w:val="TOC3"/>
            <w:tabs>
              <w:tab w:val="right" w:leader="dot" w:pos="9350"/>
            </w:tabs>
            <w:rPr>
              <w:noProof/>
              <w:lang w:val="en-IN" w:eastAsia="en-IN"/>
            </w:rPr>
          </w:pPr>
          <w:hyperlink w:anchor="_Toc471372305" w:history="1">
            <w:r w:rsidR="00371DB5" w:rsidRPr="002505E8">
              <w:rPr>
                <w:rStyle w:val="Hyperlink"/>
                <w:rFonts w:ascii="inherit" w:hAnsi="inherit"/>
                <w:noProof/>
              </w:rPr>
              <w:t>Question 1: How to find middle element of linked list in one pass?</w:t>
            </w:r>
            <w:r w:rsidR="00371DB5">
              <w:rPr>
                <w:noProof/>
                <w:webHidden/>
              </w:rPr>
              <w:tab/>
            </w:r>
            <w:r w:rsidR="003E433D">
              <w:rPr>
                <w:noProof/>
                <w:webHidden/>
              </w:rPr>
              <w:fldChar w:fldCharType="begin"/>
            </w:r>
            <w:r w:rsidR="00371DB5">
              <w:rPr>
                <w:noProof/>
                <w:webHidden/>
              </w:rPr>
              <w:instrText xml:space="preserve"> PAGEREF _Toc471372305 \h </w:instrText>
            </w:r>
            <w:r w:rsidR="003E433D">
              <w:rPr>
                <w:noProof/>
                <w:webHidden/>
              </w:rPr>
            </w:r>
            <w:r w:rsidR="003E433D">
              <w:rPr>
                <w:noProof/>
                <w:webHidden/>
              </w:rPr>
              <w:fldChar w:fldCharType="separate"/>
            </w:r>
            <w:r w:rsidR="00371DB5">
              <w:rPr>
                <w:noProof/>
                <w:webHidden/>
              </w:rPr>
              <w:t>98</w:t>
            </w:r>
            <w:r w:rsidR="003E433D">
              <w:rPr>
                <w:noProof/>
                <w:webHidden/>
              </w:rPr>
              <w:fldChar w:fldCharType="end"/>
            </w:r>
          </w:hyperlink>
        </w:p>
        <w:p w:rsidR="00371DB5" w:rsidRDefault="00526282">
          <w:pPr>
            <w:pStyle w:val="TOC3"/>
            <w:tabs>
              <w:tab w:val="right" w:leader="dot" w:pos="9350"/>
            </w:tabs>
            <w:rPr>
              <w:noProof/>
              <w:lang w:val="en-IN" w:eastAsia="en-IN"/>
            </w:rPr>
          </w:pPr>
          <w:hyperlink w:anchor="_Toc471372306" w:history="1">
            <w:r w:rsidR="00371DB5" w:rsidRPr="002505E8">
              <w:rPr>
                <w:rStyle w:val="Hyperlink"/>
                <w:rFonts w:ascii="inherit" w:hAnsi="inherit"/>
                <w:noProof/>
              </w:rPr>
              <w:t>Question 2: How to find if linked list has a loop ?</w:t>
            </w:r>
            <w:r w:rsidR="00371DB5">
              <w:rPr>
                <w:noProof/>
                <w:webHidden/>
              </w:rPr>
              <w:tab/>
            </w:r>
            <w:r w:rsidR="003E433D">
              <w:rPr>
                <w:noProof/>
                <w:webHidden/>
              </w:rPr>
              <w:fldChar w:fldCharType="begin"/>
            </w:r>
            <w:r w:rsidR="00371DB5">
              <w:rPr>
                <w:noProof/>
                <w:webHidden/>
              </w:rPr>
              <w:instrText xml:space="preserve"> PAGEREF _Toc471372306 \h </w:instrText>
            </w:r>
            <w:r w:rsidR="003E433D">
              <w:rPr>
                <w:noProof/>
                <w:webHidden/>
              </w:rPr>
            </w:r>
            <w:r w:rsidR="003E433D">
              <w:rPr>
                <w:noProof/>
                <w:webHidden/>
              </w:rPr>
              <w:fldChar w:fldCharType="separate"/>
            </w:r>
            <w:r w:rsidR="00371DB5">
              <w:rPr>
                <w:noProof/>
                <w:webHidden/>
              </w:rPr>
              <w:t>98</w:t>
            </w:r>
            <w:r w:rsidR="003E433D">
              <w:rPr>
                <w:noProof/>
                <w:webHidden/>
              </w:rPr>
              <w:fldChar w:fldCharType="end"/>
            </w:r>
          </w:hyperlink>
        </w:p>
        <w:p w:rsidR="00371DB5" w:rsidRDefault="00526282">
          <w:pPr>
            <w:pStyle w:val="TOC3"/>
            <w:tabs>
              <w:tab w:val="right" w:leader="dot" w:pos="9350"/>
            </w:tabs>
            <w:rPr>
              <w:noProof/>
              <w:lang w:val="en-IN" w:eastAsia="en-IN"/>
            </w:rPr>
          </w:pPr>
          <w:hyperlink w:anchor="_Toc471372307" w:history="1">
            <w:r w:rsidR="00371DB5" w:rsidRPr="002505E8">
              <w:rPr>
                <w:rStyle w:val="Hyperlink"/>
                <w:rFonts w:ascii="inherit" w:hAnsi="inherit"/>
                <w:noProof/>
              </w:rPr>
              <w:t>Question 3 : How to find 3rd element from end in a linked list in one pass?</w:t>
            </w:r>
            <w:r w:rsidR="00371DB5">
              <w:rPr>
                <w:noProof/>
                <w:webHidden/>
              </w:rPr>
              <w:tab/>
            </w:r>
            <w:r w:rsidR="003E433D">
              <w:rPr>
                <w:noProof/>
                <w:webHidden/>
              </w:rPr>
              <w:fldChar w:fldCharType="begin"/>
            </w:r>
            <w:r w:rsidR="00371DB5">
              <w:rPr>
                <w:noProof/>
                <w:webHidden/>
              </w:rPr>
              <w:instrText xml:space="preserve"> PAGEREF _Toc471372307 \h </w:instrText>
            </w:r>
            <w:r w:rsidR="003E433D">
              <w:rPr>
                <w:noProof/>
                <w:webHidden/>
              </w:rPr>
            </w:r>
            <w:r w:rsidR="003E433D">
              <w:rPr>
                <w:noProof/>
                <w:webHidden/>
              </w:rPr>
              <w:fldChar w:fldCharType="separate"/>
            </w:r>
            <w:r w:rsidR="00371DB5">
              <w:rPr>
                <w:noProof/>
                <w:webHidden/>
              </w:rPr>
              <w:t>99</w:t>
            </w:r>
            <w:r w:rsidR="003E433D">
              <w:rPr>
                <w:noProof/>
                <w:webHidden/>
              </w:rPr>
              <w:fldChar w:fldCharType="end"/>
            </w:r>
          </w:hyperlink>
        </w:p>
        <w:p w:rsidR="00371DB5" w:rsidRDefault="00526282">
          <w:pPr>
            <w:pStyle w:val="TOC3"/>
            <w:tabs>
              <w:tab w:val="right" w:leader="dot" w:pos="9350"/>
            </w:tabs>
            <w:rPr>
              <w:noProof/>
              <w:lang w:val="en-IN" w:eastAsia="en-IN"/>
            </w:rPr>
          </w:pPr>
          <w:hyperlink w:anchor="_Toc471372308" w:history="1">
            <w:r w:rsidR="00371DB5" w:rsidRPr="002505E8">
              <w:rPr>
                <w:rStyle w:val="Hyperlink"/>
                <w:rFonts w:ascii="inherit" w:hAnsi="inherit"/>
                <w:noProof/>
              </w:rPr>
              <w:t>Question 4: In an integer array, there is 1 to 100 number, out of one is duplicate, how to find?</w:t>
            </w:r>
            <w:r w:rsidR="00371DB5">
              <w:rPr>
                <w:noProof/>
                <w:webHidden/>
              </w:rPr>
              <w:tab/>
            </w:r>
            <w:r w:rsidR="003E433D">
              <w:rPr>
                <w:noProof/>
                <w:webHidden/>
              </w:rPr>
              <w:fldChar w:fldCharType="begin"/>
            </w:r>
            <w:r w:rsidR="00371DB5">
              <w:rPr>
                <w:noProof/>
                <w:webHidden/>
              </w:rPr>
              <w:instrText xml:space="preserve"> PAGEREF _Toc471372308 \h </w:instrText>
            </w:r>
            <w:r w:rsidR="003E433D">
              <w:rPr>
                <w:noProof/>
                <w:webHidden/>
              </w:rPr>
            </w:r>
            <w:r w:rsidR="003E433D">
              <w:rPr>
                <w:noProof/>
                <w:webHidden/>
              </w:rPr>
              <w:fldChar w:fldCharType="separate"/>
            </w:r>
            <w:r w:rsidR="00371DB5">
              <w:rPr>
                <w:noProof/>
                <w:webHidden/>
              </w:rPr>
              <w:t>99</w:t>
            </w:r>
            <w:r w:rsidR="003E433D">
              <w:rPr>
                <w:noProof/>
                <w:webHidden/>
              </w:rPr>
              <w:fldChar w:fldCharType="end"/>
            </w:r>
          </w:hyperlink>
        </w:p>
        <w:p w:rsidR="00371DB5" w:rsidRDefault="00526282">
          <w:pPr>
            <w:pStyle w:val="TOC3"/>
            <w:tabs>
              <w:tab w:val="right" w:leader="dot" w:pos="9350"/>
            </w:tabs>
            <w:rPr>
              <w:noProof/>
              <w:lang w:val="en-IN" w:eastAsia="en-IN"/>
            </w:rPr>
          </w:pPr>
          <w:hyperlink w:anchor="_Toc471372309" w:history="1">
            <w:r w:rsidR="00371DB5" w:rsidRPr="002505E8">
              <w:rPr>
                <w:rStyle w:val="Hyperlink"/>
                <w:rFonts w:ascii="inherit" w:hAnsi="inherit"/>
                <w:noProof/>
              </w:rPr>
              <w:t>Question 6 : How to reverse String in Java ?</w:t>
            </w:r>
            <w:r w:rsidR="00371DB5">
              <w:rPr>
                <w:noProof/>
                <w:webHidden/>
              </w:rPr>
              <w:tab/>
            </w:r>
            <w:r w:rsidR="003E433D">
              <w:rPr>
                <w:noProof/>
                <w:webHidden/>
              </w:rPr>
              <w:fldChar w:fldCharType="begin"/>
            </w:r>
            <w:r w:rsidR="00371DB5">
              <w:rPr>
                <w:noProof/>
                <w:webHidden/>
              </w:rPr>
              <w:instrText xml:space="preserve"> PAGEREF _Toc471372309 \h </w:instrText>
            </w:r>
            <w:r w:rsidR="003E433D">
              <w:rPr>
                <w:noProof/>
                <w:webHidden/>
              </w:rPr>
            </w:r>
            <w:r w:rsidR="003E433D">
              <w:rPr>
                <w:noProof/>
                <w:webHidden/>
              </w:rPr>
              <w:fldChar w:fldCharType="separate"/>
            </w:r>
            <w:r w:rsidR="00371DB5">
              <w:rPr>
                <w:noProof/>
                <w:webHidden/>
              </w:rPr>
              <w:t>99</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310" w:history="1">
            <w:r w:rsidR="00371DB5" w:rsidRPr="002505E8">
              <w:rPr>
                <w:rStyle w:val="Hyperlink"/>
                <w:rFonts w:ascii="inherit" w:hAnsi="inherit"/>
                <w:noProof/>
              </w:rPr>
              <w:t>Question 7: Write a Java program to sort an array using Bubble Sort algorithm?</w:t>
            </w:r>
            <w:r w:rsidR="00371DB5">
              <w:rPr>
                <w:noProof/>
                <w:webHidden/>
              </w:rPr>
              <w:tab/>
            </w:r>
            <w:r w:rsidR="003E433D">
              <w:rPr>
                <w:noProof/>
                <w:webHidden/>
              </w:rPr>
              <w:fldChar w:fldCharType="begin"/>
            </w:r>
            <w:r w:rsidR="00371DB5">
              <w:rPr>
                <w:noProof/>
                <w:webHidden/>
              </w:rPr>
              <w:instrText xml:space="preserve"> PAGEREF _Toc471372310 \h </w:instrText>
            </w:r>
            <w:r w:rsidR="003E433D">
              <w:rPr>
                <w:noProof/>
                <w:webHidden/>
              </w:rPr>
            </w:r>
            <w:r w:rsidR="003E433D">
              <w:rPr>
                <w:noProof/>
                <w:webHidden/>
              </w:rPr>
              <w:fldChar w:fldCharType="separate"/>
            </w:r>
            <w:r w:rsidR="00371DB5">
              <w:rPr>
                <w:noProof/>
                <w:webHidden/>
              </w:rPr>
              <w:t>99</w:t>
            </w:r>
            <w:r w:rsidR="003E433D">
              <w:rPr>
                <w:noProof/>
                <w:webHidden/>
              </w:rPr>
              <w:fldChar w:fldCharType="end"/>
            </w:r>
          </w:hyperlink>
        </w:p>
        <w:p w:rsidR="00371DB5" w:rsidRDefault="00526282">
          <w:pPr>
            <w:pStyle w:val="TOC3"/>
            <w:tabs>
              <w:tab w:val="right" w:leader="dot" w:pos="9350"/>
            </w:tabs>
            <w:rPr>
              <w:noProof/>
              <w:lang w:val="en-IN" w:eastAsia="en-IN"/>
            </w:rPr>
          </w:pPr>
          <w:hyperlink w:anchor="_Toc471372311" w:history="1">
            <w:r w:rsidR="00371DB5" w:rsidRPr="002505E8">
              <w:rPr>
                <w:rStyle w:val="Hyperlink"/>
                <w:rFonts w:ascii="inherit" w:hAnsi="inherit"/>
                <w:noProof/>
              </w:rPr>
              <w:t>Question 8: What is the difference between Stack and Queue data structure?</w:t>
            </w:r>
            <w:r w:rsidR="00371DB5">
              <w:rPr>
                <w:noProof/>
                <w:webHidden/>
              </w:rPr>
              <w:tab/>
            </w:r>
            <w:r w:rsidR="003E433D">
              <w:rPr>
                <w:noProof/>
                <w:webHidden/>
              </w:rPr>
              <w:fldChar w:fldCharType="begin"/>
            </w:r>
            <w:r w:rsidR="00371DB5">
              <w:rPr>
                <w:noProof/>
                <w:webHidden/>
              </w:rPr>
              <w:instrText xml:space="preserve"> PAGEREF _Toc471372311 \h </w:instrText>
            </w:r>
            <w:r w:rsidR="003E433D">
              <w:rPr>
                <w:noProof/>
                <w:webHidden/>
              </w:rPr>
            </w:r>
            <w:r w:rsidR="003E433D">
              <w:rPr>
                <w:noProof/>
                <w:webHidden/>
              </w:rPr>
              <w:fldChar w:fldCharType="separate"/>
            </w:r>
            <w:r w:rsidR="00371DB5">
              <w:rPr>
                <w:noProof/>
                <w:webHidden/>
              </w:rPr>
              <w:t>99</w:t>
            </w:r>
            <w:r w:rsidR="003E433D">
              <w:rPr>
                <w:noProof/>
                <w:webHidden/>
              </w:rPr>
              <w:fldChar w:fldCharType="end"/>
            </w:r>
          </w:hyperlink>
        </w:p>
        <w:p w:rsidR="00371DB5" w:rsidRDefault="00526282">
          <w:pPr>
            <w:pStyle w:val="TOC3"/>
            <w:tabs>
              <w:tab w:val="right" w:leader="dot" w:pos="9350"/>
            </w:tabs>
            <w:rPr>
              <w:noProof/>
              <w:lang w:val="en-IN" w:eastAsia="en-IN"/>
            </w:rPr>
          </w:pPr>
          <w:hyperlink w:anchor="_Toc471372312" w:history="1">
            <w:r w:rsidR="00371DB5" w:rsidRPr="002505E8">
              <w:rPr>
                <w:rStyle w:val="Hyperlink"/>
                <w:rFonts w:ascii="inherit" w:hAnsi="inherit"/>
                <w:noProof/>
              </w:rPr>
              <w:t>Question 9: How do you find duplicates in an array if there is more than one duplicate?</w:t>
            </w:r>
            <w:r w:rsidR="00371DB5">
              <w:rPr>
                <w:noProof/>
                <w:webHidden/>
              </w:rPr>
              <w:tab/>
            </w:r>
            <w:r w:rsidR="003E433D">
              <w:rPr>
                <w:noProof/>
                <w:webHidden/>
              </w:rPr>
              <w:fldChar w:fldCharType="begin"/>
            </w:r>
            <w:r w:rsidR="00371DB5">
              <w:rPr>
                <w:noProof/>
                <w:webHidden/>
              </w:rPr>
              <w:instrText xml:space="preserve"> PAGEREF _Toc471372312 \h </w:instrText>
            </w:r>
            <w:r w:rsidR="003E433D">
              <w:rPr>
                <w:noProof/>
                <w:webHidden/>
              </w:rPr>
            </w:r>
            <w:r w:rsidR="003E433D">
              <w:rPr>
                <w:noProof/>
                <w:webHidden/>
              </w:rPr>
              <w:fldChar w:fldCharType="separate"/>
            </w:r>
            <w:r w:rsidR="00371DB5">
              <w:rPr>
                <w:noProof/>
                <w:webHidden/>
              </w:rPr>
              <w:t>100</w:t>
            </w:r>
            <w:r w:rsidR="003E433D">
              <w:rPr>
                <w:noProof/>
                <w:webHidden/>
              </w:rPr>
              <w:fldChar w:fldCharType="end"/>
            </w:r>
          </w:hyperlink>
        </w:p>
        <w:p w:rsidR="00371DB5" w:rsidRDefault="00526282">
          <w:pPr>
            <w:pStyle w:val="TOC3"/>
            <w:tabs>
              <w:tab w:val="right" w:leader="dot" w:pos="9350"/>
            </w:tabs>
            <w:rPr>
              <w:noProof/>
              <w:lang w:val="en-IN" w:eastAsia="en-IN"/>
            </w:rPr>
          </w:pPr>
          <w:hyperlink w:anchor="_Toc471372313" w:history="1">
            <w:r w:rsidR="00371DB5" w:rsidRPr="002505E8">
              <w:rPr>
                <w:rStyle w:val="Hyperlink"/>
                <w:rFonts w:ascii="inherit" w:hAnsi="inherit"/>
                <w:noProof/>
              </w:rPr>
              <w:t>Question 10 : What is difference between Singly Linked List and Doubly Linked List data structure?</w:t>
            </w:r>
            <w:r w:rsidR="00371DB5">
              <w:rPr>
                <w:noProof/>
                <w:webHidden/>
              </w:rPr>
              <w:tab/>
            </w:r>
            <w:r w:rsidR="003E433D">
              <w:rPr>
                <w:noProof/>
                <w:webHidden/>
              </w:rPr>
              <w:fldChar w:fldCharType="begin"/>
            </w:r>
            <w:r w:rsidR="00371DB5">
              <w:rPr>
                <w:noProof/>
                <w:webHidden/>
              </w:rPr>
              <w:instrText xml:space="preserve"> PAGEREF _Toc471372313 \h </w:instrText>
            </w:r>
            <w:r w:rsidR="003E433D">
              <w:rPr>
                <w:noProof/>
                <w:webHidden/>
              </w:rPr>
            </w:r>
            <w:r w:rsidR="003E433D">
              <w:rPr>
                <w:noProof/>
                <w:webHidden/>
              </w:rPr>
              <w:fldChar w:fldCharType="separate"/>
            </w:r>
            <w:r w:rsidR="00371DB5">
              <w:rPr>
                <w:noProof/>
                <w:webHidden/>
              </w:rPr>
              <w:t>100</w:t>
            </w:r>
            <w:r w:rsidR="003E433D">
              <w:rPr>
                <w:noProof/>
                <w:webHidden/>
              </w:rPr>
              <w:fldChar w:fldCharType="end"/>
            </w:r>
          </w:hyperlink>
        </w:p>
        <w:p w:rsidR="00371DB5" w:rsidRDefault="00526282">
          <w:pPr>
            <w:pStyle w:val="TOC3"/>
            <w:tabs>
              <w:tab w:val="right" w:leader="dot" w:pos="9350"/>
            </w:tabs>
            <w:rPr>
              <w:noProof/>
              <w:lang w:val="en-IN" w:eastAsia="en-IN"/>
            </w:rPr>
          </w:pPr>
          <w:hyperlink w:anchor="_Toc471372314" w:history="1">
            <w:r w:rsidR="00371DB5" w:rsidRPr="002505E8">
              <w:rPr>
                <w:rStyle w:val="Hyperlink"/>
                <w:rFonts w:ascii="inherit" w:hAnsi="inherit"/>
                <w:noProof/>
              </w:rPr>
              <w:t>Question 11 : Write Java program to print Fibonacci series ?</w:t>
            </w:r>
            <w:r w:rsidR="00371DB5">
              <w:rPr>
                <w:noProof/>
                <w:webHidden/>
              </w:rPr>
              <w:tab/>
            </w:r>
            <w:r w:rsidR="003E433D">
              <w:rPr>
                <w:noProof/>
                <w:webHidden/>
              </w:rPr>
              <w:fldChar w:fldCharType="begin"/>
            </w:r>
            <w:r w:rsidR="00371DB5">
              <w:rPr>
                <w:noProof/>
                <w:webHidden/>
              </w:rPr>
              <w:instrText xml:space="preserve"> PAGEREF _Toc471372314 \h </w:instrText>
            </w:r>
            <w:r w:rsidR="003E433D">
              <w:rPr>
                <w:noProof/>
                <w:webHidden/>
              </w:rPr>
            </w:r>
            <w:r w:rsidR="003E433D">
              <w:rPr>
                <w:noProof/>
                <w:webHidden/>
              </w:rPr>
              <w:fldChar w:fldCharType="separate"/>
            </w:r>
            <w:r w:rsidR="00371DB5">
              <w:rPr>
                <w:noProof/>
                <w:webHidden/>
              </w:rPr>
              <w:t>100</w:t>
            </w:r>
            <w:r w:rsidR="003E433D">
              <w:rPr>
                <w:noProof/>
                <w:webHidden/>
              </w:rPr>
              <w:fldChar w:fldCharType="end"/>
            </w:r>
          </w:hyperlink>
        </w:p>
        <w:p w:rsidR="00371DB5" w:rsidRDefault="00526282">
          <w:pPr>
            <w:pStyle w:val="TOC3"/>
            <w:tabs>
              <w:tab w:val="right" w:leader="dot" w:pos="9350"/>
            </w:tabs>
            <w:rPr>
              <w:noProof/>
              <w:lang w:val="en-IN" w:eastAsia="en-IN"/>
            </w:rPr>
          </w:pPr>
          <w:hyperlink w:anchor="_Toc471372315" w:history="1">
            <w:r w:rsidR="00371DB5" w:rsidRPr="002505E8">
              <w:rPr>
                <w:rStyle w:val="Hyperlink"/>
                <w:rFonts w:ascii="inherit" w:hAnsi="inherit"/>
                <w:noProof/>
              </w:rPr>
              <w:t>Question 12: Write Java program to check if a number is a palindrome or not?</w:t>
            </w:r>
            <w:r w:rsidR="00371DB5">
              <w:rPr>
                <w:noProof/>
                <w:webHidden/>
              </w:rPr>
              <w:tab/>
            </w:r>
            <w:r w:rsidR="003E433D">
              <w:rPr>
                <w:noProof/>
                <w:webHidden/>
              </w:rPr>
              <w:fldChar w:fldCharType="begin"/>
            </w:r>
            <w:r w:rsidR="00371DB5">
              <w:rPr>
                <w:noProof/>
                <w:webHidden/>
              </w:rPr>
              <w:instrText xml:space="preserve"> PAGEREF _Toc471372315 \h </w:instrText>
            </w:r>
            <w:r w:rsidR="003E433D">
              <w:rPr>
                <w:noProof/>
                <w:webHidden/>
              </w:rPr>
            </w:r>
            <w:r w:rsidR="003E433D">
              <w:rPr>
                <w:noProof/>
                <w:webHidden/>
              </w:rPr>
              <w:fldChar w:fldCharType="separate"/>
            </w:r>
            <w:r w:rsidR="00371DB5">
              <w:rPr>
                <w:noProof/>
                <w:webHidden/>
              </w:rPr>
              <w:t>100</w:t>
            </w:r>
            <w:r w:rsidR="003E433D">
              <w:rPr>
                <w:noProof/>
                <w:webHidden/>
              </w:rPr>
              <w:fldChar w:fldCharType="end"/>
            </w:r>
          </w:hyperlink>
        </w:p>
        <w:p w:rsidR="00371DB5" w:rsidRDefault="00526282">
          <w:pPr>
            <w:pStyle w:val="TOC3"/>
            <w:tabs>
              <w:tab w:val="right" w:leader="dot" w:pos="9350"/>
            </w:tabs>
            <w:rPr>
              <w:noProof/>
              <w:lang w:val="en-IN" w:eastAsia="en-IN"/>
            </w:rPr>
          </w:pPr>
          <w:hyperlink w:anchor="_Toc471372316" w:history="1">
            <w:r w:rsidR="00371DB5" w:rsidRPr="002505E8">
              <w:rPr>
                <w:rStyle w:val="Hyperlink"/>
                <w:rFonts w:ascii="inherit" w:hAnsi="inherit"/>
                <w:noProof/>
              </w:rPr>
              <w:t>Question 13 : What is binary search tree?</w:t>
            </w:r>
            <w:r w:rsidR="00371DB5">
              <w:rPr>
                <w:noProof/>
                <w:webHidden/>
              </w:rPr>
              <w:tab/>
            </w:r>
            <w:r w:rsidR="003E433D">
              <w:rPr>
                <w:noProof/>
                <w:webHidden/>
              </w:rPr>
              <w:fldChar w:fldCharType="begin"/>
            </w:r>
            <w:r w:rsidR="00371DB5">
              <w:rPr>
                <w:noProof/>
                <w:webHidden/>
              </w:rPr>
              <w:instrText xml:space="preserve"> PAGEREF _Toc471372316 \h </w:instrText>
            </w:r>
            <w:r w:rsidR="003E433D">
              <w:rPr>
                <w:noProof/>
                <w:webHidden/>
              </w:rPr>
            </w:r>
            <w:r w:rsidR="003E433D">
              <w:rPr>
                <w:noProof/>
                <w:webHidden/>
              </w:rPr>
              <w:fldChar w:fldCharType="separate"/>
            </w:r>
            <w:r w:rsidR="00371DB5">
              <w:rPr>
                <w:noProof/>
                <w:webHidden/>
              </w:rPr>
              <w:t>101</w:t>
            </w:r>
            <w:r w:rsidR="003E433D">
              <w:rPr>
                <w:noProof/>
                <w:webHidden/>
              </w:rPr>
              <w:fldChar w:fldCharType="end"/>
            </w:r>
          </w:hyperlink>
        </w:p>
        <w:p w:rsidR="00371DB5" w:rsidRDefault="00526282">
          <w:pPr>
            <w:pStyle w:val="TOC3"/>
            <w:tabs>
              <w:tab w:val="right" w:leader="dot" w:pos="9350"/>
            </w:tabs>
            <w:rPr>
              <w:noProof/>
              <w:lang w:val="en-IN" w:eastAsia="en-IN"/>
            </w:rPr>
          </w:pPr>
          <w:hyperlink w:anchor="_Toc471372317" w:history="1">
            <w:r w:rsidR="00371DB5" w:rsidRPr="002505E8">
              <w:rPr>
                <w:rStyle w:val="Hyperlink"/>
                <w:rFonts w:ascii="inherit" w:hAnsi="inherit"/>
                <w:noProof/>
              </w:rPr>
              <w:t>Question 14 : How to reverse linked list using recursion and iteration?</w:t>
            </w:r>
            <w:r w:rsidR="00371DB5">
              <w:rPr>
                <w:noProof/>
                <w:webHidden/>
              </w:rPr>
              <w:tab/>
            </w:r>
            <w:r w:rsidR="003E433D">
              <w:rPr>
                <w:noProof/>
                <w:webHidden/>
              </w:rPr>
              <w:fldChar w:fldCharType="begin"/>
            </w:r>
            <w:r w:rsidR="00371DB5">
              <w:rPr>
                <w:noProof/>
                <w:webHidden/>
              </w:rPr>
              <w:instrText xml:space="preserve"> PAGEREF _Toc471372317 \h </w:instrText>
            </w:r>
            <w:r w:rsidR="003E433D">
              <w:rPr>
                <w:noProof/>
                <w:webHidden/>
              </w:rPr>
            </w:r>
            <w:r w:rsidR="003E433D">
              <w:rPr>
                <w:noProof/>
                <w:webHidden/>
              </w:rPr>
              <w:fldChar w:fldCharType="separate"/>
            </w:r>
            <w:r w:rsidR="00371DB5">
              <w:rPr>
                <w:noProof/>
                <w:webHidden/>
              </w:rPr>
              <w:t>101</w:t>
            </w:r>
            <w:r w:rsidR="003E433D">
              <w:rPr>
                <w:noProof/>
                <w:webHidden/>
              </w:rPr>
              <w:fldChar w:fldCharType="end"/>
            </w:r>
          </w:hyperlink>
        </w:p>
        <w:p w:rsidR="00371DB5" w:rsidRDefault="00526282">
          <w:pPr>
            <w:pStyle w:val="TOC3"/>
            <w:tabs>
              <w:tab w:val="right" w:leader="dot" w:pos="9350"/>
            </w:tabs>
            <w:rPr>
              <w:noProof/>
              <w:lang w:val="en-IN" w:eastAsia="en-IN"/>
            </w:rPr>
          </w:pPr>
          <w:hyperlink w:anchor="_Toc471372318" w:history="1">
            <w:r w:rsidR="00371DB5" w:rsidRPr="002505E8">
              <w:rPr>
                <w:rStyle w:val="Hyperlink"/>
                <w:rFonts w:ascii="inherit" w:hAnsi="inherit"/>
                <w:noProof/>
              </w:rPr>
              <w:t>Question 15: Write a Java program to implement Stack in Java?</w:t>
            </w:r>
            <w:r w:rsidR="00371DB5">
              <w:rPr>
                <w:noProof/>
                <w:webHidden/>
              </w:rPr>
              <w:tab/>
            </w:r>
            <w:r w:rsidR="003E433D">
              <w:rPr>
                <w:noProof/>
                <w:webHidden/>
              </w:rPr>
              <w:fldChar w:fldCharType="begin"/>
            </w:r>
            <w:r w:rsidR="00371DB5">
              <w:rPr>
                <w:noProof/>
                <w:webHidden/>
              </w:rPr>
              <w:instrText xml:space="preserve"> PAGEREF _Toc471372318 \h </w:instrText>
            </w:r>
            <w:r w:rsidR="003E433D">
              <w:rPr>
                <w:noProof/>
                <w:webHidden/>
              </w:rPr>
            </w:r>
            <w:r w:rsidR="003E433D">
              <w:rPr>
                <w:noProof/>
                <w:webHidden/>
              </w:rPr>
              <w:fldChar w:fldCharType="separate"/>
            </w:r>
            <w:r w:rsidR="00371DB5">
              <w:rPr>
                <w:noProof/>
                <w:webHidden/>
              </w:rPr>
              <w:t>101</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319" w:history="1">
            <w:r w:rsidR="00371DB5" w:rsidRPr="002505E8">
              <w:rPr>
                <w:rStyle w:val="Hyperlink"/>
                <w:rFonts w:ascii="Arial" w:hAnsi="Arial" w:cs="Arial"/>
                <w:noProof/>
              </w:rPr>
              <w:t>Difference between PATH and CLASSPATH in Java</w:t>
            </w:r>
            <w:r w:rsidR="00371DB5">
              <w:rPr>
                <w:noProof/>
                <w:webHidden/>
              </w:rPr>
              <w:tab/>
            </w:r>
            <w:r w:rsidR="003E433D">
              <w:rPr>
                <w:noProof/>
                <w:webHidden/>
              </w:rPr>
              <w:fldChar w:fldCharType="begin"/>
            </w:r>
            <w:r w:rsidR="00371DB5">
              <w:rPr>
                <w:noProof/>
                <w:webHidden/>
              </w:rPr>
              <w:instrText xml:space="preserve"> PAGEREF _Toc471372319 \h </w:instrText>
            </w:r>
            <w:r w:rsidR="003E433D">
              <w:rPr>
                <w:noProof/>
                <w:webHidden/>
              </w:rPr>
            </w:r>
            <w:r w:rsidR="003E433D">
              <w:rPr>
                <w:noProof/>
                <w:webHidden/>
              </w:rPr>
              <w:fldChar w:fldCharType="separate"/>
            </w:r>
            <w:r w:rsidR="00371DB5">
              <w:rPr>
                <w:noProof/>
                <w:webHidden/>
              </w:rPr>
              <w:t>101</w:t>
            </w:r>
            <w:r w:rsidR="003E433D">
              <w:rPr>
                <w:noProof/>
                <w:webHidden/>
              </w:rPr>
              <w:fldChar w:fldCharType="end"/>
            </w:r>
          </w:hyperlink>
        </w:p>
        <w:p w:rsidR="00371DB5" w:rsidRDefault="00526282">
          <w:pPr>
            <w:pStyle w:val="TOC1"/>
            <w:tabs>
              <w:tab w:val="right" w:leader="dot" w:pos="9350"/>
            </w:tabs>
            <w:rPr>
              <w:noProof/>
              <w:lang w:val="en-IN" w:eastAsia="en-IN"/>
            </w:rPr>
          </w:pPr>
          <w:hyperlink w:anchor="_Toc471372320" w:history="1">
            <w:r w:rsidR="00371DB5" w:rsidRPr="002505E8">
              <w:rPr>
                <w:rStyle w:val="Hyperlink"/>
                <w:noProof/>
              </w:rPr>
              <w:t>What is java.lang.OutOfMemoryError in Java</w:t>
            </w:r>
            <w:r w:rsidR="00371DB5">
              <w:rPr>
                <w:noProof/>
                <w:webHidden/>
              </w:rPr>
              <w:tab/>
            </w:r>
            <w:r w:rsidR="003E433D">
              <w:rPr>
                <w:noProof/>
                <w:webHidden/>
              </w:rPr>
              <w:fldChar w:fldCharType="begin"/>
            </w:r>
            <w:r w:rsidR="00371DB5">
              <w:rPr>
                <w:noProof/>
                <w:webHidden/>
              </w:rPr>
              <w:instrText xml:space="preserve"> PAGEREF _Toc471372320 \h </w:instrText>
            </w:r>
            <w:r w:rsidR="003E433D">
              <w:rPr>
                <w:noProof/>
                <w:webHidden/>
              </w:rPr>
            </w:r>
            <w:r w:rsidR="003E433D">
              <w:rPr>
                <w:noProof/>
                <w:webHidden/>
              </w:rPr>
              <w:fldChar w:fldCharType="separate"/>
            </w:r>
            <w:r w:rsidR="00371DB5">
              <w:rPr>
                <w:noProof/>
                <w:webHidden/>
              </w:rPr>
              <w:t>103</w:t>
            </w:r>
            <w:r w:rsidR="003E433D">
              <w:rPr>
                <w:noProof/>
                <w:webHidden/>
              </w:rPr>
              <w:fldChar w:fldCharType="end"/>
            </w:r>
          </w:hyperlink>
        </w:p>
        <w:p w:rsidR="00371DB5" w:rsidRDefault="00526282">
          <w:pPr>
            <w:pStyle w:val="TOC3"/>
            <w:tabs>
              <w:tab w:val="right" w:leader="dot" w:pos="9350"/>
            </w:tabs>
            <w:rPr>
              <w:noProof/>
              <w:lang w:val="en-IN" w:eastAsia="en-IN"/>
            </w:rPr>
          </w:pPr>
          <w:hyperlink w:anchor="_Toc471372321" w:history="1">
            <w:r w:rsidR="00371DB5" w:rsidRPr="002505E8">
              <w:rPr>
                <w:rStyle w:val="Hyperlink"/>
                <w:rFonts w:ascii="Trebuchet MS" w:hAnsi="Trebuchet MS"/>
                <w:noProof/>
              </w:rPr>
              <w:t>Types of OutOfMemoryError in Java</w:t>
            </w:r>
            <w:r w:rsidR="00371DB5">
              <w:rPr>
                <w:noProof/>
                <w:webHidden/>
              </w:rPr>
              <w:tab/>
            </w:r>
            <w:r w:rsidR="003E433D">
              <w:rPr>
                <w:noProof/>
                <w:webHidden/>
              </w:rPr>
              <w:fldChar w:fldCharType="begin"/>
            </w:r>
            <w:r w:rsidR="00371DB5">
              <w:rPr>
                <w:noProof/>
                <w:webHidden/>
              </w:rPr>
              <w:instrText xml:space="preserve"> PAGEREF _Toc471372321 \h </w:instrText>
            </w:r>
            <w:r w:rsidR="003E433D">
              <w:rPr>
                <w:noProof/>
                <w:webHidden/>
              </w:rPr>
            </w:r>
            <w:r w:rsidR="003E433D">
              <w:rPr>
                <w:noProof/>
                <w:webHidden/>
              </w:rPr>
              <w:fldChar w:fldCharType="separate"/>
            </w:r>
            <w:r w:rsidR="00371DB5">
              <w:rPr>
                <w:noProof/>
                <w:webHidden/>
              </w:rPr>
              <w:t>103</w:t>
            </w:r>
            <w:r w:rsidR="003E433D">
              <w:rPr>
                <w:noProof/>
                <w:webHidden/>
              </w:rPr>
              <w:fldChar w:fldCharType="end"/>
            </w:r>
          </w:hyperlink>
        </w:p>
        <w:p w:rsidR="00371DB5" w:rsidRDefault="00526282">
          <w:pPr>
            <w:pStyle w:val="TOC3"/>
            <w:tabs>
              <w:tab w:val="right" w:leader="dot" w:pos="9350"/>
            </w:tabs>
            <w:rPr>
              <w:noProof/>
              <w:lang w:val="en-IN" w:eastAsia="en-IN"/>
            </w:rPr>
          </w:pPr>
          <w:hyperlink w:anchor="_Toc471372322" w:history="1">
            <w:r w:rsidR="00371DB5" w:rsidRPr="002505E8">
              <w:rPr>
                <w:rStyle w:val="Hyperlink"/>
                <w:rFonts w:ascii="Trebuchet MS" w:hAnsi="Trebuchet MS"/>
                <w:noProof/>
              </w:rPr>
              <w:t>The difference between "java.lang.OutOfMemoryError: Java heap space" and "java.lang.OutOfMemoryError: PermGen space"</w:t>
            </w:r>
            <w:r w:rsidR="00371DB5">
              <w:rPr>
                <w:noProof/>
                <w:webHidden/>
              </w:rPr>
              <w:tab/>
            </w:r>
            <w:r w:rsidR="003E433D">
              <w:rPr>
                <w:noProof/>
                <w:webHidden/>
              </w:rPr>
              <w:fldChar w:fldCharType="begin"/>
            </w:r>
            <w:r w:rsidR="00371DB5">
              <w:rPr>
                <w:noProof/>
                <w:webHidden/>
              </w:rPr>
              <w:instrText xml:space="preserve"> PAGEREF _Toc471372322 \h </w:instrText>
            </w:r>
            <w:r w:rsidR="003E433D">
              <w:rPr>
                <w:noProof/>
                <w:webHidden/>
              </w:rPr>
            </w:r>
            <w:r w:rsidR="003E433D">
              <w:rPr>
                <w:noProof/>
                <w:webHidden/>
              </w:rPr>
              <w:fldChar w:fldCharType="separate"/>
            </w:r>
            <w:r w:rsidR="00371DB5">
              <w:rPr>
                <w:noProof/>
                <w:webHidden/>
              </w:rPr>
              <w:t>104</w:t>
            </w:r>
            <w:r w:rsidR="003E433D">
              <w:rPr>
                <w:noProof/>
                <w:webHidden/>
              </w:rPr>
              <w:fldChar w:fldCharType="end"/>
            </w:r>
          </w:hyperlink>
        </w:p>
        <w:p w:rsidR="00371DB5" w:rsidRDefault="00526282">
          <w:pPr>
            <w:pStyle w:val="TOC3"/>
            <w:tabs>
              <w:tab w:val="right" w:leader="dot" w:pos="9350"/>
            </w:tabs>
            <w:rPr>
              <w:noProof/>
              <w:lang w:val="en-IN" w:eastAsia="en-IN"/>
            </w:rPr>
          </w:pPr>
          <w:hyperlink w:anchor="_Toc471372323" w:history="1">
            <w:r w:rsidR="00371DB5" w:rsidRPr="002505E8">
              <w:rPr>
                <w:rStyle w:val="Hyperlink"/>
                <w:rFonts w:ascii="Trebuchet MS" w:hAnsi="Trebuchet MS"/>
                <w:noProof/>
              </w:rPr>
              <w:t>Tomcat to Solve OutOfMemoryError in PermGen Space</w:t>
            </w:r>
            <w:r w:rsidR="00371DB5">
              <w:rPr>
                <w:noProof/>
                <w:webHidden/>
              </w:rPr>
              <w:tab/>
            </w:r>
            <w:r w:rsidR="003E433D">
              <w:rPr>
                <w:noProof/>
                <w:webHidden/>
              </w:rPr>
              <w:fldChar w:fldCharType="begin"/>
            </w:r>
            <w:r w:rsidR="00371DB5">
              <w:rPr>
                <w:noProof/>
                <w:webHidden/>
              </w:rPr>
              <w:instrText xml:space="preserve"> PAGEREF _Toc471372323 \h </w:instrText>
            </w:r>
            <w:r w:rsidR="003E433D">
              <w:rPr>
                <w:noProof/>
                <w:webHidden/>
              </w:rPr>
            </w:r>
            <w:r w:rsidR="003E433D">
              <w:rPr>
                <w:noProof/>
                <w:webHidden/>
              </w:rPr>
              <w:fldChar w:fldCharType="separate"/>
            </w:r>
            <w:r w:rsidR="00371DB5">
              <w:rPr>
                <w:noProof/>
                <w:webHidden/>
              </w:rPr>
              <w:t>105</w:t>
            </w:r>
            <w:r w:rsidR="003E433D">
              <w:rPr>
                <w:noProof/>
                <w:webHidden/>
              </w:rPr>
              <w:fldChar w:fldCharType="end"/>
            </w:r>
          </w:hyperlink>
        </w:p>
        <w:p w:rsidR="00371DB5" w:rsidRDefault="00526282">
          <w:pPr>
            <w:pStyle w:val="TOC3"/>
            <w:tabs>
              <w:tab w:val="right" w:leader="dot" w:pos="9350"/>
            </w:tabs>
            <w:rPr>
              <w:noProof/>
              <w:lang w:val="en-IN" w:eastAsia="en-IN"/>
            </w:rPr>
          </w:pPr>
          <w:hyperlink w:anchor="_Toc471372324" w:history="1">
            <w:r w:rsidR="00371DB5" w:rsidRPr="002505E8">
              <w:rPr>
                <w:rStyle w:val="Hyperlink"/>
                <w:rFonts w:ascii="Trebuchet MS" w:hAnsi="Trebuchet MS"/>
                <w:noProof/>
              </w:rPr>
              <w:t>How to solve java.lang.OutOfMemoryError: Java heap space</w:t>
            </w:r>
            <w:r w:rsidR="00371DB5">
              <w:rPr>
                <w:noProof/>
                <w:webHidden/>
              </w:rPr>
              <w:tab/>
            </w:r>
            <w:r w:rsidR="003E433D">
              <w:rPr>
                <w:noProof/>
                <w:webHidden/>
              </w:rPr>
              <w:fldChar w:fldCharType="begin"/>
            </w:r>
            <w:r w:rsidR="00371DB5">
              <w:rPr>
                <w:noProof/>
                <w:webHidden/>
              </w:rPr>
              <w:instrText xml:space="preserve"> PAGEREF _Toc471372324 \h </w:instrText>
            </w:r>
            <w:r w:rsidR="003E433D">
              <w:rPr>
                <w:noProof/>
                <w:webHidden/>
              </w:rPr>
            </w:r>
            <w:r w:rsidR="003E433D">
              <w:rPr>
                <w:noProof/>
                <w:webHidden/>
              </w:rPr>
              <w:fldChar w:fldCharType="separate"/>
            </w:r>
            <w:r w:rsidR="00371DB5">
              <w:rPr>
                <w:noProof/>
                <w:webHidden/>
              </w:rPr>
              <w:t>105</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325" w:history="1">
            <w:r w:rsidR="00371DB5" w:rsidRPr="002505E8">
              <w:rPr>
                <w:rStyle w:val="Hyperlink"/>
                <w:rFonts w:ascii="Trebuchet MS" w:hAnsi="Trebuchet MS"/>
                <w:noProof/>
              </w:rPr>
              <w:t>Tools to investigate and fix OutOfMemoryError in Java</w:t>
            </w:r>
            <w:r w:rsidR="00371DB5">
              <w:rPr>
                <w:noProof/>
                <w:webHidden/>
              </w:rPr>
              <w:tab/>
            </w:r>
            <w:r w:rsidR="003E433D">
              <w:rPr>
                <w:noProof/>
                <w:webHidden/>
              </w:rPr>
              <w:fldChar w:fldCharType="begin"/>
            </w:r>
            <w:r w:rsidR="00371DB5">
              <w:rPr>
                <w:noProof/>
                <w:webHidden/>
              </w:rPr>
              <w:instrText xml:space="preserve"> PAGEREF _Toc471372325 \h </w:instrText>
            </w:r>
            <w:r w:rsidR="003E433D">
              <w:rPr>
                <w:noProof/>
                <w:webHidden/>
              </w:rPr>
            </w:r>
            <w:r w:rsidR="003E433D">
              <w:rPr>
                <w:noProof/>
                <w:webHidden/>
              </w:rPr>
              <w:fldChar w:fldCharType="separate"/>
            </w:r>
            <w:r w:rsidR="00371DB5">
              <w:rPr>
                <w:noProof/>
                <w:webHidden/>
              </w:rPr>
              <w:t>106</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326" w:history="1">
            <w:r w:rsidR="00371DB5" w:rsidRPr="002505E8">
              <w:rPr>
                <w:rStyle w:val="Hyperlink"/>
                <w:rFonts w:ascii="Trebuchet MS" w:hAnsi="Trebuchet MS"/>
                <w:noProof/>
              </w:rPr>
              <w:t>How ClassLoader works in Java</w:t>
            </w:r>
            <w:r w:rsidR="00371DB5">
              <w:rPr>
                <w:noProof/>
                <w:webHidden/>
              </w:rPr>
              <w:tab/>
            </w:r>
            <w:r w:rsidR="003E433D">
              <w:rPr>
                <w:noProof/>
                <w:webHidden/>
              </w:rPr>
              <w:fldChar w:fldCharType="begin"/>
            </w:r>
            <w:r w:rsidR="00371DB5">
              <w:rPr>
                <w:noProof/>
                <w:webHidden/>
              </w:rPr>
              <w:instrText xml:space="preserve"> PAGEREF _Toc471372326 \h </w:instrText>
            </w:r>
            <w:r w:rsidR="003E433D">
              <w:rPr>
                <w:noProof/>
                <w:webHidden/>
              </w:rPr>
            </w:r>
            <w:r w:rsidR="003E433D">
              <w:rPr>
                <w:noProof/>
                <w:webHidden/>
              </w:rPr>
              <w:fldChar w:fldCharType="separate"/>
            </w:r>
            <w:r w:rsidR="00371DB5">
              <w:rPr>
                <w:noProof/>
                <w:webHidden/>
              </w:rPr>
              <w:t>109</w:t>
            </w:r>
            <w:r w:rsidR="003E433D">
              <w:rPr>
                <w:noProof/>
                <w:webHidden/>
              </w:rPr>
              <w:fldChar w:fldCharType="end"/>
            </w:r>
          </w:hyperlink>
        </w:p>
        <w:p w:rsidR="00371DB5" w:rsidRDefault="00526282">
          <w:pPr>
            <w:pStyle w:val="TOC2"/>
            <w:tabs>
              <w:tab w:val="right" w:leader="dot" w:pos="9350"/>
            </w:tabs>
            <w:rPr>
              <w:noProof/>
              <w:lang w:val="en-IN" w:eastAsia="en-IN"/>
            </w:rPr>
          </w:pPr>
          <w:hyperlink w:anchor="_Toc471372327" w:history="1">
            <w:r w:rsidR="00371DB5" w:rsidRPr="002505E8">
              <w:rPr>
                <w:rStyle w:val="Hyperlink"/>
                <w:rFonts w:ascii="Trebuchet MS" w:hAnsi="Trebuchet MS"/>
                <w:noProof/>
              </w:rPr>
              <w:t>How to load class explicitly in Java</w:t>
            </w:r>
            <w:r w:rsidR="00371DB5">
              <w:rPr>
                <w:noProof/>
                <w:webHidden/>
              </w:rPr>
              <w:tab/>
            </w:r>
            <w:r w:rsidR="003E433D">
              <w:rPr>
                <w:noProof/>
                <w:webHidden/>
              </w:rPr>
              <w:fldChar w:fldCharType="begin"/>
            </w:r>
            <w:r w:rsidR="00371DB5">
              <w:rPr>
                <w:noProof/>
                <w:webHidden/>
              </w:rPr>
              <w:instrText xml:space="preserve"> PAGEREF _Toc471372327 \h </w:instrText>
            </w:r>
            <w:r w:rsidR="003E433D">
              <w:rPr>
                <w:noProof/>
                <w:webHidden/>
              </w:rPr>
            </w:r>
            <w:r w:rsidR="003E433D">
              <w:rPr>
                <w:noProof/>
                <w:webHidden/>
              </w:rPr>
              <w:fldChar w:fldCharType="separate"/>
            </w:r>
            <w:r w:rsidR="00371DB5">
              <w:rPr>
                <w:noProof/>
                <w:webHidden/>
              </w:rPr>
              <w:t>111</w:t>
            </w:r>
            <w:r w:rsidR="003E433D">
              <w:rPr>
                <w:noProof/>
                <w:webHidden/>
              </w:rPr>
              <w:fldChar w:fldCharType="end"/>
            </w:r>
          </w:hyperlink>
        </w:p>
        <w:p w:rsidR="000142A1" w:rsidRPr="003053BB" w:rsidRDefault="003E433D">
          <w:pPr>
            <w:rPr>
              <w:rFonts w:ascii="Verdana" w:hAnsi="Verdana"/>
              <w:sz w:val="20"/>
              <w:szCs w:val="20"/>
            </w:rPr>
          </w:pPr>
          <w:r w:rsidRPr="003053BB">
            <w:rPr>
              <w:rFonts w:ascii="Verdana" w:hAnsi="Verdana"/>
              <w:b/>
              <w:bCs/>
              <w:noProof/>
              <w:sz w:val="20"/>
              <w:szCs w:val="20"/>
            </w:rPr>
            <w:fldChar w:fldCharType="end"/>
          </w:r>
        </w:p>
      </w:sdtContent>
    </w:sdt>
    <w:p w:rsidR="004D1D10" w:rsidRDefault="004D1D10" w:rsidP="004D1D10">
      <w:pPr>
        <w:pStyle w:val="Heading1"/>
      </w:pPr>
      <w:bookmarkStart w:id="0" w:name="_Toc464524192"/>
      <w:bookmarkStart w:id="1" w:name="_Toc471372147"/>
      <w:r w:rsidRPr="00097C8A">
        <w:rPr>
          <w:highlight w:val="lightGray"/>
        </w:rPr>
        <w:lastRenderedPageBreak/>
        <w:t>1.</w:t>
      </w:r>
      <w:r w:rsidRPr="00097C8A">
        <w:rPr>
          <w:highlight w:val="lightGray"/>
        </w:rPr>
        <w:tab/>
        <w:t>How Hashmap works in Java</w:t>
      </w:r>
      <w:bookmarkEnd w:id="0"/>
      <w:bookmarkEnd w:id="1"/>
      <w:r w:rsidR="003020EE">
        <w:t xml:space="preserve"> </w:t>
      </w:r>
      <w:r w:rsidR="00A02197">
        <w:t xml:space="preserve">  </w:t>
      </w:r>
    </w:p>
    <w:p w:rsidR="004D1D10" w:rsidRDefault="004D1D10" w:rsidP="004D1D10">
      <w:pPr>
        <w:spacing w:after="0" w:line="240" w:lineRule="auto"/>
        <w:ind w:right="-144"/>
      </w:pPr>
      <w:r>
        <w:t>HashMap works on the principle of Hashing.  To understand Hashing, we should understand the three terms first   i.e</w:t>
      </w:r>
      <w:r w:rsidR="003A42CA">
        <w:t>.,</w:t>
      </w:r>
      <w:r>
        <w:t xml:space="preserve"> </w:t>
      </w:r>
      <w:r w:rsidRPr="00097C8A">
        <w:t>Hash Function, Hash Value and Bucket.</w:t>
      </w:r>
    </w:p>
    <w:p w:rsidR="004D1D10" w:rsidRDefault="004D1D10" w:rsidP="004D1D10">
      <w:pPr>
        <w:spacing w:after="0" w:line="240" w:lineRule="auto"/>
        <w:ind w:right="-144"/>
      </w:pPr>
    </w:p>
    <w:p w:rsidR="004D1D10" w:rsidRDefault="003A42CA" w:rsidP="00FF6EA9">
      <w:pPr>
        <w:spacing w:after="0" w:line="240" w:lineRule="auto"/>
        <w:ind w:right="-144"/>
        <w:outlineLvl w:val="0"/>
      </w:pPr>
      <w:r>
        <w:t xml:space="preserve">What is Hash Function, Hash Value </w:t>
      </w:r>
      <w:r w:rsidR="004D1D10">
        <w:t>and Bucket?</w:t>
      </w:r>
    </w:p>
    <w:p w:rsidR="004D1D10" w:rsidRDefault="004D1D10" w:rsidP="004D1D10">
      <w:pPr>
        <w:spacing w:after="0" w:line="240" w:lineRule="auto"/>
        <w:ind w:right="-144"/>
      </w:pPr>
      <w:r>
        <w:t xml:space="preserve">hashCode() function  which returns an integer value is the Hash function. The important point to note that, </w:t>
      </w:r>
      <w:r w:rsidRPr="00007C96">
        <w:rPr>
          <w:highlight w:val="cyan"/>
        </w:rPr>
        <w:t>this method is present in Object class</w:t>
      </w:r>
      <w:r w:rsidR="003A42CA">
        <w:t xml:space="preserve"> (Mother of all class)</w:t>
      </w:r>
      <w:r>
        <w:t>.</w:t>
      </w:r>
    </w:p>
    <w:p w:rsidR="004D1D10" w:rsidRDefault="004D1D10" w:rsidP="004D1D10">
      <w:pPr>
        <w:spacing w:after="0" w:line="240" w:lineRule="auto"/>
        <w:ind w:right="-144"/>
      </w:pPr>
    </w:p>
    <w:p w:rsidR="004D1D10" w:rsidRPr="004A3783" w:rsidRDefault="004D1D10" w:rsidP="004D1D10">
      <w:pPr>
        <w:spacing w:after="0" w:line="240" w:lineRule="auto"/>
        <w:ind w:right="-144"/>
        <w:rPr>
          <w:rStyle w:val="IntenseEmphasis"/>
        </w:rPr>
      </w:pPr>
      <w:r w:rsidRPr="004A3783">
        <w:rPr>
          <w:rStyle w:val="IntenseEmphasis"/>
        </w:rPr>
        <w:t>public native int hashCode();</w:t>
      </w:r>
    </w:p>
    <w:p w:rsidR="004D1D10" w:rsidRDefault="004D1D10" w:rsidP="004D1D10">
      <w:pPr>
        <w:spacing w:after="0" w:line="240" w:lineRule="auto"/>
        <w:ind w:right="-144"/>
      </w:pPr>
    </w:p>
    <w:p w:rsidR="004D1D10" w:rsidRDefault="004D1D10" w:rsidP="004D1D10">
      <w:pPr>
        <w:spacing w:after="0" w:line="240" w:lineRule="auto"/>
        <w:ind w:right="-144"/>
      </w:pPr>
      <w:r>
        <w:t>The most important point to note from the above line:  hashCode method return int value .</w:t>
      </w:r>
    </w:p>
    <w:p w:rsidR="004D1D10" w:rsidRDefault="003A42CA" w:rsidP="00FF6EA9">
      <w:pPr>
        <w:pStyle w:val="Heading2"/>
      </w:pPr>
      <w:bookmarkStart w:id="2" w:name="_Toc464524193"/>
      <w:bookmarkStart w:id="3" w:name="_Toc471372148"/>
      <w:r>
        <w:t>What is bucket</w:t>
      </w:r>
      <w:r w:rsidR="004D1D10">
        <w:t>?</w:t>
      </w:r>
      <w:bookmarkEnd w:id="2"/>
      <w:bookmarkEnd w:id="3"/>
    </w:p>
    <w:p w:rsidR="004D1D10" w:rsidRDefault="004D1D10" w:rsidP="004D1D10">
      <w:pPr>
        <w:spacing w:after="0" w:line="240" w:lineRule="auto"/>
        <w:ind w:right="-144"/>
        <w:jc w:val="both"/>
      </w:pPr>
      <w:r>
        <w:t xml:space="preserve">A bucket is used to store key value pairs. A bucket can have multiple key-value pairs. In hash map, bucket used </w:t>
      </w:r>
      <w:r w:rsidRPr="00534DE1">
        <w:rPr>
          <w:highlight w:val="cyan"/>
        </w:rPr>
        <w:t>simple linked list</w:t>
      </w:r>
      <w:r>
        <w:t xml:space="preserve"> to store objects.</w:t>
      </w:r>
    </w:p>
    <w:p w:rsidR="004D1D10" w:rsidRDefault="004D1D10" w:rsidP="004D1D10">
      <w:pPr>
        <w:spacing w:after="0" w:line="240" w:lineRule="auto"/>
        <w:ind w:right="-144"/>
        <w:jc w:val="both"/>
      </w:pPr>
    </w:p>
    <w:p w:rsidR="004D1D10" w:rsidRDefault="004D1D10" w:rsidP="00FF6EA9">
      <w:pPr>
        <w:spacing w:after="0" w:line="240" w:lineRule="auto"/>
        <w:ind w:right="-144"/>
        <w:jc w:val="both"/>
        <w:outlineLvl w:val="0"/>
      </w:pPr>
      <w:r>
        <w:t xml:space="preserve">Code inside Java Api (HashMap class internal implementation) for HashMap get(Obejct key) method </w:t>
      </w:r>
    </w:p>
    <w:p w:rsidR="004D1D10" w:rsidRDefault="004D1D10" w:rsidP="004D1D10">
      <w:pPr>
        <w:spacing w:after="0" w:line="240" w:lineRule="auto"/>
        <w:ind w:right="-144"/>
        <w:jc w:val="both"/>
      </w:pPr>
    </w:p>
    <w:p w:rsidR="004D1D10" w:rsidRPr="004A3783" w:rsidRDefault="004D1D10" w:rsidP="004D1D10">
      <w:pPr>
        <w:spacing w:after="0" w:line="240" w:lineRule="auto"/>
        <w:ind w:right="-144"/>
        <w:jc w:val="both"/>
        <w:rPr>
          <w:rStyle w:val="IntenseEmphasis"/>
        </w:rPr>
      </w:pPr>
      <w:r w:rsidRPr="004A3783">
        <w:rPr>
          <w:rStyle w:val="IntenseEmphasis"/>
        </w:rPr>
        <w:t>1.  Public  V get(Object key)</w:t>
      </w:r>
    </w:p>
    <w:p w:rsidR="004D1D10" w:rsidRPr="004A3783" w:rsidRDefault="004D1D10" w:rsidP="004D1D10">
      <w:pPr>
        <w:spacing w:after="0" w:line="240" w:lineRule="auto"/>
        <w:ind w:right="-144"/>
        <w:jc w:val="both"/>
        <w:rPr>
          <w:rStyle w:val="IntenseEmphasis"/>
        </w:rPr>
      </w:pPr>
      <w:r w:rsidRPr="004A3783">
        <w:rPr>
          <w:rStyle w:val="IntenseEmphasis"/>
        </w:rPr>
        <w:t xml:space="preserve">   {</w:t>
      </w:r>
    </w:p>
    <w:p w:rsidR="004D1D10" w:rsidRPr="004A3783" w:rsidRDefault="004D1D10" w:rsidP="004D1D10">
      <w:pPr>
        <w:spacing w:after="0" w:line="240" w:lineRule="auto"/>
        <w:ind w:right="-144"/>
        <w:jc w:val="both"/>
        <w:rPr>
          <w:rStyle w:val="IntenseEmphasis"/>
        </w:rPr>
      </w:pPr>
      <w:r w:rsidRPr="004A3783">
        <w:rPr>
          <w:rStyle w:val="IntenseEmphasis"/>
        </w:rPr>
        <w:t>2.     if (key ==null)</w:t>
      </w:r>
    </w:p>
    <w:p w:rsidR="004D1D10" w:rsidRPr="004A3783" w:rsidRDefault="004D1D10" w:rsidP="004D1D10">
      <w:pPr>
        <w:spacing w:after="0" w:line="240" w:lineRule="auto"/>
        <w:ind w:right="-144"/>
        <w:jc w:val="both"/>
        <w:rPr>
          <w:rStyle w:val="IntenseEmphasis"/>
        </w:rPr>
      </w:pPr>
      <w:r w:rsidRPr="004A3783">
        <w:rPr>
          <w:rStyle w:val="IntenseEmphasis"/>
        </w:rPr>
        <w:t>3.     //Some code</w:t>
      </w:r>
    </w:p>
    <w:p w:rsidR="004D1D10" w:rsidRPr="004A3783" w:rsidRDefault="004D1D10" w:rsidP="004D1D10">
      <w:pPr>
        <w:spacing w:after="0" w:line="240" w:lineRule="auto"/>
        <w:ind w:right="-144"/>
        <w:jc w:val="both"/>
        <w:rPr>
          <w:rStyle w:val="IntenseEmphasis"/>
        </w:rPr>
      </w:pPr>
    </w:p>
    <w:p w:rsidR="004D1D10" w:rsidRPr="004A3783" w:rsidRDefault="004D1D10" w:rsidP="004D1D10">
      <w:pPr>
        <w:spacing w:after="0" w:line="240" w:lineRule="auto"/>
        <w:ind w:right="-144"/>
        <w:jc w:val="both"/>
        <w:rPr>
          <w:rStyle w:val="IntenseEmphasis"/>
        </w:rPr>
      </w:pPr>
      <w:r w:rsidRPr="004A3783">
        <w:rPr>
          <w:rStyle w:val="IntenseEmphasis"/>
        </w:rPr>
        <w:t>4.     int hash = hash(key.hashCode());</w:t>
      </w:r>
    </w:p>
    <w:p w:rsidR="004D1D10" w:rsidRPr="004A3783" w:rsidRDefault="004D1D10" w:rsidP="004D1D10">
      <w:pPr>
        <w:spacing w:after="0" w:line="240" w:lineRule="auto"/>
        <w:ind w:right="-144"/>
        <w:jc w:val="both"/>
        <w:rPr>
          <w:rStyle w:val="IntenseEmphasis"/>
        </w:rPr>
      </w:pPr>
    </w:p>
    <w:p w:rsidR="004D1D10" w:rsidRPr="004A3783" w:rsidRDefault="004D1D10" w:rsidP="004D1D10">
      <w:pPr>
        <w:spacing w:after="0" w:line="240" w:lineRule="auto"/>
        <w:ind w:right="-144"/>
        <w:jc w:val="both"/>
        <w:rPr>
          <w:rStyle w:val="IntenseEmphasis"/>
        </w:rPr>
      </w:pPr>
      <w:r w:rsidRPr="004A3783">
        <w:rPr>
          <w:rStyle w:val="IntenseEmphasis"/>
        </w:rPr>
        <w:t>5.     // if key found in hash table then return value</w:t>
      </w:r>
    </w:p>
    <w:p w:rsidR="004D1D10" w:rsidRPr="004A3783" w:rsidRDefault="004D1D10" w:rsidP="004D1D10">
      <w:pPr>
        <w:spacing w:after="0" w:line="240" w:lineRule="auto"/>
        <w:ind w:right="-144"/>
        <w:jc w:val="both"/>
        <w:rPr>
          <w:rStyle w:val="IntenseEmphasis"/>
        </w:rPr>
      </w:pPr>
      <w:r w:rsidRPr="004A3783">
        <w:rPr>
          <w:rStyle w:val="IntenseEmphasis"/>
        </w:rPr>
        <w:t>6.     //    else return null</w:t>
      </w:r>
    </w:p>
    <w:p w:rsidR="004D1D10" w:rsidRPr="004A3783" w:rsidRDefault="004D1D10" w:rsidP="004D1D10">
      <w:pPr>
        <w:spacing w:after="0" w:line="240" w:lineRule="auto"/>
        <w:ind w:right="-144"/>
        <w:jc w:val="both"/>
        <w:rPr>
          <w:rStyle w:val="IntenseEmphasis"/>
        </w:rPr>
      </w:pPr>
      <w:r w:rsidRPr="004A3783">
        <w:rPr>
          <w:rStyle w:val="IntenseEmphasis"/>
        </w:rPr>
        <w:t xml:space="preserve">   }</w:t>
      </w:r>
    </w:p>
    <w:p w:rsidR="004D1D10" w:rsidRDefault="004D1D10" w:rsidP="004D1D10">
      <w:pPr>
        <w:spacing w:after="0" w:line="240" w:lineRule="auto"/>
        <w:ind w:right="-144"/>
        <w:jc w:val="both"/>
      </w:pPr>
      <w:r w:rsidRPr="003053BB">
        <w:rPr>
          <w:rFonts w:ascii="Verdana" w:eastAsia="Times New Roman" w:hAnsi="Verdana" w:cs="Arial"/>
          <w:noProof/>
          <w:color w:val="333333"/>
          <w:sz w:val="20"/>
          <w:szCs w:val="20"/>
        </w:rPr>
        <w:drawing>
          <wp:inline distT="0" distB="0" distL="0" distR="0">
            <wp:extent cx="5943600"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91840"/>
                    </a:xfrm>
                    <a:prstGeom prst="rect">
                      <a:avLst/>
                    </a:prstGeom>
                  </pic:spPr>
                </pic:pic>
              </a:graphicData>
            </a:graphic>
          </wp:inline>
        </w:drawing>
      </w:r>
    </w:p>
    <w:p w:rsidR="004D1D10" w:rsidRDefault="004D1D10" w:rsidP="00FF6EA9">
      <w:pPr>
        <w:pStyle w:val="Heading2"/>
      </w:pPr>
      <w:bookmarkStart w:id="4" w:name="_Toc464524194"/>
      <w:bookmarkStart w:id="5" w:name="_Toc471372149"/>
      <w:r>
        <w:lastRenderedPageBreak/>
        <w:t>Hash map works on the principle of hashing</w:t>
      </w:r>
      <w:bookmarkEnd w:id="4"/>
      <w:bookmarkEnd w:id="5"/>
    </w:p>
    <w:p w:rsidR="004D1D10" w:rsidRDefault="004D1D10" w:rsidP="004D1D10">
      <w:pPr>
        <w:spacing w:after="0" w:line="240" w:lineRule="auto"/>
        <w:ind w:right="-144"/>
        <w:jc w:val="both"/>
      </w:pPr>
    </w:p>
    <w:p w:rsidR="004D1D10" w:rsidRDefault="004D1D10" w:rsidP="004D1D10">
      <w:pPr>
        <w:spacing w:after="0" w:line="240" w:lineRule="auto"/>
        <w:ind w:right="-144"/>
        <w:jc w:val="both"/>
      </w:pPr>
      <w:r>
        <w:t xml:space="preserve">HashMap get(Key k) method calls hashCode method on the key object and applies returned hashValue to its own static hash function to find a </w:t>
      </w:r>
      <w:r w:rsidRPr="00534DE1">
        <w:rPr>
          <w:highlight w:val="cyan"/>
        </w:rPr>
        <w:t>bucket location(backing array)where keys and values are stored in form of a nested class called Entry (Map.Entry)</w:t>
      </w:r>
      <w:r>
        <w:t xml:space="preserve"> . So you have concluded that from the previous line that </w:t>
      </w:r>
      <w:r w:rsidRPr="00534DE1">
        <w:rPr>
          <w:highlight w:val="cyan"/>
        </w:rPr>
        <w:t>Both key and value is stored in the bucket as a form of Entry object.</w:t>
      </w:r>
      <w:r>
        <w:t xml:space="preserve"> So thinking that only value is stored in the bucket is not correct and will not give a good impression on the interviewer.</w:t>
      </w:r>
    </w:p>
    <w:p w:rsidR="004D1D10" w:rsidRDefault="004D1D10" w:rsidP="004D1D10">
      <w:pPr>
        <w:spacing w:after="0" w:line="240" w:lineRule="auto"/>
        <w:ind w:right="-144"/>
        <w:jc w:val="both"/>
      </w:pPr>
    </w:p>
    <w:p w:rsidR="004D1D10" w:rsidRDefault="004D1D10" w:rsidP="004D1D10">
      <w:pPr>
        <w:spacing w:after="0" w:line="240" w:lineRule="auto"/>
        <w:ind w:right="-144"/>
        <w:jc w:val="both"/>
      </w:pPr>
      <w:r>
        <w:t>* Whenever we call get( Key k )  method on the HashMap object . First it checks that whether key is null or not .  Note that there can only be one null key in HashMap .</w:t>
      </w:r>
    </w:p>
    <w:p w:rsidR="004D1D10" w:rsidRDefault="004D1D10" w:rsidP="004D1D10">
      <w:pPr>
        <w:spacing w:after="0" w:line="240" w:lineRule="auto"/>
        <w:ind w:right="-144"/>
        <w:jc w:val="both"/>
      </w:pPr>
    </w:p>
    <w:p w:rsidR="004D1D10" w:rsidRDefault="004D1D10" w:rsidP="00FF6EA9">
      <w:pPr>
        <w:spacing w:after="0" w:line="240" w:lineRule="auto"/>
        <w:ind w:right="-144"/>
        <w:jc w:val="both"/>
        <w:outlineLvl w:val="0"/>
      </w:pPr>
      <w:r>
        <w:t>If key is null , then Null keys always map to hash 0, thus index 0.</w:t>
      </w:r>
    </w:p>
    <w:p w:rsidR="004D1D10" w:rsidRDefault="004D1D10" w:rsidP="004D1D10">
      <w:pPr>
        <w:spacing w:after="0" w:line="240" w:lineRule="auto"/>
        <w:ind w:right="-144"/>
        <w:jc w:val="both"/>
      </w:pPr>
    </w:p>
    <w:p w:rsidR="004D1D10" w:rsidRDefault="004D1D10" w:rsidP="004D1D10">
      <w:pPr>
        <w:spacing w:after="0" w:line="240" w:lineRule="auto"/>
        <w:ind w:right="-144"/>
        <w:jc w:val="both"/>
      </w:pPr>
      <w:r>
        <w:t>If key is not null then, it will call hashfunction on the key object, see line 4 in above method i.e. key.hashCode()  ,so after key.hashCode() returns hashValue , line 4 looks like</w:t>
      </w:r>
    </w:p>
    <w:p w:rsidR="004D1D10" w:rsidRDefault="004D1D10" w:rsidP="004D1D10">
      <w:pPr>
        <w:spacing w:after="0" w:line="240" w:lineRule="auto"/>
        <w:ind w:right="-144"/>
        <w:jc w:val="both"/>
      </w:pPr>
    </w:p>
    <w:p w:rsidR="004D1D10" w:rsidRPr="004A3783" w:rsidRDefault="004D1D10" w:rsidP="004D1D10">
      <w:pPr>
        <w:spacing w:after="0" w:line="240" w:lineRule="auto"/>
        <w:ind w:right="-144"/>
        <w:jc w:val="both"/>
        <w:rPr>
          <w:rStyle w:val="IntenseEmphasis"/>
        </w:rPr>
      </w:pPr>
      <w:r w:rsidRPr="004A3783">
        <w:rPr>
          <w:rStyle w:val="IntenseEmphasis"/>
        </w:rPr>
        <w:t>4.                int hash = hash(hashValue)</w:t>
      </w:r>
    </w:p>
    <w:p w:rsidR="004D1D10" w:rsidRDefault="004D1D10" w:rsidP="004D1D10">
      <w:pPr>
        <w:spacing w:after="0" w:line="240" w:lineRule="auto"/>
        <w:ind w:right="-144"/>
        <w:jc w:val="both"/>
      </w:pPr>
    </w:p>
    <w:p w:rsidR="004D1D10" w:rsidRDefault="004D1D10" w:rsidP="004D1D10">
      <w:pPr>
        <w:spacing w:after="0" w:line="240" w:lineRule="auto"/>
        <w:ind w:right="-144"/>
        <w:jc w:val="both"/>
      </w:pPr>
      <w:r>
        <w:t xml:space="preserve"> , and now, it applies returned hashValue into its own hashing function.</w:t>
      </w:r>
    </w:p>
    <w:p w:rsidR="004D1D10" w:rsidRDefault="004D1D10" w:rsidP="004D1D10">
      <w:pPr>
        <w:spacing w:after="0" w:line="240" w:lineRule="auto"/>
        <w:ind w:right="-144"/>
        <w:jc w:val="both"/>
      </w:pPr>
    </w:p>
    <w:p w:rsidR="004D1D10" w:rsidRDefault="004D1D10" w:rsidP="004D1D10">
      <w:pPr>
        <w:spacing w:after="0" w:line="240" w:lineRule="auto"/>
        <w:ind w:right="-144"/>
        <w:jc w:val="both"/>
      </w:pPr>
      <w:r>
        <w:t xml:space="preserve">We might wonder why we are calculating the hashvalue again using hash (hashValue). Answer </w:t>
      </w:r>
      <w:r w:rsidRPr="00534DE1">
        <w:rPr>
          <w:highlight w:val="cyan"/>
        </w:rPr>
        <w:t>is, It defends against poor quality hash functions.</w:t>
      </w:r>
    </w:p>
    <w:p w:rsidR="004D1D10" w:rsidRDefault="004D1D10" w:rsidP="004D1D10">
      <w:pPr>
        <w:spacing w:after="0" w:line="240" w:lineRule="auto"/>
        <w:ind w:right="-144"/>
        <w:jc w:val="both"/>
      </w:pPr>
    </w:p>
    <w:p w:rsidR="004D1D10" w:rsidRDefault="004D1D10" w:rsidP="004D1D10">
      <w:pPr>
        <w:spacing w:after="0" w:line="240" w:lineRule="auto"/>
        <w:ind w:right="-144"/>
        <w:jc w:val="both"/>
      </w:pPr>
      <w:r>
        <w:t>Now step 4 final hash value is used to find the bucket location at which the Entry object is stored . Entry object stores in the bucket like this (hash, key, value, bucketindex) .</w:t>
      </w:r>
    </w:p>
    <w:p w:rsidR="004D1D10" w:rsidRDefault="004D1D10" w:rsidP="004D1D10">
      <w:pPr>
        <w:spacing w:after="0" w:line="240" w:lineRule="auto"/>
        <w:ind w:right="-144"/>
        <w:jc w:val="both"/>
      </w:pPr>
    </w:p>
    <w:p w:rsidR="004D1D10" w:rsidRDefault="004D1D10" w:rsidP="00FF6EA9">
      <w:pPr>
        <w:pStyle w:val="Heading2"/>
      </w:pPr>
      <w:bookmarkStart w:id="6" w:name="_Toc464524195"/>
      <w:bookmarkStart w:id="7" w:name="_Toc471372150"/>
      <w:r>
        <w:t>What if  when two different keys have the same hashcode ?</w:t>
      </w:r>
      <w:bookmarkEnd w:id="6"/>
      <w:bookmarkEnd w:id="7"/>
    </w:p>
    <w:p w:rsidR="004D1D10" w:rsidRDefault="004D1D10" w:rsidP="004D1D10">
      <w:pPr>
        <w:spacing w:after="0" w:line="240" w:lineRule="auto"/>
        <w:ind w:right="-144"/>
        <w:jc w:val="both"/>
      </w:pPr>
    </w:p>
    <w:p w:rsidR="004D1D10" w:rsidRDefault="004D1D10" w:rsidP="004D1D10">
      <w:pPr>
        <w:spacing w:after="0" w:line="240" w:lineRule="auto"/>
        <w:ind w:right="-144"/>
        <w:jc w:val="both"/>
      </w:pPr>
      <w:r>
        <w:t>Solution, equals () method comes to rescue. Here candidate gets puzzled. Since bucket is one and we have two objects with the same hashcode .Candidate usually forgets that bucket is a simple linked list.</w:t>
      </w:r>
    </w:p>
    <w:p w:rsidR="004D1D10" w:rsidRDefault="004D1D10" w:rsidP="004D1D10">
      <w:pPr>
        <w:spacing w:after="0" w:line="240" w:lineRule="auto"/>
        <w:ind w:right="-144"/>
        <w:jc w:val="both"/>
      </w:pPr>
    </w:p>
    <w:p w:rsidR="004D1D10" w:rsidRDefault="004D1D10" w:rsidP="004D1D10">
      <w:pPr>
        <w:spacing w:after="0" w:line="240" w:lineRule="auto"/>
        <w:ind w:right="-144"/>
        <w:jc w:val="both"/>
      </w:pPr>
      <w:r>
        <w:t xml:space="preserve">The bucket is the linked list effectively. </w:t>
      </w:r>
      <w:r w:rsidRPr="00C90AC7">
        <w:rPr>
          <w:highlight w:val="cyan"/>
        </w:rPr>
        <w:t>It’s not a Linked List as in a java.util.LinkedList - It's a separate (simpler) implementation just for the map .</w:t>
      </w:r>
    </w:p>
    <w:p w:rsidR="004D1D10" w:rsidRDefault="004D1D10" w:rsidP="004D1D10">
      <w:pPr>
        <w:spacing w:after="0" w:line="240" w:lineRule="auto"/>
        <w:ind w:right="-144"/>
        <w:jc w:val="both"/>
      </w:pPr>
    </w:p>
    <w:p w:rsidR="004D1D10" w:rsidRDefault="004D1D10" w:rsidP="004D1D10">
      <w:pPr>
        <w:spacing w:after="0" w:line="240" w:lineRule="auto"/>
        <w:ind w:right="-144"/>
        <w:jc w:val="both"/>
      </w:pPr>
      <w:r>
        <w:t>So we traverse through linked list , comparing keys in each entries using keys.equals() until it return true.  Then the corresponding entry object Value is returned .</w:t>
      </w:r>
    </w:p>
    <w:p w:rsidR="004D1D10" w:rsidRDefault="004D1D10" w:rsidP="004D1D10">
      <w:pPr>
        <w:spacing w:after="0" w:line="240" w:lineRule="auto"/>
        <w:ind w:right="-144"/>
        <w:jc w:val="both"/>
      </w:pPr>
    </w:p>
    <w:p w:rsidR="004D1D10" w:rsidRDefault="004D1D10" w:rsidP="004D1D10">
      <w:pPr>
        <w:spacing w:after="0" w:line="240" w:lineRule="auto"/>
        <w:ind w:right="-144"/>
        <w:jc w:val="both"/>
      </w:pPr>
    </w:p>
    <w:p w:rsidR="004D1D10" w:rsidRDefault="004D1D10" w:rsidP="004D1D10">
      <w:pPr>
        <w:spacing w:after="0" w:line="240" w:lineRule="auto"/>
        <w:ind w:right="-144"/>
        <w:jc w:val="both"/>
      </w:pPr>
      <w:bookmarkStart w:id="8" w:name="_Toc464524196"/>
      <w:bookmarkStart w:id="9" w:name="_Toc471372151"/>
      <w:r w:rsidRPr="004A3783">
        <w:rPr>
          <w:rStyle w:val="Heading2Char"/>
        </w:rPr>
        <w:t>When the functions 'equals' traverses through the linked list does</w:t>
      </w:r>
      <w:bookmarkEnd w:id="8"/>
      <w:bookmarkEnd w:id="9"/>
      <w:r>
        <w:t xml:space="preserve"> it traverses from start to end one by one...in other words brute method. Or the linked list is sorted based on key and then it traverses? </w:t>
      </w:r>
    </w:p>
    <w:p w:rsidR="004D1D10" w:rsidRDefault="004D1D10" w:rsidP="004D1D10">
      <w:pPr>
        <w:spacing w:after="0" w:line="240" w:lineRule="auto"/>
        <w:ind w:right="-144"/>
        <w:jc w:val="both"/>
      </w:pPr>
    </w:p>
    <w:p w:rsidR="004D1D10" w:rsidRDefault="004D1D10" w:rsidP="004D1D10">
      <w:pPr>
        <w:spacing w:after="0" w:line="240" w:lineRule="auto"/>
        <w:ind w:right="-144"/>
        <w:jc w:val="both"/>
      </w:pPr>
      <w:r>
        <w:t>Answer is when an element is added/retrieved, same procedure follows:</w:t>
      </w:r>
    </w:p>
    <w:p w:rsidR="004D1D10" w:rsidRDefault="004D1D10" w:rsidP="004D1D10">
      <w:pPr>
        <w:spacing w:after="0" w:line="240" w:lineRule="auto"/>
        <w:ind w:right="-144"/>
        <w:jc w:val="both"/>
      </w:pPr>
    </w:p>
    <w:p w:rsidR="004D1D10" w:rsidRDefault="004D1D10" w:rsidP="004D1D10">
      <w:pPr>
        <w:spacing w:after="0" w:line="240" w:lineRule="auto"/>
        <w:ind w:right="-144"/>
        <w:jc w:val="both"/>
      </w:pPr>
    </w:p>
    <w:p w:rsidR="004D1D10" w:rsidRDefault="004D1D10" w:rsidP="004D1D10">
      <w:pPr>
        <w:spacing w:after="0" w:line="240" w:lineRule="auto"/>
        <w:ind w:right="-144"/>
        <w:jc w:val="both"/>
      </w:pPr>
      <w:r>
        <w:t>a. Using key.hashCode() [ see above step 4],determine initial hash value for the key</w:t>
      </w:r>
    </w:p>
    <w:p w:rsidR="004D1D10" w:rsidRDefault="004D1D10" w:rsidP="004D1D10">
      <w:pPr>
        <w:spacing w:after="0" w:line="240" w:lineRule="auto"/>
        <w:ind w:right="-144"/>
        <w:jc w:val="both"/>
      </w:pPr>
    </w:p>
    <w:p w:rsidR="004D1D10" w:rsidRDefault="004D1D10" w:rsidP="004D1D10">
      <w:pPr>
        <w:spacing w:after="0" w:line="240" w:lineRule="auto"/>
        <w:ind w:right="-144"/>
        <w:jc w:val="both"/>
      </w:pPr>
      <w:r>
        <w:lastRenderedPageBreak/>
        <w:t>b. Pass intial hashvalue as hashValue  in    hash(hashValue) function, to calculate the final hashvalue.</w:t>
      </w:r>
    </w:p>
    <w:p w:rsidR="004D1D10" w:rsidRDefault="004D1D10" w:rsidP="004D1D10">
      <w:pPr>
        <w:spacing w:after="0" w:line="240" w:lineRule="auto"/>
        <w:ind w:right="-144"/>
        <w:jc w:val="both"/>
      </w:pPr>
    </w:p>
    <w:p w:rsidR="004D1D10" w:rsidRDefault="004D1D10" w:rsidP="004D1D10">
      <w:pPr>
        <w:spacing w:after="0" w:line="240" w:lineRule="auto"/>
        <w:ind w:right="-144"/>
        <w:jc w:val="both"/>
      </w:pPr>
      <w:r>
        <w:t>c. Final hash value is then passed as a first parameter in the indexFor(int ,int )method .</w:t>
      </w:r>
    </w:p>
    <w:p w:rsidR="004D1D10" w:rsidRDefault="004D1D10" w:rsidP="004D1D10">
      <w:pPr>
        <w:spacing w:after="0" w:line="240" w:lineRule="auto"/>
        <w:ind w:right="-144"/>
        <w:jc w:val="both"/>
      </w:pPr>
      <w:r>
        <w:t xml:space="preserve">    The second parameter is length which is a constant in HashMap Java Api , represented by                             DEFAULT_INITIAL_CAPACITY</w:t>
      </w:r>
    </w:p>
    <w:p w:rsidR="004D1D10" w:rsidRDefault="004D1D10" w:rsidP="004D1D10">
      <w:pPr>
        <w:spacing w:after="0" w:line="240" w:lineRule="auto"/>
        <w:ind w:right="-144"/>
        <w:jc w:val="both"/>
      </w:pPr>
    </w:p>
    <w:p w:rsidR="004D1D10" w:rsidRDefault="004D1D10" w:rsidP="004D1D10">
      <w:pPr>
        <w:spacing w:after="0" w:line="240" w:lineRule="auto"/>
        <w:ind w:right="-144"/>
        <w:jc w:val="both"/>
      </w:pPr>
      <w:r>
        <w:t xml:space="preserve">    The default  value of DEFAULT_INITIAL_CAPACITY is 16 in HashMap Java Api .</w:t>
      </w:r>
    </w:p>
    <w:p w:rsidR="004D1D10" w:rsidRDefault="004D1D10" w:rsidP="004D1D10">
      <w:pPr>
        <w:spacing w:after="0" w:line="240" w:lineRule="auto"/>
        <w:ind w:right="-144"/>
        <w:jc w:val="both"/>
      </w:pPr>
    </w:p>
    <w:p w:rsidR="004D1D10" w:rsidRDefault="004D1D10" w:rsidP="004D1D10">
      <w:pPr>
        <w:spacing w:after="0" w:line="240" w:lineRule="auto"/>
        <w:ind w:right="-144"/>
        <w:jc w:val="both"/>
      </w:pPr>
      <w:r>
        <w:t>indexFor(int,int) method  returns the first entry in the appropriate bucket. The linked list in the bucket is then iterated over - (the end is found and the element is added or the key is matched and the value is returned )</w:t>
      </w:r>
    </w:p>
    <w:p w:rsidR="004D1D10" w:rsidRDefault="004D1D10" w:rsidP="004D1D10">
      <w:pPr>
        <w:spacing w:after="0" w:line="240" w:lineRule="auto"/>
        <w:ind w:right="-144"/>
        <w:jc w:val="both"/>
      </w:pPr>
    </w:p>
    <w:p w:rsidR="004D1D10" w:rsidRDefault="004D1D10" w:rsidP="004D1D10">
      <w:pPr>
        <w:spacing w:after="0" w:line="240" w:lineRule="auto"/>
        <w:ind w:right="-144"/>
        <w:jc w:val="both"/>
      </w:pPr>
    </w:p>
    <w:p w:rsidR="004D1D10" w:rsidRDefault="004D1D10" w:rsidP="004D1D10">
      <w:pPr>
        <w:spacing w:after="0" w:line="240" w:lineRule="auto"/>
        <w:ind w:right="-144"/>
        <w:jc w:val="both"/>
      </w:pPr>
      <w:r>
        <w:t>Explanation about indexFor(int,int) is below :</w:t>
      </w:r>
    </w:p>
    <w:p w:rsidR="004D1D10" w:rsidRDefault="004D1D10" w:rsidP="004D1D10">
      <w:pPr>
        <w:spacing w:after="0" w:line="240" w:lineRule="auto"/>
        <w:ind w:right="-144"/>
        <w:jc w:val="both"/>
      </w:pPr>
    </w:p>
    <w:p w:rsidR="004D1D10" w:rsidRPr="004A3783" w:rsidRDefault="004D1D10" w:rsidP="004D1D10">
      <w:pPr>
        <w:spacing w:after="0" w:line="240" w:lineRule="auto"/>
        <w:ind w:right="-144"/>
        <w:jc w:val="both"/>
        <w:rPr>
          <w:rStyle w:val="IntenseEmphasis"/>
        </w:rPr>
      </w:pPr>
      <w:r w:rsidRPr="004A3783">
        <w:rPr>
          <w:rStyle w:val="IntenseEmphasis"/>
        </w:rPr>
        <w:t>/**</w:t>
      </w:r>
    </w:p>
    <w:p w:rsidR="004D1D10" w:rsidRPr="004A3783" w:rsidRDefault="004D1D10" w:rsidP="004D1D10">
      <w:pPr>
        <w:spacing w:after="0" w:line="240" w:lineRule="auto"/>
        <w:ind w:right="-144"/>
        <w:jc w:val="both"/>
        <w:rPr>
          <w:rStyle w:val="IntenseEmphasis"/>
        </w:rPr>
      </w:pPr>
      <w:r w:rsidRPr="004A3783">
        <w:rPr>
          <w:rStyle w:val="IntenseEmphasis"/>
        </w:rPr>
        <w:t>* Returns index for hash code h.</w:t>
      </w:r>
    </w:p>
    <w:p w:rsidR="004D1D10" w:rsidRPr="004A3783" w:rsidRDefault="004D1D10" w:rsidP="004D1D10">
      <w:pPr>
        <w:spacing w:after="0" w:line="240" w:lineRule="auto"/>
        <w:ind w:right="-144"/>
        <w:jc w:val="both"/>
        <w:rPr>
          <w:rStyle w:val="IntenseEmphasis"/>
        </w:rPr>
      </w:pPr>
      <w:r w:rsidRPr="004A3783">
        <w:rPr>
          <w:rStyle w:val="IntenseEmphasis"/>
        </w:rPr>
        <w:t>*/</w:t>
      </w:r>
    </w:p>
    <w:p w:rsidR="004D1D10" w:rsidRPr="004A3783" w:rsidRDefault="004D1D10" w:rsidP="004D1D10">
      <w:pPr>
        <w:spacing w:after="0" w:line="240" w:lineRule="auto"/>
        <w:ind w:right="-144"/>
        <w:jc w:val="both"/>
        <w:rPr>
          <w:rStyle w:val="IntenseEmphasis"/>
        </w:rPr>
      </w:pPr>
      <w:r w:rsidRPr="004A3783">
        <w:rPr>
          <w:rStyle w:val="IntenseEmphasis"/>
        </w:rPr>
        <w:t>static int indexFor(int h, int length) {</w:t>
      </w:r>
    </w:p>
    <w:p w:rsidR="004D1D10" w:rsidRPr="004A3783" w:rsidRDefault="004D1D10" w:rsidP="004D1D10">
      <w:pPr>
        <w:spacing w:after="0" w:line="240" w:lineRule="auto"/>
        <w:ind w:right="-144"/>
        <w:jc w:val="both"/>
        <w:rPr>
          <w:rStyle w:val="IntenseEmphasis"/>
        </w:rPr>
      </w:pPr>
      <w:r w:rsidRPr="004A3783">
        <w:rPr>
          <w:rStyle w:val="IntenseEmphasis"/>
        </w:rPr>
        <w:t>return h &amp; (length-1);</w:t>
      </w:r>
    </w:p>
    <w:p w:rsidR="004D1D10" w:rsidRPr="004A3783" w:rsidRDefault="004D1D10" w:rsidP="004D1D10">
      <w:pPr>
        <w:spacing w:after="0" w:line="240" w:lineRule="auto"/>
        <w:ind w:right="-144"/>
        <w:jc w:val="both"/>
        <w:rPr>
          <w:rStyle w:val="IntenseEmphasis"/>
        </w:rPr>
      </w:pPr>
      <w:r w:rsidRPr="004A3783">
        <w:rPr>
          <w:rStyle w:val="IntenseEmphasis"/>
        </w:rPr>
        <w:t>}</w:t>
      </w:r>
    </w:p>
    <w:p w:rsidR="004D1D10" w:rsidRDefault="004D1D10" w:rsidP="004D1D10">
      <w:pPr>
        <w:spacing w:after="0" w:line="240" w:lineRule="auto"/>
        <w:ind w:right="-144"/>
        <w:jc w:val="both"/>
      </w:pPr>
    </w:p>
    <w:p w:rsidR="004D1D10" w:rsidRDefault="004D1D10" w:rsidP="004D1D10">
      <w:pPr>
        <w:spacing w:after="0" w:line="240" w:lineRule="auto"/>
        <w:ind w:right="-144"/>
        <w:jc w:val="both"/>
      </w:pPr>
    </w:p>
    <w:p w:rsidR="004D1D10" w:rsidRDefault="004D1D10" w:rsidP="004D1D10">
      <w:pPr>
        <w:spacing w:after="0" w:line="240" w:lineRule="auto"/>
        <w:ind w:right="-144"/>
        <w:jc w:val="both"/>
      </w:pPr>
      <w:r>
        <w:t>The above function indexFor() works because Java HashMaps always have a capacity, i.e. number of buckets, as a power of 2.</w:t>
      </w:r>
    </w:p>
    <w:p w:rsidR="004D1D10" w:rsidRDefault="004D1D10" w:rsidP="004D1D10">
      <w:pPr>
        <w:spacing w:after="0" w:line="240" w:lineRule="auto"/>
        <w:ind w:right="-144"/>
        <w:jc w:val="both"/>
      </w:pPr>
      <w:r>
        <w:t xml:space="preserve"> Let's work with a capacity of 256, which is 0x100, but it could work with any power of 2. Subtracting 1</w:t>
      </w:r>
    </w:p>
    <w:p w:rsidR="004D1D10" w:rsidRDefault="004D1D10" w:rsidP="004D1D10">
      <w:pPr>
        <w:spacing w:after="0" w:line="240" w:lineRule="auto"/>
        <w:ind w:right="-144"/>
        <w:jc w:val="both"/>
      </w:pPr>
      <w:r>
        <w:t>from a power of 2 yields the exact bit mask needed to bitwise-and with the hash to get the proper bucket index, of range 0 to length - 1.</w:t>
      </w:r>
    </w:p>
    <w:p w:rsidR="004D1D10" w:rsidRDefault="004D1D10" w:rsidP="004D1D10">
      <w:pPr>
        <w:spacing w:after="0" w:line="240" w:lineRule="auto"/>
        <w:ind w:right="-144"/>
        <w:jc w:val="both"/>
      </w:pPr>
      <w:r>
        <w:t>256 - 1 = 255</w:t>
      </w:r>
    </w:p>
    <w:p w:rsidR="004D1D10" w:rsidRDefault="004D1D10" w:rsidP="004D1D10">
      <w:pPr>
        <w:spacing w:after="0" w:line="240" w:lineRule="auto"/>
        <w:ind w:right="-144"/>
        <w:jc w:val="both"/>
      </w:pPr>
      <w:r>
        <w:t>0x100 - 0x1 = 0xFF</w:t>
      </w:r>
    </w:p>
    <w:p w:rsidR="004D1D10" w:rsidRDefault="004D1D10" w:rsidP="004D1D10">
      <w:pPr>
        <w:spacing w:after="0" w:line="240" w:lineRule="auto"/>
        <w:ind w:right="-144"/>
        <w:jc w:val="both"/>
      </w:pPr>
      <w:r>
        <w:t>E.g. a hash of 257 (0x101) gets bitwise-anded with 0xFF to yield a bucket number of 1.</w:t>
      </w:r>
    </w:p>
    <w:p w:rsidR="004D1D10" w:rsidRDefault="004D1D10" w:rsidP="004D1D10">
      <w:pPr>
        <w:spacing w:after="0" w:line="240" w:lineRule="auto"/>
        <w:ind w:right="-144"/>
        <w:jc w:val="both"/>
      </w:pPr>
    </w:p>
    <w:p w:rsidR="004D1D10" w:rsidRDefault="004D1D10" w:rsidP="004D1D10">
      <w:pPr>
        <w:spacing w:after="0" w:line="240" w:lineRule="auto"/>
        <w:ind w:right="-144"/>
        <w:jc w:val="both"/>
      </w:pPr>
    </w:p>
    <w:p w:rsidR="004D1D10" w:rsidRDefault="004D1D10" w:rsidP="00FF6EA9">
      <w:pPr>
        <w:pStyle w:val="Heading2"/>
      </w:pPr>
      <w:bookmarkStart w:id="10" w:name="_Toc464524197"/>
      <w:bookmarkStart w:id="11" w:name="_Toc471372152"/>
      <w:r>
        <w:t>What if  when two  keys are same and have the same hashcode ?</w:t>
      </w:r>
      <w:bookmarkEnd w:id="10"/>
      <w:bookmarkEnd w:id="11"/>
    </w:p>
    <w:p w:rsidR="004D1D10" w:rsidRDefault="004D1D10" w:rsidP="004D1D10">
      <w:pPr>
        <w:spacing w:after="0" w:line="240" w:lineRule="auto"/>
        <w:ind w:right="-144"/>
        <w:jc w:val="both"/>
      </w:pPr>
      <w:r>
        <w:t xml:space="preserve">If key needs to be inserted and already inserted hashkey's hashcodes are same, and keys are also same (via reference or using equals() method)  </w:t>
      </w:r>
      <w:r w:rsidRPr="00A253A8">
        <w:rPr>
          <w:highlight w:val="cyan"/>
        </w:rPr>
        <w:t>then override the previous key value pair with the current key value pair.</w:t>
      </w:r>
    </w:p>
    <w:p w:rsidR="004D1D10" w:rsidRDefault="004D1D10" w:rsidP="004D1D10">
      <w:pPr>
        <w:spacing w:after="0" w:line="240" w:lineRule="auto"/>
        <w:ind w:right="-144"/>
        <w:jc w:val="both"/>
      </w:pPr>
    </w:p>
    <w:p w:rsidR="004D1D10" w:rsidRDefault="004D1D10" w:rsidP="004D1D10">
      <w:pPr>
        <w:spacing w:after="0" w:line="240" w:lineRule="auto"/>
        <w:ind w:right="-144"/>
        <w:jc w:val="both"/>
      </w:pPr>
      <w:r>
        <w:t xml:space="preserve">The other important point to note is that in Map ,Any class(String etc.) can serve as a key if and </w:t>
      </w:r>
      <w:r w:rsidRPr="00A253A8">
        <w:rPr>
          <w:highlight w:val="cyan"/>
        </w:rPr>
        <w:t>only if it overrides the equals() and hashCode() method</w:t>
      </w:r>
      <w:r>
        <w:t xml:space="preserve"> .</w:t>
      </w:r>
    </w:p>
    <w:p w:rsidR="004D1D10" w:rsidRDefault="004D1D10" w:rsidP="004D1D10">
      <w:pPr>
        <w:spacing w:after="0" w:line="240" w:lineRule="auto"/>
        <w:ind w:right="-144"/>
        <w:jc w:val="both"/>
      </w:pPr>
    </w:p>
    <w:p w:rsidR="004D1D10" w:rsidRDefault="004D1D10" w:rsidP="00FF6EA9">
      <w:pPr>
        <w:pStyle w:val="Heading2"/>
      </w:pPr>
      <w:bookmarkStart w:id="12" w:name="_Toc464524198"/>
      <w:bookmarkStart w:id="13" w:name="_Toc471372153"/>
      <w:r>
        <w:t>What algorithm does Java use to avoid HashMap collision?</w:t>
      </w:r>
      <w:bookmarkEnd w:id="12"/>
      <w:bookmarkEnd w:id="13"/>
    </w:p>
    <w:p w:rsidR="004D1D10" w:rsidRDefault="004D1D10" w:rsidP="004D1D10">
      <w:pPr>
        <w:spacing w:after="0" w:line="240" w:lineRule="auto"/>
        <w:ind w:right="-144"/>
        <w:jc w:val="both"/>
      </w:pPr>
    </w:p>
    <w:p w:rsidR="004D1D10" w:rsidRDefault="004D1D10" w:rsidP="00FF6EA9">
      <w:pPr>
        <w:spacing w:after="0" w:line="240" w:lineRule="auto"/>
        <w:ind w:right="-144"/>
        <w:jc w:val="both"/>
        <w:outlineLvl w:val="0"/>
      </w:pPr>
      <w:r>
        <w:t xml:space="preserve">It is using </w:t>
      </w:r>
      <w:r w:rsidRPr="00F631C4">
        <w:rPr>
          <w:highlight w:val="cyan"/>
        </w:rPr>
        <w:t>Separate Chaining</w:t>
      </w:r>
      <w:r>
        <w:t xml:space="preserve"> [1].</w:t>
      </w:r>
    </w:p>
    <w:p w:rsidR="004D1D10" w:rsidRDefault="004D1D10" w:rsidP="004D1D10">
      <w:pPr>
        <w:spacing w:after="0" w:line="240" w:lineRule="auto"/>
        <w:ind w:right="-144"/>
        <w:jc w:val="both"/>
      </w:pPr>
    </w:p>
    <w:p w:rsidR="004D1D10" w:rsidRDefault="004D1D10" w:rsidP="00FF6EA9">
      <w:pPr>
        <w:pStyle w:val="Heading2"/>
      </w:pPr>
      <w:bookmarkStart w:id="14" w:name="_Toc464524199"/>
      <w:bookmarkStart w:id="15" w:name="_Toc471372154"/>
      <w:r>
        <w:lastRenderedPageBreak/>
        <w:t>How will you measure the performance of HashMap?</w:t>
      </w:r>
      <w:bookmarkEnd w:id="14"/>
      <w:bookmarkEnd w:id="15"/>
    </w:p>
    <w:p w:rsidR="004D1D10" w:rsidRDefault="004D1D10" w:rsidP="004D1D10">
      <w:pPr>
        <w:spacing w:after="0" w:line="240" w:lineRule="auto"/>
        <w:ind w:right="-144"/>
        <w:jc w:val="both"/>
      </w:pPr>
    </w:p>
    <w:p w:rsidR="004D1D10" w:rsidRDefault="004D1D10" w:rsidP="00FF6EA9">
      <w:pPr>
        <w:spacing w:after="0" w:line="240" w:lineRule="auto"/>
        <w:ind w:right="-144"/>
        <w:jc w:val="both"/>
        <w:outlineLvl w:val="0"/>
      </w:pPr>
      <w:r>
        <w:t xml:space="preserve">According to Oracle Java docs,  </w:t>
      </w:r>
    </w:p>
    <w:p w:rsidR="004D1D10" w:rsidRDefault="004D1D10" w:rsidP="004D1D10">
      <w:pPr>
        <w:spacing w:after="0" w:line="240" w:lineRule="auto"/>
        <w:ind w:right="-144"/>
        <w:jc w:val="both"/>
      </w:pPr>
    </w:p>
    <w:p w:rsidR="004D1D10" w:rsidRDefault="004D1D10" w:rsidP="00FF6EA9">
      <w:pPr>
        <w:spacing w:after="0" w:line="240" w:lineRule="auto"/>
        <w:ind w:right="-144"/>
        <w:jc w:val="both"/>
        <w:outlineLvl w:val="0"/>
      </w:pPr>
      <w:r>
        <w:t xml:space="preserve">An instance of HashMap has two parameters that affect its performance: </w:t>
      </w:r>
      <w:r w:rsidRPr="00A253A8">
        <w:rPr>
          <w:highlight w:val="cyan"/>
        </w:rPr>
        <w:t>initial capacity and load factor</w:t>
      </w:r>
      <w:r>
        <w:t xml:space="preserve">. </w:t>
      </w:r>
    </w:p>
    <w:p w:rsidR="004D1D10" w:rsidRDefault="004D1D10" w:rsidP="004D1D10">
      <w:pPr>
        <w:spacing w:after="0" w:line="240" w:lineRule="auto"/>
        <w:ind w:right="-144"/>
        <w:jc w:val="both"/>
      </w:pPr>
    </w:p>
    <w:p w:rsidR="004D1D10" w:rsidRDefault="004D1D10" w:rsidP="004D1D10">
      <w:pPr>
        <w:spacing w:after="0" w:line="240" w:lineRule="auto"/>
        <w:ind w:right="-144"/>
        <w:jc w:val="both"/>
      </w:pPr>
      <w:r w:rsidRPr="00A253A8">
        <w:rPr>
          <w:highlight w:val="cyan"/>
        </w:rPr>
        <w:t>The capacity is the number of buckets in the hash table</w:t>
      </w:r>
      <w:r>
        <w:t xml:space="preserve">( HashMap class is roughly equivalent to Hashtable, except that it is unsynchronized and permits nulls.), </w:t>
      </w:r>
      <w:r w:rsidRPr="00A253A8">
        <w:rPr>
          <w:highlight w:val="cyan"/>
        </w:rPr>
        <w:t>and the initial capacity is simply the capacity at the time the hash table is created.</w:t>
      </w:r>
    </w:p>
    <w:p w:rsidR="004D1D10" w:rsidRDefault="004D1D10" w:rsidP="004D1D10">
      <w:pPr>
        <w:spacing w:after="0" w:line="240" w:lineRule="auto"/>
        <w:ind w:right="-144"/>
        <w:jc w:val="both"/>
      </w:pPr>
    </w:p>
    <w:p w:rsidR="004D1D10" w:rsidRDefault="004D1D10" w:rsidP="004D1D10">
      <w:pPr>
        <w:spacing w:after="0" w:line="240" w:lineRule="auto"/>
        <w:ind w:right="-144"/>
        <w:jc w:val="both"/>
      </w:pPr>
    </w:p>
    <w:p w:rsidR="004D1D10" w:rsidRDefault="004D1D10" w:rsidP="004D1D10">
      <w:pPr>
        <w:spacing w:after="0" w:line="240" w:lineRule="auto"/>
        <w:ind w:right="-144"/>
        <w:jc w:val="both"/>
      </w:pPr>
      <w:r>
        <w:t xml:space="preserve">The load factor is a measure of </w:t>
      </w:r>
      <w:r w:rsidRPr="00A253A8">
        <w:rPr>
          <w:highlight w:val="cyan"/>
        </w:rPr>
        <w:t>how full the hash table is allowed to get before its capacity is automatically increased</w:t>
      </w:r>
      <w:r>
        <w:t>. When the number of entries in the hash table exceeds the product of the load factor and the current capacity, the hash table is rehashed (that is, internal data structures are rebuilt) so that the hash table has approximately twice the number of buckets.</w:t>
      </w:r>
    </w:p>
    <w:p w:rsidR="004D1D10" w:rsidRDefault="004D1D10" w:rsidP="004D1D10">
      <w:pPr>
        <w:spacing w:after="0" w:line="240" w:lineRule="auto"/>
        <w:ind w:right="-144"/>
        <w:jc w:val="both"/>
      </w:pPr>
    </w:p>
    <w:p w:rsidR="004D1D10" w:rsidRDefault="004D1D10" w:rsidP="00FF6EA9">
      <w:pPr>
        <w:spacing w:after="0" w:line="240" w:lineRule="auto"/>
        <w:ind w:right="-144"/>
        <w:jc w:val="both"/>
        <w:outlineLvl w:val="0"/>
      </w:pPr>
      <w:r>
        <w:t xml:space="preserve">In HashMap class, </w:t>
      </w:r>
      <w:r w:rsidRPr="00A253A8">
        <w:rPr>
          <w:highlight w:val="cyan"/>
        </w:rPr>
        <w:t>the default value of load factor is (.75) .</w:t>
      </w:r>
    </w:p>
    <w:p w:rsidR="004D1D10" w:rsidRDefault="004D1D10" w:rsidP="004D1D10">
      <w:pPr>
        <w:spacing w:after="0" w:line="240" w:lineRule="auto"/>
        <w:ind w:right="-144"/>
        <w:jc w:val="both"/>
      </w:pPr>
    </w:p>
    <w:p w:rsidR="004D1D10" w:rsidRDefault="004D1D10" w:rsidP="00FF6EA9">
      <w:pPr>
        <w:pStyle w:val="Heading2"/>
      </w:pPr>
      <w:bookmarkStart w:id="16" w:name="_Toc464524200"/>
      <w:bookmarkStart w:id="17" w:name="_Toc471372155"/>
      <w:r>
        <w:t>What is the time complexity of Hashmap get() and put() method ?</w:t>
      </w:r>
      <w:bookmarkEnd w:id="16"/>
      <w:bookmarkEnd w:id="17"/>
    </w:p>
    <w:p w:rsidR="004D1D10" w:rsidRDefault="004D1D10" w:rsidP="004D1D10">
      <w:pPr>
        <w:spacing w:after="0" w:line="240" w:lineRule="auto"/>
        <w:ind w:right="-144"/>
        <w:jc w:val="both"/>
      </w:pPr>
    </w:p>
    <w:p w:rsidR="004D1D10" w:rsidRDefault="004D1D10" w:rsidP="004D1D10">
      <w:pPr>
        <w:spacing w:after="0" w:line="240" w:lineRule="auto"/>
        <w:ind w:right="-144"/>
        <w:jc w:val="both"/>
      </w:pPr>
      <w:r>
        <w:t>The hashmap implementation provides constant time performance for (get and put) basic operations</w:t>
      </w:r>
    </w:p>
    <w:p w:rsidR="004D1D10" w:rsidRDefault="004D1D10" w:rsidP="004D1D10">
      <w:pPr>
        <w:spacing w:after="0" w:line="240" w:lineRule="auto"/>
        <w:ind w:right="-144"/>
        <w:jc w:val="both"/>
      </w:pPr>
      <w:r>
        <w:t xml:space="preserve">i.e the </w:t>
      </w:r>
      <w:r w:rsidRPr="00A253A8">
        <w:rPr>
          <w:highlight w:val="cyan"/>
        </w:rPr>
        <w:t>complexity of get() and put() is O(1) ,</w:t>
      </w:r>
      <w:r>
        <w:t xml:space="preserve"> assuming the hash function disperses the elements properly among the buckets. </w:t>
      </w:r>
    </w:p>
    <w:p w:rsidR="004D1D10" w:rsidRDefault="004D1D10" w:rsidP="004D1D10">
      <w:pPr>
        <w:spacing w:after="0" w:line="240" w:lineRule="auto"/>
        <w:ind w:right="-144"/>
        <w:jc w:val="both"/>
      </w:pPr>
    </w:p>
    <w:p w:rsidR="004D1D10" w:rsidRDefault="004D1D10" w:rsidP="00FF6EA9">
      <w:pPr>
        <w:pStyle w:val="Heading2"/>
      </w:pPr>
      <w:bookmarkStart w:id="18" w:name="_Toc464524201"/>
      <w:bookmarkStart w:id="19" w:name="_Toc471372156"/>
      <w:r>
        <w:t>When should we not use HashMap in Java?</w:t>
      </w:r>
      <w:bookmarkEnd w:id="18"/>
      <w:bookmarkEnd w:id="19"/>
    </w:p>
    <w:p w:rsidR="004D1D10" w:rsidRDefault="004D1D10" w:rsidP="004D1D10">
      <w:pPr>
        <w:spacing w:after="0" w:line="240" w:lineRule="auto"/>
        <w:ind w:right="-144"/>
        <w:jc w:val="both"/>
      </w:pPr>
      <w:r w:rsidRPr="00A253A8">
        <w:rPr>
          <w:highlight w:val="cyan"/>
        </w:rPr>
        <w:t>If you are not bothered about the ordering, but just want to check if the element is present or not perhaps you can use HashSet.</w:t>
      </w:r>
    </w:p>
    <w:p w:rsidR="004D1D10" w:rsidRDefault="004D1D10" w:rsidP="004D1D10">
      <w:pPr>
        <w:spacing w:after="0" w:line="240" w:lineRule="auto"/>
        <w:ind w:right="-144"/>
        <w:jc w:val="both"/>
      </w:pPr>
    </w:p>
    <w:p w:rsidR="004D1D10" w:rsidRDefault="004D1D10" w:rsidP="004D1D10">
      <w:pPr>
        <w:spacing w:after="0" w:line="240" w:lineRule="auto"/>
        <w:ind w:right="-144"/>
        <w:jc w:val="both"/>
      </w:pPr>
      <w:r w:rsidRPr="00A253A8">
        <w:rPr>
          <w:highlight w:val="cyan"/>
        </w:rPr>
        <w:t>If you are not bothered about the ordering, but have a key-value usecase, then using HashMap/HashTable make sense.</w:t>
      </w:r>
    </w:p>
    <w:p w:rsidR="004D1D10" w:rsidRDefault="004D1D10" w:rsidP="004D1D10">
      <w:pPr>
        <w:spacing w:after="0" w:line="240" w:lineRule="auto"/>
        <w:ind w:right="-144"/>
        <w:jc w:val="both"/>
      </w:pPr>
    </w:p>
    <w:p w:rsidR="004D1D10" w:rsidRDefault="004D1D10" w:rsidP="00FF6EA9">
      <w:pPr>
        <w:spacing w:after="0" w:line="240" w:lineRule="auto"/>
        <w:ind w:right="-144"/>
        <w:jc w:val="both"/>
        <w:outlineLvl w:val="0"/>
      </w:pPr>
      <w:r w:rsidRPr="00A253A8">
        <w:rPr>
          <w:highlight w:val="cyan"/>
        </w:rPr>
        <w:t>If you are interested in ordering, resorting to ArrayList/LinkedList would make sense.</w:t>
      </w:r>
    </w:p>
    <w:p w:rsidR="004D1D10" w:rsidRDefault="004D1D10" w:rsidP="004D1D10">
      <w:pPr>
        <w:spacing w:after="0" w:line="240" w:lineRule="auto"/>
        <w:ind w:right="-144"/>
        <w:jc w:val="both"/>
      </w:pPr>
    </w:p>
    <w:p w:rsidR="004D1D10" w:rsidRDefault="004D1D10" w:rsidP="004D1D10">
      <w:pPr>
        <w:spacing w:after="0" w:line="240" w:lineRule="auto"/>
        <w:ind w:right="-144"/>
        <w:jc w:val="both"/>
      </w:pPr>
      <w:r>
        <w:t>Your claim that HashMaps should be avoided is not valid.</w:t>
      </w:r>
    </w:p>
    <w:p w:rsidR="004D1D10" w:rsidRDefault="004D1D10" w:rsidP="00FF6EA9">
      <w:pPr>
        <w:pStyle w:val="Heading2"/>
      </w:pPr>
      <w:bookmarkStart w:id="20" w:name="_Toc464524202"/>
      <w:bookmarkStart w:id="21" w:name="_Toc471372157"/>
      <w:r>
        <w:t>HashMap in Java8</w:t>
      </w:r>
      <w:bookmarkEnd w:id="20"/>
      <w:bookmarkEnd w:id="21"/>
    </w:p>
    <w:p w:rsidR="004D1D10" w:rsidRDefault="004D1D10" w:rsidP="00FF6EA9">
      <w:pPr>
        <w:spacing w:after="0" w:line="240" w:lineRule="auto"/>
        <w:ind w:right="-144"/>
        <w:jc w:val="both"/>
        <w:outlineLvl w:val="0"/>
      </w:pPr>
      <w:r>
        <w:t xml:space="preserve">Instead of Linked List, Hash map uses </w:t>
      </w:r>
      <w:r w:rsidRPr="00F631C4">
        <w:rPr>
          <w:highlight w:val="cyan"/>
        </w:rPr>
        <w:t>balanced tree data structure</w:t>
      </w:r>
      <w:r>
        <w:t xml:space="preserve"> in bucket.</w:t>
      </w:r>
    </w:p>
    <w:p w:rsidR="004D1D10" w:rsidRDefault="004D1D10" w:rsidP="004D1D10">
      <w:pPr>
        <w:spacing w:after="0" w:line="240" w:lineRule="auto"/>
        <w:ind w:right="-144"/>
        <w:jc w:val="both"/>
      </w:pPr>
    </w:p>
    <w:p w:rsidR="004D1D10" w:rsidRDefault="004D1D10" w:rsidP="00FF6EA9">
      <w:pPr>
        <w:pStyle w:val="Heading1"/>
      </w:pPr>
      <w:bookmarkStart w:id="22" w:name="_Toc464524203"/>
      <w:bookmarkStart w:id="23" w:name="_Toc471372158"/>
      <w:r>
        <w:t>2. Which data structure is better to implement a phone book: Trie or Hash?</w:t>
      </w:r>
      <w:bookmarkEnd w:id="22"/>
      <w:bookmarkEnd w:id="23"/>
    </w:p>
    <w:p w:rsidR="004D1D10" w:rsidRDefault="004D1D10" w:rsidP="004D1D10">
      <w:pPr>
        <w:spacing w:after="0" w:line="240" w:lineRule="auto"/>
        <w:ind w:right="-144"/>
        <w:jc w:val="both"/>
      </w:pPr>
      <w:r>
        <w:t xml:space="preserve">You Should use TRIE data Structure for Implementing Phonebook. </w:t>
      </w:r>
      <w:r w:rsidRPr="00A253A8">
        <w:rPr>
          <w:highlight w:val="cyan"/>
        </w:rPr>
        <w:t>TRIE is an ordered tree data structure</w:t>
      </w:r>
      <w:r w:rsidR="00C90AC7">
        <w:rPr>
          <w:highlight w:val="cyan"/>
        </w:rPr>
        <w:t xml:space="preserve"> </w:t>
      </w:r>
      <w:r w:rsidRPr="00A253A8">
        <w:rPr>
          <w:highlight w:val="cyan"/>
        </w:rPr>
        <w:t>that uses strings as keys</w:t>
      </w:r>
      <w:r>
        <w:t xml:space="preserve">. Trie is an ordered tree data structure that uses strings as keys. Unlike Binary Trees, Tries do not store keys associated with the node. The key is actually determined based on the position of the node on the tree. Any descendants of a node shares a common prefix of the key string </w:t>
      </w:r>
      <w:r>
        <w:lastRenderedPageBreak/>
        <w:t>associated with that node. Hence, trie is also called as Prefix Tree. The word "trie" comes from Retrieval, and it is pronounced as "try". To read more aboutTrie click here.</w:t>
      </w:r>
    </w:p>
    <w:p w:rsidR="004D1D10" w:rsidRDefault="004D1D10" w:rsidP="004D1D10">
      <w:pPr>
        <w:spacing w:after="0" w:line="240" w:lineRule="auto"/>
        <w:ind w:right="-144"/>
        <w:jc w:val="both"/>
      </w:pPr>
      <w:r>
        <w:t>Since this data structure is a prefix tree, trie is commonly used in Dictionaries, Phone Directories and matching algorithms. Trie is best-suited for phone directory (any matching application for that matter) because it is very efficient in matching strings.</w:t>
      </w:r>
    </w:p>
    <w:p w:rsidR="004D1D10" w:rsidRDefault="004D1D10" w:rsidP="004D1D10">
      <w:pPr>
        <w:spacing w:after="0" w:line="240" w:lineRule="auto"/>
        <w:ind w:right="-144"/>
        <w:jc w:val="both"/>
      </w:pPr>
      <w:r>
        <w:t>So I have decided to implement Trie myself in C#. I have created three classes:</w:t>
      </w:r>
    </w:p>
    <w:p w:rsidR="004D1D10" w:rsidRDefault="004D1D10" w:rsidP="004D1D10">
      <w:pPr>
        <w:spacing w:after="0" w:line="240" w:lineRule="auto"/>
        <w:ind w:right="-144"/>
        <w:jc w:val="both"/>
      </w:pPr>
      <w:r>
        <w:t>•</w:t>
      </w:r>
      <w:r>
        <w:tab/>
        <w:t>Node: Represents a single tree node;</w:t>
      </w:r>
    </w:p>
    <w:p w:rsidR="004D1D10" w:rsidRDefault="004D1D10" w:rsidP="004D1D10">
      <w:pPr>
        <w:spacing w:after="0" w:line="240" w:lineRule="auto"/>
        <w:ind w:right="-144"/>
        <w:jc w:val="both"/>
      </w:pPr>
      <w:r>
        <w:t>•</w:t>
      </w:r>
      <w:r>
        <w:tab/>
        <w:t>NodeCollection: Represents the children of a node;</w:t>
      </w:r>
    </w:p>
    <w:p w:rsidR="004D1D10" w:rsidRDefault="004D1D10" w:rsidP="004D1D10">
      <w:pPr>
        <w:spacing w:after="0" w:line="240" w:lineRule="auto"/>
        <w:ind w:right="-144"/>
        <w:jc w:val="both"/>
      </w:pPr>
      <w:r>
        <w:t>•</w:t>
      </w:r>
      <w:r>
        <w:tab/>
        <w:t>Trie: Trie implementation to insert and search nodes.</w:t>
      </w:r>
    </w:p>
    <w:p w:rsidR="004D1D10" w:rsidRDefault="004D1D10" w:rsidP="004D1D10">
      <w:pPr>
        <w:spacing w:after="0" w:line="240" w:lineRule="auto"/>
        <w:ind w:right="-144"/>
        <w:jc w:val="both"/>
      </w:pPr>
      <w:r>
        <w:t>Implementation</w:t>
      </w:r>
    </w:p>
    <w:p w:rsidR="004D1D10" w:rsidRDefault="004D1D10" w:rsidP="004D1D10">
      <w:pPr>
        <w:spacing w:after="0" w:line="240" w:lineRule="auto"/>
        <w:ind w:right="-144"/>
        <w:jc w:val="both"/>
      </w:pPr>
      <w:r>
        <w:t>Node: Node represents a basic tree node. Node implements both Depth First and Breadth First algorithms to search its children. It also contains its Parent node and Children node. Node has a key and a Value. Key contains the single character and the value has the actual value of the node. The actual key of the node will be determined by suffixing the single character to its parent's key. Node has a special property called IsTerminal. This property is set to true if the key or a value represents a complete string. See the picture below:</w:t>
      </w:r>
    </w:p>
    <w:p w:rsidR="004D1D10" w:rsidRDefault="004D1D10" w:rsidP="004D1D10">
      <w:pPr>
        <w:spacing w:after="0" w:line="240" w:lineRule="auto"/>
        <w:ind w:right="-144"/>
        <w:jc w:val="both"/>
      </w:pPr>
    </w:p>
    <w:p w:rsidR="004D1D10" w:rsidRDefault="00526282" w:rsidP="004D1D10">
      <w:pPr>
        <w:spacing w:after="0" w:line="240" w:lineRule="auto"/>
        <w:ind w:right="-144"/>
        <w:jc w:val="both"/>
      </w:pPr>
      <w:hyperlink r:id="rId9" w:history="1">
        <w:r w:rsidR="000B7531" w:rsidRPr="002740BB">
          <w:rPr>
            <w:rStyle w:val="Hyperlink"/>
          </w:rPr>
          <w:t>http://www.codeproject.com/Articles/18033/Phone-Directory-Implementation-Using-TRIE</w:t>
        </w:r>
      </w:hyperlink>
    </w:p>
    <w:p w:rsidR="004D1D10" w:rsidRDefault="004D1D10" w:rsidP="004D1D10">
      <w:pPr>
        <w:spacing w:after="0" w:line="240" w:lineRule="auto"/>
        <w:ind w:right="-144"/>
        <w:jc w:val="both"/>
      </w:pPr>
    </w:p>
    <w:p w:rsidR="004D1D10" w:rsidRDefault="004D1D10" w:rsidP="004D1D10">
      <w:pPr>
        <w:spacing w:after="0" w:line="240" w:lineRule="auto"/>
        <w:ind w:right="-144"/>
        <w:jc w:val="both"/>
      </w:pPr>
      <w:r>
        <w:t xml:space="preserve"> NodeCollection: This class is a simple collection class which implements the IEnumerable interface for iteration operations. This class contains an internal List</w:t>
      </w:r>
    </w:p>
    <w:p w:rsidR="004D1D10" w:rsidRDefault="004D1D10" w:rsidP="00FF6EA9">
      <w:pPr>
        <w:pStyle w:val="Heading1"/>
      </w:pPr>
      <w:bookmarkStart w:id="24" w:name="_Toc464524204"/>
      <w:bookmarkStart w:id="25" w:name="_Toc471372159"/>
      <w:r>
        <w:t>3. How HashSet Works Internally In Java?</w:t>
      </w:r>
      <w:bookmarkEnd w:id="24"/>
      <w:bookmarkEnd w:id="25"/>
    </w:p>
    <w:p w:rsidR="004D1D10" w:rsidRDefault="004D1D10" w:rsidP="004D1D10">
      <w:pPr>
        <w:spacing w:after="0" w:line="240" w:lineRule="auto"/>
        <w:ind w:right="-144"/>
        <w:jc w:val="both"/>
      </w:pPr>
      <w:r>
        <w:t>Each and every element in the set is unique .  So that there is no duplicate element in set .</w:t>
      </w:r>
    </w:p>
    <w:p w:rsidR="004D1D10" w:rsidRDefault="004D1D10" w:rsidP="004D1D10">
      <w:pPr>
        <w:spacing w:after="0" w:line="240" w:lineRule="auto"/>
        <w:ind w:right="-144"/>
        <w:jc w:val="both"/>
      </w:pPr>
    </w:p>
    <w:p w:rsidR="004D1D10" w:rsidRPr="004A3783" w:rsidRDefault="004D1D10" w:rsidP="004D1D10">
      <w:pPr>
        <w:spacing w:after="0" w:line="240" w:lineRule="auto"/>
        <w:ind w:right="-144"/>
        <w:jc w:val="both"/>
        <w:rPr>
          <w:rStyle w:val="IntenseEmphasis"/>
        </w:rPr>
      </w:pPr>
      <w:r w:rsidRPr="004A3783">
        <w:rPr>
          <w:rStyle w:val="IntenseEmphasis"/>
        </w:rPr>
        <w:t>public class JavaHungry {</w:t>
      </w:r>
    </w:p>
    <w:p w:rsidR="004D1D10" w:rsidRPr="004A3783" w:rsidRDefault="004D1D10" w:rsidP="004D1D10">
      <w:pPr>
        <w:spacing w:after="0" w:line="240" w:lineRule="auto"/>
        <w:ind w:right="-144"/>
        <w:jc w:val="both"/>
        <w:rPr>
          <w:rStyle w:val="IntenseEmphasis"/>
        </w:rPr>
      </w:pPr>
    </w:p>
    <w:p w:rsidR="004D1D10" w:rsidRPr="004A3783" w:rsidRDefault="004D1D10" w:rsidP="004D1D10">
      <w:pPr>
        <w:spacing w:after="0" w:line="240" w:lineRule="auto"/>
        <w:ind w:right="-144"/>
        <w:jc w:val="both"/>
        <w:rPr>
          <w:rStyle w:val="IntenseEmphasis"/>
        </w:rPr>
      </w:pPr>
      <w:r w:rsidRPr="004A3783">
        <w:rPr>
          <w:rStyle w:val="IntenseEmphasis"/>
        </w:rPr>
        <w:t>public static void main(String[] args)</w:t>
      </w:r>
    </w:p>
    <w:p w:rsidR="004D1D10" w:rsidRPr="004A3783" w:rsidRDefault="004D1D10" w:rsidP="004D1D10">
      <w:pPr>
        <w:spacing w:after="0" w:line="240" w:lineRule="auto"/>
        <w:ind w:right="-144"/>
        <w:jc w:val="both"/>
        <w:rPr>
          <w:rStyle w:val="IntenseEmphasis"/>
        </w:rPr>
      </w:pPr>
      <w:r w:rsidRPr="004A3783">
        <w:rPr>
          <w:rStyle w:val="IntenseEmphasis"/>
        </w:rPr>
        <w:t xml:space="preserve">    {</w:t>
      </w:r>
    </w:p>
    <w:p w:rsidR="004D1D10" w:rsidRPr="004A3783" w:rsidRDefault="004D1D10" w:rsidP="00FF6EA9">
      <w:pPr>
        <w:spacing w:after="0" w:line="240" w:lineRule="auto"/>
        <w:ind w:right="-144"/>
        <w:jc w:val="both"/>
        <w:outlineLvl w:val="0"/>
        <w:rPr>
          <w:rStyle w:val="IntenseEmphasis"/>
        </w:rPr>
      </w:pPr>
      <w:r w:rsidRPr="004A3783">
        <w:rPr>
          <w:rStyle w:val="IntenseEmphasis"/>
        </w:rPr>
        <w:t xml:space="preserve">        HashSet&lt;Object&gt; hashset = new HashSet&lt;Object&gt;();</w:t>
      </w:r>
    </w:p>
    <w:p w:rsidR="004D1D10" w:rsidRPr="004A3783" w:rsidRDefault="004D1D10" w:rsidP="004D1D10">
      <w:pPr>
        <w:spacing w:after="0" w:line="240" w:lineRule="auto"/>
        <w:ind w:right="-144"/>
        <w:jc w:val="both"/>
        <w:rPr>
          <w:rStyle w:val="IntenseEmphasis"/>
        </w:rPr>
      </w:pPr>
      <w:r w:rsidRPr="004A3783">
        <w:rPr>
          <w:rStyle w:val="IntenseEmphasis"/>
        </w:rPr>
        <w:t>hashset.add(3);</w:t>
      </w:r>
    </w:p>
    <w:p w:rsidR="004D1D10" w:rsidRPr="004A3783" w:rsidRDefault="004D1D10" w:rsidP="004D1D10">
      <w:pPr>
        <w:spacing w:after="0" w:line="240" w:lineRule="auto"/>
        <w:ind w:right="-144"/>
        <w:jc w:val="both"/>
        <w:rPr>
          <w:rStyle w:val="IntenseEmphasis"/>
        </w:rPr>
      </w:pPr>
      <w:r w:rsidRPr="004A3783">
        <w:rPr>
          <w:rStyle w:val="IntenseEmphasis"/>
        </w:rPr>
        <w:t>hashset.add("Java Hungry");</w:t>
      </w:r>
    </w:p>
    <w:p w:rsidR="004D1D10" w:rsidRPr="004A3783" w:rsidRDefault="004D1D10" w:rsidP="004D1D10">
      <w:pPr>
        <w:spacing w:after="0" w:line="240" w:lineRule="auto"/>
        <w:ind w:right="-144"/>
        <w:jc w:val="both"/>
        <w:rPr>
          <w:rStyle w:val="IntenseEmphasis"/>
        </w:rPr>
      </w:pPr>
      <w:r w:rsidRPr="004A3783">
        <w:rPr>
          <w:rStyle w:val="IntenseEmphasis"/>
        </w:rPr>
        <w:t>hashset.add("Blogspot");</w:t>
      </w:r>
    </w:p>
    <w:p w:rsidR="004D1D10" w:rsidRPr="004A3783" w:rsidRDefault="004D1D10" w:rsidP="00FF6EA9">
      <w:pPr>
        <w:spacing w:after="0" w:line="240" w:lineRule="auto"/>
        <w:ind w:right="-144"/>
        <w:jc w:val="both"/>
        <w:outlineLvl w:val="0"/>
        <w:rPr>
          <w:rStyle w:val="IntenseEmphasis"/>
        </w:rPr>
      </w:pPr>
      <w:r w:rsidRPr="004A3783">
        <w:rPr>
          <w:rStyle w:val="IntenseEmphasis"/>
        </w:rPr>
        <w:t>System.out.println("Set is "+hashset);</w:t>
      </w:r>
    </w:p>
    <w:p w:rsidR="004D1D10" w:rsidRPr="004A3783" w:rsidRDefault="004D1D10" w:rsidP="004D1D10">
      <w:pPr>
        <w:spacing w:after="0" w:line="240" w:lineRule="auto"/>
        <w:ind w:right="-144"/>
        <w:jc w:val="both"/>
        <w:rPr>
          <w:rStyle w:val="IntenseEmphasis"/>
        </w:rPr>
      </w:pPr>
      <w:r w:rsidRPr="004A3783">
        <w:rPr>
          <w:rStyle w:val="IntenseEmphasis"/>
        </w:rPr>
        <w:t xml:space="preserve">    }</w:t>
      </w:r>
    </w:p>
    <w:p w:rsidR="004D1D10" w:rsidRPr="004A3783" w:rsidRDefault="004D1D10" w:rsidP="004D1D10">
      <w:pPr>
        <w:spacing w:after="0" w:line="240" w:lineRule="auto"/>
        <w:ind w:right="-144"/>
        <w:jc w:val="both"/>
        <w:rPr>
          <w:rStyle w:val="IntenseEmphasis"/>
        </w:rPr>
      </w:pPr>
      <w:r w:rsidRPr="004A3783">
        <w:rPr>
          <w:rStyle w:val="IntenseEmphasis"/>
        </w:rPr>
        <w:t>}</w:t>
      </w:r>
    </w:p>
    <w:p w:rsidR="004D1D10" w:rsidRDefault="004D1D10" w:rsidP="004D1D10">
      <w:pPr>
        <w:spacing w:after="0" w:line="240" w:lineRule="auto"/>
        <w:ind w:right="-144"/>
        <w:jc w:val="both"/>
      </w:pPr>
    </w:p>
    <w:p w:rsidR="004D1D10" w:rsidRDefault="004D1D10" w:rsidP="00FF6EA9">
      <w:pPr>
        <w:spacing w:after="0" w:line="240" w:lineRule="auto"/>
        <w:ind w:right="-144"/>
        <w:jc w:val="both"/>
        <w:outlineLvl w:val="0"/>
      </w:pPr>
      <w:r>
        <w:t>It will print the resul</w:t>
      </w:r>
      <w:r w:rsidR="008723A1">
        <w:t>t :</w:t>
      </w:r>
      <w:r>
        <w:t>Set is [3, Java Hungry, Blogspot]</w:t>
      </w:r>
    </w:p>
    <w:p w:rsidR="004D1D10" w:rsidRDefault="004D1D10" w:rsidP="004D1D10">
      <w:pPr>
        <w:spacing w:after="0" w:line="240" w:lineRule="auto"/>
        <w:ind w:right="-144"/>
        <w:jc w:val="both"/>
      </w:pPr>
    </w:p>
    <w:p w:rsidR="004D1D10" w:rsidRDefault="004D1D10" w:rsidP="00FF6EA9">
      <w:pPr>
        <w:spacing w:after="0" w:line="240" w:lineRule="auto"/>
        <w:ind w:right="-144"/>
        <w:jc w:val="both"/>
        <w:outlineLvl w:val="0"/>
      </w:pPr>
      <w:r>
        <w:t>Now let add duplicate element in the above code</w:t>
      </w:r>
    </w:p>
    <w:p w:rsidR="004D1D10" w:rsidRDefault="004D1D10" w:rsidP="004D1D10">
      <w:pPr>
        <w:spacing w:after="0" w:line="240" w:lineRule="auto"/>
        <w:ind w:right="-144"/>
        <w:jc w:val="both"/>
      </w:pPr>
    </w:p>
    <w:p w:rsidR="004D1D10" w:rsidRDefault="004D1D10" w:rsidP="004D1D10">
      <w:pPr>
        <w:spacing w:after="0" w:line="240" w:lineRule="auto"/>
        <w:ind w:right="-144"/>
        <w:jc w:val="both"/>
      </w:pPr>
    </w:p>
    <w:p w:rsidR="004D1D10" w:rsidRPr="004A3783" w:rsidRDefault="004D1D10" w:rsidP="004D1D10">
      <w:pPr>
        <w:spacing w:after="0" w:line="240" w:lineRule="auto"/>
        <w:ind w:right="-144"/>
        <w:jc w:val="both"/>
        <w:rPr>
          <w:rStyle w:val="IntenseEmphasis"/>
        </w:rPr>
      </w:pPr>
      <w:r w:rsidRPr="004A3783">
        <w:rPr>
          <w:rStyle w:val="IntenseEmphasis"/>
        </w:rPr>
        <w:t>public class JavaHungry {</w:t>
      </w:r>
    </w:p>
    <w:p w:rsidR="004D1D10" w:rsidRPr="004A3783" w:rsidRDefault="004D1D10" w:rsidP="004D1D10">
      <w:pPr>
        <w:spacing w:after="0" w:line="240" w:lineRule="auto"/>
        <w:ind w:right="-144"/>
        <w:jc w:val="both"/>
        <w:rPr>
          <w:rStyle w:val="IntenseEmphasis"/>
        </w:rPr>
      </w:pPr>
    </w:p>
    <w:p w:rsidR="004D1D10" w:rsidRPr="004A3783" w:rsidRDefault="004D1D10" w:rsidP="004D1D10">
      <w:pPr>
        <w:spacing w:after="0" w:line="240" w:lineRule="auto"/>
        <w:ind w:right="-144"/>
        <w:jc w:val="both"/>
        <w:rPr>
          <w:rStyle w:val="IntenseEmphasis"/>
        </w:rPr>
      </w:pPr>
      <w:r w:rsidRPr="004A3783">
        <w:rPr>
          <w:rStyle w:val="IntenseEmphasis"/>
        </w:rPr>
        <w:t>public static void main(String[] args)</w:t>
      </w:r>
    </w:p>
    <w:p w:rsidR="004D1D10" w:rsidRPr="004A3783" w:rsidRDefault="004D1D10" w:rsidP="004D1D10">
      <w:pPr>
        <w:spacing w:after="0" w:line="240" w:lineRule="auto"/>
        <w:ind w:right="-144"/>
        <w:jc w:val="both"/>
        <w:rPr>
          <w:rStyle w:val="IntenseEmphasis"/>
        </w:rPr>
      </w:pPr>
      <w:r w:rsidRPr="004A3783">
        <w:rPr>
          <w:rStyle w:val="IntenseEmphasis"/>
        </w:rPr>
        <w:t xml:space="preserve">    {</w:t>
      </w:r>
    </w:p>
    <w:p w:rsidR="004D1D10" w:rsidRPr="004A3783" w:rsidRDefault="004D1D10" w:rsidP="00FF6EA9">
      <w:pPr>
        <w:spacing w:after="0" w:line="240" w:lineRule="auto"/>
        <w:ind w:right="-144"/>
        <w:jc w:val="both"/>
        <w:outlineLvl w:val="0"/>
        <w:rPr>
          <w:rStyle w:val="IntenseEmphasis"/>
        </w:rPr>
      </w:pPr>
      <w:r w:rsidRPr="004A3783">
        <w:rPr>
          <w:rStyle w:val="IntenseEmphasis"/>
        </w:rPr>
        <w:t xml:space="preserve">        HashSet&lt;Object&gt; hashset = new HashSet&lt;Object&gt;();</w:t>
      </w:r>
    </w:p>
    <w:p w:rsidR="004D1D10" w:rsidRPr="004A3783" w:rsidRDefault="004D1D10" w:rsidP="004D1D10">
      <w:pPr>
        <w:spacing w:after="0" w:line="240" w:lineRule="auto"/>
        <w:ind w:right="-144"/>
        <w:jc w:val="both"/>
        <w:rPr>
          <w:rStyle w:val="IntenseEmphasis"/>
        </w:rPr>
      </w:pPr>
      <w:r w:rsidRPr="004A3783">
        <w:rPr>
          <w:rStyle w:val="IntenseEmphasis"/>
        </w:rPr>
        <w:t>hashset.add(3);</w:t>
      </w:r>
    </w:p>
    <w:p w:rsidR="004D1D10" w:rsidRPr="004A3783" w:rsidRDefault="004D1D10" w:rsidP="004D1D10">
      <w:pPr>
        <w:spacing w:after="0" w:line="240" w:lineRule="auto"/>
        <w:ind w:right="-144"/>
        <w:jc w:val="both"/>
        <w:rPr>
          <w:rStyle w:val="IntenseEmphasis"/>
        </w:rPr>
      </w:pPr>
      <w:r w:rsidRPr="004A3783">
        <w:rPr>
          <w:rStyle w:val="IntenseEmphasis"/>
        </w:rPr>
        <w:t>hashset.add("Java Hungry");</w:t>
      </w:r>
    </w:p>
    <w:p w:rsidR="004D1D10" w:rsidRPr="004A3783" w:rsidRDefault="004D1D10" w:rsidP="004D1D10">
      <w:pPr>
        <w:spacing w:after="0" w:line="240" w:lineRule="auto"/>
        <w:ind w:right="-144"/>
        <w:jc w:val="both"/>
        <w:rPr>
          <w:rStyle w:val="IntenseEmphasis"/>
        </w:rPr>
      </w:pPr>
      <w:r w:rsidRPr="004A3783">
        <w:rPr>
          <w:rStyle w:val="IntenseEmphasis"/>
        </w:rPr>
        <w:t>hashset.add("Blogspot");</w:t>
      </w:r>
    </w:p>
    <w:p w:rsidR="004D1D10" w:rsidRPr="004A3783" w:rsidRDefault="004D1D10" w:rsidP="004D1D10">
      <w:pPr>
        <w:spacing w:after="0" w:line="240" w:lineRule="auto"/>
        <w:ind w:right="-144"/>
        <w:jc w:val="both"/>
        <w:rPr>
          <w:rStyle w:val="IntenseEmphasis"/>
        </w:rPr>
      </w:pPr>
      <w:r w:rsidRPr="004A3783">
        <w:rPr>
          <w:rStyle w:val="IntenseEmphasis"/>
        </w:rPr>
        <w:lastRenderedPageBreak/>
        <w:t>hashset.add(3);                     // duplicate elements</w:t>
      </w:r>
    </w:p>
    <w:p w:rsidR="004D1D10" w:rsidRPr="004A3783" w:rsidRDefault="004D1D10" w:rsidP="004D1D10">
      <w:pPr>
        <w:spacing w:after="0" w:line="240" w:lineRule="auto"/>
        <w:ind w:right="-144"/>
        <w:jc w:val="both"/>
        <w:rPr>
          <w:rStyle w:val="IntenseEmphasis"/>
        </w:rPr>
      </w:pPr>
      <w:r w:rsidRPr="004A3783">
        <w:rPr>
          <w:rStyle w:val="IntenseEmphasis"/>
        </w:rPr>
        <w:t>hashset.add("Java Hungry");              // duplicate elements</w:t>
      </w:r>
    </w:p>
    <w:p w:rsidR="004D1D10" w:rsidRPr="004A3783" w:rsidRDefault="004D1D10" w:rsidP="00FF6EA9">
      <w:pPr>
        <w:spacing w:after="0" w:line="240" w:lineRule="auto"/>
        <w:ind w:right="-144"/>
        <w:jc w:val="both"/>
        <w:outlineLvl w:val="0"/>
        <w:rPr>
          <w:rStyle w:val="IntenseEmphasis"/>
        </w:rPr>
      </w:pPr>
      <w:r w:rsidRPr="004A3783">
        <w:rPr>
          <w:rStyle w:val="IntenseEmphasis"/>
        </w:rPr>
        <w:t>System.out.println("Set is "+hashset);</w:t>
      </w:r>
    </w:p>
    <w:p w:rsidR="004D1D10" w:rsidRPr="004A3783" w:rsidRDefault="004D1D10" w:rsidP="004D1D10">
      <w:pPr>
        <w:spacing w:after="0" w:line="240" w:lineRule="auto"/>
        <w:ind w:right="-144"/>
        <w:jc w:val="both"/>
        <w:rPr>
          <w:rStyle w:val="IntenseEmphasis"/>
        </w:rPr>
      </w:pPr>
      <w:r w:rsidRPr="004A3783">
        <w:rPr>
          <w:rStyle w:val="IntenseEmphasis"/>
        </w:rPr>
        <w:t xml:space="preserve">    }</w:t>
      </w:r>
    </w:p>
    <w:p w:rsidR="004D1D10" w:rsidRPr="004A3783" w:rsidRDefault="004D1D10" w:rsidP="004D1D10">
      <w:pPr>
        <w:spacing w:after="0" w:line="240" w:lineRule="auto"/>
        <w:ind w:right="-144"/>
        <w:jc w:val="both"/>
        <w:rPr>
          <w:rStyle w:val="IntenseEmphasis"/>
        </w:rPr>
      </w:pPr>
      <w:r w:rsidRPr="004A3783">
        <w:rPr>
          <w:rStyle w:val="IntenseEmphasis"/>
        </w:rPr>
        <w:t>}</w:t>
      </w:r>
    </w:p>
    <w:p w:rsidR="004D1D10" w:rsidRDefault="004D1D10" w:rsidP="004D1D10">
      <w:pPr>
        <w:spacing w:after="0" w:line="240" w:lineRule="auto"/>
        <w:ind w:right="-144"/>
        <w:jc w:val="both"/>
      </w:pPr>
    </w:p>
    <w:p w:rsidR="004D1D10" w:rsidRDefault="004D1D10" w:rsidP="00FF6EA9">
      <w:pPr>
        <w:spacing w:after="0" w:line="240" w:lineRule="auto"/>
        <w:ind w:right="-144"/>
        <w:jc w:val="both"/>
        <w:outlineLvl w:val="0"/>
      </w:pPr>
      <w:r>
        <w:t>It will print the result :       Set is [3, Java Hungry, Blogspot]</w:t>
      </w:r>
    </w:p>
    <w:p w:rsidR="004D1D10" w:rsidRDefault="004D1D10" w:rsidP="004D1D10">
      <w:pPr>
        <w:spacing w:after="0" w:line="240" w:lineRule="auto"/>
        <w:ind w:right="-144"/>
        <w:jc w:val="both"/>
      </w:pPr>
    </w:p>
    <w:p w:rsidR="004D1D10" w:rsidRDefault="004D1D10" w:rsidP="004D1D10">
      <w:pPr>
        <w:spacing w:after="0" w:line="240" w:lineRule="auto"/>
        <w:ind w:right="-144"/>
        <w:jc w:val="both"/>
      </w:pPr>
      <w:r>
        <w:t>Now , what happens internally when you pass duplicate elements in the  add() method of the Set object , It will return false and do not add to the HashSet , as the element is already present .So far so good .</w:t>
      </w:r>
    </w:p>
    <w:p w:rsidR="004D1D10" w:rsidRDefault="004D1D10" w:rsidP="004D1D10">
      <w:pPr>
        <w:spacing w:after="0" w:line="240" w:lineRule="auto"/>
        <w:ind w:right="-144"/>
        <w:jc w:val="both"/>
      </w:pPr>
    </w:p>
    <w:p w:rsidR="004D1D10" w:rsidRDefault="004D1D10" w:rsidP="00FF6EA9">
      <w:pPr>
        <w:spacing w:after="0" w:line="240" w:lineRule="auto"/>
        <w:ind w:right="-144"/>
        <w:jc w:val="both"/>
        <w:outlineLvl w:val="0"/>
      </w:pPr>
      <w:r>
        <w:t>But the main problem arises that how it returns false . So here is the answer</w:t>
      </w:r>
    </w:p>
    <w:p w:rsidR="004D1D10" w:rsidRDefault="004D1D10" w:rsidP="004D1D10">
      <w:pPr>
        <w:spacing w:after="0" w:line="240" w:lineRule="auto"/>
        <w:ind w:right="-144"/>
        <w:jc w:val="both"/>
      </w:pPr>
    </w:p>
    <w:p w:rsidR="004D1D10" w:rsidRDefault="004D1D10" w:rsidP="004D1D10">
      <w:pPr>
        <w:spacing w:after="0" w:line="240" w:lineRule="auto"/>
        <w:ind w:right="-144"/>
        <w:jc w:val="both"/>
      </w:pPr>
      <w:r>
        <w:t>When you open the HashSet implementation of the add() method in Java Apis that is rt.jar , you will find the following code in it</w:t>
      </w:r>
    </w:p>
    <w:p w:rsidR="004D1D10" w:rsidRDefault="004D1D10" w:rsidP="004D1D10">
      <w:pPr>
        <w:spacing w:after="0" w:line="240" w:lineRule="auto"/>
        <w:ind w:right="-144"/>
        <w:jc w:val="both"/>
      </w:pPr>
    </w:p>
    <w:p w:rsidR="004D1D10" w:rsidRPr="004A3783" w:rsidRDefault="004D1D10" w:rsidP="004D1D10">
      <w:pPr>
        <w:spacing w:after="0" w:line="240" w:lineRule="auto"/>
        <w:ind w:right="-144"/>
        <w:jc w:val="both"/>
        <w:rPr>
          <w:rStyle w:val="IntenseEmphasis"/>
        </w:rPr>
      </w:pPr>
      <w:r w:rsidRPr="004A3783">
        <w:rPr>
          <w:rStyle w:val="IntenseEmphasis"/>
        </w:rPr>
        <w:t>public class HashSet&lt;E&gt;</w:t>
      </w:r>
    </w:p>
    <w:p w:rsidR="004D1D10" w:rsidRPr="004A3783" w:rsidRDefault="004D1D10" w:rsidP="004D1D10">
      <w:pPr>
        <w:spacing w:after="0" w:line="240" w:lineRule="auto"/>
        <w:ind w:right="-144"/>
        <w:jc w:val="both"/>
        <w:rPr>
          <w:rStyle w:val="IntenseEmphasis"/>
        </w:rPr>
      </w:pPr>
      <w:r w:rsidRPr="004A3783">
        <w:rPr>
          <w:rStyle w:val="IntenseEmphasis"/>
        </w:rPr>
        <w:t>extends AbstractSet&lt;E&gt;</w:t>
      </w:r>
    </w:p>
    <w:p w:rsidR="004D1D10" w:rsidRPr="004A3783" w:rsidRDefault="004D1D10" w:rsidP="004D1D10">
      <w:pPr>
        <w:spacing w:after="0" w:line="240" w:lineRule="auto"/>
        <w:ind w:right="-144"/>
        <w:jc w:val="both"/>
        <w:rPr>
          <w:rStyle w:val="IntenseEmphasis"/>
        </w:rPr>
      </w:pPr>
      <w:r w:rsidRPr="004A3783">
        <w:rPr>
          <w:rStyle w:val="IntenseEmphasis"/>
        </w:rPr>
        <w:t>implements Set&lt;E&gt;, Cloneable, java.io.Serializable</w:t>
      </w:r>
    </w:p>
    <w:p w:rsidR="004D1D10" w:rsidRPr="004A3783" w:rsidRDefault="004D1D10" w:rsidP="004D1D10">
      <w:pPr>
        <w:spacing w:after="0" w:line="240" w:lineRule="auto"/>
        <w:ind w:right="-144"/>
        <w:jc w:val="both"/>
        <w:rPr>
          <w:rStyle w:val="IntenseEmphasis"/>
        </w:rPr>
      </w:pPr>
    </w:p>
    <w:p w:rsidR="004D1D10" w:rsidRPr="004A3783" w:rsidRDefault="004D1D10" w:rsidP="004D1D10">
      <w:pPr>
        <w:spacing w:after="0" w:line="240" w:lineRule="auto"/>
        <w:ind w:right="-144"/>
        <w:jc w:val="both"/>
        <w:rPr>
          <w:rStyle w:val="IntenseEmphasis"/>
        </w:rPr>
      </w:pPr>
      <w:r w:rsidRPr="004A3783">
        <w:rPr>
          <w:rStyle w:val="IntenseEmphasis"/>
        </w:rPr>
        <w:t>{</w:t>
      </w:r>
    </w:p>
    <w:p w:rsidR="004D1D10" w:rsidRPr="004A3783" w:rsidRDefault="004D1D10" w:rsidP="004D1D10">
      <w:pPr>
        <w:spacing w:after="0" w:line="240" w:lineRule="auto"/>
        <w:ind w:right="-144"/>
        <w:jc w:val="both"/>
        <w:rPr>
          <w:rStyle w:val="IntenseEmphasis"/>
        </w:rPr>
      </w:pPr>
      <w:r w:rsidRPr="004A3783">
        <w:rPr>
          <w:rStyle w:val="IntenseEmphasis"/>
        </w:rPr>
        <w:t>private transient HashMap&lt;E,Object&gt; map;</w:t>
      </w:r>
    </w:p>
    <w:p w:rsidR="004D1D10" w:rsidRPr="004A3783" w:rsidRDefault="004D1D10" w:rsidP="004D1D10">
      <w:pPr>
        <w:spacing w:after="0" w:line="240" w:lineRule="auto"/>
        <w:ind w:right="-144"/>
        <w:jc w:val="both"/>
        <w:rPr>
          <w:rStyle w:val="IntenseEmphasis"/>
        </w:rPr>
      </w:pPr>
    </w:p>
    <w:p w:rsidR="004D1D10" w:rsidRPr="004A3783" w:rsidRDefault="004D1D10" w:rsidP="004D1D10">
      <w:pPr>
        <w:spacing w:after="0" w:line="240" w:lineRule="auto"/>
        <w:ind w:right="-144"/>
        <w:jc w:val="both"/>
        <w:rPr>
          <w:rStyle w:val="IntenseEmphasis"/>
        </w:rPr>
      </w:pPr>
      <w:r w:rsidRPr="004A3783">
        <w:rPr>
          <w:rStyle w:val="IntenseEmphasis"/>
        </w:rPr>
        <w:t xml:space="preserve">    // Dummy value to associate with an Object in the backing Map</w:t>
      </w:r>
    </w:p>
    <w:p w:rsidR="004D1D10" w:rsidRPr="004A3783" w:rsidRDefault="004D1D10" w:rsidP="004D1D10">
      <w:pPr>
        <w:spacing w:after="0" w:line="240" w:lineRule="auto"/>
        <w:ind w:right="-144"/>
        <w:jc w:val="both"/>
        <w:rPr>
          <w:rStyle w:val="IntenseEmphasis"/>
        </w:rPr>
      </w:pPr>
    </w:p>
    <w:p w:rsidR="004D1D10" w:rsidRPr="004A3783" w:rsidRDefault="004D1D10" w:rsidP="004D1D10">
      <w:pPr>
        <w:spacing w:after="0" w:line="240" w:lineRule="auto"/>
        <w:ind w:right="-144"/>
        <w:jc w:val="both"/>
        <w:rPr>
          <w:rStyle w:val="IntenseEmphasis"/>
        </w:rPr>
      </w:pPr>
      <w:r w:rsidRPr="004A3783">
        <w:rPr>
          <w:rStyle w:val="IntenseEmphasis"/>
        </w:rPr>
        <w:t>private static final Object PRESENT = new Object();</w:t>
      </w:r>
    </w:p>
    <w:p w:rsidR="004D1D10" w:rsidRPr="004A3783" w:rsidRDefault="004D1D10" w:rsidP="004D1D10">
      <w:pPr>
        <w:spacing w:after="0" w:line="240" w:lineRule="auto"/>
        <w:ind w:right="-144"/>
        <w:jc w:val="both"/>
        <w:rPr>
          <w:rStyle w:val="IntenseEmphasis"/>
        </w:rPr>
      </w:pPr>
    </w:p>
    <w:p w:rsidR="004D1D10" w:rsidRPr="004A3783" w:rsidRDefault="004D1D10" w:rsidP="004D1D10">
      <w:pPr>
        <w:spacing w:after="0" w:line="240" w:lineRule="auto"/>
        <w:ind w:right="-144"/>
        <w:jc w:val="both"/>
        <w:rPr>
          <w:rStyle w:val="IntenseEmphasis"/>
        </w:rPr>
      </w:pPr>
    </w:p>
    <w:p w:rsidR="004D1D10" w:rsidRPr="004A3783" w:rsidRDefault="004D1D10" w:rsidP="004D1D10">
      <w:pPr>
        <w:spacing w:after="0" w:line="240" w:lineRule="auto"/>
        <w:ind w:right="-144"/>
        <w:jc w:val="both"/>
        <w:rPr>
          <w:rStyle w:val="IntenseEmphasis"/>
        </w:rPr>
      </w:pPr>
      <w:r w:rsidRPr="004A3783">
        <w:rPr>
          <w:rStyle w:val="IntenseEmphasis"/>
        </w:rPr>
        <w:t>public HashSet() {</w:t>
      </w:r>
    </w:p>
    <w:p w:rsidR="004D1D10" w:rsidRPr="004A3783" w:rsidRDefault="004D1D10" w:rsidP="004D1D10">
      <w:pPr>
        <w:spacing w:after="0" w:line="240" w:lineRule="auto"/>
        <w:ind w:right="-144"/>
        <w:jc w:val="both"/>
        <w:rPr>
          <w:rStyle w:val="IntenseEmphasis"/>
        </w:rPr>
      </w:pPr>
      <w:r w:rsidRPr="004A3783">
        <w:rPr>
          <w:rStyle w:val="IntenseEmphasis"/>
        </w:rPr>
        <w:t>map = new HashMap&lt;&gt;();</w:t>
      </w:r>
    </w:p>
    <w:p w:rsidR="004D1D10" w:rsidRPr="004A3783" w:rsidRDefault="004D1D10" w:rsidP="004D1D10">
      <w:pPr>
        <w:spacing w:after="0" w:line="240" w:lineRule="auto"/>
        <w:ind w:right="-144"/>
        <w:jc w:val="both"/>
        <w:rPr>
          <w:rStyle w:val="IntenseEmphasis"/>
        </w:rPr>
      </w:pPr>
      <w:r w:rsidRPr="004A3783">
        <w:rPr>
          <w:rStyle w:val="IntenseEmphasis"/>
        </w:rPr>
        <w:t xml:space="preserve">    }</w:t>
      </w:r>
    </w:p>
    <w:p w:rsidR="004D1D10" w:rsidRDefault="004D1D10" w:rsidP="004D1D10">
      <w:pPr>
        <w:spacing w:after="0" w:line="240" w:lineRule="auto"/>
        <w:ind w:right="-144"/>
        <w:jc w:val="both"/>
      </w:pPr>
    </w:p>
    <w:p w:rsidR="004D1D10" w:rsidRPr="004A3783" w:rsidRDefault="004D1D10" w:rsidP="004D1D10">
      <w:pPr>
        <w:spacing w:after="0" w:line="240" w:lineRule="auto"/>
        <w:ind w:right="-144"/>
        <w:jc w:val="both"/>
        <w:rPr>
          <w:rStyle w:val="IntenseEmphasis"/>
        </w:rPr>
      </w:pPr>
      <w:r w:rsidRPr="004A3783">
        <w:rPr>
          <w:rStyle w:val="IntenseEmphasis"/>
        </w:rPr>
        <w:t xml:space="preserve">    // SOME CODE ,i.e Other methods in Hash Set</w:t>
      </w:r>
    </w:p>
    <w:p w:rsidR="004D1D10" w:rsidRPr="004A3783" w:rsidRDefault="004D1D10" w:rsidP="004D1D10">
      <w:pPr>
        <w:spacing w:after="0" w:line="240" w:lineRule="auto"/>
        <w:ind w:right="-144"/>
        <w:jc w:val="both"/>
        <w:rPr>
          <w:rStyle w:val="IntenseEmphasis"/>
        </w:rPr>
      </w:pPr>
    </w:p>
    <w:p w:rsidR="004D1D10" w:rsidRPr="004A3783" w:rsidRDefault="004D1D10" w:rsidP="004D1D10">
      <w:pPr>
        <w:spacing w:after="0" w:line="240" w:lineRule="auto"/>
        <w:ind w:right="-144"/>
        <w:jc w:val="both"/>
        <w:rPr>
          <w:rStyle w:val="IntenseEmphasis"/>
        </w:rPr>
      </w:pPr>
    </w:p>
    <w:p w:rsidR="004D1D10" w:rsidRPr="004A3783" w:rsidRDefault="004D1D10" w:rsidP="004D1D10">
      <w:pPr>
        <w:spacing w:after="0" w:line="240" w:lineRule="auto"/>
        <w:ind w:right="-144"/>
        <w:jc w:val="both"/>
        <w:rPr>
          <w:rStyle w:val="IntenseEmphasis"/>
        </w:rPr>
      </w:pPr>
      <w:r w:rsidRPr="004A3783">
        <w:rPr>
          <w:rStyle w:val="IntenseEmphasis"/>
        </w:rPr>
        <w:t>public boolean add(E e) {</w:t>
      </w:r>
    </w:p>
    <w:p w:rsidR="004D1D10" w:rsidRPr="004A3783" w:rsidRDefault="004D1D10" w:rsidP="004D1D10">
      <w:pPr>
        <w:spacing w:after="0" w:line="240" w:lineRule="auto"/>
        <w:ind w:right="-144"/>
        <w:jc w:val="both"/>
        <w:rPr>
          <w:rStyle w:val="IntenseEmphasis"/>
        </w:rPr>
      </w:pPr>
      <w:r w:rsidRPr="004A3783">
        <w:rPr>
          <w:rStyle w:val="IntenseEmphasis"/>
        </w:rPr>
        <w:t>return map.put(e, PRESENT)==null;</w:t>
      </w:r>
    </w:p>
    <w:p w:rsidR="004D1D10" w:rsidRPr="004A3783" w:rsidRDefault="004D1D10" w:rsidP="004D1D10">
      <w:pPr>
        <w:spacing w:after="0" w:line="240" w:lineRule="auto"/>
        <w:ind w:right="-144"/>
        <w:jc w:val="both"/>
        <w:rPr>
          <w:rStyle w:val="IntenseEmphasis"/>
        </w:rPr>
      </w:pPr>
      <w:r w:rsidRPr="004A3783">
        <w:rPr>
          <w:rStyle w:val="IntenseEmphasis"/>
        </w:rPr>
        <w:t xml:space="preserve">    }</w:t>
      </w:r>
    </w:p>
    <w:p w:rsidR="004D1D10" w:rsidRPr="004A3783" w:rsidRDefault="004D1D10" w:rsidP="004D1D10">
      <w:pPr>
        <w:spacing w:after="0" w:line="240" w:lineRule="auto"/>
        <w:ind w:right="-144"/>
        <w:jc w:val="both"/>
        <w:rPr>
          <w:rStyle w:val="IntenseEmphasis"/>
        </w:rPr>
      </w:pPr>
    </w:p>
    <w:p w:rsidR="004D1D10" w:rsidRPr="004A3783" w:rsidRDefault="004D1D10" w:rsidP="004D1D10">
      <w:pPr>
        <w:spacing w:after="0" w:line="240" w:lineRule="auto"/>
        <w:ind w:right="-144"/>
        <w:jc w:val="both"/>
        <w:rPr>
          <w:rStyle w:val="IntenseEmphasis"/>
        </w:rPr>
      </w:pPr>
      <w:r w:rsidRPr="004A3783">
        <w:rPr>
          <w:rStyle w:val="IntenseEmphasis"/>
        </w:rPr>
        <w:t xml:space="preserve">    // SOME CODE ,i.e Other methods in Hash Set</w:t>
      </w:r>
    </w:p>
    <w:p w:rsidR="004D1D10" w:rsidRPr="004A3783" w:rsidRDefault="004D1D10" w:rsidP="004D1D10">
      <w:pPr>
        <w:spacing w:after="0" w:line="240" w:lineRule="auto"/>
        <w:ind w:right="-144"/>
        <w:jc w:val="both"/>
        <w:rPr>
          <w:rStyle w:val="IntenseEmphasis"/>
        </w:rPr>
      </w:pPr>
      <w:r w:rsidRPr="004A3783">
        <w:rPr>
          <w:rStyle w:val="IntenseEmphasis"/>
        </w:rPr>
        <w:t>}</w:t>
      </w:r>
    </w:p>
    <w:p w:rsidR="004D1D10" w:rsidRDefault="00FF6F13" w:rsidP="004D1D10">
      <w:pPr>
        <w:spacing w:after="0" w:line="240" w:lineRule="auto"/>
        <w:ind w:right="-144"/>
        <w:jc w:val="both"/>
      </w:pPr>
      <w:r>
        <w:t>So,</w:t>
      </w:r>
      <w:r w:rsidR="004D1D10">
        <w:t xml:space="preserve"> we are achieving uniqueness in Set</w:t>
      </w:r>
      <w:r w:rsidR="004D1D10" w:rsidRPr="00611276">
        <w:rPr>
          <w:highlight w:val="cyan"/>
        </w:rPr>
        <w:t>,internally in java  through HashMap</w:t>
      </w:r>
      <w:r w:rsidR="004D1D10">
        <w:t xml:space="preserve"> . Whenever you create an object of HashSet it will create an object of HashMap as you can see in the italic lines in the above code .</w:t>
      </w:r>
    </w:p>
    <w:p w:rsidR="004D1D10" w:rsidRDefault="004D1D10" w:rsidP="004D1D10">
      <w:pPr>
        <w:spacing w:after="0" w:line="240" w:lineRule="auto"/>
        <w:ind w:right="-144"/>
        <w:jc w:val="both"/>
      </w:pPr>
      <w:r>
        <w:t>We already discussed   How HashMap works internally  in java .</w:t>
      </w:r>
    </w:p>
    <w:p w:rsidR="004D1D10" w:rsidRDefault="004D1D10" w:rsidP="004D1D10">
      <w:pPr>
        <w:spacing w:after="0" w:line="240" w:lineRule="auto"/>
        <w:ind w:right="-144"/>
        <w:jc w:val="both"/>
      </w:pPr>
    </w:p>
    <w:p w:rsidR="004D1D10" w:rsidRDefault="004D1D10" w:rsidP="004D1D10">
      <w:pPr>
        <w:spacing w:after="0" w:line="240" w:lineRule="auto"/>
        <w:ind w:right="-144"/>
        <w:jc w:val="both"/>
      </w:pPr>
      <w:r>
        <w:t xml:space="preserve">As we know in HashMap each key is unique . So what we do in the set is that we pass the argument in the add (Elemene E) that is E as a key in the HashMap . Now we need to associate some value to the key , so what Java apis developer did is to pass the Dummy  value that is ( </w:t>
      </w:r>
      <w:r w:rsidRPr="00FF6F13">
        <w:rPr>
          <w:highlight w:val="cyan"/>
        </w:rPr>
        <w:t>new Object () ) which is referred by Object reference PRESENT .</w:t>
      </w:r>
    </w:p>
    <w:p w:rsidR="004D1D10" w:rsidRDefault="004D1D10" w:rsidP="004D1D10">
      <w:pPr>
        <w:spacing w:after="0" w:line="240" w:lineRule="auto"/>
        <w:ind w:right="-144"/>
        <w:jc w:val="both"/>
      </w:pPr>
    </w:p>
    <w:p w:rsidR="004D1D10" w:rsidRDefault="004D1D10" w:rsidP="004D1D10">
      <w:pPr>
        <w:spacing w:after="0" w:line="240" w:lineRule="auto"/>
        <w:ind w:right="-144"/>
        <w:jc w:val="both"/>
      </w:pPr>
      <w:r>
        <w:lastRenderedPageBreak/>
        <w:t>So , actually when you are adding a line in HashSet like  hashset.add(3)   what java does internally is that it will put that element E here 3 as a key in the HashMap(created during HashSet object creation) and some dummy value that is Object's object is passed as a value to the key .</w:t>
      </w:r>
    </w:p>
    <w:p w:rsidR="004D1D10" w:rsidRDefault="004D1D10" w:rsidP="004D1D10">
      <w:pPr>
        <w:spacing w:after="0" w:line="240" w:lineRule="auto"/>
        <w:ind w:right="-144"/>
        <w:jc w:val="both"/>
      </w:pPr>
    </w:p>
    <w:p w:rsidR="004D1D10" w:rsidRDefault="004D1D10" w:rsidP="00FF6EA9">
      <w:pPr>
        <w:spacing w:after="0" w:line="240" w:lineRule="auto"/>
        <w:ind w:right="-144"/>
        <w:jc w:val="both"/>
        <w:outlineLvl w:val="0"/>
      </w:pPr>
      <w:r>
        <w:t>Now if you see the code of the HashMap put(Key k,Value V) method , you will find something like this</w:t>
      </w:r>
    </w:p>
    <w:p w:rsidR="004D1D10" w:rsidRDefault="004D1D10" w:rsidP="004D1D10">
      <w:pPr>
        <w:spacing w:after="0" w:line="240" w:lineRule="auto"/>
        <w:ind w:right="-144"/>
        <w:jc w:val="both"/>
      </w:pPr>
    </w:p>
    <w:p w:rsidR="004D1D10" w:rsidRPr="004A3783" w:rsidRDefault="004D1D10" w:rsidP="004D1D10">
      <w:pPr>
        <w:spacing w:after="0" w:line="240" w:lineRule="auto"/>
        <w:ind w:right="-144"/>
        <w:jc w:val="both"/>
        <w:rPr>
          <w:rStyle w:val="IntenseEmphasis"/>
        </w:rPr>
      </w:pPr>
      <w:r w:rsidRPr="004A3783">
        <w:rPr>
          <w:rStyle w:val="IntenseEmphasis"/>
        </w:rPr>
        <w:t>public V put(K key, V value) {</w:t>
      </w:r>
    </w:p>
    <w:p w:rsidR="004D1D10" w:rsidRPr="004A3783" w:rsidRDefault="004D1D10" w:rsidP="004D1D10">
      <w:pPr>
        <w:spacing w:after="0" w:line="240" w:lineRule="auto"/>
        <w:ind w:right="-144"/>
        <w:jc w:val="both"/>
        <w:rPr>
          <w:rStyle w:val="IntenseEmphasis"/>
        </w:rPr>
      </w:pPr>
      <w:r w:rsidRPr="004A3783">
        <w:rPr>
          <w:rStyle w:val="IntenseEmphasis"/>
        </w:rPr>
        <w:t>//Some code</w:t>
      </w:r>
    </w:p>
    <w:p w:rsidR="004D1D10" w:rsidRPr="004A3783" w:rsidRDefault="004D1D10" w:rsidP="004D1D10">
      <w:pPr>
        <w:spacing w:after="0" w:line="240" w:lineRule="auto"/>
        <w:ind w:right="-144"/>
        <w:jc w:val="both"/>
        <w:rPr>
          <w:rStyle w:val="IntenseEmphasis"/>
        </w:rPr>
      </w:pPr>
      <w:r w:rsidRPr="004A3783">
        <w:rPr>
          <w:rStyle w:val="IntenseEmphasis"/>
        </w:rPr>
        <w:t>}</w:t>
      </w:r>
    </w:p>
    <w:p w:rsidR="004D1D10" w:rsidRDefault="004D1D10" w:rsidP="004D1D10">
      <w:pPr>
        <w:spacing w:after="0" w:line="240" w:lineRule="auto"/>
        <w:ind w:right="-144"/>
        <w:jc w:val="both"/>
      </w:pPr>
    </w:p>
    <w:p w:rsidR="004D1D10" w:rsidRDefault="004D1D10" w:rsidP="00FF6EA9">
      <w:pPr>
        <w:spacing w:after="0" w:line="240" w:lineRule="auto"/>
        <w:ind w:right="-144"/>
        <w:jc w:val="both"/>
        <w:outlineLvl w:val="0"/>
      </w:pPr>
      <w:r>
        <w:t>The main point to notice in above code is that put (key,value) will return</w:t>
      </w:r>
    </w:p>
    <w:p w:rsidR="004D1D10" w:rsidRDefault="004D1D10" w:rsidP="004D1D10">
      <w:pPr>
        <w:spacing w:after="0" w:line="240" w:lineRule="auto"/>
        <w:ind w:right="-144"/>
        <w:jc w:val="both"/>
      </w:pPr>
    </w:p>
    <w:p w:rsidR="004D1D10" w:rsidRDefault="004D1D10" w:rsidP="004D1D10">
      <w:pPr>
        <w:spacing w:after="0" w:line="240" w:lineRule="auto"/>
        <w:ind w:right="-144"/>
        <w:jc w:val="both"/>
      </w:pPr>
      <w:r>
        <w:t>1.  null , if key is unique and added to the map</w:t>
      </w:r>
    </w:p>
    <w:p w:rsidR="004D1D10" w:rsidRDefault="004D1D10" w:rsidP="004D1D10">
      <w:pPr>
        <w:spacing w:after="0" w:line="240" w:lineRule="auto"/>
        <w:ind w:right="-144"/>
        <w:jc w:val="both"/>
      </w:pPr>
      <w:r>
        <w:t>2.  Old Value of the key , if key is duplicate</w:t>
      </w:r>
    </w:p>
    <w:p w:rsidR="004D1D10" w:rsidRDefault="004D1D10" w:rsidP="004D1D10">
      <w:pPr>
        <w:spacing w:after="0" w:line="240" w:lineRule="auto"/>
        <w:ind w:right="-144"/>
        <w:jc w:val="both"/>
      </w:pPr>
    </w:p>
    <w:p w:rsidR="004D1D10" w:rsidRDefault="004D1D10" w:rsidP="004D1D10">
      <w:pPr>
        <w:spacing w:after="0" w:line="240" w:lineRule="auto"/>
        <w:ind w:right="-144"/>
        <w:jc w:val="both"/>
      </w:pPr>
      <w:r>
        <w:t xml:space="preserve">So , in HashSet add() method ,  we check the return value of map.put(key,value) method with null value </w:t>
      </w:r>
    </w:p>
    <w:p w:rsidR="004D1D10" w:rsidRDefault="004D1D10" w:rsidP="004D1D10">
      <w:pPr>
        <w:spacing w:after="0" w:line="240" w:lineRule="auto"/>
        <w:ind w:right="-144"/>
        <w:jc w:val="both"/>
      </w:pPr>
      <w:r>
        <w:t>i.e.</w:t>
      </w:r>
    </w:p>
    <w:p w:rsidR="004D1D10" w:rsidRDefault="004D1D10" w:rsidP="004D1D10">
      <w:pPr>
        <w:spacing w:after="0" w:line="240" w:lineRule="auto"/>
        <w:ind w:right="-144"/>
        <w:jc w:val="both"/>
      </w:pPr>
    </w:p>
    <w:p w:rsidR="004D1D10" w:rsidRPr="004A3783" w:rsidRDefault="004D1D10" w:rsidP="004D1D10">
      <w:pPr>
        <w:spacing w:after="0" w:line="240" w:lineRule="auto"/>
        <w:ind w:right="-144"/>
        <w:jc w:val="both"/>
        <w:rPr>
          <w:rStyle w:val="IntenseEmphasis"/>
        </w:rPr>
      </w:pPr>
      <w:r w:rsidRPr="004A3783">
        <w:rPr>
          <w:rStyle w:val="IntenseEmphasis"/>
        </w:rPr>
        <w:t>public boolean add(E e) {</w:t>
      </w:r>
    </w:p>
    <w:p w:rsidR="004D1D10" w:rsidRPr="004A3783" w:rsidRDefault="004D1D10" w:rsidP="004D1D10">
      <w:pPr>
        <w:spacing w:after="0" w:line="240" w:lineRule="auto"/>
        <w:ind w:right="-144"/>
        <w:jc w:val="both"/>
        <w:rPr>
          <w:rStyle w:val="IntenseEmphasis"/>
        </w:rPr>
      </w:pPr>
      <w:r w:rsidRPr="004A3783">
        <w:rPr>
          <w:rStyle w:val="IntenseEmphasis"/>
        </w:rPr>
        <w:t>return map.put(e, PRESENT)==null;</w:t>
      </w:r>
    </w:p>
    <w:p w:rsidR="004D1D10" w:rsidRPr="004A3783" w:rsidRDefault="004D1D10" w:rsidP="004D1D10">
      <w:pPr>
        <w:spacing w:after="0" w:line="240" w:lineRule="auto"/>
        <w:ind w:right="-144"/>
        <w:jc w:val="both"/>
        <w:rPr>
          <w:rStyle w:val="IntenseEmphasis"/>
        </w:rPr>
      </w:pPr>
      <w:r w:rsidRPr="004A3783">
        <w:rPr>
          <w:rStyle w:val="IntenseEmphasis"/>
        </w:rPr>
        <w:t xml:space="preserve">       }</w:t>
      </w:r>
    </w:p>
    <w:p w:rsidR="004D1D10" w:rsidRDefault="004D1D10" w:rsidP="004D1D10">
      <w:pPr>
        <w:spacing w:after="0" w:line="240" w:lineRule="auto"/>
        <w:ind w:right="-144"/>
        <w:jc w:val="both"/>
      </w:pPr>
    </w:p>
    <w:p w:rsidR="004D1D10" w:rsidRDefault="004D1D10" w:rsidP="00FF6EA9">
      <w:pPr>
        <w:spacing w:after="0" w:line="240" w:lineRule="auto"/>
        <w:ind w:right="-144"/>
        <w:jc w:val="both"/>
        <w:outlineLvl w:val="0"/>
      </w:pPr>
      <w:r>
        <w:t>So , if map.put(key,value) returns null ,then</w:t>
      </w:r>
    </w:p>
    <w:p w:rsidR="004D1D10" w:rsidRDefault="004D1D10" w:rsidP="004D1D10">
      <w:pPr>
        <w:spacing w:after="0" w:line="240" w:lineRule="auto"/>
        <w:ind w:right="-144"/>
        <w:jc w:val="both"/>
      </w:pPr>
      <w:r>
        <w:t>map.put(e, PRESENT)==null      will return true and element is added to the HashSet.</w:t>
      </w:r>
    </w:p>
    <w:p w:rsidR="004D1D10" w:rsidRDefault="004D1D10" w:rsidP="004D1D10">
      <w:pPr>
        <w:spacing w:after="0" w:line="240" w:lineRule="auto"/>
        <w:ind w:right="-144"/>
        <w:jc w:val="both"/>
      </w:pPr>
    </w:p>
    <w:p w:rsidR="004D1D10" w:rsidRDefault="004D1D10" w:rsidP="004D1D10">
      <w:pPr>
        <w:spacing w:after="0" w:line="240" w:lineRule="auto"/>
        <w:ind w:right="-144"/>
        <w:jc w:val="both"/>
      </w:pPr>
    </w:p>
    <w:p w:rsidR="004D1D10" w:rsidRDefault="004D1D10" w:rsidP="004D1D10">
      <w:pPr>
        <w:spacing w:after="0" w:line="240" w:lineRule="auto"/>
        <w:ind w:right="-144"/>
        <w:jc w:val="both"/>
      </w:pPr>
    </w:p>
    <w:p w:rsidR="004D1D10" w:rsidRDefault="004D1D10" w:rsidP="00FF6EA9">
      <w:pPr>
        <w:spacing w:after="0" w:line="240" w:lineRule="auto"/>
        <w:ind w:right="-144"/>
        <w:jc w:val="both"/>
        <w:outlineLvl w:val="0"/>
      </w:pPr>
      <w:r>
        <w:t>So , if map.put(key,value) returns old value of the key ,then</w:t>
      </w:r>
    </w:p>
    <w:p w:rsidR="004D1D10" w:rsidRDefault="004D1D10" w:rsidP="004D1D10">
      <w:pPr>
        <w:spacing w:after="0" w:line="240" w:lineRule="auto"/>
        <w:ind w:right="-144"/>
        <w:jc w:val="both"/>
      </w:pPr>
      <w:r>
        <w:t>map.put(e, PRESENT)==null      will return false and element is  not added to the HashSet .</w:t>
      </w:r>
    </w:p>
    <w:p w:rsidR="004D1D10" w:rsidRDefault="004D1D10" w:rsidP="004D1D10">
      <w:pPr>
        <w:spacing w:after="0" w:line="240" w:lineRule="auto"/>
        <w:ind w:right="-144"/>
        <w:jc w:val="both"/>
      </w:pPr>
    </w:p>
    <w:p w:rsidR="00697286" w:rsidRDefault="00511205" w:rsidP="00697286">
      <w:pPr>
        <w:rPr>
          <w:rStyle w:val="IntenseEmphasis"/>
          <w:b w:val="0"/>
          <w:bCs w:val="0"/>
        </w:rPr>
      </w:pPr>
      <w:bookmarkStart w:id="26" w:name="_Toc471372160"/>
      <w:r w:rsidRPr="006F5B9F">
        <w:rPr>
          <w:rStyle w:val="Heading1Char"/>
          <w:rFonts w:eastAsiaTheme="minorHAnsi"/>
        </w:rPr>
        <w:t>How Add Method works Internally in ArrayList</w:t>
      </w:r>
      <w:bookmarkEnd w:id="26"/>
      <w:r w:rsidRPr="00B73EB1">
        <w:rPr>
          <w:rFonts w:ascii="Verdana" w:eastAsia="Times New Roman" w:hAnsi="Verdana" w:cs="Times New Roman"/>
          <w:b/>
          <w:bCs/>
          <w:kern w:val="36"/>
          <w:sz w:val="24"/>
          <w:szCs w:val="48"/>
        </w:rPr>
        <w:br/>
      </w:r>
      <w:r w:rsidRPr="00B73EB1">
        <w:br/>
        <w:t>Before going into the details , first look at the code example of the ArrayList add(Object) method :</w:t>
      </w:r>
      <w:r w:rsidRPr="00B73EB1">
        <w:br/>
      </w:r>
    </w:p>
    <w:p w:rsidR="00511205" w:rsidRPr="00B73EB1" w:rsidRDefault="00511205" w:rsidP="00697286">
      <w:pPr>
        <w:spacing w:line="240" w:lineRule="auto"/>
        <w:contextualSpacing/>
        <w:rPr>
          <w:rStyle w:val="IntenseEmphasis"/>
        </w:rPr>
      </w:pPr>
      <w:r w:rsidRPr="00B73EB1">
        <w:rPr>
          <w:rStyle w:val="IntenseEmphasis"/>
          <w:b w:val="0"/>
          <w:bCs w:val="0"/>
        </w:rPr>
        <w:t>publicclassJavaHungry</w:t>
      </w:r>
      <w:r w:rsidRPr="00B73EB1">
        <w:rPr>
          <w:rStyle w:val="IntenseEmphasis"/>
        </w:rPr>
        <w:t xml:space="preserve"> {</w:t>
      </w:r>
    </w:p>
    <w:p w:rsidR="00511205" w:rsidRPr="00B73EB1" w:rsidRDefault="00511205" w:rsidP="00697286">
      <w:pPr>
        <w:spacing w:after="0" w:line="240" w:lineRule="auto"/>
        <w:ind w:right="-144"/>
        <w:contextualSpacing/>
        <w:jc w:val="both"/>
        <w:rPr>
          <w:rStyle w:val="IntenseEmphasis"/>
        </w:rPr>
      </w:pPr>
    </w:p>
    <w:p w:rsidR="00511205" w:rsidRPr="00B73EB1" w:rsidRDefault="00511205" w:rsidP="00697286">
      <w:pPr>
        <w:spacing w:after="0" w:line="240" w:lineRule="auto"/>
        <w:ind w:right="-144"/>
        <w:contextualSpacing/>
        <w:jc w:val="both"/>
        <w:rPr>
          <w:rStyle w:val="IntenseEmphasis"/>
        </w:rPr>
      </w:pPr>
      <w:r w:rsidRPr="00B73EB1">
        <w:rPr>
          <w:rStyle w:val="IntenseEmphasis"/>
          <w:b w:val="0"/>
          <w:bCs w:val="0"/>
        </w:rPr>
        <w:t>publicstaticvoidmain</w:t>
      </w:r>
      <w:r w:rsidRPr="00B73EB1">
        <w:rPr>
          <w:rStyle w:val="IntenseEmphasis"/>
        </w:rPr>
        <w:t>(String[] args)</w:t>
      </w:r>
    </w:p>
    <w:p w:rsidR="00511205" w:rsidRPr="00B73EB1" w:rsidRDefault="00511205" w:rsidP="00697286">
      <w:pPr>
        <w:spacing w:after="0" w:line="240" w:lineRule="auto"/>
        <w:ind w:right="-144"/>
        <w:contextualSpacing/>
        <w:jc w:val="both"/>
        <w:rPr>
          <w:rStyle w:val="IntenseEmphasis"/>
        </w:rPr>
      </w:pPr>
      <w:r w:rsidRPr="00B73EB1">
        <w:rPr>
          <w:rStyle w:val="IntenseEmphasis"/>
        </w:rPr>
        <w:t xml:space="preserve">    {</w:t>
      </w:r>
    </w:p>
    <w:p w:rsidR="00511205" w:rsidRPr="00B73EB1" w:rsidRDefault="00511205" w:rsidP="00697286">
      <w:pPr>
        <w:spacing w:after="0" w:line="240" w:lineRule="auto"/>
        <w:ind w:right="-144"/>
        <w:contextualSpacing/>
        <w:jc w:val="both"/>
        <w:rPr>
          <w:rStyle w:val="IntenseEmphasis"/>
        </w:rPr>
      </w:pPr>
      <w:r w:rsidRPr="00B73EB1">
        <w:rPr>
          <w:rStyle w:val="IntenseEmphasis"/>
        </w:rPr>
        <w:t xml:space="preserve">        // TODO Auto-generated method stub</w:t>
      </w:r>
    </w:p>
    <w:p w:rsidR="00511205" w:rsidRPr="00B73EB1" w:rsidRDefault="00511205" w:rsidP="00697286">
      <w:pPr>
        <w:spacing w:after="0" w:line="240" w:lineRule="auto"/>
        <w:ind w:right="-144"/>
        <w:contextualSpacing/>
        <w:jc w:val="both"/>
        <w:rPr>
          <w:rStyle w:val="IntenseEmphasis"/>
        </w:rPr>
      </w:pPr>
    </w:p>
    <w:p w:rsidR="00511205" w:rsidRPr="00B73EB1" w:rsidRDefault="00511205" w:rsidP="00FF6EA9">
      <w:pPr>
        <w:spacing w:after="0" w:line="240" w:lineRule="auto"/>
        <w:ind w:right="-144"/>
        <w:contextualSpacing/>
        <w:jc w:val="both"/>
        <w:outlineLvl w:val="0"/>
        <w:rPr>
          <w:rStyle w:val="IntenseEmphasis"/>
        </w:rPr>
      </w:pPr>
      <w:r w:rsidRPr="00B73EB1">
        <w:rPr>
          <w:rStyle w:val="IntenseEmphasis"/>
        </w:rPr>
        <w:t xml:space="preserve">        ArrayList&lt;Object&gt; arrobj = </w:t>
      </w:r>
      <w:r w:rsidRPr="00B73EB1">
        <w:rPr>
          <w:rStyle w:val="IntenseEmphasis"/>
          <w:b w:val="0"/>
          <w:bCs w:val="0"/>
        </w:rPr>
        <w:t>new</w:t>
      </w:r>
      <w:r w:rsidRPr="00B73EB1">
        <w:rPr>
          <w:rStyle w:val="IntenseEmphasis"/>
        </w:rPr>
        <w:t xml:space="preserve"> ArrayList&lt;Object&gt;();</w:t>
      </w:r>
    </w:p>
    <w:p w:rsidR="00511205" w:rsidRPr="00B73EB1" w:rsidRDefault="00511205" w:rsidP="00697286">
      <w:pPr>
        <w:spacing w:after="0" w:line="240" w:lineRule="auto"/>
        <w:ind w:right="-144"/>
        <w:contextualSpacing/>
        <w:jc w:val="both"/>
        <w:rPr>
          <w:rStyle w:val="IntenseEmphasis"/>
        </w:rPr>
      </w:pPr>
      <w:r w:rsidRPr="00B73EB1">
        <w:rPr>
          <w:rStyle w:val="IntenseEmphasis"/>
        </w:rPr>
        <w:t>arrobj.add(</w:t>
      </w:r>
      <w:r w:rsidRPr="00B73EB1">
        <w:rPr>
          <w:rStyle w:val="IntenseEmphasis"/>
          <w:b w:val="0"/>
          <w:bCs w:val="0"/>
        </w:rPr>
        <w:t>3</w:t>
      </w:r>
      <w:r w:rsidRPr="00B73EB1">
        <w:rPr>
          <w:rStyle w:val="IntenseEmphasis"/>
        </w:rPr>
        <w:t>);</w:t>
      </w:r>
    </w:p>
    <w:p w:rsidR="00511205" w:rsidRPr="00B73EB1" w:rsidRDefault="00511205" w:rsidP="00697286">
      <w:pPr>
        <w:spacing w:after="0" w:line="240" w:lineRule="auto"/>
        <w:ind w:right="-144"/>
        <w:contextualSpacing/>
        <w:jc w:val="both"/>
        <w:rPr>
          <w:rStyle w:val="IntenseEmphasis"/>
        </w:rPr>
      </w:pPr>
      <w:r w:rsidRPr="00B73EB1">
        <w:rPr>
          <w:rStyle w:val="IntenseEmphasis"/>
        </w:rPr>
        <w:t>arrobj.add("Java Hungry");</w:t>
      </w:r>
    </w:p>
    <w:p w:rsidR="00511205" w:rsidRPr="00B73EB1" w:rsidRDefault="00511205" w:rsidP="00697286">
      <w:pPr>
        <w:spacing w:after="0" w:line="240" w:lineRule="auto"/>
        <w:ind w:right="-144"/>
        <w:contextualSpacing/>
        <w:jc w:val="both"/>
        <w:rPr>
          <w:rStyle w:val="IntenseEmphasis"/>
        </w:rPr>
      </w:pPr>
      <w:r w:rsidRPr="00B73EB1">
        <w:rPr>
          <w:rStyle w:val="IntenseEmphasis"/>
        </w:rPr>
        <w:t>arrobj.add("Blogspot");</w:t>
      </w:r>
    </w:p>
    <w:p w:rsidR="00511205" w:rsidRPr="00B73EB1" w:rsidRDefault="00511205" w:rsidP="00FF6EA9">
      <w:pPr>
        <w:spacing w:after="0" w:line="240" w:lineRule="auto"/>
        <w:ind w:right="-144"/>
        <w:contextualSpacing/>
        <w:jc w:val="both"/>
        <w:outlineLvl w:val="0"/>
        <w:rPr>
          <w:rStyle w:val="IntenseEmphasis"/>
        </w:rPr>
      </w:pPr>
      <w:r w:rsidRPr="00B73EB1">
        <w:rPr>
          <w:rStyle w:val="IntenseEmphasis"/>
        </w:rPr>
        <w:t>System.out.println(" is "+ arrobj);</w:t>
      </w:r>
    </w:p>
    <w:p w:rsidR="00511205" w:rsidRPr="00B73EB1" w:rsidRDefault="00511205" w:rsidP="00697286">
      <w:pPr>
        <w:spacing w:after="0" w:line="240" w:lineRule="auto"/>
        <w:ind w:right="-144"/>
        <w:contextualSpacing/>
        <w:jc w:val="both"/>
        <w:rPr>
          <w:rStyle w:val="IntenseEmphasis"/>
        </w:rPr>
      </w:pPr>
      <w:r w:rsidRPr="00B73EB1">
        <w:rPr>
          <w:rStyle w:val="IntenseEmphasis"/>
        </w:rPr>
        <w:t xml:space="preserve">    }</w:t>
      </w:r>
    </w:p>
    <w:p w:rsidR="00511205" w:rsidRPr="00B73EB1" w:rsidRDefault="00511205" w:rsidP="00697286">
      <w:pPr>
        <w:spacing w:after="0" w:line="240" w:lineRule="auto"/>
        <w:ind w:right="-144"/>
        <w:contextualSpacing/>
        <w:jc w:val="both"/>
        <w:rPr>
          <w:rStyle w:val="IntenseEmphasis"/>
        </w:rPr>
      </w:pPr>
      <w:r w:rsidRPr="00B73EB1">
        <w:rPr>
          <w:rStyle w:val="IntenseEmphasis"/>
        </w:rPr>
        <w:t>}</w:t>
      </w:r>
    </w:p>
    <w:p w:rsidR="00697286" w:rsidRDefault="00511205" w:rsidP="00511205">
      <w:r>
        <w:rPr>
          <w:rFonts w:ascii="Arial" w:hAnsi="Arial" w:cs="Arial"/>
          <w:color w:val="2F2E2E"/>
          <w:sz w:val="27"/>
          <w:szCs w:val="27"/>
        </w:rPr>
        <w:br/>
      </w:r>
      <w:r w:rsidRPr="00697286">
        <w:t>Output :</w:t>
      </w:r>
      <w:r>
        <w:rPr>
          <w:rFonts w:ascii="Arial" w:hAnsi="Arial" w:cs="Arial"/>
          <w:b/>
          <w:bCs/>
          <w:color w:val="2F2E2E"/>
          <w:sz w:val="27"/>
          <w:szCs w:val="27"/>
          <w:shd w:val="clear" w:color="auto" w:fill="FFFFFF"/>
        </w:rPr>
        <w:t> </w:t>
      </w:r>
      <w:r>
        <w:rPr>
          <w:rFonts w:ascii="Consolas" w:hAnsi="Consolas" w:cs="Consolas"/>
          <w:b/>
          <w:bCs/>
          <w:color w:val="333333"/>
          <w:sz w:val="20"/>
          <w:szCs w:val="20"/>
          <w:bdr w:val="none" w:sz="0" w:space="0" w:color="auto" w:frame="1"/>
          <w:shd w:val="clear" w:color="auto" w:fill="FFFFFF"/>
        </w:rPr>
        <w:t>[3, Java Hungry, Blogspot]</w:t>
      </w:r>
      <w:r>
        <w:rPr>
          <w:rFonts w:ascii="Arial" w:hAnsi="Arial" w:cs="Arial"/>
          <w:color w:val="2F2E2E"/>
          <w:sz w:val="27"/>
          <w:szCs w:val="27"/>
        </w:rPr>
        <w:br/>
      </w:r>
      <w:r w:rsidRPr="00B73EB1">
        <w:lastRenderedPageBreak/>
        <w:br/>
        <w:t>So in the above example , we have created an ArrayList object arrobj . To add elements into the arrobj we called the add method on arrobj. After printing the arrobj , we get the desired result ,i.e , values are added to the arrobj.</w:t>
      </w:r>
      <w:r w:rsidRPr="00B73EB1">
        <w:br/>
        <w:t>But the question is how add(Object) method adds the value in ArrayList. So lets find out :</w:t>
      </w:r>
      <w:r w:rsidRPr="00B73EB1">
        <w:br/>
      </w:r>
    </w:p>
    <w:p w:rsidR="00511205" w:rsidRDefault="00511205" w:rsidP="00511205">
      <w:r w:rsidRPr="00B73EB1">
        <w:t>There are two overloaded add() methods in ArrayList class:</w:t>
      </w:r>
      <w:r w:rsidRPr="00B73EB1">
        <w:br/>
      </w:r>
      <w:r w:rsidRPr="00B73EB1">
        <w:br/>
        <w:t>1.  </w:t>
      </w:r>
      <w:r w:rsidRPr="00697286">
        <w:rPr>
          <w:highlight w:val="cyan"/>
        </w:rPr>
        <w:t>add(Object)</w:t>
      </w:r>
      <w:r w:rsidRPr="00B73EB1">
        <w:t xml:space="preserve">  : adds object to the end of the list.</w:t>
      </w:r>
      <w:r w:rsidRPr="00B73EB1">
        <w:br/>
        <w:t>2.  </w:t>
      </w:r>
      <w:r w:rsidRPr="00697286">
        <w:rPr>
          <w:highlight w:val="cyan"/>
        </w:rPr>
        <w:t>add(int index , Object )</w:t>
      </w:r>
      <w:r w:rsidRPr="00B73EB1">
        <w:t xml:space="preserve">  : inserts the specified object at the specified position in the list.</w:t>
      </w:r>
    </w:p>
    <w:p w:rsidR="00511205" w:rsidRDefault="00511205" w:rsidP="00697286">
      <w:pPr>
        <w:shd w:val="clear" w:color="auto" w:fill="FFFFFF"/>
        <w:textAlignment w:val="baseline"/>
        <w:rPr>
          <w:rFonts w:ascii="Georgia" w:hAnsi="Georgia"/>
          <w:i/>
          <w:iCs/>
          <w:color w:val="666666"/>
        </w:rPr>
      </w:pPr>
      <w:r w:rsidRPr="00B73EB1">
        <w:t xml:space="preserve">As internal working of both the add methods are almost similar. </w:t>
      </w:r>
      <w:r w:rsidRPr="00B73EB1">
        <w:br/>
      </w:r>
      <w:r w:rsidRPr="00B73EB1">
        <w:br/>
      </w:r>
      <w:r w:rsidRPr="00B73EB1">
        <w:rPr>
          <w:b/>
        </w:rPr>
        <w:t>Internal working of ArrayList or How add(Object) method works internally in ArrayList in Java.</w:t>
      </w:r>
      <w:r w:rsidRPr="00B73EB1">
        <w:rPr>
          <w:b/>
        </w:rPr>
        <w:br/>
      </w:r>
      <w:r w:rsidRPr="00697286">
        <w:rPr>
          <w:rFonts w:ascii="Georgia" w:hAnsi="Georgia"/>
          <w:i/>
          <w:iCs/>
          <w:color w:val="666666"/>
          <w:highlight w:val="cyan"/>
        </w:rPr>
        <w:t>ArrayList </w:t>
      </w:r>
      <w:r w:rsidRPr="00697286">
        <w:rPr>
          <w:rFonts w:ascii="Georgia" w:hAnsi="Georgia"/>
          <w:b/>
          <w:bCs/>
          <w:i/>
          <w:iCs/>
          <w:color w:val="666666"/>
          <w:highlight w:val="cyan"/>
        </w:rPr>
        <w:t>internally uses  array </w:t>
      </w:r>
      <w:r w:rsidRPr="00697286">
        <w:rPr>
          <w:rFonts w:ascii="Georgia" w:hAnsi="Georgia"/>
          <w:i/>
          <w:iCs/>
          <w:color w:val="666666"/>
          <w:highlight w:val="cyan"/>
        </w:rPr>
        <w:t> </w:t>
      </w:r>
      <w:r w:rsidRPr="00697286">
        <w:rPr>
          <w:rFonts w:ascii="Georgia" w:hAnsi="Georgia"/>
          <w:b/>
          <w:bCs/>
          <w:i/>
          <w:iCs/>
          <w:color w:val="666666"/>
          <w:highlight w:val="cyan"/>
        </w:rPr>
        <w:t>object</w:t>
      </w:r>
      <w:r w:rsidRPr="00697286">
        <w:rPr>
          <w:rFonts w:ascii="Georgia" w:hAnsi="Georgia"/>
          <w:i/>
          <w:iCs/>
          <w:color w:val="666666"/>
          <w:highlight w:val="cyan"/>
        </w:rPr>
        <w:t> to add(or store) the elements. In other words, ArrayList is backed by Array data -structure.The array of ArrayList is </w:t>
      </w:r>
      <w:r w:rsidRPr="00697286">
        <w:rPr>
          <w:rFonts w:ascii="Georgia" w:hAnsi="Georgia"/>
          <w:b/>
          <w:bCs/>
          <w:i/>
          <w:iCs/>
          <w:color w:val="666666"/>
          <w:highlight w:val="cyan"/>
        </w:rPr>
        <w:t>resizable (or dynamic).</w:t>
      </w:r>
    </w:p>
    <w:p w:rsidR="00511205" w:rsidRPr="00697286" w:rsidRDefault="00511205" w:rsidP="00511205">
      <w:pPr>
        <w:rPr>
          <w:rStyle w:val="IntenseEmphasis"/>
        </w:rPr>
      </w:pPr>
      <w:r w:rsidRPr="00B73EB1">
        <w:t>If you look into the ArrayList Api in jdk  rt.jar , you will find the following code snippets in it.</w:t>
      </w:r>
      <w:r w:rsidRPr="00B73EB1">
        <w:br/>
      </w:r>
      <w:r w:rsidRPr="00B73EB1">
        <w:br/>
      </w:r>
      <w:r w:rsidRPr="00697286">
        <w:rPr>
          <w:rStyle w:val="IntenseEmphasis"/>
        </w:rPr>
        <w:t>private transient Object[] elementData;</w:t>
      </w:r>
    </w:p>
    <w:p w:rsidR="00511205" w:rsidRPr="00B73EB1" w:rsidRDefault="00511205" w:rsidP="00511205">
      <w:pPr>
        <w:shd w:val="clear" w:color="auto" w:fill="FFFFFF"/>
        <w:textAlignment w:val="baseline"/>
      </w:pPr>
      <w:r w:rsidRPr="00B73EB1">
        <w:t>When you create the ArrayList object i.e new ArrayList() , the following code is executed :</w:t>
      </w:r>
    </w:p>
    <w:p w:rsidR="00511205" w:rsidRPr="00697286" w:rsidRDefault="00511205" w:rsidP="00511205">
      <w:pPr>
        <w:rPr>
          <w:rStyle w:val="IntenseEmphasis"/>
        </w:rPr>
      </w:pPr>
      <w:r w:rsidRPr="00B73EB1">
        <w:br/>
      </w:r>
      <w:r w:rsidRPr="00697286">
        <w:rPr>
          <w:rStyle w:val="IntenseEmphasis"/>
        </w:rPr>
        <w:t>this.elementData = new Object[initialCapacity];</w:t>
      </w:r>
    </w:p>
    <w:p w:rsidR="00511205" w:rsidRPr="00B73EB1" w:rsidRDefault="00511205" w:rsidP="00511205">
      <w:pPr>
        <w:shd w:val="clear" w:color="auto" w:fill="FFFFFF"/>
        <w:textAlignment w:val="baseline"/>
      </w:pPr>
    </w:p>
    <w:p w:rsidR="00570C6D" w:rsidRDefault="00511205" w:rsidP="00887B31">
      <w:pPr>
        <w:spacing w:line="240" w:lineRule="auto"/>
        <w:contextualSpacing/>
      </w:pPr>
      <w:r w:rsidRPr="00B73EB1">
        <w:t>There are two ways to create an ArrayList object . </w:t>
      </w:r>
      <w:r w:rsidRPr="00B73EB1">
        <w:br/>
      </w:r>
      <w:r w:rsidRPr="00B73EB1">
        <w:br/>
      </w:r>
      <w:r w:rsidRPr="00697286">
        <w:rPr>
          <w:b/>
        </w:rPr>
        <w:t>a. Creates the empty list with initial capacity</w:t>
      </w:r>
      <w:r w:rsidRPr="00697286">
        <w:rPr>
          <w:rFonts w:ascii="Arial" w:hAnsi="Arial" w:cs="Arial"/>
          <w:b/>
          <w:color w:val="2F2E2E"/>
          <w:sz w:val="27"/>
          <w:szCs w:val="27"/>
        </w:rPr>
        <w:br/>
      </w:r>
      <w:r w:rsidRPr="00B73EB1">
        <w:t> 1.  List</w:t>
      </w:r>
      <w:r w:rsidR="00697286" w:rsidRPr="00697286">
        <w:t>arrlstobj = new ArrayList</w:t>
      </w:r>
      <w:r w:rsidR="00697286">
        <w:t>();</w:t>
      </w:r>
      <w:r w:rsidRPr="00B73EB1">
        <w:br/>
      </w:r>
      <w:r w:rsidRPr="00B73EB1">
        <w:br/>
        <w:t>When we create ArrayList this way , the default constructor of the ArrayList class is invoked. It will create internally an array of Object with default size set to 10.</w:t>
      </w:r>
      <w:r w:rsidRPr="00B73EB1">
        <w:br/>
      </w:r>
      <w:r w:rsidRPr="00B73EB1">
        <w:br/>
        <w:t> 2.  List</w:t>
      </w:r>
      <w:r w:rsidR="00697286" w:rsidRPr="00697286">
        <w:t xml:space="preserve"> arrlstobj = new ArrayList</w:t>
      </w:r>
      <w:r w:rsidR="00697286">
        <w:t>(20);</w:t>
      </w:r>
      <w:r w:rsidRPr="00B73EB1">
        <w:br/>
      </w:r>
      <w:r w:rsidRPr="00B73EB1">
        <w:br/>
        <w:t>When we create ArrayList this way , the  ArrayList will invoke the constructor with the integer argument. It will create internally an array of Object . The size of the Object[] will be equal to the argument passed in the constructor . Thus when above line of code is executed ,it  creates an Object[] of capacity 20.</w:t>
      </w:r>
      <w:r w:rsidRPr="00B73EB1">
        <w:br/>
      </w:r>
      <w:r w:rsidRPr="00B73EB1">
        <w:br/>
      </w:r>
      <w:r w:rsidRPr="00887B31">
        <w:rPr>
          <w:b/>
        </w:rPr>
        <w:t>b. Creates the non empty list containing the elements of the specified collection. </w:t>
      </w:r>
      <w:r w:rsidRPr="00B73EB1">
        <w:br/>
      </w:r>
      <w:r w:rsidRPr="00B73EB1">
        <w:br/>
        <w:t>List</w:t>
      </w:r>
      <w:r w:rsidR="00887B31" w:rsidRPr="00887B31">
        <w:t>arrlstobj  = new ArrayList(Collection c)</w:t>
      </w:r>
      <w:r w:rsidRPr="00B73EB1">
        <w:br/>
      </w:r>
      <w:r w:rsidRPr="00B73EB1">
        <w:br/>
        <w:t xml:space="preserve">The above ArrayList constructor will create an non empty list containing the elements of the collection </w:t>
      </w:r>
      <w:r w:rsidRPr="00B73EB1">
        <w:lastRenderedPageBreak/>
        <w:t>passed in the constructor.</w:t>
      </w:r>
      <w:r w:rsidRPr="00B73EB1">
        <w:br/>
      </w:r>
      <w:r w:rsidRPr="00B73EB1">
        <w:br/>
      </w:r>
      <w:r w:rsidRPr="00887B31">
        <w:rPr>
          <w:rFonts w:ascii="Verdana" w:eastAsiaTheme="majorEastAsia" w:hAnsi="Verdana" w:cstheme="majorBidi"/>
          <w:b/>
          <w:bCs/>
          <w:sz w:val="20"/>
          <w:szCs w:val="26"/>
        </w:rPr>
        <w:t>How the size of ArrayList grows dynamically?</w:t>
      </w:r>
      <w:r w:rsidRPr="00887B31">
        <w:rPr>
          <w:b/>
        </w:rPr>
        <w:t> </w:t>
      </w:r>
      <w:r w:rsidRPr="00B73EB1">
        <w:br/>
      </w:r>
      <w:r w:rsidRPr="00B73EB1">
        <w:br/>
        <w:t>Inside the add(Object) , you will find the following code</w:t>
      </w:r>
    </w:p>
    <w:p w:rsidR="00511205" w:rsidRPr="00B73EB1" w:rsidRDefault="00511205" w:rsidP="00887B31">
      <w:pPr>
        <w:spacing w:line="240" w:lineRule="auto"/>
        <w:contextualSpacing/>
        <w:rPr>
          <w:rStyle w:val="IntenseEmphasis"/>
        </w:rPr>
      </w:pPr>
      <w:r w:rsidRPr="00B73EB1">
        <w:br/>
      </w:r>
      <w:r w:rsidRPr="00B73EB1">
        <w:rPr>
          <w:rStyle w:val="IntenseEmphasis"/>
        </w:rPr>
        <w:t>public boolean add(E e)</w:t>
      </w:r>
    </w:p>
    <w:p w:rsidR="00511205" w:rsidRPr="00B73EB1" w:rsidRDefault="00511205" w:rsidP="00887B31">
      <w:pPr>
        <w:spacing w:after="0" w:line="240" w:lineRule="auto"/>
        <w:ind w:right="-144"/>
        <w:contextualSpacing/>
        <w:jc w:val="both"/>
        <w:rPr>
          <w:rStyle w:val="IntenseEmphasis"/>
        </w:rPr>
      </w:pPr>
      <w:r w:rsidRPr="00B73EB1">
        <w:rPr>
          <w:rStyle w:val="IntenseEmphasis"/>
        </w:rPr>
        <w:t xml:space="preserve">    {</w:t>
      </w:r>
    </w:p>
    <w:p w:rsidR="00511205" w:rsidRPr="00B73EB1" w:rsidRDefault="00511205" w:rsidP="00887B31">
      <w:pPr>
        <w:spacing w:after="0" w:line="240" w:lineRule="auto"/>
        <w:ind w:right="-144"/>
        <w:contextualSpacing/>
        <w:jc w:val="both"/>
        <w:rPr>
          <w:rStyle w:val="IntenseEmphasis"/>
        </w:rPr>
      </w:pPr>
      <w:r w:rsidRPr="00B73EB1">
        <w:rPr>
          <w:rStyle w:val="IntenseEmphasis"/>
        </w:rPr>
        <w:t xml:space="preserve">        ensureCapacity(size+1);</w:t>
      </w:r>
    </w:p>
    <w:p w:rsidR="00511205" w:rsidRPr="00B73EB1" w:rsidRDefault="00887B31" w:rsidP="00887B31">
      <w:pPr>
        <w:spacing w:after="0" w:line="240" w:lineRule="auto"/>
        <w:ind w:right="-144"/>
        <w:contextualSpacing/>
        <w:jc w:val="both"/>
        <w:rPr>
          <w:rStyle w:val="IntenseEmphasis"/>
        </w:rPr>
      </w:pPr>
      <w:r>
        <w:rPr>
          <w:rStyle w:val="IntenseEmphasis"/>
        </w:rPr>
        <w:tab/>
      </w:r>
      <w:r w:rsidR="00511205" w:rsidRPr="00B73EB1">
        <w:rPr>
          <w:rStyle w:val="IntenseEmphasis"/>
        </w:rPr>
        <w:t>elementData[size++] = e;         </w:t>
      </w:r>
    </w:p>
    <w:p w:rsidR="00511205" w:rsidRPr="00B73EB1" w:rsidRDefault="00511205" w:rsidP="00887B31">
      <w:pPr>
        <w:spacing w:after="0" w:line="240" w:lineRule="auto"/>
        <w:ind w:right="-144" w:firstLine="720"/>
        <w:contextualSpacing/>
        <w:jc w:val="both"/>
        <w:rPr>
          <w:rStyle w:val="IntenseEmphasis"/>
        </w:rPr>
      </w:pPr>
      <w:r w:rsidRPr="00B73EB1">
        <w:rPr>
          <w:rStyle w:val="IntenseEmphasis"/>
        </w:rPr>
        <w:t>return true;</w:t>
      </w:r>
    </w:p>
    <w:p w:rsidR="00511205" w:rsidRPr="00B73EB1" w:rsidRDefault="00511205" w:rsidP="00887B31">
      <w:pPr>
        <w:spacing w:after="0" w:line="240" w:lineRule="auto"/>
        <w:ind w:right="-144" w:firstLine="720"/>
        <w:contextualSpacing/>
        <w:jc w:val="both"/>
        <w:rPr>
          <w:rStyle w:val="IntenseEmphasis"/>
        </w:rPr>
      </w:pPr>
      <w:r w:rsidRPr="00B73EB1">
        <w:rPr>
          <w:rStyle w:val="IntenseEmphasis"/>
        </w:rPr>
        <w:t>}</w:t>
      </w:r>
    </w:p>
    <w:p w:rsidR="00511205" w:rsidRPr="00570C6D" w:rsidRDefault="00511205" w:rsidP="00570C6D">
      <w:pPr>
        <w:rPr>
          <w:rFonts w:ascii="Times New Roman" w:hAnsi="Times New Roman"/>
        </w:rPr>
      </w:pPr>
      <w:r w:rsidRPr="00B73EB1">
        <w:br/>
        <w:t>Important point to note from above code is that we are checking the capacity of the ArrayList , before adding the element</w:t>
      </w:r>
      <w:r w:rsidRPr="00570C6D">
        <w:rPr>
          <w:highlight w:val="cyan"/>
        </w:rPr>
        <w:t>. ensureCapacity()  determines what is the current size of occupied elements and what is the maximum size of the array.</w:t>
      </w:r>
      <w:r w:rsidRPr="00B73EB1">
        <w:t xml:space="preserve"> If size of </w:t>
      </w:r>
      <w:r w:rsidR="00570C6D" w:rsidRPr="00B73EB1">
        <w:t>the filled</w:t>
      </w:r>
      <w:r w:rsidRPr="00B73EB1">
        <w:t xml:space="preserve"> elements (including the new element to be added to the ArrayList class) is greater than the</w:t>
      </w:r>
      <w:r w:rsidR="00570C6D" w:rsidRPr="00B73EB1">
        <w:t> maximum</w:t>
      </w:r>
      <w:r w:rsidRPr="00B73EB1">
        <w:t xml:space="preserve"> size of the array then increase the size of array. But the size of the array </w:t>
      </w:r>
      <w:r w:rsidR="00570C6D" w:rsidRPr="00B73EB1">
        <w:t>cannot</w:t>
      </w:r>
      <w:r w:rsidRPr="00B73EB1">
        <w:t xml:space="preserve"> be increased dynamically. So what happens internally is new Array is created with capacity</w:t>
      </w:r>
      <w:r w:rsidRPr="00B73EB1">
        <w:br/>
      </w:r>
      <w:r w:rsidRPr="00B73EB1">
        <w:br/>
        <w:t>Till Java 6</w:t>
      </w:r>
      <w:r w:rsidRPr="00B73EB1">
        <w:br/>
      </w:r>
      <w:r w:rsidRPr="00B73EB1">
        <w:rPr>
          <w:rStyle w:val="IntenseEmphasis"/>
          <w:b w:val="0"/>
          <w:bCs w:val="0"/>
        </w:rPr>
        <w:t xml:space="preserve">   int</w:t>
      </w:r>
      <w:r w:rsidRPr="00B73EB1">
        <w:rPr>
          <w:rStyle w:val="IntenseEmphasis"/>
        </w:rPr>
        <w:t> newCapacity = (oldCapacity * 3)/2 + 1;</w:t>
      </w:r>
      <w:r w:rsidRPr="00B73EB1">
        <w:rPr>
          <w:rStyle w:val="IntenseEmphasis"/>
        </w:rPr>
        <w:br/>
      </w:r>
      <w:r>
        <w:rPr>
          <w:rFonts w:ascii="Arial" w:hAnsi="Arial" w:cs="Arial"/>
          <w:color w:val="2F2E2E"/>
          <w:sz w:val="27"/>
          <w:szCs w:val="27"/>
        </w:rPr>
        <w:br/>
      </w:r>
      <w:r w:rsidRPr="00B73EB1">
        <w:t>(Update) From Java 7</w:t>
      </w:r>
      <w:r>
        <w:rPr>
          <w:rFonts w:ascii="Arial" w:hAnsi="Arial" w:cs="Arial"/>
          <w:color w:val="2F2E2E"/>
          <w:sz w:val="27"/>
          <w:szCs w:val="27"/>
        </w:rPr>
        <w:br/>
      </w:r>
      <w:r w:rsidRPr="00B73EB1">
        <w:rPr>
          <w:rStyle w:val="IntenseEmphasis"/>
        </w:rPr>
        <w:br/>
        <w:t>     int newCapacity = oldCapacity + (oldCapacity &gt;&gt; 1);</w:t>
      </w:r>
      <w:r>
        <w:rPr>
          <w:rFonts w:ascii="Arial" w:hAnsi="Arial" w:cs="Arial"/>
          <w:color w:val="2F2E2E"/>
          <w:sz w:val="27"/>
          <w:szCs w:val="27"/>
        </w:rPr>
        <w:br/>
      </w:r>
      <w:r>
        <w:rPr>
          <w:rFonts w:ascii="Arial" w:hAnsi="Arial" w:cs="Arial"/>
          <w:color w:val="2F2E2E"/>
          <w:sz w:val="27"/>
          <w:szCs w:val="27"/>
        </w:rPr>
        <w:br/>
      </w:r>
      <w:r w:rsidRPr="00B73EB1">
        <w:t>also, data from the old array is copied into the new array.</w:t>
      </w:r>
      <w:r w:rsidRPr="00B73EB1">
        <w:br/>
      </w:r>
      <w:r w:rsidRPr="00570C6D">
        <w:rPr>
          <w:rFonts w:ascii="Verdana" w:eastAsiaTheme="majorEastAsia" w:hAnsi="Verdana" w:cstheme="majorBidi"/>
          <w:b/>
          <w:bCs/>
          <w:sz w:val="20"/>
          <w:szCs w:val="26"/>
        </w:rPr>
        <w:t>Interviewer : Which copy technique internally used by the ArrayList class clone() method?</w:t>
      </w:r>
      <w:r w:rsidRPr="00570C6D">
        <w:rPr>
          <w:rFonts w:ascii="Verdana" w:eastAsiaTheme="majorEastAsia" w:hAnsi="Verdana" w:cstheme="majorBidi"/>
          <w:b/>
          <w:bCs/>
          <w:sz w:val="20"/>
          <w:szCs w:val="26"/>
        </w:rPr>
        <w:br/>
      </w:r>
      <w:r w:rsidRPr="00B73EB1">
        <w:br/>
        <w:t xml:space="preserve">There are two copy techniques present in the object oriented programming </w:t>
      </w:r>
      <w:r w:rsidR="00570C6D" w:rsidRPr="00B73EB1">
        <w:t>language,</w:t>
      </w:r>
      <w:r w:rsidRPr="00B73EB1">
        <w:t> deep copy and shallow copy.</w:t>
      </w:r>
    </w:p>
    <w:p w:rsidR="00C848A9" w:rsidRDefault="00511205" w:rsidP="00B73EB1">
      <w:pPr>
        <w:spacing w:after="0" w:line="240" w:lineRule="auto"/>
        <w:ind w:right="-144"/>
      </w:pPr>
      <w:r w:rsidRPr="00B73EB1">
        <w:t>Just like HashSet ,  ArrayList also returns the shallow copy of the  HashSet object. It means elements themselves are not cloned. In other words, shallow copy is made by copying the reference of the object.</w:t>
      </w:r>
      <w:r w:rsidRPr="00B73EB1">
        <w:br/>
      </w:r>
      <w:r w:rsidRPr="00B73EB1">
        <w:br/>
      </w:r>
      <w:r w:rsidRPr="00570C6D">
        <w:rPr>
          <w:rFonts w:ascii="Verdana" w:eastAsiaTheme="majorEastAsia" w:hAnsi="Verdana" w:cstheme="majorBidi"/>
          <w:b/>
          <w:bCs/>
          <w:sz w:val="20"/>
          <w:szCs w:val="26"/>
        </w:rPr>
        <w:t>Interviewer : How to create ArrayList</w:t>
      </w:r>
      <w:r w:rsidRPr="00B73EB1">
        <w:br/>
      </w:r>
      <w:r w:rsidRPr="00B73EB1">
        <w:br/>
        <w:t>One liner answer :    List</w:t>
      </w:r>
      <w:r w:rsidRPr="00B73EB1">
        <w:br/>
      </w:r>
      <w:r w:rsidRPr="00B73EB1">
        <w:br/>
      </w:r>
      <w:r w:rsidRPr="00570C6D">
        <w:rPr>
          <w:rFonts w:ascii="Verdana" w:eastAsiaTheme="majorEastAsia" w:hAnsi="Verdana" w:cstheme="majorBidi"/>
          <w:b/>
          <w:bCs/>
          <w:sz w:val="20"/>
          <w:szCs w:val="26"/>
        </w:rPr>
        <w:t>Interviewer : What happens if ArrayList is concurrently modified while iterating the elements ?</w:t>
      </w:r>
      <w:r w:rsidRPr="00B73EB1">
        <w:br/>
      </w:r>
      <w:r w:rsidRPr="00B73EB1">
        <w:br/>
        <w:t>According to </w:t>
      </w:r>
      <w:hyperlink r:id="rId10" w:tgtFrame="_blank" w:history="1">
        <w:r w:rsidRPr="00B73EB1">
          <w:t>ArrayList Oracle Java docs</w:t>
        </w:r>
      </w:hyperlink>
      <w:r w:rsidRPr="00B73EB1">
        <w:t xml:space="preserve"> , </w:t>
      </w:r>
      <w:r w:rsidRPr="006D7859">
        <w:rPr>
          <w:highlight w:val="cyan"/>
        </w:rPr>
        <w:t>The iterators returned by the ArrayList class's iterator and listiterator method are fail-fast.</w:t>
      </w:r>
      <w:r w:rsidRPr="00B73EB1">
        <w:t xml:space="preserve"> See the </w:t>
      </w:r>
      <w:hyperlink r:id="rId11" w:tgtFrame="_blank" w:history="1">
        <w:r w:rsidRPr="00B73EB1">
          <w:t>difference between fail fast and fail safe iterator</w:t>
        </w:r>
      </w:hyperlink>
      <w:r w:rsidRPr="00B73EB1">
        <w:t> .</w:t>
      </w:r>
      <w:r w:rsidRPr="00B73EB1">
        <w:br/>
      </w:r>
      <w:r w:rsidRPr="00B73EB1">
        <w:br/>
      </w:r>
      <w:r w:rsidRPr="00570C6D">
        <w:rPr>
          <w:rFonts w:ascii="Verdana" w:eastAsiaTheme="majorEastAsia" w:hAnsi="Verdana" w:cstheme="majorBidi"/>
          <w:b/>
          <w:bCs/>
          <w:sz w:val="20"/>
          <w:szCs w:val="26"/>
        </w:rPr>
        <w:lastRenderedPageBreak/>
        <w:t>Interviewer : What is the runtime performance of the get() method in ArrayList , where n represents the number of elements ?</w:t>
      </w:r>
      <w:r w:rsidRPr="00B73EB1">
        <w:br/>
      </w:r>
      <w:r w:rsidRPr="00B73EB1">
        <w:br/>
        <w:t xml:space="preserve">get() ,set() , size() operations run in constant time i.e </w:t>
      </w:r>
      <w:r w:rsidRPr="006D7859">
        <w:rPr>
          <w:highlight w:val="cyan"/>
        </w:rPr>
        <w:t>O(1)</w:t>
      </w:r>
      <w:r w:rsidRPr="00B73EB1">
        <w:br/>
      </w:r>
      <w:r w:rsidRPr="00B73EB1">
        <w:br/>
        <w:t xml:space="preserve">add()  operation runs in amortized constant time , i.e adding n elements require </w:t>
      </w:r>
      <w:r w:rsidRPr="006D7859">
        <w:rPr>
          <w:highlight w:val="cyan"/>
        </w:rPr>
        <w:t>O(n)</w:t>
      </w:r>
      <w:r w:rsidRPr="00B73EB1">
        <w:t xml:space="preserve"> time. </w:t>
      </w:r>
      <w:r w:rsidRPr="00B73EB1">
        <w:br/>
      </w:r>
    </w:p>
    <w:p w:rsidR="00C848A9" w:rsidRPr="00C848A9" w:rsidRDefault="00C848A9" w:rsidP="00FF6EA9">
      <w:pPr>
        <w:spacing w:after="0" w:line="240" w:lineRule="auto"/>
        <w:ind w:right="-144"/>
        <w:outlineLvl w:val="0"/>
        <w:rPr>
          <w:rFonts w:ascii="Verdana" w:eastAsiaTheme="majorEastAsia" w:hAnsi="Verdana" w:cstheme="majorBidi"/>
          <w:b/>
          <w:bCs/>
          <w:sz w:val="20"/>
          <w:szCs w:val="26"/>
        </w:rPr>
      </w:pPr>
      <w:r w:rsidRPr="00C848A9">
        <w:rPr>
          <w:rFonts w:ascii="Verdana" w:eastAsiaTheme="majorEastAsia" w:hAnsi="Verdana" w:cstheme="majorBidi"/>
          <w:b/>
          <w:bCs/>
          <w:sz w:val="20"/>
          <w:szCs w:val="26"/>
        </w:rPr>
        <w:t>What happens when element is removed</w:t>
      </w:r>
    </w:p>
    <w:p w:rsidR="00C848A9" w:rsidRDefault="00C848A9" w:rsidP="00C848A9">
      <w:pPr>
        <w:spacing w:after="0" w:line="240" w:lineRule="auto"/>
        <w:ind w:right="-144"/>
      </w:pPr>
      <w:r>
        <w:t xml:space="preserve">When elements are removed from an ArrayList using either remove(int i) (i.e using index) or remove(Object o), in the underlying array the gap created by the removal of an element has to be filled. That is done by Shifting any subsequent elements to the left (subtracts one from their indices). </w:t>
      </w:r>
    </w:p>
    <w:p w:rsidR="00C848A9" w:rsidRDefault="00C848A9" w:rsidP="00C848A9">
      <w:pPr>
        <w:spacing w:after="0" w:line="240" w:lineRule="auto"/>
        <w:ind w:right="-144"/>
        <w:rPr>
          <w:rStyle w:val="IntenseEmphasis"/>
        </w:rPr>
      </w:pPr>
    </w:p>
    <w:p w:rsidR="00C848A9" w:rsidRDefault="00C848A9" w:rsidP="00FF6EA9">
      <w:pPr>
        <w:spacing w:after="0" w:line="240" w:lineRule="auto"/>
        <w:ind w:right="-144"/>
        <w:outlineLvl w:val="0"/>
      </w:pPr>
      <w:r w:rsidRPr="006D7859">
        <w:rPr>
          <w:rStyle w:val="IntenseEmphasis"/>
        </w:rPr>
        <w:t>System.arrayCopy</w:t>
      </w:r>
      <w:r>
        <w:t xml:space="preserve"> method is used for that.</w:t>
      </w:r>
    </w:p>
    <w:p w:rsidR="00C848A9" w:rsidRDefault="00C848A9" w:rsidP="00C848A9">
      <w:pPr>
        <w:spacing w:after="0" w:line="240" w:lineRule="auto"/>
        <w:ind w:right="-144"/>
      </w:pPr>
    </w:p>
    <w:p w:rsidR="00C848A9" w:rsidRDefault="00C848A9" w:rsidP="00FF6EA9">
      <w:pPr>
        <w:spacing w:after="0" w:line="240" w:lineRule="auto"/>
        <w:ind w:right="-144"/>
        <w:outlineLvl w:val="0"/>
        <w:rPr>
          <w:rStyle w:val="IntenseEmphasis"/>
        </w:rPr>
      </w:pPr>
      <w:r w:rsidRPr="00C848A9">
        <w:rPr>
          <w:rStyle w:val="IntenseEmphasis"/>
        </w:rPr>
        <w:t>System.arraycopy(elementData, index+1, elementData, index, numMoved);</w:t>
      </w:r>
    </w:p>
    <w:p w:rsidR="00C848A9" w:rsidRPr="00C848A9" w:rsidRDefault="00C848A9" w:rsidP="00C848A9">
      <w:pPr>
        <w:spacing w:after="0" w:line="240" w:lineRule="auto"/>
        <w:ind w:right="-144"/>
        <w:rPr>
          <w:rStyle w:val="IntenseEmphasis"/>
        </w:rPr>
      </w:pPr>
    </w:p>
    <w:p w:rsidR="004D1D10" w:rsidRDefault="00C848A9" w:rsidP="00C848A9">
      <w:pPr>
        <w:spacing w:after="0" w:line="240" w:lineRule="auto"/>
        <w:ind w:right="-144"/>
      </w:pPr>
      <w:r>
        <w:t>Here index+1 is the source position and index is the destination position. Since element at the position index is removed so elements starting from index+1 are copied to destination starting from index.</w:t>
      </w:r>
      <w:r w:rsidR="00511205" w:rsidRPr="00B73EB1">
        <w:br/>
      </w:r>
    </w:p>
    <w:p w:rsidR="004D1D10" w:rsidRDefault="004D1D10" w:rsidP="004D1D10">
      <w:pPr>
        <w:pStyle w:val="Heading1"/>
      </w:pPr>
      <w:bookmarkStart w:id="27" w:name="_Toc464524205"/>
      <w:bookmarkStart w:id="28" w:name="_Toc471372161"/>
      <w:r>
        <w:t>4. HashMap vs ConcurrentHashMap</w:t>
      </w:r>
      <w:bookmarkEnd w:id="27"/>
      <w:bookmarkEnd w:id="28"/>
    </w:p>
    <w:p w:rsidR="004D1D10" w:rsidRPr="00476F15" w:rsidRDefault="004D1D10" w:rsidP="00FF6EA9">
      <w:pPr>
        <w:pStyle w:val="Heading2"/>
      </w:pPr>
      <w:bookmarkStart w:id="29" w:name="_Toc464524206"/>
      <w:bookmarkStart w:id="30" w:name="_Toc471372162"/>
      <w:r w:rsidRPr="00476F15">
        <w:t>1.  Thread -Safe:</w:t>
      </w:r>
      <w:bookmarkEnd w:id="29"/>
      <w:bookmarkEnd w:id="30"/>
    </w:p>
    <w:p w:rsidR="004D1D10" w:rsidRDefault="004D1D10" w:rsidP="004D1D10">
      <w:pPr>
        <w:spacing w:after="0" w:line="240" w:lineRule="auto"/>
        <w:ind w:right="-144"/>
        <w:jc w:val="both"/>
      </w:pPr>
    </w:p>
    <w:p w:rsidR="004D1D10" w:rsidRDefault="004D1D10" w:rsidP="004D1D10">
      <w:pPr>
        <w:spacing w:after="0" w:line="240" w:lineRule="auto"/>
        <w:ind w:right="-144"/>
        <w:jc w:val="both"/>
      </w:pPr>
      <w:r>
        <w:t xml:space="preserve">     ConcurrentHashMap is thread-safe that is the code can be accessed by single thread at a time .</w:t>
      </w:r>
    </w:p>
    <w:p w:rsidR="004D1D10" w:rsidRDefault="004D1D10" w:rsidP="004D1D10">
      <w:pPr>
        <w:spacing w:after="0" w:line="240" w:lineRule="auto"/>
        <w:ind w:right="-144"/>
        <w:jc w:val="both"/>
      </w:pPr>
      <w:r>
        <w:t>while HashMap is not thread-safe .</w:t>
      </w:r>
    </w:p>
    <w:p w:rsidR="004D1D10" w:rsidRPr="00476F15" w:rsidRDefault="004D1D10" w:rsidP="00FF6EA9">
      <w:pPr>
        <w:pStyle w:val="Heading2"/>
      </w:pPr>
      <w:bookmarkStart w:id="31" w:name="_Toc464524207"/>
      <w:bookmarkStart w:id="32" w:name="_Toc471372163"/>
      <w:r w:rsidRPr="00476F15">
        <w:t>2.  Synchronization Method :</w:t>
      </w:r>
      <w:bookmarkEnd w:id="31"/>
      <w:bookmarkEnd w:id="32"/>
    </w:p>
    <w:p w:rsidR="004D1D10" w:rsidRDefault="004D1D10" w:rsidP="004D1D10">
      <w:pPr>
        <w:spacing w:after="0" w:line="240" w:lineRule="auto"/>
        <w:ind w:right="-144"/>
        <w:jc w:val="both"/>
      </w:pPr>
    </w:p>
    <w:p w:rsidR="004D1D10" w:rsidRDefault="004D1D10" w:rsidP="00FF6EA9">
      <w:pPr>
        <w:spacing w:after="0" w:line="240" w:lineRule="auto"/>
        <w:ind w:right="-144"/>
        <w:jc w:val="both"/>
        <w:outlineLvl w:val="0"/>
      </w:pPr>
      <w:r>
        <w:t xml:space="preserve">    HashMap can be synchronized by using    </w:t>
      </w:r>
    </w:p>
    <w:p w:rsidR="004D1D10" w:rsidRDefault="004D1D10" w:rsidP="004D1D10">
      <w:pPr>
        <w:spacing w:after="0" w:line="240" w:lineRule="auto"/>
        <w:ind w:right="-144"/>
        <w:jc w:val="both"/>
      </w:pPr>
      <w:r>
        <w:t xml:space="preserve">synchronizedMap(HashMap)  method .  By using this  </w:t>
      </w:r>
    </w:p>
    <w:p w:rsidR="004D1D10" w:rsidRDefault="004D1D10" w:rsidP="004D1D10">
      <w:pPr>
        <w:spacing w:after="0" w:line="240" w:lineRule="auto"/>
        <w:ind w:right="-144"/>
        <w:jc w:val="both"/>
      </w:pPr>
    </w:p>
    <w:p w:rsidR="004D1D10" w:rsidRDefault="004D1D10" w:rsidP="00FF6EA9">
      <w:pPr>
        <w:spacing w:after="0" w:line="240" w:lineRule="auto"/>
        <w:ind w:right="-144"/>
        <w:jc w:val="both"/>
        <w:outlineLvl w:val="0"/>
      </w:pPr>
      <w:r>
        <w:t xml:space="preserve">    Method we get a HashMap object which is equivalent </w:t>
      </w:r>
    </w:p>
    <w:p w:rsidR="004D1D10" w:rsidRPr="006D7859" w:rsidRDefault="004D1D10" w:rsidP="004D1D10">
      <w:pPr>
        <w:spacing w:after="0" w:line="240" w:lineRule="auto"/>
        <w:ind w:right="-144"/>
        <w:jc w:val="both"/>
        <w:rPr>
          <w:highlight w:val="cyan"/>
        </w:rPr>
      </w:pPr>
      <w:r>
        <w:t xml:space="preserve">to the HashTable object . </w:t>
      </w:r>
      <w:r w:rsidRPr="006D7859">
        <w:rPr>
          <w:highlight w:val="cyan"/>
        </w:rPr>
        <w:t xml:space="preserve">So every modification is performed    </w:t>
      </w:r>
    </w:p>
    <w:p w:rsidR="004D1D10" w:rsidRDefault="004D1D10" w:rsidP="004D1D10">
      <w:pPr>
        <w:spacing w:after="0" w:line="240" w:lineRule="auto"/>
        <w:ind w:right="-144"/>
        <w:jc w:val="both"/>
      </w:pPr>
      <w:r w:rsidRPr="006D7859">
        <w:rPr>
          <w:highlight w:val="cyan"/>
        </w:rPr>
        <w:t>on  Map is locked on Map object.</w:t>
      </w:r>
    </w:p>
    <w:p w:rsidR="004D1D10" w:rsidRDefault="004D1D10" w:rsidP="004D1D10">
      <w:pPr>
        <w:spacing w:after="0" w:line="240" w:lineRule="auto"/>
        <w:ind w:right="-144"/>
        <w:jc w:val="both"/>
      </w:pPr>
    </w:p>
    <w:p w:rsidR="004D1D10" w:rsidRDefault="004D1D10" w:rsidP="004D1D10">
      <w:pPr>
        <w:spacing w:after="0" w:line="240" w:lineRule="auto"/>
        <w:ind w:right="-144"/>
        <w:jc w:val="both"/>
      </w:pPr>
    </w:p>
    <w:p w:rsidR="004D1D10" w:rsidRPr="00476F15" w:rsidRDefault="004D1D10" w:rsidP="004D1D10">
      <w:pPr>
        <w:spacing w:after="0" w:line="240" w:lineRule="auto"/>
        <w:ind w:right="-144"/>
        <w:jc w:val="both"/>
        <w:rPr>
          <w:rStyle w:val="IntenseEmphasis"/>
        </w:rPr>
      </w:pPr>
      <w:r w:rsidRPr="00476F15">
        <w:rPr>
          <w:rStyle w:val="IntenseEmphasis"/>
        </w:rPr>
        <w:t>import java.util.*;</w:t>
      </w:r>
    </w:p>
    <w:p w:rsidR="004D1D10" w:rsidRPr="00476F15" w:rsidRDefault="004D1D10" w:rsidP="004D1D10">
      <w:pPr>
        <w:spacing w:after="0" w:line="240" w:lineRule="auto"/>
        <w:ind w:right="-144"/>
        <w:jc w:val="both"/>
        <w:rPr>
          <w:rStyle w:val="IntenseEmphasis"/>
        </w:rPr>
      </w:pPr>
    </w:p>
    <w:p w:rsidR="004D1D10" w:rsidRPr="00476F15" w:rsidRDefault="004D1D10" w:rsidP="004D1D10">
      <w:pPr>
        <w:spacing w:after="0" w:line="240" w:lineRule="auto"/>
        <w:ind w:right="-144"/>
        <w:jc w:val="both"/>
        <w:rPr>
          <w:rStyle w:val="IntenseEmphasis"/>
        </w:rPr>
      </w:pPr>
      <w:r w:rsidRPr="00476F15">
        <w:rPr>
          <w:rStyle w:val="IntenseEmphasis"/>
        </w:rPr>
        <w:t>public class HashMapSynchronization {</w:t>
      </w:r>
    </w:p>
    <w:p w:rsidR="004D1D10" w:rsidRPr="00476F15" w:rsidRDefault="004D1D10" w:rsidP="004D1D10">
      <w:pPr>
        <w:spacing w:after="0" w:line="240" w:lineRule="auto"/>
        <w:ind w:right="-144"/>
        <w:jc w:val="both"/>
        <w:rPr>
          <w:rStyle w:val="IntenseEmphasis"/>
        </w:rPr>
      </w:pPr>
      <w:r w:rsidRPr="00476F15">
        <w:rPr>
          <w:rStyle w:val="IntenseEmphasis"/>
        </w:rPr>
        <w:t>public static void main(String[] args) {</w:t>
      </w:r>
    </w:p>
    <w:p w:rsidR="004D1D10" w:rsidRPr="00476F15" w:rsidRDefault="004D1D10" w:rsidP="004D1D10">
      <w:pPr>
        <w:spacing w:after="0" w:line="240" w:lineRule="auto"/>
        <w:ind w:right="-144"/>
        <w:jc w:val="both"/>
        <w:rPr>
          <w:rStyle w:val="IntenseEmphasis"/>
        </w:rPr>
      </w:pPr>
      <w:r w:rsidRPr="00476F15">
        <w:rPr>
          <w:rStyle w:val="IntenseEmphasis"/>
        </w:rPr>
        <w:t xml:space="preserve">        // create map</w:t>
      </w:r>
    </w:p>
    <w:p w:rsidR="004D1D10" w:rsidRPr="00476F15" w:rsidRDefault="004D1D10" w:rsidP="00FF6EA9">
      <w:pPr>
        <w:spacing w:after="0" w:line="240" w:lineRule="auto"/>
        <w:ind w:right="-144"/>
        <w:jc w:val="both"/>
        <w:outlineLvl w:val="0"/>
        <w:rPr>
          <w:rStyle w:val="IntenseEmphasis"/>
        </w:rPr>
      </w:pPr>
      <w:r w:rsidRPr="00476F15">
        <w:rPr>
          <w:rStyle w:val="IntenseEmphasis"/>
        </w:rPr>
        <w:t xml:space="preserve">        Map&lt;String,String&gt; map = new HashMap&lt;String,String&gt;();</w:t>
      </w:r>
    </w:p>
    <w:p w:rsidR="004D1D10" w:rsidRPr="00476F15" w:rsidRDefault="004D1D10" w:rsidP="004D1D10">
      <w:pPr>
        <w:spacing w:after="0" w:line="240" w:lineRule="auto"/>
        <w:ind w:right="-144"/>
        <w:jc w:val="both"/>
        <w:rPr>
          <w:rStyle w:val="IntenseEmphasis"/>
        </w:rPr>
      </w:pPr>
    </w:p>
    <w:p w:rsidR="004D1D10" w:rsidRPr="00476F15" w:rsidRDefault="004D1D10" w:rsidP="004D1D10">
      <w:pPr>
        <w:spacing w:after="0" w:line="240" w:lineRule="auto"/>
        <w:ind w:right="-144"/>
        <w:jc w:val="both"/>
        <w:rPr>
          <w:rStyle w:val="IntenseEmphasis"/>
        </w:rPr>
      </w:pPr>
      <w:r w:rsidRPr="00476F15">
        <w:rPr>
          <w:rStyle w:val="IntenseEmphasis"/>
        </w:rPr>
        <w:t xml:space="preserve">        // populate the map</w:t>
      </w:r>
    </w:p>
    <w:p w:rsidR="004D1D10" w:rsidRPr="00476F15" w:rsidRDefault="004D1D10" w:rsidP="004D1D10">
      <w:pPr>
        <w:spacing w:after="0" w:line="240" w:lineRule="auto"/>
        <w:ind w:right="-144"/>
        <w:jc w:val="both"/>
        <w:rPr>
          <w:rStyle w:val="IntenseEmphasis"/>
        </w:rPr>
      </w:pPr>
      <w:r w:rsidRPr="00476F15">
        <w:rPr>
          <w:rStyle w:val="IntenseEmphasis"/>
        </w:rPr>
        <w:t>map.put("1","ALIVE ");</w:t>
      </w:r>
    </w:p>
    <w:p w:rsidR="004D1D10" w:rsidRPr="00476F15" w:rsidRDefault="004D1D10" w:rsidP="004D1D10">
      <w:pPr>
        <w:spacing w:after="0" w:line="240" w:lineRule="auto"/>
        <w:ind w:right="-144"/>
        <w:jc w:val="both"/>
        <w:rPr>
          <w:rStyle w:val="IntenseEmphasis"/>
        </w:rPr>
      </w:pPr>
      <w:r w:rsidRPr="00476F15">
        <w:rPr>
          <w:rStyle w:val="IntenseEmphasis"/>
        </w:rPr>
        <w:t>map.put("2","IS");</w:t>
      </w:r>
    </w:p>
    <w:p w:rsidR="004D1D10" w:rsidRPr="00476F15" w:rsidRDefault="004D1D10" w:rsidP="004D1D10">
      <w:pPr>
        <w:spacing w:after="0" w:line="240" w:lineRule="auto"/>
        <w:ind w:right="-144"/>
        <w:jc w:val="both"/>
        <w:rPr>
          <w:rStyle w:val="IntenseEmphasis"/>
        </w:rPr>
      </w:pPr>
      <w:r w:rsidRPr="00476F15">
        <w:rPr>
          <w:rStyle w:val="IntenseEmphasis"/>
        </w:rPr>
        <w:t>map.put("3","AWESOME");</w:t>
      </w:r>
    </w:p>
    <w:p w:rsidR="004D1D10" w:rsidRPr="00476F15" w:rsidRDefault="004D1D10" w:rsidP="004D1D10">
      <w:pPr>
        <w:spacing w:after="0" w:line="240" w:lineRule="auto"/>
        <w:ind w:right="-144"/>
        <w:jc w:val="both"/>
        <w:rPr>
          <w:rStyle w:val="IntenseEmphasis"/>
        </w:rPr>
      </w:pPr>
    </w:p>
    <w:p w:rsidR="004D1D10" w:rsidRPr="00476F15" w:rsidRDefault="004D1D10" w:rsidP="004D1D10">
      <w:pPr>
        <w:spacing w:after="0" w:line="240" w:lineRule="auto"/>
        <w:ind w:right="-144"/>
        <w:jc w:val="both"/>
        <w:rPr>
          <w:rStyle w:val="IntenseEmphasis"/>
        </w:rPr>
      </w:pPr>
      <w:r w:rsidRPr="00476F15">
        <w:rPr>
          <w:rStyle w:val="IntenseEmphasis"/>
        </w:rPr>
        <w:t xml:space="preserve">        // create a synchronized map</w:t>
      </w:r>
    </w:p>
    <w:p w:rsidR="004D1D10" w:rsidRPr="00476F15" w:rsidRDefault="004D1D10" w:rsidP="00FF6EA9">
      <w:pPr>
        <w:spacing w:after="0" w:line="240" w:lineRule="auto"/>
        <w:ind w:right="-144"/>
        <w:jc w:val="both"/>
        <w:outlineLvl w:val="0"/>
        <w:rPr>
          <w:rStyle w:val="IntenseEmphasis"/>
        </w:rPr>
      </w:pPr>
      <w:r w:rsidRPr="00476F15">
        <w:rPr>
          <w:rStyle w:val="IntenseEmphasis"/>
        </w:rPr>
        <w:t xml:space="preserve">        Map&lt;String,String&gt; syncMap = Collections.synchronizedMap(map);</w:t>
      </w:r>
    </w:p>
    <w:p w:rsidR="004D1D10" w:rsidRPr="00476F15" w:rsidRDefault="004D1D10" w:rsidP="004D1D10">
      <w:pPr>
        <w:spacing w:after="0" w:line="240" w:lineRule="auto"/>
        <w:ind w:right="-144"/>
        <w:jc w:val="both"/>
        <w:rPr>
          <w:rStyle w:val="IntenseEmphasis"/>
        </w:rPr>
      </w:pPr>
    </w:p>
    <w:p w:rsidR="004D1D10" w:rsidRPr="00476F15" w:rsidRDefault="004D1D10" w:rsidP="00FF6EA9">
      <w:pPr>
        <w:spacing w:after="0" w:line="240" w:lineRule="auto"/>
        <w:ind w:right="-144"/>
        <w:jc w:val="both"/>
        <w:outlineLvl w:val="0"/>
        <w:rPr>
          <w:rStyle w:val="IntenseEmphasis"/>
        </w:rPr>
      </w:pPr>
      <w:r w:rsidRPr="00476F15">
        <w:rPr>
          <w:rStyle w:val="IntenseEmphasis"/>
        </w:rPr>
        <w:t>System.out.println("Synchronized map :"+syncMap);</w:t>
      </w:r>
    </w:p>
    <w:p w:rsidR="004D1D10" w:rsidRPr="00476F15" w:rsidRDefault="004D1D10" w:rsidP="004D1D10">
      <w:pPr>
        <w:spacing w:after="0" w:line="240" w:lineRule="auto"/>
        <w:ind w:right="-144"/>
        <w:jc w:val="both"/>
        <w:rPr>
          <w:rStyle w:val="IntenseEmphasis"/>
        </w:rPr>
      </w:pPr>
      <w:r w:rsidRPr="00476F15">
        <w:rPr>
          <w:rStyle w:val="IntenseEmphasis"/>
        </w:rPr>
        <w:t xml:space="preserve">    }</w:t>
      </w:r>
    </w:p>
    <w:p w:rsidR="004D1D10" w:rsidRPr="00476F15" w:rsidRDefault="004D1D10" w:rsidP="004D1D10">
      <w:pPr>
        <w:spacing w:after="0" w:line="240" w:lineRule="auto"/>
        <w:ind w:right="-144"/>
        <w:jc w:val="both"/>
        <w:rPr>
          <w:rStyle w:val="IntenseEmphasis"/>
        </w:rPr>
      </w:pPr>
      <w:r w:rsidRPr="00476F15">
        <w:rPr>
          <w:rStyle w:val="IntenseEmphasis"/>
        </w:rPr>
        <w:t>}</w:t>
      </w:r>
    </w:p>
    <w:p w:rsidR="004D1D10" w:rsidRDefault="004D1D10" w:rsidP="004D1D10">
      <w:pPr>
        <w:spacing w:after="0" w:line="240" w:lineRule="auto"/>
        <w:ind w:right="-144"/>
        <w:jc w:val="both"/>
      </w:pPr>
    </w:p>
    <w:p w:rsidR="004D1D10" w:rsidRDefault="004D1D10" w:rsidP="004D1D10">
      <w:pPr>
        <w:spacing w:after="0" w:line="240" w:lineRule="auto"/>
        <w:ind w:right="-144"/>
        <w:jc w:val="both"/>
      </w:pPr>
    </w:p>
    <w:p w:rsidR="004D1D10" w:rsidRDefault="004D1D10" w:rsidP="004D1D10">
      <w:pPr>
        <w:spacing w:after="0" w:line="240" w:lineRule="auto"/>
        <w:ind w:right="-144"/>
        <w:jc w:val="both"/>
      </w:pPr>
      <w:r>
        <w:t xml:space="preserve">   ConcurrentHashMap synchronizes or locks on the certain portion of the Map . To optimize</w:t>
      </w:r>
    </w:p>
    <w:p w:rsidR="004D1D10" w:rsidRDefault="004D1D10" w:rsidP="004D1D10">
      <w:pPr>
        <w:spacing w:after="0" w:line="240" w:lineRule="auto"/>
        <w:ind w:right="-144"/>
        <w:jc w:val="both"/>
      </w:pPr>
      <w:r>
        <w:t>the performance of ConcurrentHashMap , Map is divided into different partitions depending</w:t>
      </w:r>
    </w:p>
    <w:p w:rsidR="004D1D10" w:rsidRDefault="004D1D10" w:rsidP="004D1D10">
      <w:pPr>
        <w:spacing w:after="0" w:line="240" w:lineRule="auto"/>
        <w:ind w:right="-144"/>
        <w:jc w:val="both"/>
      </w:pPr>
      <w:r>
        <w:t>upon the Concurrency level . So that we do not need to synchronize the whole Map Object.</w:t>
      </w:r>
    </w:p>
    <w:p w:rsidR="004D1D10" w:rsidRDefault="004D1D10" w:rsidP="004D1D10">
      <w:pPr>
        <w:spacing w:after="0" w:line="240" w:lineRule="auto"/>
        <w:ind w:right="-144"/>
        <w:jc w:val="both"/>
      </w:pPr>
    </w:p>
    <w:p w:rsidR="004D1D10" w:rsidRDefault="004D1D10" w:rsidP="00FF6EA9">
      <w:pPr>
        <w:pStyle w:val="Heading2"/>
      </w:pPr>
      <w:bookmarkStart w:id="33" w:name="_Toc464524208"/>
      <w:bookmarkStart w:id="34" w:name="_Toc471372164"/>
      <w:r>
        <w:t>3.  Null Key</w:t>
      </w:r>
      <w:bookmarkEnd w:id="33"/>
      <w:bookmarkEnd w:id="34"/>
    </w:p>
    <w:p w:rsidR="004D1D10" w:rsidRDefault="004D1D10" w:rsidP="004D1D10">
      <w:pPr>
        <w:spacing w:after="0" w:line="240" w:lineRule="auto"/>
        <w:ind w:right="-144"/>
        <w:jc w:val="both"/>
      </w:pPr>
    </w:p>
    <w:p w:rsidR="004D1D10" w:rsidRDefault="004D1D10" w:rsidP="00FF6EA9">
      <w:pPr>
        <w:spacing w:after="0" w:line="240" w:lineRule="auto"/>
        <w:ind w:right="-144"/>
        <w:jc w:val="both"/>
        <w:outlineLvl w:val="0"/>
      </w:pPr>
      <w:r>
        <w:t xml:space="preserve">     ConcurrentHashMap does not allow NULL values. So the key cannot be null in</w:t>
      </w:r>
    </w:p>
    <w:p w:rsidR="004D1D10" w:rsidRDefault="004D1D10" w:rsidP="004D1D10">
      <w:pPr>
        <w:spacing w:after="0" w:line="240" w:lineRule="auto"/>
        <w:ind w:right="-144"/>
        <w:jc w:val="both"/>
      </w:pPr>
      <w:r>
        <w:t xml:space="preserve">     ConcurrentHashMap .While In HashMap there can only be one null key .</w:t>
      </w:r>
    </w:p>
    <w:p w:rsidR="004D1D10" w:rsidRDefault="004D1D10" w:rsidP="004D1D10">
      <w:pPr>
        <w:spacing w:after="0" w:line="240" w:lineRule="auto"/>
        <w:ind w:right="-144"/>
        <w:jc w:val="both"/>
      </w:pPr>
    </w:p>
    <w:p w:rsidR="004D1D10" w:rsidRDefault="004D1D10" w:rsidP="00FF6EA9">
      <w:pPr>
        <w:pStyle w:val="Heading2"/>
      </w:pPr>
      <w:bookmarkStart w:id="35" w:name="_Toc464524209"/>
      <w:bookmarkStart w:id="36" w:name="_Toc471372165"/>
      <w:r>
        <w:t>4.  Performance</w:t>
      </w:r>
      <w:bookmarkEnd w:id="35"/>
      <w:bookmarkEnd w:id="36"/>
    </w:p>
    <w:p w:rsidR="004D1D10" w:rsidRDefault="004D1D10" w:rsidP="004D1D10">
      <w:pPr>
        <w:spacing w:after="0" w:line="240" w:lineRule="auto"/>
        <w:ind w:right="-144"/>
        <w:jc w:val="both"/>
      </w:pPr>
    </w:p>
    <w:p w:rsidR="004D1D10" w:rsidRDefault="004D1D10" w:rsidP="004D1D10">
      <w:pPr>
        <w:spacing w:after="0" w:line="240" w:lineRule="auto"/>
        <w:ind w:right="-144"/>
        <w:jc w:val="both"/>
      </w:pPr>
      <w:r>
        <w:t xml:space="preserve">     In </w:t>
      </w:r>
      <w:r w:rsidRPr="006D7859">
        <w:rPr>
          <w:highlight w:val="cyan"/>
        </w:rPr>
        <w:t>multiple threaded environment HashMap is usually faster than ConcurrentHashMap</w:t>
      </w:r>
      <w:r>
        <w:t xml:space="preserve"> . As    </w:t>
      </w:r>
    </w:p>
    <w:p w:rsidR="004D1D10" w:rsidRDefault="004D1D10" w:rsidP="004D1D10">
      <w:pPr>
        <w:spacing w:after="0" w:line="240" w:lineRule="auto"/>
        <w:ind w:right="-144"/>
        <w:jc w:val="both"/>
      </w:pPr>
      <w:r>
        <w:t xml:space="preserve">only single thread can access the certain portion of the Map and thus reducing the performance . </w:t>
      </w:r>
    </w:p>
    <w:p w:rsidR="004D1D10" w:rsidRDefault="004D1D10" w:rsidP="004D1D10">
      <w:pPr>
        <w:spacing w:after="0" w:line="240" w:lineRule="auto"/>
        <w:ind w:right="-144"/>
        <w:jc w:val="both"/>
      </w:pPr>
      <w:r>
        <w:t xml:space="preserve">     While in HashMap any number of threads can access the code at the same time.</w:t>
      </w:r>
    </w:p>
    <w:p w:rsidR="004D1D10" w:rsidRDefault="004D1D10" w:rsidP="004D1D10">
      <w:pPr>
        <w:spacing w:after="0" w:line="240" w:lineRule="auto"/>
        <w:ind w:right="-144"/>
        <w:jc w:val="both"/>
      </w:pPr>
    </w:p>
    <w:p w:rsidR="004D1D10" w:rsidRDefault="004D1D10" w:rsidP="00FF6EA9">
      <w:pPr>
        <w:pStyle w:val="Heading2"/>
      </w:pPr>
      <w:bookmarkStart w:id="37" w:name="_Toc464524210"/>
      <w:bookmarkStart w:id="38" w:name="_Toc471372166"/>
      <w:r>
        <w:t>Why we need ConcurrentHashMap when we already had Hashtable ?</w:t>
      </w:r>
      <w:bookmarkEnd w:id="37"/>
      <w:bookmarkEnd w:id="38"/>
    </w:p>
    <w:p w:rsidR="004D1D10" w:rsidRDefault="004D1D10" w:rsidP="004D1D10">
      <w:pPr>
        <w:spacing w:after="0" w:line="240" w:lineRule="auto"/>
        <w:ind w:right="-144"/>
        <w:jc w:val="both"/>
      </w:pPr>
    </w:p>
    <w:p w:rsidR="004D1D10" w:rsidRDefault="004D1D10" w:rsidP="004D1D10">
      <w:pPr>
        <w:spacing w:after="0" w:line="240" w:lineRule="auto"/>
        <w:ind w:right="-144"/>
        <w:jc w:val="both"/>
      </w:pPr>
      <w:r>
        <w:t xml:space="preserve">Hashtable provides concurrent access to the </w:t>
      </w:r>
      <w:r w:rsidRPr="006D7859">
        <w:rPr>
          <w:highlight w:val="cyan"/>
        </w:rPr>
        <w:t>Map.Entries</w:t>
      </w:r>
      <w:r>
        <w:t xml:space="preserve"> </w:t>
      </w:r>
      <w:r w:rsidRPr="006D7859">
        <w:rPr>
          <w:highlight w:val="cyan"/>
        </w:rPr>
        <w:t>objects by locking the entire map</w:t>
      </w:r>
      <w:r>
        <w:t xml:space="preserve"> to perform any sort of operation (update,delete,read,create). Suppose we have a web application, the overhead created by Hashtable(locking the entire map) can be ignored under normal load. But under heavy </w:t>
      </w:r>
      <w:r w:rsidR="00161447">
        <w:t>load, the</w:t>
      </w:r>
      <w:r>
        <w:t xml:space="preserve"> overhead of locking the entire map may prove fatal and may lead to delay response time and   overtaxing of the server.</w:t>
      </w:r>
    </w:p>
    <w:p w:rsidR="004D1D10" w:rsidRDefault="004D1D10" w:rsidP="004D1D10">
      <w:pPr>
        <w:spacing w:after="0" w:line="240" w:lineRule="auto"/>
        <w:ind w:right="-144"/>
        <w:jc w:val="both"/>
      </w:pPr>
    </w:p>
    <w:p w:rsidR="004D1D10" w:rsidRDefault="004D1D10" w:rsidP="004D1D10">
      <w:pPr>
        <w:spacing w:after="0" w:line="240" w:lineRule="auto"/>
        <w:ind w:right="-144"/>
        <w:jc w:val="both"/>
      </w:pPr>
      <w:r>
        <w:t>This is where ConcurrentHashMap comes to rescue. According toConcurrentHashMap Oracle docs,</w:t>
      </w:r>
    </w:p>
    <w:p w:rsidR="004D1D10" w:rsidRDefault="004D1D10" w:rsidP="004D1D10">
      <w:pPr>
        <w:spacing w:after="0" w:line="240" w:lineRule="auto"/>
        <w:ind w:right="-144"/>
        <w:jc w:val="both"/>
      </w:pPr>
      <w:r>
        <w:t xml:space="preserve">ConcurrentHashMap class is fully interoperable with Hashtable in programs that rely on its thread safety but not on its synchronization details. So the main purpose of this class is to provide the same functionality as of Hashtable but with a performance comparable to HashMap. </w:t>
      </w:r>
    </w:p>
    <w:p w:rsidR="004D1D10" w:rsidRDefault="004D1D10" w:rsidP="004D1D10">
      <w:pPr>
        <w:spacing w:after="0" w:line="240" w:lineRule="auto"/>
        <w:ind w:right="-144"/>
        <w:jc w:val="both"/>
      </w:pPr>
    </w:p>
    <w:p w:rsidR="004D1D10" w:rsidRDefault="004D1D10" w:rsidP="004D1D10">
      <w:pPr>
        <w:spacing w:after="0" w:line="240" w:lineRule="auto"/>
        <w:ind w:right="-144"/>
        <w:jc w:val="both"/>
      </w:pPr>
      <w:r>
        <w:t>ConcurrentHashMap achieves this by a simple tweak. So this leads to our main question</w:t>
      </w:r>
    </w:p>
    <w:p w:rsidR="004D1D10" w:rsidRDefault="004D1D10" w:rsidP="004D1D10">
      <w:pPr>
        <w:spacing w:after="0" w:line="240" w:lineRule="auto"/>
        <w:ind w:right="-144"/>
        <w:jc w:val="both"/>
      </w:pPr>
    </w:p>
    <w:p w:rsidR="004D1D10" w:rsidRDefault="004D1D10" w:rsidP="004D1D10">
      <w:pPr>
        <w:spacing w:after="0" w:line="240" w:lineRule="auto"/>
        <w:ind w:right="-144"/>
        <w:jc w:val="both"/>
      </w:pPr>
    </w:p>
    <w:p w:rsidR="004D1D10" w:rsidRDefault="004D1D10" w:rsidP="00FF6EA9">
      <w:pPr>
        <w:pStyle w:val="Heading1"/>
      </w:pPr>
      <w:bookmarkStart w:id="39" w:name="_Toc464524211"/>
      <w:bookmarkStart w:id="40" w:name="_Toc471372167"/>
      <w:r>
        <w:t>5. How ConcurrentHashMap works in Java</w:t>
      </w:r>
      <w:bookmarkEnd w:id="39"/>
      <w:bookmarkEnd w:id="40"/>
    </w:p>
    <w:p w:rsidR="002B592A" w:rsidRDefault="002B592A" w:rsidP="002B592A">
      <w:pPr>
        <w:pStyle w:val="Heading1"/>
        <w:shd w:val="clear" w:color="auto" w:fill="FFFFFF"/>
        <w:rPr>
          <w:rFonts w:ascii="Segoe UI" w:hAnsi="Segoe UI" w:cs="Segoe UI"/>
          <w:b w:val="0"/>
          <w:bCs w:val="0"/>
          <w:color w:val="212529"/>
        </w:rPr>
      </w:pPr>
      <w:r>
        <w:rPr>
          <w:rFonts w:ascii="Segoe UI" w:hAnsi="Segoe UI" w:cs="Segoe UI"/>
          <w:b w:val="0"/>
          <w:bCs w:val="0"/>
          <w:color w:val="212529"/>
        </w:rPr>
        <w:t>Discuss internals of a ConcurrentHashmap (CHM) in Java</w:t>
      </w:r>
    </w:p>
    <w:p w:rsidR="002B592A" w:rsidRDefault="002B592A" w:rsidP="002B592A">
      <w:pPr>
        <w:pStyle w:val="lead"/>
        <w:shd w:val="clear" w:color="auto" w:fill="FFFFFF"/>
        <w:spacing w:before="0" w:beforeAutospacing="0"/>
        <w:rPr>
          <w:rFonts w:ascii="Segoe UI" w:hAnsi="Segoe UI" w:cs="Segoe UI"/>
          <w:color w:val="212529"/>
          <w:sz w:val="18"/>
          <w:szCs w:val="18"/>
        </w:rPr>
      </w:pPr>
      <w:r>
        <w:rPr>
          <w:rStyle w:val="mr-2"/>
          <w:rFonts w:ascii="Segoe UI" w:eastAsiaTheme="majorEastAsia" w:hAnsi="Segoe UI" w:cs="Segoe UI"/>
          <w:color w:val="212529"/>
          <w:sz w:val="18"/>
          <w:szCs w:val="18"/>
        </w:rPr>
        <w:t> Carvia Tech</w:t>
      </w:r>
      <w:r>
        <w:rPr>
          <w:rFonts w:ascii="Segoe UI" w:hAnsi="Segoe UI" w:cs="Segoe UI"/>
          <w:color w:val="212529"/>
          <w:sz w:val="18"/>
          <w:szCs w:val="18"/>
        </w:rPr>
        <w:t> | </w:t>
      </w:r>
      <w:r>
        <w:rPr>
          <w:rStyle w:val="text-muted1"/>
          <w:rFonts w:ascii="Segoe UI" w:hAnsi="Segoe UI" w:cs="Segoe UI"/>
          <w:color w:val="212529"/>
          <w:sz w:val="18"/>
          <w:szCs w:val="18"/>
        </w:rPr>
        <w:t> May 25, 2019</w:t>
      </w:r>
      <w:r>
        <w:rPr>
          <w:rFonts w:ascii="Segoe UI" w:hAnsi="Segoe UI" w:cs="Segoe UI"/>
          <w:color w:val="212529"/>
          <w:sz w:val="18"/>
          <w:szCs w:val="18"/>
        </w:rPr>
        <w:t> | </w:t>
      </w:r>
      <w:r>
        <w:rPr>
          <w:rStyle w:val="text-muted1"/>
          <w:rFonts w:ascii="Segoe UI" w:hAnsi="Segoe UI" w:cs="Segoe UI"/>
          <w:color w:val="212529"/>
          <w:sz w:val="18"/>
          <w:szCs w:val="18"/>
        </w:rPr>
        <w:t> 4 min read</w:t>
      </w:r>
      <w:r>
        <w:rPr>
          <w:rFonts w:ascii="Segoe UI" w:hAnsi="Segoe UI" w:cs="Segoe UI"/>
          <w:color w:val="212529"/>
          <w:sz w:val="18"/>
          <w:szCs w:val="18"/>
        </w:rPr>
        <w:t> | </w:t>
      </w:r>
      <w:r>
        <w:rPr>
          <w:rStyle w:val="text-muted1"/>
          <w:rFonts w:ascii="Segoe UI" w:hAnsi="Segoe UI" w:cs="Segoe UI"/>
          <w:color w:val="212529"/>
          <w:sz w:val="18"/>
          <w:szCs w:val="18"/>
        </w:rPr>
        <w:t> 1,262 views</w:t>
      </w:r>
      <w:r>
        <w:rPr>
          <w:rFonts w:ascii="Segoe UI" w:hAnsi="Segoe UI" w:cs="Segoe UI"/>
          <w:color w:val="212529"/>
          <w:sz w:val="18"/>
          <w:szCs w:val="18"/>
        </w:rPr>
        <w:t> | </w:t>
      </w:r>
      <w:r>
        <w:rPr>
          <w:rStyle w:val="ml-2"/>
          <w:rFonts w:ascii="Segoe UI" w:hAnsi="Segoe UI" w:cs="Segoe UI"/>
          <w:color w:val="212529"/>
          <w:sz w:val="18"/>
          <w:szCs w:val="18"/>
        </w:rPr>
        <w:t> </w:t>
      </w:r>
      <w:hyperlink r:id="rId12" w:history="1">
        <w:r>
          <w:rPr>
            <w:rStyle w:val="badge"/>
            <w:rFonts w:ascii="Segoe UI" w:hAnsi="Segoe UI" w:cs="Segoe UI"/>
            <w:b/>
            <w:bCs/>
            <w:color w:val="FFFFFF"/>
            <w:sz w:val="14"/>
            <w:szCs w:val="14"/>
            <w:shd w:val="clear" w:color="auto" w:fill="2C3E50"/>
          </w:rPr>
          <w:t>Multithreading and Concurrency</w:t>
        </w:r>
      </w:hyperlink>
    </w:p>
    <w:p w:rsidR="002B592A" w:rsidRDefault="00526282" w:rsidP="002B592A">
      <w:pPr>
        <w:rPr>
          <w:rFonts w:ascii="Times New Roman" w:hAnsi="Times New Roman" w:cs="Times New Roman"/>
          <w:sz w:val="24"/>
          <w:szCs w:val="24"/>
        </w:rPr>
      </w:pPr>
      <w:r>
        <w:pict>
          <v:rect id="_x0000_i1025" style="width:0;height:0" o:hrstd="t" o:hrnoshade="t" o:hr="t" fillcolor="#212529" stroked="f"/>
        </w:pict>
      </w:r>
    </w:p>
    <w:p w:rsidR="002B592A" w:rsidRDefault="002B592A" w:rsidP="002B592A">
      <w:pPr>
        <w:pStyle w:val="NormalWeb"/>
        <w:shd w:val="clear" w:color="auto" w:fill="FFFFFF"/>
        <w:rPr>
          <w:rFonts w:ascii="inherit" w:hAnsi="inherit" w:cs="Helvetica"/>
          <w:spacing w:val="-2"/>
        </w:rPr>
      </w:pPr>
      <w:r>
        <w:rPr>
          <w:rFonts w:ascii="inherit" w:hAnsi="inherit" w:cs="Helvetica"/>
          <w:spacing w:val="-2"/>
        </w:rPr>
        <w:lastRenderedPageBreak/>
        <w:t>In Java 1.7, A ConcurrentHashMap is a hashmap supporting full concurrency of retrieval via volatile reads of segments and tables without locking, and adjustable expected concurrency for updates. All the operations in this class are thread-safe, although the retrieval operations does not depend on locking mechanism (non-blocking). And there is not any support for locking the entire table, in a way that prevents all access. The allowed concurrency among update operations is guided by the optional concurrencyLevel constructor argument (default is16), which is used as a hint for internal sizing.</w:t>
      </w:r>
    </w:p>
    <w:p w:rsidR="002B592A" w:rsidRDefault="002B592A" w:rsidP="002B592A">
      <w:pPr>
        <w:shd w:val="clear" w:color="auto" w:fill="FFFFFF"/>
        <w:rPr>
          <w:rFonts w:ascii="Helvetica" w:hAnsi="Helvetica" w:cs="Helvetica"/>
        </w:rPr>
      </w:pPr>
      <w:r>
        <w:rPr>
          <w:rFonts w:ascii="Helvetica" w:hAnsi="Helvetica" w:cs="Helvetica"/>
          <w:noProof/>
        </w:rPr>
        <w:drawing>
          <wp:inline distT="0" distB="0" distL="0" distR="0">
            <wp:extent cx="5486400" cy="3520440"/>
            <wp:effectExtent l="0" t="0" r="0" b="0"/>
            <wp:docPr id="3" name="Picture 3" descr="hashmap inter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hmap interna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520440"/>
                    </a:xfrm>
                    <a:prstGeom prst="rect">
                      <a:avLst/>
                    </a:prstGeom>
                    <a:noFill/>
                    <a:ln>
                      <a:noFill/>
                    </a:ln>
                  </pic:spPr>
                </pic:pic>
              </a:graphicData>
            </a:graphic>
          </wp:inline>
        </w:drawing>
      </w:r>
    </w:p>
    <w:p w:rsidR="002B592A" w:rsidRDefault="002B592A" w:rsidP="002B592A">
      <w:pPr>
        <w:pStyle w:val="NormalWeb"/>
        <w:shd w:val="clear" w:color="auto" w:fill="FFFFFF"/>
        <w:rPr>
          <w:rFonts w:ascii="inherit" w:hAnsi="inherit" w:cs="Helvetica"/>
          <w:spacing w:val="-2"/>
        </w:rPr>
      </w:pPr>
      <w:r>
        <w:rPr>
          <w:rFonts w:ascii="inherit" w:hAnsi="inherit" w:cs="Helvetica"/>
          <w:spacing w:val="-2"/>
        </w:rPr>
        <w:t>ConcurrentHashMap is similar in implementation to that of HashMap, with resizable array of hash buckets, each consisting of List of HashEntry elements. Instead of a single collection lock, ConcurrentHashMap uses a fixed pool of locks that form a partition over the collection of buckets.</w:t>
      </w:r>
    </w:p>
    <w:p w:rsidR="002B592A" w:rsidRDefault="002B592A" w:rsidP="002B592A">
      <w:pPr>
        <w:pStyle w:val="NormalWeb"/>
        <w:shd w:val="clear" w:color="auto" w:fill="FFFFFF"/>
        <w:rPr>
          <w:rFonts w:ascii="inherit" w:hAnsi="inherit" w:cs="Helvetica"/>
          <w:spacing w:val="-2"/>
        </w:rPr>
      </w:pPr>
      <w:r>
        <w:rPr>
          <w:rFonts w:ascii="inherit" w:hAnsi="inherit" w:cs="Helvetica"/>
          <w:spacing w:val="-2"/>
        </w:rPr>
        <w:t xml:space="preserve">HashEntry class takes advantage of final and </w:t>
      </w:r>
      <w:r w:rsidRPr="002B592A">
        <w:rPr>
          <w:rFonts w:ascii="inherit" w:hAnsi="inherit" w:cs="Helvetica"/>
          <w:spacing w:val="-2"/>
          <w:highlight w:val="yellow"/>
        </w:rPr>
        <w:t>volatile variables to reflect the changes</w:t>
      </w:r>
      <w:r>
        <w:rPr>
          <w:rFonts w:ascii="inherit" w:hAnsi="inherit" w:cs="Helvetica"/>
          <w:spacing w:val="-2"/>
        </w:rPr>
        <w:t xml:space="preserve"> to other threads without acquiring the expensive lock for read operations.</w:t>
      </w:r>
    </w:p>
    <w:p w:rsidR="002B592A" w:rsidRDefault="002B592A" w:rsidP="002B592A">
      <w:pPr>
        <w:pStyle w:val="NormalWeb"/>
        <w:shd w:val="clear" w:color="auto" w:fill="FFFFFF"/>
        <w:rPr>
          <w:rFonts w:ascii="inherit" w:hAnsi="inherit" w:cs="Helvetica"/>
          <w:spacing w:val="-2"/>
        </w:rPr>
      </w:pPr>
      <w:r w:rsidRPr="002B592A">
        <w:rPr>
          <w:rFonts w:ascii="inherit" w:hAnsi="inherit" w:cs="Helvetica"/>
          <w:spacing w:val="-2"/>
          <w:highlight w:val="yellow"/>
        </w:rPr>
        <w:t>The table inside ConcurrentHashMap is divided among Segments (which extends Reentrant Lock</w:t>
      </w:r>
      <w:r>
        <w:rPr>
          <w:rFonts w:ascii="inherit" w:hAnsi="inherit" w:cs="Helvetica"/>
          <w:spacing w:val="-2"/>
        </w:rPr>
        <w:t>), each of which itself is a concurrently readable hash table. Each segment requires uses single lock to consistently update its elements flushing all the changes to main memory.</w:t>
      </w:r>
    </w:p>
    <w:p w:rsidR="002B592A" w:rsidRDefault="002B592A" w:rsidP="002B592A">
      <w:pPr>
        <w:pStyle w:val="NormalWeb"/>
        <w:shd w:val="clear" w:color="auto" w:fill="FFFFFF"/>
        <w:rPr>
          <w:rFonts w:ascii="inherit" w:hAnsi="inherit" w:cs="Helvetica"/>
          <w:spacing w:val="-2"/>
        </w:rPr>
      </w:pPr>
      <w:r>
        <w:rPr>
          <w:rFonts w:ascii="inherit" w:hAnsi="inherit" w:cs="Helvetica"/>
          <w:spacing w:val="-2"/>
        </w:rPr>
        <w:t>put() method holds the bucket lock for the duration of its execution and doesn’t necessarily b</w:t>
      </w:r>
      <w:bookmarkStart w:id="41" w:name="_GoBack"/>
      <w:bookmarkEnd w:id="41"/>
      <w:r>
        <w:rPr>
          <w:rFonts w:ascii="inherit" w:hAnsi="inherit" w:cs="Helvetica"/>
          <w:spacing w:val="-2"/>
        </w:rPr>
        <w:t>lock other threads from calling get() operations on the map. It firstly searches the appropriate hash chain for the given key and if found, then it simply updates the volatile value field. Otherwise it creates a new HashEntry object and inserts it at the head of the list.</w:t>
      </w:r>
    </w:p>
    <w:p w:rsidR="002B592A" w:rsidRDefault="002B592A" w:rsidP="002B592A">
      <w:pPr>
        <w:pStyle w:val="NormalWeb"/>
        <w:shd w:val="clear" w:color="auto" w:fill="FFFFFF"/>
        <w:rPr>
          <w:rFonts w:ascii="inherit" w:hAnsi="inherit" w:cs="Helvetica"/>
          <w:spacing w:val="-2"/>
        </w:rPr>
      </w:pPr>
      <w:r>
        <w:rPr>
          <w:rFonts w:ascii="inherit" w:hAnsi="inherit" w:cs="Helvetica"/>
          <w:spacing w:val="-2"/>
        </w:rPr>
        <w:lastRenderedPageBreak/>
        <w:t>Iterator returned by the ConcurrentHashMap is fail-safe but weakly consistent. keySet().iterator() returns the iterator for the set of hash keys backed by the original map. The iterator is a “weakly consistent” iterator that will never throw ConcurrentModificationException, and guarantees to traverse elements as they existed upon construction of the iterator, and may (but is not guaranteed to) reflect any modifications subsequent to construction.</w:t>
      </w:r>
    </w:p>
    <w:p w:rsidR="002B592A" w:rsidRDefault="002B592A" w:rsidP="002B592A">
      <w:pPr>
        <w:pStyle w:val="NormalWeb"/>
        <w:shd w:val="clear" w:color="auto" w:fill="FFFFFF"/>
        <w:rPr>
          <w:rFonts w:ascii="inherit" w:hAnsi="inherit" w:cs="Helvetica"/>
          <w:spacing w:val="-2"/>
        </w:rPr>
      </w:pPr>
      <w:r w:rsidRPr="002B592A">
        <w:rPr>
          <w:rFonts w:ascii="inherit" w:hAnsi="inherit" w:cs="Helvetica"/>
          <w:spacing w:val="-2"/>
          <w:highlight w:val="yellow"/>
        </w:rPr>
        <w:t>Re-sizing happens dynamically inside the map whenever required in order to maintain an upper bound on hash collision. Increase in number of buckets leads to rehashing the existing values. This is achieved by recursively acquiring lock over each bucket and then rehashing the elements from each bucket to new larger hash table</w:t>
      </w:r>
      <w:r>
        <w:rPr>
          <w:rFonts w:ascii="inherit" w:hAnsi="inherit" w:cs="Helvetica"/>
          <w:spacing w:val="-2"/>
        </w:rPr>
        <w:t>.</w:t>
      </w:r>
    </w:p>
    <w:p w:rsidR="004D1D10" w:rsidRDefault="004D1D10" w:rsidP="004D1D10">
      <w:pPr>
        <w:spacing w:after="0" w:line="240" w:lineRule="auto"/>
        <w:ind w:right="-144"/>
        <w:jc w:val="both"/>
      </w:pPr>
    </w:p>
    <w:p w:rsidR="004D1D10" w:rsidRPr="007C40AC" w:rsidRDefault="004D1D10" w:rsidP="00FF6EA9">
      <w:pPr>
        <w:spacing w:after="0" w:line="240" w:lineRule="auto"/>
        <w:ind w:right="-144"/>
        <w:jc w:val="both"/>
        <w:outlineLvl w:val="0"/>
        <w:rPr>
          <w:rFonts w:ascii="Verdana" w:eastAsiaTheme="majorEastAsia" w:hAnsi="Verdana" w:cstheme="majorBidi"/>
          <w:b/>
          <w:bCs/>
          <w:sz w:val="20"/>
          <w:szCs w:val="26"/>
        </w:rPr>
      </w:pPr>
      <w:r w:rsidRPr="007C40AC">
        <w:rPr>
          <w:rFonts w:ascii="Verdana" w:eastAsiaTheme="majorEastAsia" w:hAnsi="Verdana" w:cstheme="majorBidi"/>
          <w:b/>
          <w:bCs/>
          <w:sz w:val="20"/>
          <w:szCs w:val="26"/>
        </w:rPr>
        <w:t>Can two threads update the ConcurrentHashMap simultaneously</w:t>
      </w:r>
    </w:p>
    <w:p w:rsidR="004D1D10" w:rsidRDefault="004D1D10" w:rsidP="004D1D10">
      <w:pPr>
        <w:spacing w:after="0" w:line="240" w:lineRule="auto"/>
        <w:ind w:right="-144"/>
        <w:jc w:val="both"/>
      </w:pPr>
    </w:p>
    <w:p w:rsidR="004D1D10" w:rsidRDefault="004D1D10" w:rsidP="004D1D10">
      <w:pPr>
        <w:spacing w:after="0" w:line="240" w:lineRule="auto"/>
        <w:ind w:right="-144"/>
        <w:jc w:val="both"/>
      </w:pPr>
      <w:r>
        <w:t xml:space="preserve">Yes it is possible that two threads can simultaneously write on the ConcurrentHashMap. ConcurrentHashMap default implementation allows 16 threads to read and write in parallel. </w:t>
      </w:r>
    </w:p>
    <w:p w:rsidR="004D1D10" w:rsidRDefault="004D1D10" w:rsidP="004D1D10">
      <w:pPr>
        <w:spacing w:after="0" w:line="240" w:lineRule="auto"/>
        <w:ind w:right="-144"/>
        <w:jc w:val="both"/>
      </w:pPr>
      <w:r>
        <w:t>But in the worst case scenario , when two objects lie in the same segment or same partition, then parallel write would not be possible.</w:t>
      </w:r>
    </w:p>
    <w:p w:rsidR="004D1D10" w:rsidRDefault="004D1D10" w:rsidP="004D1D10">
      <w:pPr>
        <w:spacing w:after="0" w:line="240" w:lineRule="auto"/>
        <w:ind w:right="-144"/>
        <w:jc w:val="both"/>
      </w:pPr>
    </w:p>
    <w:p w:rsidR="004D1D10" w:rsidRDefault="004D1D10" w:rsidP="00FF6EA9">
      <w:pPr>
        <w:pStyle w:val="Heading2"/>
      </w:pPr>
      <w:bookmarkStart w:id="42" w:name="_Toc464524212"/>
      <w:bookmarkStart w:id="43" w:name="_Toc471372168"/>
      <w:r>
        <w:t>Why ConcurrentHashMap does not allow null keys and null values?</w:t>
      </w:r>
      <w:bookmarkEnd w:id="42"/>
      <w:bookmarkEnd w:id="43"/>
    </w:p>
    <w:p w:rsidR="004D1D10" w:rsidRDefault="004D1D10" w:rsidP="004D1D10">
      <w:pPr>
        <w:spacing w:after="0" w:line="240" w:lineRule="auto"/>
        <w:ind w:right="-144"/>
        <w:jc w:val="both"/>
      </w:pPr>
    </w:p>
    <w:p w:rsidR="004D1D10" w:rsidRDefault="004D1D10" w:rsidP="00FF6EA9">
      <w:pPr>
        <w:spacing w:after="0" w:line="240" w:lineRule="auto"/>
        <w:ind w:right="-144"/>
        <w:jc w:val="both"/>
        <w:outlineLvl w:val="0"/>
      </w:pPr>
      <w:r>
        <w:t>According to the author of the ConcurrentHashMap (Doug lea himself)</w:t>
      </w:r>
    </w:p>
    <w:p w:rsidR="004D1D10" w:rsidRDefault="004D1D10" w:rsidP="004D1D10">
      <w:pPr>
        <w:spacing w:after="0" w:line="240" w:lineRule="auto"/>
        <w:ind w:right="-144"/>
        <w:jc w:val="both"/>
      </w:pPr>
    </w:p>
    <w:p w:rsidR="004D1D10" w:rsidRDefault="004D1D10" w:rsidP="004D1D10">
      <w:pPr>
        <w:spacing w:after="0" w:line="240" w:lineRule="auto"/>
        <w:ind w:right="-144"/>
        <w:jc w:val="both"/>
      </w:pPr>
      <w:r>
        <w:t xml:space="preserve">The main reason that nulls aren't allowed in ConcurrentMaps (ConcurrentHashMaps, ConcurrentSkipListMaps) is that ambiguities that may be just barely tolerable in non-concurrent maps can't be accommodated. The main one is that if map.get(key) returns null, you can't detect whether the key explicitly maps to null vs the key isn't mapped. In a non-concurrent map, you can check this via map.contains(key), but in a concurrent one, the map might have changed between </w:t>
      </w:r>
    </w:p>
    <w:p w:rsidR="004D1D10" w:rsidRDefault="004D1D10" w:rsidP="004D1D10">
      <w:pPr>
        <w:spacing w:after="0" w:line="240" w:lineRule="auto"/>
        <w:ind w:right="-144"/>
        <w:jc w:val="both"/>
      </w:pPr>
      <w:r>
        <w:t>calls.</w:t>
      </w:r>
    </w:p>
    <w:p w:rsidR="004D1D10" w:rsidRDefault="004D1D10" w:rsidP="004D1D10">
      <w:pPr>
        <w:spacing w:after="0" w:line="240" w:lineRule="auto"/>
        <w:ind w:right="-144"/>
        <w:jc w:val="both"/>
      </w:pPr>
    </w:p>
    <w:p w:rsidR="004D1D10" w:rsidRDefault="004D1D10" w:rsidP="004D1D10">
      <w:pPr>
        <w:spacing w:after="0" w:line="240" w:lineRule="auto"/>
        <w:ind w:right="-144"/>
        <w:jc w:val="both"/>
      </w:pPr>
      <w:r>
        <w:t xml:space="preserve">In simple words, </w:t>
      </w:r>
    </w:p>
    <w:p w:rsidR="004D1D10" w:rsidRDefault="004D1D10" w:rsidP="004D1D10">
      <w:pPr>
        <w:spacing w:after="0" w:line="240" w:lineRule="auto"/>
        <w:ind w:right="-144"/>
        <w:jc w:val="both"/>
      </w:pPr>
    </w:p>
    <w:p w:rsidR="004D1D10" w:rsidRDefault="004D1D10" w:rsidP="004D1D10">
      <w:pPr>
        <w:spacing w:after="0" w:line="240" w:lineRule="auto"/>
        <w:ind w:right="-144"/>
        <w:jc w:val="both"/>
      </w:pPr>
      <w:r>
        <w:t>The code is like this :</w:t>
      </w:r>
    </w:p>
    <w:p w:rsidR="004D1D10" w:rsidRDefault="004D1D10" w:rsidP="004D1D10">
      <w:pPr>
        <w:spacing w:after="0" w:line="240" w:lineRule="auto"/>
        <w:ind w:right="-144"/>
        <w:jc w:val="both"/>
      </w:pPr>
    </w:p>
    <w:p w:rsidR="004D1D10" w:rsidRPr="00476F15" w:rsidRDefault="004D1D10" w:rsidP="004D1D10">
      <w:pPr>
        <w:spacing w:after="0" w:line="240" w:lineRule="auto"/>
        <w:ind w:right="-144"/>
        <w:jc w:val="both"/>
        <w:rPr>
          <w:rStyle w:val="IntenseEmphasis"/>
        </w:rPr>
      </w:pPr>
      <w:r w:rsidRPr="00476F15">
        <w:rPr>
          <w:rStyle w:val="IntenseEmphasis"/>
        </w:rPr>
        <w:t>if (map.containsKey(k)) {</w:t>
      </w:r>
    </w:p>
    <w:p w:rsidR="004D1D10" w:rsidRPr="00476F15" w:rsidRDefault="004D1D10" w:rsidP="004D1D10">
      <w:pPr>
        <w:spacing w:after="0" w:line="240" w:lineRule="auto"/>
        <w:ind w:right="-144"/>
        <w:jc w:val="both"/>
        <w:rPr>
          <w:rStyle w:val="IntenseEmphasis"/>
        </w:rPr>
      </w:pPr>
      <w:r w:rsidRPr="00476F15">
        <w:rPr>
          <w:rStyle w:val="IntenseEmphasis"/>
        </w:rPr>
        <w:t>return map.get(k);</w:t>
      </w:r>
    </w:p>
    <w:p w:rsidR="004D1D10" w:rsidRPr="00476F15" w:rsidRDefault="004D1D10" w:rsidP="004D1D10">
      <w:pPr>
        <w:spacing w:after="0" w:line="240" w:lineRule="auto"/>
        <w:ind w:right="-144"/>
        <w:jc w:val="both"/>
        <w:rPr>
          <w:rStyle w:val="IntenseEmphasis"/>
        </w:rPr>
      </w:pPr>
      <w:r w:rsidRPr="00476F15">
        <w:rPr>
          <w:rStyle w:val="IntenseEmphasis"/>
        </w:rPr>
        <w:t>} else {</w:t>
      </w:r>
    </w:p>
    <w:p w:rsidR="004D1D10" w:rsidRPr="00476F15" w:rsidRDefault="004D1D10" w:rsidP="004D1D10">
      <w:pPr>
        <w:spacing w:after="0" w:line="240" w:lineRule="auto"/>
        <w:ind w:right="-144"/>
        <w:jc w:val="both"/>
        <w:rPr>
          <w:rStyle w:val="IntenseEmphasis"/>
        </w:rPr>
      </w:pPr>
      <w:r w:rsidRPr="00476F15">
        <w:rPr>
          <w:rStyle w:val="IntenseEmphasis"/>
        </w:rPr>
        <w:t>throw new KeyNotPresentException();</w:t>
      </w:r>
    </w:p>
    <w:p w:rsidR="004D1D10" w:rsidRPr="00476F15" w:rsidRDefault="004D1D10" w:rsidP="004D1D10">
      <w:pPr>
        <w:spacing w:after="0" w:line="240" w:lineRule="auto"/>
        <w:ind w:right="-144"/>
        <w:jc w:val="both"/>
        <w:rPr>
          <w:rStyle w:val="IntenseEmphasis"/>
        </w:rPr>
      </w:pPr>
      <w:r w:rsidRPr="00476F15">
        <w:rPr>
          <w:rStyle w:val="IntenseEmphasis"/>
        </w:rPr>
        <w:t>}</w:t>
      </w:r>
    </w:p>
    <w:p w:rsidR="004D1D10" w:rsidRDefault="004D1D10" w:rsidP="004D1D10">
      <w:pPr>
        <w:spacing w:after="0" w:line="240" w:lineRule="auto"/>
        <w:ind w:right="-144"/>
        <w:jc w:val="both"/>
      </w:pPr>
    </w:p>
    <w:p w:rsidR="004D1D10" w:rsidRDefault="004D1D10" w:rsidP="004D1D10">
      <w:pPr>
        <w:spacing w:after="0" w:line="240" w:lineRule="auto"/>
        <w:ind w:right="-144"/>
        <w:jc w:val="both"/>
      </w:pPr>
      <w:r>
        <w:t xml:space="preserve">It might be possible that key k might be deleted in between the get(k) and containsKey(k) calls. As a result , the code will return null as opposed to KeyNotPresentException (Expected Result if key is not present). </w:t>
      </w:r>
    </w:p>
    <w:p w:rsidR="004D1D10" w:rsidRDefault="004D1D10" w:rsidP="004D1D10">
      <w:pPr>
        <w:spacing w:after="0" w:line="240" w:lineRule="auto"/>
        <w:ind w:right="-144"/>
        <w:jc w:val="both"/>
      </w:pPr>
    </w:p>
    <w:p w:rsidR="004D1D10" w:rsidRDefault="004D1D10" w:rsidP="00FF6EA9">
      <w:pPr>
        <w:pStyle w:val="Heading2"/>
      </w:pPr>
      <w:bookmarkStart w:id="44" w:name="_Toc464524213"/>
      <w:bookmarkStart w:id="45" w:name="_Toc471372169"/>
      <w:r>
        <w:t>What is the difference between HashMap and ConcurrentHashMap?</w:t>
      </w:r>
      <w:bookmarkEnd w:id="44"/>
      <w:bookmarkEnd w:id="45"/>
    </w:p>
    <w:p w:rsidR="004D1D10" w:rsidRDefault="004D1D10" w:rsidP="004D1D10">
      <w:pPr>
        <w:spacing w:after="0" w:line="240" w:lineRule="auto"/>
        <w:ind w:right="-144"/>
        <w:jc w:val="both"/>
      </w:pPr>
    </w:p>
    <w:p w:rsidR="004D1D10" w:rsidRDefault="004D1D10" w:rsidP="004D1D10">
      <w:pPr>
        <w:spacing w:after="0" w:line="240" w:lineRule="auto"/>
        <w:ind w:right="-144"/>
        <w:jc w:val="both"/>
      </w:pPr>
      <w:r>
        <w:t xml:space="preserve">The HashMap was not thread safe and therefore could not be utilized in multi-threaded applications.  The ConcurrentHashMap was introduced to overcome this shortcoming and also as an alternative to using </w:t>
      </w:r>
      <w:r>
        <w:lastRenderedPageBreak/>
        <w:t>HashTable and synchronized Maps for greater performance and uses the standard Hashing algorithms to generate hash code for storing the key value pairs.For more difference between HashMap and ConcurrentHashMap check this popular interview question HashMap vs ConcurrentHashMap in java.</w:t>
      </w:r>
    </w:p>
    <w:p w:rsidR="004D1D10" w:rsidRDefault="004D1D10" w:rsidP="004D1D10">
      <w:pPr>
        <w:spacing w:after="0" w:line="240" w:lineRule="auto"/>
        <w:ind w:right="-144"/>
        <w:jc w:val="both"/>
      </w:pPr>
    </w:p>
    <w:p w:rsidR="004D1D10" w:rsidRDefault="004D1D10" w:rsidP="00FF6EA9">
      <w:pPr>
        <w:pStyle w:val="Heading2"/>
      </w:pPr>
      <w:bookmarkStart w:id="46" w:name="_Toc464524214"/>
      <w:bookmarkStart w:id="47" w:name="_Toc471372170"/>
      <w:r>
        <w:t>Can multiple threads read from the Hashtable concurrently ?</w:t>
      </w:r>
      <w:bookmarkEnd w:id="46"/>
      <w:bookmarkEnd w:id="47"/>
    </w:p>
    <w:p w:rsidR="004D1D10" w:rsidRDefault="004D1D10" w:rsidP="004D1D10">
      <w:pPr>
        <w:spacing w:after="0" w:line="240" w:lineRule="auto"/>
        <w:ind w:right="-144"/>
        <w:jc w:val="both"/>
      </w:pPr>
    </w:p>
    <w:p w:rsidR="004D1D10" w:rsidRDefault="004D1D10" w:rsidP="004D1D10">
      <w:pPr>
        <w:spacing w:after="0" w:line="240" w:lineRule="auto"/>
        <w:ind w:right="-144"/>
        <w:jc w:val="both"/>
      </w:pPr>
      <w:r>
        <w:t>No multiple threads cannot read simultaneously from Hashtable. Reason, the get() method of  Hashtable is synchronized. As a result , at a time only one thread can access the get() method .</w:t>
      </w:r>
    </w:p>
    <w:p w:rsidR="004D1D10" w:rsidRDefault="004D1D10" w:rsidP="004D1D10">
      <w:pPr>
        <w:spacing w:after="0" w:line="240" w:lineRule="auto"/>
        <w:ind w:right="-144"/>
        <w:jc w:val="both"/>
      </w:pPr>
      <w:r>
        <w:t>It is possible to achieve full  concurrency for reads (all the threads read at the same time) in  ConcurrentHashMap by using volatile keyword.</w:t>
      </w:r>
    </w:p>
    <w:p w:rsidR="004D1D10" w:rsidRDefault="004D1D10" w:rsidP="004D1D10">
      <w:pPr>
        <w:spacing w:after="0" w:line="240" w:lineRule="auto"/>
        <w:ind w:right="-144"/>
        <w:jc w:val="both"/>
      </w:pPr>
    </w:p>
    <w:p w:rsidR="004D1D10" w:rsidRDefault="004D1D10" w:rsidP="00FF6EA9">
      <w:pPr>
        <w:pStyle w:val="Heading2"/>
      </w:pPr>
      <w:bookmarkStart w:id="48" w:name="_Toc464524215"/>
      <w:bookmarkStart w:id="49" w:name="_Toc471372171"/>
      <w:r>
        <w:t>Does ConcurrentHashMap Iterator behaves like fail fast iterator or fail safe Iterator?</w:t>
      </w:r>
      <w:bookmarkEnd w:id="48"/>
      <w:bookmarkEnd w:id="49"/>
    </w:p>
    <w:p w:rsidR="004D1D10" w:rsidRDefault="004D1D10" w:rsidP="004D1D10">
      <w:pPr>
        <w:spacing w:after="0" w:line="240" w:lineRule="auto"/>
        <w:ind w:right="-144"/>
        <w:jc w:val="both"/>
      </w:pPr>
    </w:p>
    <w:p w:rsidR="004D1D10" w:rsidRDefault="004D1D10" w:rsidP="004D1D10">
      <w:pPr>
        <w:spacing w:after="0" w:line="240" w:lineRule="auto"/>
        <w:ind w:right="-144"/>
        <w:jc w:val="both"/>
      </w:pPr>
      <w:r>
        <w:t>ConcurrentHashMap iterator behaves like fail safe iterator. It will not throw ConcurrentModificationException . We have already discussed Fail Fast Iterator vs Fail Safe Iterator.</w:t>
      </w:r>
    </w:p>
    <w:p w:rsidR="004D1D10" w:rsidRDefault="004D1D10" w:rsidP="004D1D10">
      <w:pPr>
        <w:spacing w:after="0" w:line="240" w:lineRule="auto"/>
        <w:ind w:right="-144"/>
        <w:jc w:val="both"/>
      </w:pPr>
    </w:p>
    <w:p w:rsidR="004D1D10" w:rsidRDefault="004D1D10" w:rsidP="004D1D10">
      <w:pPr>
        <w:spacing w:after="0" w:line="240" w:lineRule="auto"/>
        <w:ind w:right="-144"/>
        <w:jc w:val="both"/>
      </w:pPr>
    </w:p>
    <w:p w:rsidR="004D1D10" w:rsidRDefault="004D1D10" w:rsidP="00FF6EA9">
      <w:pPr>
        <w:pStyle w:val="Heading2"/>
      </w:pPr>
      <w:bookmarkStart w:id="50" w:name="_Toc464524216"/>
      <w:bookmarkStart w:id="51" w:name="_Toc471372172"/>
      <w:r>
        <w:t>Why does Java provide default value of partition count as 16 instead of very high value ?</w:t>
      </w:r>
      <w:bookmarkEnd w:id="50"/>
      <w:bookmarkEnd w:id="51"/>
    </w:p>
    <w:p w:rsidR="004D1D10" w:rsidRDefault="004D1D10" w:rsidP="004D1D10">
      <w:pPr>
        <w:spacing w:after="0" w:line="240" w:lineRule="auto"/>
        <w:ind w:right="-144"/>
        <w:jc w:val="both"/>
      </w:pPr>
    </w:p>
    <w:p w:rsidR="004D1D10" w:rsidRDefault="004D1D10" w:rsidP="004D1D10">
      <w:pPr>
        <w:spacing w:after="0" w:line="240" w:lineRule="auto"/>
        <w:ind w:right="-144"/>
        <w:jc w:val="both"/>
      </w:pPr>
      <w:r>
        <w:t>According to Java docs ,</w:t>
      </w:r>
    </w:p>
    <w:p w:rsidR="004D1D10" w:rsidRDefault="004D1D10" w:rsidP="004D1D10">
      <w:pPr>
        <w:spacing w:after="0" w:line="240" w:lineRule="auto"/>
        <w:ind w:right="-144"/>
        <w:jc w:val="both"/>
      </w:pPr>
      <w:r>
        <w:t>Ideally, you should choose a value to accommodate as many threads as will ever concurrently modify the table. Using a significantly higher value than you need can waste space and time, and a significantly lower value can lead to thread contention.</w:t>
      </w:r>
    </w:p>
    <w:p w:rsidR="004D1D10" w:rsidRDefault="004D1D10" w:rsidP="004D1D10">
      <w:pPr>
        <w:spacing w:after="0" w:line="240" w:lineRule="auto"/>
        <w:ind w:right="-144"/>
        <w:jc w:val="both"/>
      </w:pPr>
    </w:p>
    <w:p w:rsidR="004D1D10" w:rsidRDefault="004D1D10" w:rsidP="00FF6EA9">
      <w:pPr>
        <w:pStyle w:val="Heading2"/>
      </w:pPr>
      <w:bookmarkStart w:id="52" w:name="_Toc464524217"/>
      <w:bookmarkStart w:id="53" w:name="_Toc471372173"/>
      <w:r>
        <w:t>Can you write the simple  example which proves ConcurrentHashMap class behaves like fail safe iterator?</w:t>
      </w:r>
      <w:bookmarkEnd w:id="52"/>
      <w:bookmarkEnd w:id="53"/>
    </w:p>
    <w:p w:rsidR="004D1D10" w:rsidRDefault="004D1D10" w:rsidP="004D1D10">
      <w:pPr>
        <w:spacing w:after="0" w:line="240" w:lineRule="auto"/>
        <w:ind w:right="-144"/>
        <w:jc w:val="both"/>
      </w:pPr>
    </w:p>
    <w:p w:rsidR="004D1D10" w:rsidRDefault="004D1D10" w:rsidP="004D1D10">
      <w:pPr>
        <w:spacing w:after="0" w:line="240" w:lineRule="auto"/>
        <w:ind w:right="-144"/>
        <w:jc w:val="both"/>
      </w:pPr>
    </w:p>
    <w:p w:rsidR="004D1D10" w:rsidRPr="00476F15" w:rsidRDefault="004D1D10" w:rsidP="00FF6EA9">
      <w:pPr>
        <w:spacing w:after="0" w:line="240" w:lineRule="auto"/>
        <w:ind w:right="-144"/>
        <w:jc w:val="both"/>
        <w:outlineLvl w:val="0"/>
        <w:rPr>
          <w:rStyle w:val="IntenseEmphasis"/>
        </w:rPr>
      </w:pPr>
      <w:r w:rsidRPr="00476F15">
        <w:rPr>
          <w:rStyle w:val="IntenseEmphasis"/>
        </w:rPr>
        <w:t>ConcurrentHashMap Example :</w:t>
      </w:r>
    </w:p>
    <w:p w:rsidR="004D1D10" w:rsidRPr="00476F15" w:rsidRDefault="004D1D10" w:rsidP="004D1D10">
      <w:pPr>
        <w:spacing w:after="0" w:line="240" w:lineRule="auto"/>
        <w:ind w:right="-144"/>
        <w:jc w:val="both"/>
        <w:rPr>
          <w:rStyle w:val="IntenseEmphasis"/>
        </w:rPr>
      </w:pPr>
    </w:p>
    <w:p w:rsidR="004D1D10" w:rsidRPr="00476F15" w:rsidRDefault="004D1D10" w:rsidP="004D1D10">
      <w:pPr>
        <w:spacing w:after="0" w:line="240" w:lineRule="auto"/>
        <w:ind w:right="-144"/>
        <w:jc w:val="both"/>
        <w:rPr>
          <w:rStyle w:val="IntenseEmphasis"/>
        </w:rPr>
      </w:pPr>
      <w:r w:rsidRPr="00476F15">
        <w:rPr>
          <w:rStyle w:val="IntenseEmphasis"/>
        </w:rPr>
        <w:t>import java.util.concurrent.ConcurrentHashMap;</w:t>
      </w:r>
    </w:p>
    <w:p w:rsidR="004D1D10" w:rsidRPr="00476F15" w:rsidRDefault="004D1D10" w:rsidP="004D1D10">
      <w:pPr>
        <w:spacing w:after="0" w:line="240" w:lineRule="auto"/>
        <w:ind w:right="-144"/>
        <w:jc w:val="both"/>
        <w:rPr>
          <w:rStyle w:val="IntenseEmphasis"/>
        </w:rPr>
      </w:pPr>
      <w:r w:rsidRPr="00476F15">
        <w:rPr>
          <w:rStyle w:val="IntenseEmphasis"/>
        </w:rPr>
        <w:t>import java.util.Iterator;</w:t>
      </w:r>
    </w:p>
    <w:p w:rsidR="004D1D10" w:rsidRPr="00476F15" w:rsidRDefault="004D1D10" w:rsidP="004D1D10">
      <w:pPr>
        <w:spacing w:after="0" w:line="240" w:lineRule="auto"/>
        <w:ind w:right="-144"/>
        <w:jc w:val="both"/>
        <w:rPr>
          <w:rStyle w:val="IntenseEmphasis"/>
        </w:rPr>
      </w:pPr>
    </w:p>
    <w:p w:rsidR="004D1D10" w:rsidRPr="00476F15" w:rsidRDefault="004D1D10" w:rsidP="004D1D10">
      <w:pPr>
        <w:spacing w:after="0" w:line="240" w:lineRule="auto"/>
        <w:ind w:right="-144"/>
        <w:jc w:val="both"/>
        <w:rPr>
          <w:rStyle w:val="IntenseEmphasis"/>
        </w:rPr>
      </w:pPr>
    </w:p>
    <w:p w:rsidR="004D1D10" w:rsidRPr="00476F15" w:rsidRDefault="004D1D10" w:rsidP="004D1D10">
      <w:pPr>
        <w:spacing w:after="0" w:line="240" w:lineRule="auto"/>
        <w:ind w:right="-144"/>
        <w:jc w:val="both"/>
        <w:rPr>
          <w:rStyle w:val="IntenseEmphasis"/>
        </w:rPr>
      </w:pPr>
      <w:r w:rsidRPr="00476F15">
        <w:rPr>
          <w:rStyle w:val="IntenseEmphasis"/>
        </w:rPr>
        <w:t>public class ConcurrentHashMapExample</w:t>
      </w:r>
    </w:p>
    <w:p w:rsidR="004D1D10" w:rsidRPr="00476F15" w:rsidRDefault="004D1D10" w:rsidP="004D1D10">
      <w:pPr>
        <w:spacing w:after="0" w:line="240" w:lineRule="auto"/>
        <w:ind w:right="-144"/>
        <w:jc w:val="both"/>
        <w:rPr>
          <w:rStyle w:val="IntenseEmphasis"/>
        </w:rPr>
      </w:pPr>
      <w:r w:rsidRPr="00476F15">
        <w:rPr>
          <w:rStyle w:val="IntenseEmphasis"/>
        </w:rPr>
        <w:t>{</w:t>
      </w:r>
    </w:p>
    <w:p w:rsidR="004D1D10" w:rsidRPr="00476F15" w:rsidRDefault="004D1D10" w:rsidP="004D1D10">
      <w:pPr>
        <w:spacing w:after="0" w:line="240" w:lineRule="auto"/>
        <w:ind w:right="-144"/>
        <w:jc w:val="both"/>
        <w:rPr>
          <w:rStyle w:val="IntenseEmphasis"/>
        </w:rPr>
      </w:pPr>
    </w:p>
    <w:p w:rsidR="004D1D10" w:rsidRPr="00476F15" w:rsidRDefault="004D1D10" w:rsidP="004D1D10">
      <w:pPr>
        <w:spacing w:after="0" w:line="240" w:lineRule="auto"/>
        <w:ind w:right="-144"/>
        <w:jc w:val="both"/>
        <w:rPr>
          <w:rStyle w:val="IntenseEmphasis"/>
        </w:rPr>
      </w:pPr>
      <w:r w:rsidRPr="00476F15">
        <w:rPr>
          <w:rStyle w:val="IntenseEmphasis"/>
        </w:rPr>
        <w:t>public static void main(String[] args)</w:t>
      </w:r>
    </w:p>
    <w:p w:rsidR="004D1D10" w:rsidRPr="00476F15" w:rsidRDefault="004D1D10" w:rsidP="004D1D10">
      <w:pPr>
        <w:spacing w:after="0" w:line="240" w:lineRule="auto"/>
        <w:ind w:right="-144"/>
        <w:jc w:val="both"/>
        <w:rPr>
          <w:rStyle w:val="IntenseEmphasis"/>
        </w:rPr>
      </w:pPr>
      <w:r w:rsidRPr="00476F15">
        <w:rPr>
          <w:rStyle w:val="IntenseEmphasis"/>
        </w:rPr>
        <w:t xml:space="preserve">    {</w:t>
      </w:r>
    </w:p>
    <w:p w:rsidR="004D1D10" w:rsidRPr="00476F15" w:rsidRDefault="004D1D10" w:rsidP="004D1D10">
      <w:pPr>
        <w:spacing w:after="0" w:line="240" w:lineRule="auto"/>
        <w:ind w:right="-144"/>
        <w:jc w:val="both"/>
        <w:rPr>
          <w:rStyle w:val="IntenseEmphasis"/>
        </w:rPr>
      </w:pPr>
      <w:r w:rsidRPr="00476F15">
        <w:rPr>
          <w:rStyle w:val="IntenseEmphasis"/>
        </w:rPr>
        <w:t xml:space="preserve">        ConcurrentHashMap&lt;String,String&gt; premiumPhone = new ConcurrentHashMap&lt;String,String&gt;();</w:t>
      </w:r>
    </w:p>
    <w:p w:rsidR="004D1D10" w:rsidRPr="00476F15" w:rsidRDefault="004D1D10" w:rsidP="004D1D10">
      <w:pPr>
        <w:spacing w:after="0" w:line="240" w:lineRule="auto"/>
        <w:ind w:right="-144"/>
        <w:jc w:val="both"/>
        <w:rPr>
          <w:rStyle w:val="IntenseEmphasis"/>
        </w:rPr>
      </w:pPr>
      <w:r w:rsidRPr="00476F15">
        <w:rPr>
          <w:rStyle w:val="IntenseEmphasis"/>
        </w:rPr>
        <w:t>premiumPhone.put("Apple", "iPhone6");</w:t>
      </w:r>
    </w:p>
    <w:p w:rsidR="004D1D10" w:rsidRPr="00476F15" w:rsidRDefault="004D1D10" w:rsidP="004D1D10">
      <w:pPr>
        <w:spacing w:after="0" w:line="240" w:lineRule="auto"/>
        <w:ind w:right="-144"/>
        <w:jc w:val="both"/>
        <w:rPr>
          <w:rStyle w:val="IntenseEmphasis"/>
        </w:rPr>
      </w:pPr>
      <w:r w:rsidRPr="00476F15">
        <w:rPr>
          <w:rStyle w:val="IntenseEmphasis"/>
        </w:rPr>
        <w:t>premiumPhone.put("HTC", "HTC one");</w:t>
      </w:r>
    </w:p>
    <w:p w:rsidR="004D1D10" w:rsidRPr="00476F15" w:rsidRDefault="004D1D10" w:rsidP="004D1D10">
      <w:pPr>
        <w:spacing w:after="0" w:line="240" w:lineRule="auto"/>
        <w:ind w:right="-144"/>
        <w:jc w:val="both"/>
        <w:rPr>
          <w:rStyle w:val="IntenseEmphasis"/>
        </w:rPr>
      </w:pPr>
      <w:r w:rsidRPr="00476F15">
        <w:rPr>
          <w:rStyle w:val="IntenseEmphasis"/>
        </w:rPr>
        <w:t>premiumPhone.put("Samsung","S6");</w:t>
      </w:r>
    </w:p>
    <w:p w:rsidR="004D1D10" w:rsidRPr="00476F15" w:rsidRDefault="004D1D10" w:rsidP="004D1D10">
      <w:pPr>
        <w:spacing w:after="0" w:line="240" w:lineRule="auto"/>
        <w:ind w:right="-144"/>
        <w:jc w:val="both"/>
        <w:rPr>
          <w:rStyle w:val="IntenseEmphasis"/>
        </w:rPr>
      </w:pPr>
    </w:p>
    <w:p w:rsidR="004D1D10" w:rsidRPr="00476F15" w:rsidRDefault="004D1D10" w:rsidP="00FF6EA9">
      <w:pPr>
        <w:spacing w:after="0" w:line="240" w:lineRule="auto"/>
        <w:ind w:right="-144"/>
        <w:jc w:val="both"/>
        <w:outlineLvl w:val="0"/>
        <w:rPr>
          <w:rStyle w:val="IntenseEmphasis"/>
        </w:rPr>
      </w:pPr>
      <w:r w:rsidRPr="00476F15">
        <w:rPr>
          <w:rStyle w:val="IntenseEmphasis"/>
        </w:rPr>
        <w:lastRenderedPageBreak/>
        <w:t xml:space="preserve">        Iterator iterator = premiumPhone.keySet().iterator();</w:t>
      </w:r>
    </w:p>
    <w:p w:rsidR="004D1D10" w:rsidRPr="00476F15" w:rsidRDefault="004D1D10" w:rsidP="004D1D10">
      <w:pPr>
        <w:spacing w:after="0" w:line="240" w:lineRule="auto"/>
        <w:ind w:right="-144"/>
        <w:jc w:val="both"/>
        <w:rPr>
          <w:rStyle w:val="IntenseEmphasis"/>
        </w:rPr>
      </w:pPr>
    </w:p>
    <w:p w:rsidR="004D1D10" w:rsidRPr="00476F15" w:rsidRDefault="004D1D10" w:rsidP="004D1D10">
      <w:pPr>
        <w:spacing w:after="0" w:line="240" w:lineRule="auto"/>
        <w:ind w:right="-144"/>
        <w:jc w:val="both"/>
        <w:rPr>
          <w:rStyle w:val="IntenseEmphasis"/>
        </w:rPr>
      </w:pPr>
      <w:r w:rsidRPr="00476F15">
        <w:rPr>
          <w:rStyle w:val="IntenseEmphasis"/>
        </w:rPr>
        <w:t>while (iterator.hasNext())</w:t>
      </w:r>
    </w:p>
    <w:p w:rsidR="004D1D10" w:rsidRPr="00476F15" w:rsidRDefault="004D1D10" w:rsidP="004D1D10">
      <w:pPr>
        <w:spacing w:after="0" w:line="240" w:lineRule="auto"/>
        <w:ind w:right="-144"/>
        <w:jc w:val="both"/>
        <w:rPr>
          <w:rStyle w:val="IntenseEmphasis"/>
        </w:rPr>
      </w:pPr>
      <w:r w:rsidRPr="00476F15">
        <w:rPr>
          <w:rStyle w:val="IntenseEmphasis"/>
        </w:rPr>
        <w:t xml:space="preserve">        {</w:t>
      </w:r>
    </w:p>
    <w:p w:rsidR="004D1D10" w:rsidRPr="00476F15" w:rsidRDefault="004D1D10" w:rsidP="00FF6EA9">
      <w:pPr>
        <w:spacing w:after="0" w:line="240" w:lineRule="auto"/>
        <w:ind w:right="-144"/>
        <w:jc w:val="both"/>
        <w:outlineLvl w:val="0"/>
        <w:rPr>
          <w:rStyle w:val="IntenseEmphasis"/>
        </w:rPr>
      </w:pPr>
      <w:r w:rsidRPr="00476F15">
        <w:rPr>
          <w:rStyle w:val="IntenseEmphasis"/>
        </w:rPr>
        <w:t>System.out.println(premiumPhone.get(iterator.next()));</w:t>
      </w:r>
    </w:p>
    <w:p w:rsidR="004D1D10" w:rsidRPr="00476F15" w:rsidRDefault="004D1D10" w:rsidP="004D1D10">
      <w:pPr>
        <w:spacing w:after="0" w:line="240" w:lineRule="auto"/>
        <w:ind w:right="-144"/>
        <w:jc w:val="both"/>
        <w:rPr>
          <w:rStyle w:val="IntenseEmphasis"/>
        </w:rPr>
      </w:pPr>
      <w:r w:rsidRPr="00476F15">
        <w:rPr>
          <w:rStyle w:val="IntenseEmphasis"/>
        </w:rPr>
        <w:t>premiumPhone.put("Sony", "Xperia Z");</w:t>
      </w:r>
    </w:p>
    <w:p w:rsidR="004D1D10" w:rsidRPr="00476F15" w:rsidRDefault="004D1D10" w:rsidP="004D1D10">
      <w:pPr>
        <w:spacing w:after="0" w:line="240" w:lineRule="auto"/>
        <w:ind w:right="-144"/>
        <w:jc w:val="both"/>
        <w:rPr>
          <w:rStyle w:val="IntenseEmphasis"/>
        </w:rPr>
      </w:pPr>
      <w:r w:rsidRPr="00476F15">
        <w:rPr>
          <w:rStyle w:val="IntenseEmphasis"/>
        </w:rPr>
        <w:t xml:space="preserve">        }</w:t>
      </w:r>
    </w:p>
    <w:p w:rsidR="004D1D10" w:rsidRPr="00476F15" w:rsidRDefault="004D1D10" w:rsidP="004D1D10">
      <w:pPr>
        <w:spacing w:after="0" w:line="240" w:lineRule="auto"/>
        <w:ind w:right="-144"/>
        <w:jc w:val="both"/>
        <w:rPr>
          <w:rStyle w:val="IntenseEmphasis"/>
        </w:rPr>
      </w:pPr>
    </w:p>
    <w:p w:rsidR="004D1D10" w:rsidRPr="00476F15" w:rsidRDefault="004D1D10" w:rsidP="004D1D10">
      <w:pPr>
        <w:spacing w:after="0" w:line="240" w:lineRule="auto"/>
        <w:ind w:right="-144"/>
        <w:jc w:val="both"/>
        <w:rPr>
          <w:rStyle w:val="IntenseEmphasis"/>
        </w:rPr>
      </w:pPr>
      <w:r w:rsidRPr="00476F15">
        <w:rPr>
          <w:rStyle w:val="IntenseEmphasis"/>
        </w:rPr>
        <w:t xml:space="preserve">    }</w:t>
      </w:r>
    </w:p>
    <w:p w:rsidR="004D1D10" w:rsidRPr="00476F15" w:rsidRDefault="004D1D10" w:rsidP="004D1D10">
      <w:pPr>
        <w:spacing w:after="0" w:line="240" w:lineRule="auto"/>
        <w:ind w:right="-144"/>
        <w:jc w:val="both"/>
        <w:rPr>
          <w:rStyle w:val="IntenseEmphasis"/>
        </w:rPr>
      </w:pPr>
    </w:p>
    <w:p w:rsidR="004D1D10" w:rsidRPr="00476F15" w:rsidRDefault="004D1D10" w:rsidP="004D1D10">
      <w:pPr>
        <w:spacing w:after="0" w:line="240" w:lineRule="auto"/>
        <w:ind w:right="-144"/>
        <w:jc w:val="both"/>
        <w:rPr>
          <w:rStyle w:val="IntenseEmphasis"/>
        </w:rPr>
      </w:pPr>
      <w:r w:rsidRPr="00476F15">
        <w:rPr>
          <w:rStyle w:val="IntenseEmphasis"/>
        </w:rPr>
        <w:t>}</w:t>
      </w:r>
    </w:p>
    <w:p w:rsidR="004D1D10" w:rsidRDefault="004D1D10" w:rsidP="004D1D10">
      <w:pPr>
        <w:spacing w:after="0" w:line="240" w:lineRule="auto"/>
        <w:ind w:right="-144"/>
        <w:jc w:val="both"/>
      </w:pPr>
    </w:p>
    <w:p w:rsidR="004D1D10" w:rsidRDefault="004D1D10" w:rsidP="004D1D10">
      <w:pPr>
        <w:spacing w:after="0" w:line="240" w:lineRule="auto"/>
        <w:ind w:right="-144"/>
        <w:jc w:val="both"/>
      </w:pPr>
      <w:r>
        <w:t>Output :</w:t>
      </w:r>
    </w:p>
    <w:p w:rsidR="004D1D10" w:rsidRDefault="004D1D10" w:rsidP="004D1D10">
      <w:pPr>
        <w:spacing w:after="0" w:line="240" w:lineRule="auto"/>
        <w:ind w:right="-144"/>
        <w:jc w:val="both"/>
      </w:pPr>
    </w:p>
    <w:p w:rsidR="004D1D10" w:rsidRDefault="004D1D10" w:rsidP="004D1D10">
      <w:pPr>
        <w:spacing w:after="0" w:line="240" w:lineRule="auto"/>
        <w:ind w:right="-144"/>
        <w:jc w:val="both"/>
      </w:pPr>
      <w:r>
        <w:t>S6</w:t>
      </w:r>
    </w:p>
    <w:p w:rsidR="004D1D10" w:rsidRDefault="004D1D10" w:rsidP="004D1D10">
      <w:pPr>
        <w:spacing w:after="0" w:line="240" w:lineRule="auto"/>
        <w:ind w:right="-144"/>
        <w:jc w:val="both"/>
      </w:pPr>
      <w:r>
        <w:t>HTC one</w:t>
      </w:r>
    </w:p>
    <w:p w:rsidR="004D1D10" w:rsidRDefault="004D1D10" w:rsidP="004D1D10">
      <w:pPr>
        <w:spacing w:after="0" w:line="240" w:lineRule="auto"/>
        <w:ind w:right="-144"/>
        <w:jc w:val="both"/>
      </w:pPr>
      <w:r>
        <w:t>iPhone6</w:t>
      </w:r>
    </w:p>
    <w:p w:rsidR="004D1D10" w:rsidRDefault="004D1D10" w:rsidP="004D1D10">
      <w:pPr>
        <w:spacing w:after="0" w:line="240" w:lineRule="auto"/>
        <w:ind w:right="-144"/>
        <w:jc w:val="both"/>
      </w:pPr>
    </w:p>
    <w:p w:rsidR="005551EA" w:rsidRDefault="005551EA" w:rsidP="004D1D10">
      <w:pPr>
        <w:spacing w:after="0" w:line="240" w:lineRule="auto"/>
        <w:ind w:right="-144"/>
        <w:jc w:val="both"/>
      </w:pPr>
    </w:p>
    <w:p w:rsidR="00CA3C33" w:rsidRPr="00CA3C33" w:rsidRDefault="00CA3C33" w:rsidP="00FF6EA9">
      <w:pPr>
        <w:pStyle w:val="Heading1"/>
      </w:pPr>
      <w:bookmarkStart w:id="54" w:name="_Toc471372174"/>
      <w:r w:rsidRPr="00CA3C33">
        <w:t>LinkedList vs ArrayList in Java</w:t>
      </w:r>
      <w:bookmarkEnd w:id="54"/>
    </w:p>
    <w:p w:rsidR="00CA3C33" w:rsidRPr="00AC0A56" w:rsidRDefault="00CA3C33" w:rsidP="00CA3C33">
      <w:r w:rsidRPr="00AC0A56">
        <w:t>All the differences between LinkedList and ArrayList has there root on difference between </w:t>
      </w:r>
      <w:hyperlink r:id="rId14" w:history="1">
        <w:r w:rsidRPr="00AC0A56">
          <w:t>Array</w:t>
        </w:r>
      </w:hyperlink>
      <w:r w:rsidRPr="00AC0A56">
        <w:t> and LinkedList data-structure. If you are familiar with Array and LinkedList data structure you will most likely derive following differences between them:</w:t>
      </w:r>
    </w:p>
    <w:p w:rsidR="00CA3C33" w:rsidRPr="00AC0A56" w:rsidRDefault="00CA3C33" w:rsidP="00CA3C33"/>
    <w:p w:rsidR="00CA3C33" w:rsidRPr="00AC0A56" w:rsidRDefault="00CA3C33" w:rsidP="00CA3C33">
      <w:r w:rsidRPr="00AC0A56">
        <w:t xml:space="preserve">1) Since Array is an </w:t>
      </w:r>
      <w:r w:rsidRPr="00AC0A56">
        <w:rPr>
          <w:highlight w:val="cyan"/>
        </w:rPr>
        <w:t>indexbased data-structure searching</w:t>
      </w:r>
      <w:r w:rsidRPr="00AC0A56">
        <w:t xml:space="preserve"> or getting element from Array with index is pretty fast. Array provides O(1) performance for get(index) method but remove is costly in ArrayList as you need to rearrange all elements. On the Other hand LinkedList doesn't provide Random or index based access and you need to iterate over linked list to retrieve any element which is of order O(n).</w:t>
      </w:r>
    </w:p>
    <w:p w:rsidR="00CA3C33" w:rsidRPr="00AC0A56" w:rsidRDefault="00CA3C33" w:rsidP="00CA3C33"/>
    <w:p w:rsidR="00CA3C33" w:rsidRPr="00AC0A56" w:rsidRDefault="00CA3C33" w:rsidP="00CA3C33">
      <w:r w:rsidRPr="00AC0A56">
        <w:t>2) Insertions</w:t>
      </w:r>
      <w:r w:rsidR="00AC0A56" w:rsidRPr="00AC0A56">
        <w:t> are</w:t>
      </w:r>
      <w:r w:rsidRPr="00AC0A56">
        <w:t xml:space="preserve"> easy and fast in LinkedList as compared to ArrayList because there is no risk of resizing array</w:t>
      </w:r>
    </w:p>
    <w:p w:rsidR="00CA3C33" w:rsidRPr="00AC0A56" w:rsidRDefault="00CA3C33" w:rsidP="00CA3C33">
      <w:r w:rsidRPr="00AC0A56">
        <w:t>and copying content to new array if array gets full which makes adding into ArrayList of O(n) in worst case, while adding is O(1) operation in LinkedList in Java. ArrayList also needs to update its index if you insert something anywhere except at the end of array.</w:t>
      </w:r>
    </w:p>
    <w:p w:rsidR="00CA3C33" w:rsidRPr="00AC0A56" w:rsidRDefault="00CA3C33" w:rsidP="00CA3C33">
      <w:r w:rsidRPr="00AC0A56">
        <w:t>3) Removal is like insertions better in LinkedList than ArrayList.</w:t>
      </w:r>
    </w:p>
    <w:p w:rsidR="00CA3C33" w:rsidRPr="00AC0A56" w:rsidRDefault="00CA3C33" w:rsidP="00CA3C33">
      <w:r w:rsidRPr="00AC0A56">
        <w:t>4) LinkedList has more memory overhead than ArrayList because in ArrayList each index only holds actual object (data) but in case of LinkedList each node holds both data and address of next  and previous node.</w:t>
      </w:r>
    </w:p>
    <w:p w:rsidR="00CA3C33" w:rsidRPr="00CA3C33" w:rsidRDefault="00CA3C33" w:rsidP="00FF6EA9">
      <w:pPr>
        <w:pStyle w:val="Heading2"/>
      </w:pPr>
      <w:bookmarkStart w:id="55" w:name="_Toc471372175"/>
      <w:r w:rsidRPr="00CA3C33">
        <w:t>When to use LinkedList and ArrayList in Java</w:t>
      </w:r>
      <w:bookmarkEnd w:id="55"/>
    </w:p>
    <w:p w:rsidR="00CA3C33" w:rsidRPr="00AC0A56" w:rsidRDefault="00CA3C33" w:rsidP="00CA3C33">
      <w:r w:rsidRPr="00AC0A56">
        <w:t>As I said LinkedList is not as popular as ArrayList but still there are situation where a LinkedList is better choice than ArrayList in Java. Use LinkedList in Java if:</w:t>
      </w:r>
    </w:p>
    <w:p w:rsidR="00CA3C33" w:rsidRPr="00AC0A56" w:rsidRDefault="00CA3C33" w:rsidP="00CA3C33">
      <w:r w:rsidRPr="00AC0A56">
        <w:lastRenderedPageBreak/>
        <w:t>1) Your application can live without Random access. Because if you need nth element in LinkedList you need to first traverse up to nth element O(n) and  than you get data from that node.</w:t>
      </w:r>
    </w:p>
    <w:p w:rsidR="00CA3C33" w:rsidRPr="00AC0A56" w:rsidRDefault="00CA3C33" w:rsidP="00CA3C33"/>
    <w:p w:rsidR="00CA3C33" w:rsidRPr="00AC0A56" w:rsidRDefault="00CA3C33" w:rsidP="00CA3C33">
      <w:r w:rsidRPr="00AC0A56">
        <w:t>2) Your application is more insertion and deletion driver and you insert or remove more than retrieval. Since insertion or</w:t>
      </w:r>
    </w:p>
    <w:p w:rsidR="00CA3C33" w:rsidRPr="00AC0A56" w:rsidRDefault="00CA3C33" w:rsidP="00CA3C33">
      <w:r w:rsidRPr="00AC0A56">
        <w:t>removal doesn't involve resizing its much faster than ArrayList.</w:t>
      </w:r>
    </w:p>
    <w:p w:rsidR="005551EA" w:rsidRDefault="00CA3C33" w:rsidP="00CA3C33">
      <w:pPr>
        <w:spacing w:after="0" w:line="240" w:lineRule="auto"/>
        <w:ind w:right="-144"/>
        <w:jc w:val="both"/>
        <w:rPr>
          <w:rStyle w:val="Hyperlink"/>
          <w:rFonts w:ascii="Trebuchet MS" w:hAnsi="Trebuchet MS"/>
          <w:color w:val="003399"/>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15" w:anchor="ixzz4QDRVFDXj" w:history="1">
        <w:r>
          <w:rPr>
            <w:rStyle w:val="Hyperlink"/>
            <w:rFonts w:ascii="Trebuchet MS" w:hAnsi="Trebuchet MS"/>
            <w:color w:val="003399"/>
          </w:rPr>
          <w:t>http://javarevisited.blogspot.com/2012/02/difference-between-linkedlist-vs.html#ixzz4QDRVFDXj</w:t>
        </w:r>
      </w:hyperlink>
    </w:p>
    <w:p w:rsidR="008B7388" w:rsidRDefault="008B7388" w:rsidP="00CA3C33">
      <w:pPr>
        <w:spacing w:after="0" w:line="240" w:lineRule="auto"/>
        <w:ind w:right="-144"/>
        <w:jc w:val="both"/>
        <w:rPr>
          <w:rStyle w:val="Hyperlink"/>
          <w:rFonts w:ascii="Trebuchet MS" w:hAnsi="Trebuchet MS"/>
          <w:color w:val="003399"/>
        </w:rPr>
      </w:pPr>
    </w:p>
    <w:p w:rsidR="008B7388" w:rsidRPr="008B7388" w:rsidRDefault="008B7388" w:rsidP="00FF6EA9">
      <w:pPr>
        <w:pStyle w:val="Heading2"/>
        <w:spacing w:before="0"/>
        <w:rPr>
          <w:rFonts w:ascii="Arial" w:hAnsi="Arial" w:cs="Arial"/>
          <w:color w:val="000000"/>
          <w:sz w:val="33"/>
          <w:szCs w:val="33"/>
          <w:u w:val="single"/>
        </w:rPr>
      </w:pPr>
      <w:bookmarkStart w:id="56" w:name="_Toc471372176"/>
      <w:r w:rsidRPr="008B7388">
        <w:rPr>
          <w:rFonts w:ascii="Arial" w:hAnsi="Arial" w:cs="Arial"/>
          <w:color w:val="000000"/>
          <w:sz w:val="33"/>
          <w:szCs w:val="33"/>
          <w:u w:val="single"/>
        </w:rPr>
        <w:t>Why class name and file name should be same in Java</w:t>
      </w:r>
      <w:bookmarkEnd w:id="56"/>
    </w:p>
    <w:p w:rsidR="008B7388" w:rsidRPr="008B7388" w:rsidRDefault="008B7388" w:rsidP="008B7388">
      <w:pPr>
        <w:spacing w:after="0" w:line="240" w:lineRule="auto"/>
        <w:ind w:right="-144"/>
        <w:jc w:val="both"/>
      </w:pPr>
      <w:r w:rsidRPr="008B7388">
        <w:t>When we start learning java and make our first "Hello World" program, there are two things which stand out.</w:t>
      </w:r>
    </w:p>
    <w:p w:rsidR="008B7388" w:rsidRPr="008B7388" w:rsidRDefault="008B7388" w:rsidP="008B7388">
      <w:pPr>
        <w:spacing w:after="0" w:line="240" w:lineRule="auto"/>
        <w:ind w:right="-144"/>
        <w:jc w:val="both"/>
      </w:pPr>
      <w:r w:rsidRPr="008B7388">
        <w:t>File name and class name should be same.</w:t>
      </w:r>
    </w:p>
    <w:p w:rsidR="008B7388" w:rsidRPr="008B7388" w:rsidRDefault="00526282" w:rsidP="008B7388">
      <w:pPr>
        <w:spacing w:after="0" w:line="240" w:lineRule="auto"/>
        <w:ind w:right="-144"/>
        <w:jc w:val="both"/>
      </w:pPr>
      <w:hyperlink r:id="rId16" w:history="1">
        <w:r w:rsidR="008B7388" w:rsidRPr="008B7388">
          <w:t>Main method</w:t>
        </w:r>
      </w:hyperlink>
      <w:r w:rsidR="008B7388" w:rsidRPr="008B7388">
        <w:t> signature - Public static void main(String[] args)</w:t>
      </w:r>
    </w:p>
    <w:p w:rsidR="008B7388" w:rsidRPr="008B7388" w:rsidRDefault="008B7388" w:rsidP="008B7388">
      <w:pPr>
        <w:spacing w:after="0" w:line="240" w:lineRule="auto"/>
        <w:ind w:right="-144"/>
        <w:jc w:val="both"/>
      </w:pPr>
      <w:r w:rsidRPr="008B7388">
        <w:t>Here we'll talk about why this requirement of File name and class name should be same. First of all it is not true unless until there is one public class in the file. If there is public class in the file then it has to be saved with the same file name.</w:t>
      </w:r>
    </w:p>
    <w:p w:rsidR="008B7388" w:rsidRPr="008B7388" w:rsidRDefault="008B7388" w:rsidP="008B7388">
      <w:pPr>
        <w:spacing w:after="0" w:line="240" w:lineRule="auto"/>
        <w:ind w:right="-144"/>
        <w:jc w:val="both"/>
      </w:pPr>
      <w:r w:rsidRPr="008B7388">
        <w:t>Let's see the case when we have a public class.</w:t>
      </w:r>
    </w:p>
    <w:p w:rsidR="008B7388" w:rsidRPr="008B7388" w:rsidRDefault="008B7388" w:rsidP="008B7388">
      <w:pPr>
        <w:spacing w:after="0" w:line="240" w:lineRule="auto"/>
        <w:ind w:right="-144"/>
        <w:jc w:val="both"/>
        <w:rPr>
          <w:rStyle w:val="IntenseEmphasis"/>
        </w:rPr>
      </w:pPr>
      <w:r w:rsidRPr="008B7388">
        <w:rPr>
          <w:rStyle w:val="IntenseEmphasis"/>
        </w:rPr>
        <w:t>public class Test {</w:t>
      </w:r>
    </w:p>
    <w:p w:rsidR="008B7388" w:rsidRPr="008B7388" w:rsidRDefault="008B7388" w:rsidP="008B7388">
      <w:pPr>
        <w:spacing w:after="0" w:line="240" w:lineRule="auto"/>
        <w:ind w:right="-144"/>
        <w:jc w:val="both"/>
        <w:rPr>
          <w:rStyle w:val="IntenseEmphasis"/>
        </w:rPr>
      </w:pPr>
      <w:r w:rsidRPr="008B7388">
        <w:rPr>
          <w:rStyle w:val="IntenseEmphasis"/>
        </w:rPr>
        <w:t>public static void main(String[] args) {</w:t>
      </w:r>
    </w:p>
    <w:p w:rsidR="008B7388" w:rsidRPr="008B7388" w:rsidRDefault="008B7388" w:rsidP="00FF6EA9">
      <w:pPr>
        <w:spacing w:after="0" w:line="240" w:lineRule="auto"/>
        <w:ind w:right="-144"/>
        <w:jc w:val="both"/>
        <w:outlineLvl w:val="0"/>
        <w:rPr>
          <w:rStyle w:val="IntenseEmphasis"/>
        </w:rPr>
      </w:pPr>
      <w:r w:rsidRPr="008B7388">
        <w:rPr>
          <w:rStyle w:val="IntenseEmphasis"/>
        </w:rPr>
        <w:t>System.out.println("This is a test class");</w:t>
      </w:r>
    </w:p>
    <w:p w:rsidR="008B7388" w:rsidRPr="008B7388" w:rsidRDefault="008B7388" w:rsidP="008B7388">
      <w:pPr>
        <w:spacing w:after="0" w:line="240" w:lineRule="auto"/>
        <w:ind w:right="-144"/>
        <w:jc w:val="both"/>
        <w:rPr>
          <w:rStyle w:val="IntenseEmphasis"/>
        </w:rPr>
      </w:pPr>
      <w:r w:rsidRPr="008B7388">
        <w:rPr>
          <w:rStyle w:val="IntenseEmphasis"/>
        </w:rPr>
        <w:t xml:space="preserve">    }</w:t>
      </w:r>
    </w:p>
    <w:p w:rsidR="008B7388" w:rsidRPr="008B7388" w:rsidRDefault="008B7388" w:rsidP="008B7388">
      <w:pPr>
        <w:spacing w:after="0" w:line="240" w:lineRule="auto"/>
        <w:ind w:right="-144"/>
        <w:jc w:val="both"/>
        <w:rPr>
          <w:rStyle w:val="IntenseEmphasis"/>
        </w:rPr>
      </w:pPr>
    </w:p>
    <w:p w:rsidR="008B7388" w:rsidRPr="008B7388" w:rsidRDefault="008B7388" w:rsidP="008B7388">
      <w:pPr>
        <w:spacing w:after="0" w:line="240" w:lineRule="auto"/>
        <w:ind w:right="-144"/>
        <w:jc w:val="both"/>
        <w:rPr>
          <w:rStyle w:val="IntenseEmphasis"/>
        </w:rPr>
      </w:pPr>
      <w:r w:rsidRPr="008B7388">
        <w:rPr>
          <w:rStyle w:val="IntenseEmphasis"/>
        </w:rPr>
        <w:t>}</w:t>
      </w:r>
    </w:p>
    <w:p w:rsidR="008B7388" w:rsidRPr="008B7388" w:rsidRDefault="008B7388" w:rsidP="008B7388">
      <w:pPr>
        <w:spacing w:after="0" w:line="240" w:lineRule="auto"/>
        <w:ind w:right="-144"/>
        <w:jc w:val="both"/>
      </w:pPr>
      <w:r w:rsidRPr="008B7388">
        <w:t>If we save it as Thetest.java then we'll get an error while trying to compile it.</w:t>
      </w:r>
    </w:p>
    <w:p w:rsidR="008B7388" w:rsidRPr="008B7388" w:rsidRDefault="008B7388" w:rsidP="008B7388">
      <w:pPr>
        <w:spacing w:after="0" w:line="240" w:lineRule="auto"/>
        <w:ind w:right="-144"/>
        <w:jc w:val="both"/>
      </w:pPr>
      <w:r w:rsidRPr="008B7388">
        <w:rPr>
          <w:noProof/>
        </w:rPr>
        <w:drawing>
          <wp:inline distT="0" distB="0" distL="0" distR="0">
            <wp:extent cx="6097905" cy="1955800"/>
            <wp:effectExtent l="0" t="0" r="0" b="6350"/>
            <wp:docPr id="25" name="Picture 25" descr="http://4.bp.blogspot.com/-gX1xoZkzCj4/Vovi8phVgXI/AAAAAAAAAPg/HFfMi50TLqE/s640/class%2Bname%2Band%2Bfile%2Bname-1.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4.bp.blogspot.com/-gX1xoZkzCj4/Vovi8phVgXI/AAAAAAAAAPg/HFfMi50TLqE/s640/class%2Bname%2Band%2Bfile%2Bname-1.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7905" cy="1955800"/>
                    </a:xfrm>
                    <a:prstGeom prst="rect">
                      <a:avLst/>
                    </a:prstGeom>
                    <a:noFill/>
                    <a:ln>
                      <a:noFill/>
                    </a:ln>
                  </pic:spPr>
                </pic:pic>
              </a:graphicData>
            </a:graphic>
          </wp:inline>
        </w:drawing>
      </w:r>
    </w:p>
    <w:p w:rsidR="008B7388" w:rsidRPr="008B7388" w:rsidRDefault="008B7388" w:rsidP="008B7388">
      <w:pPr>
        <w:spacing w:after="0" w:line="240" w:lineRule="auto"/>
        <w:ind w:right="-144"/>
        <w:jc w:val="both"/>
      </w:pPr>
      <w:r w:rsidRPr="008B7388">
        <w:t>It can be seen how compiler complains about having the public class Test and how it should be declared as Test.java.</w:t>
      </w:r>
    </w:p>
    <w:p w:rsidR="008B7388" w:rsidRPr="008B7388" w:rsidRDefault="008B7388" w:rsidP="008B7388">
      <w:pPr>
        <w:spacing w:after="0" w:line="240" w:lineRule="auto"/>
        <w:ind w:right="-144"/>
        <w:jc w:val="both"/>
      </w:pPr>
      <w:r w:rsidRPr="008B7388">
        <w:t>Now if we save the class as Test.java then it compiles and runs just fine.</w:t>
      </w:r>
    </w:p>
    <w:p w:rsidR="008B7388" w:rsidRPr="008B7388" w:rsidRDefault="008B7388" w:rsidP="008B7388">
      <w:pPr>
        <w:spacing w:after="0" w:line="240" w:lineRule="auto"/>
        <w:ind w:right="-144"/>
        <w:jc w:val="both"/>
      </w:pPr>
      <w:r w:rsidRPr="008B7388">
        <w:rPr>
          <w:noProof/>
        </w:rPr>
        <w:lastRenderedPageBreak/>
        <w:drawing>
          <wp:inline distT="0" distB="0" distL="0" distR="0">
            <wp:extent cx="6097905" cy="2803525"/>
            <wp:effectExtent l="0" t="0" r="0" b="0"/>
            <wp:docPr id="24" name="Picture 24" descr="http://2.bp.blogspot.com/-nZ253HTOHGY/Vovjtn-wGiI/AAAAAAAAAPo/4LxRQmaR3_U/s640/class%2Bname%2Band%2Bfile%2Bname-2.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2.bp.blogspot.com/-nZ253HTOHGY/Vovjtn-wGiI/AAAAAAAAAPo/4LxRQmaR3_U/s640/class%2Bname%2Band%2Bfile%2Bname-2.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7905" cy="2803525"/>
                    </a:xfrm>
                    <a:prstGeom prst="rect">
                      <a:avLst/>
                    </a:prstGeom>
                    <a:noFill/>
                    <a:ln>
                      <a:noFill/>
                    </a:ln>
                  </pic:spPr>
                </pic:pic>
              </a:graphicData>
            </a:graphic>
          </wp:inline>
        </w:drawing>
      </w:r>
    </w:p>
    <w:p w:rsidR="008B7388" w:rsidRPr="008B7388" w:rsidRDefault="008B7388" w:rsidP="008B7388">
      <w:pPr>
        <w:spacing w:after="0" w:line="240" w:lineRule="auto"/>
        <w:ind w:right="-144"/>
        <w:jc w:val="both"/>
      </w:pPr>
      <w:r w:rsidRPr="008B7388">
        <w:t>Now let's take an example when there is no public class -</w:t>
      </w:r>
    </w:p>
    <w:p w:rsidR="008B7388" w:rsidRPr="008B7388" w:rsidRDefault="008B7388" w:rsidP="008B7388">
      <w:pPr>
        <w:spacing w:after="0" w:line="240" w:lineRule="auto"/>
        <w:ind w:right="-144"/>
        <w:jc w:val="both"/>
        <w:rPr>
          <w:rStyle w:val="IntenseEmphasis"/>
        </w:rPr>
      </w:pPr>
      <w:r w:rsidRPr="008B7388">
        <w:rPr>
          <w:rStyle w:val="IntenseEmphasis"/>
        </w:rPr>
        <w:t>class FinalClass{</w:t>
      </w:r>
    </w:p>
    <w:p w:rsidR="008B7388" w:rsidRPr="008B7388" w:rsidRDefault="008B7388" w:rsidP="00FF6EA9">
      <w:pPr>
        <w:spacing w:after="0" w:line="240" w:lineRule="auto"/>
        <w:ind w:right="-144"/>
        <w:jc w:val="both"/>
        <w:outlineLvl w:val="0"/>
        <w:rPr>
          <w:rStyle w:val="IntenseEmphasis"/>
        </w:rPr>
      </w:pPr>
      <w:r w:rsidRPr="008B7388">
        <w:rPr>
          <w:rStyle w:val="IntenseEmphasis"/>
        </w:rPr>
        <w:t xml:space="preserve"> String a;</w:t>
      </w:r>
    </w:p>
    <w:p w:rsidR="008B7388" w:rsidRPr="008B7388" w:rsidRDefault="008B7388" w:rsidP="008B7388">
      <w:pPr>
        <w:spacing w:after="0" w:line="240" w:lineRule="auto"/>
        <w:ind w:right="-144"/>
        <w:jc w:val="both"/>
        <w:rPr>
          <w:rStyle w:val="IntenseEmphasis"/>
        </w:rPr>
      </w:pPr>
      <w:r w:rsidRPr="008B7388">
        <w:rPr>
          <w:rStyle w:val="IntenseEmphasis"/>
        </w:rPr>
        <w:t>final void finalMethod(){</w:t>
      </w:r>
    </w:p>
    <w:p w:rsidR="008B7388" w:rsidRPr="008B7388" w:rsidRDefault="008B7388" w:rsidP="008B7388">
      <w:pPr>
        <w:spacing w:after="0" w:line="240" w:lineRule="auto"/>
        <w:ind w:right="-144"/>
        <w:jc w:val="both"/>
        <w:rPr>
          <w:rStyle w:val="IntenseEmphasis"/>
        </w:rPr>
      </w:pPr>
    </w:p>
    <w:p w:rsidR="008B7388" w:rsidRPr="008B7388" w:rsidRDefault="008B7388" w:rsidP="008B7388">
      <w:pPr>
        <w:spacing w:after="0" w:line="240" w:lineRule="auto"/>
        <w:ind w:right="-144"/>
        <w:jc w:val="both"/>
        <w:rPr>
          <w:rStyle w:val="IntenseEmphasis"/>
        </w:rPr>
      </w:pPr>
      <w:r w:rsidRPr="008B7388">
        <w:rPr>
          <w:rStyle w:val="IntenseEmphasis"/>
        </w:rPr>
        <w:t xml:space="preserve"> }</w:t>
      </w:r>
    </w:p>
    <w:p w:rsidR="008B7388" w:rsidRPr="008B7388" w:rsidRDefault="008B7388" w:rsidP="008B7388">
      <w:pPr>
        <w:spacing w:after="0" w:line="240" w:lineRule="auto"/>
        <w:ind w:right="-144"/>
        <w:jc w:val="both"/>
        <w:rPr>
          <w:rStyle w:val="IntenseEmphasis"/>
        </w:rPr>
      </w:pPr>
    </w:p>
    <w:p w:rsidR="008B7388" w:rsidRPr="008B7388" w:rsidRDefault="008B7388" w:rsidP="008B7388">
      <w:pPr>
        <w:spacing w:after="0" w:line="240" w:lineRule="auto"/>
        <w:ind w:right="-144"/>
        <w:jc w:val="both"/>
        <w:rPr>
          <w:rStyle w:val="IntenseEmphasis"/>
        </w:rPr>
      </w:pPr>
      <w:r w:rsidRPr="008B7388">
        <w:rPr>
          <w:rStyle w:val="IntenseEmphasis"/>
        </w:rPr>
        <w:t>}</w:t>
      </w:r>
    </w:p>
    <w:p w:rsidR="008B7388" w:rsidRPr="008B7388" w:rsidRDefault="008B7388" w:rsidP="008B7388">
      <w:pPr>
        <w:spacing w:after="0" w:line="240" w:lineRule="auto"/>
        <w:ind w:right="-144"/>
        <w:jc w:val="both"/>
        <w:rPr>
          <w:rStyle w:val="IntenseEmphasis"/>
        </w:rPr>
      </w:pPr>
      <w:r w:rsidRPr="008B7388">
        <w:rPr>
          <w:rStyle w:val="IntenseEmphasis"/>
        </w:rPr>
        <w:t>class FinalClassDemo {</w:t>
      </w:r>
    </w:p>
    <w:p w:rsidR="008B7388" w:rsidRPr="008B7388" w:rsidRDefault="008B7388" w:rsidP="008B7388">
      <w:pPr>
        <w:spacing w:after="0" w:line="240" w:lineRule="auto"/>
        <w:ind w:right="-144"/>
        <w:jc w:val="both"/>
        <w:rPr>
          <w:rStyle w:val="IntenseEmphasis"/>
        </w:rPr>
      </w:pPr>
      <w:r w:rsidRPr="008B7388">
        <w:rPr>
          <w:rStyle w:val="IntenseEmphasis"/>
        </w:rPr>
        <w:t>public static void main(String[] args) {</w:t>
      </w:r>
    </w:p>
    <w:p w:rsidR="008B7388" w:rsidRPr="008B7388" w:rsidRDefault="008B7388" w:rsidP="008B7388">
      <w:pPr>
        <w:spacing w:after="0" w:line="240" w:lineRule="auto"/>
        <w:ind w:right="-144"/>
        <w:jc w:val="both"/>
        <w:rPr>
          <w:rStyle w:val="IntenseEmphasis"/>
        </w:rPr>
      </w:pPr>
    </w:p>
    <w:p w:rsidR="008B7388" w:rsidRPr="008B7388" w:rsidRDefault="008B7388" w:rsidP="008B7388">
      <w:pPr>
        <w:spacing w:after="0" w:line="240" w:lineRule="auto"/>
        <w:ind w:right="-144"/>
        <w:jc w:val="both"/>
        <w:rPr>
          <w:rStyle w:val="IntenseEmphasis"/>
        </w:rPr>
      </w:pPr>
      <w:r w:rsidRPr="008B7388">
        <w:rPr>
          <w:rStyle w:val="IntenseEmphasis"/>
        </w:rPr>
        <w:t xml:space="preserve"> }</w:t>
      </w:r>
    </w:p>
    <w:p w:rsidR="008B7388" w:rsidRPr="008B7388" w:rsidRDefault="008B7388" w:rsidP="008B7388">
      <w:pPr>
        <w:spacing w:after="0" w:line="240" w:lineRule="auto"/>
        <w:ind w:right="-144"/>
        <w:jc w:val="both"/>
        <w:rPr>
          <w:rStyle w:val="IntenseEmphasis"/>
        </w:rPr>
      </w:pPr>
    </w:p>
    <w:p w:rsidR="008B7388" w:rsidRPr="008B7388" w:rsidRDefault="008B7388" w:rsidP="008B7388">
      <w:pPr>
        <w:spacing w:after="0" w:line="240" w:lineRule="auto"/>
        <w:ind w:right="-144"/>
        <w:jc w:val="both"/>
        <w:rPr>
          <w:rStyle w:val="IntenseEmphasis"/>
        </w:rPr>
      </w:pPr>
      <w:r w:rsidRPr="008B7388">
        <w:rPr>
          <w:rStyle w:val="IntenseEmphasis"/>
        </w:rPr>
        <w:t>}</w:t>
      </w:r>
    </w:p>
    <w:p w:rsidR="008B7388" w:rsidRPr="008B7388" w:rsidRDefault="008B7388" w:rsidP="008B7388">
      <w:pPr>
        <w:spacing w:after="0" w:line="240" w:lineRule="auto"/>
        <w:ind w:right="-144"/>
        <w:jc w:val="both"/>
      </w:pPr>
      <w:r w:rsidRPr="008B7388">
        <w:t>I have this file with 2 classes and none of them is public, now I can save it as any name, let's say I saved it as ABC.java. Yes, it is possible if there is no public class. But that is only half of the truth! When this java file is compiled it will create 2 classes</w:t>
      </w:r>
    </w:p>
    <w:p w:rsidR="008B7388" w:rsidRPr="008B7388" w:rsidRDefault="008B7388" w:rsidP="008B7388">
      <w:pPr>
        <w:spacing w:after="0" w:line="240" w:lineRule="auto"/>
        <w:ind w:right="-144"/>
        <w:jc w:val="both"/>
      </w:pPr>
      <w:r w:rsidRPr="008B7388">
        <w:t>FinalClassDemo.class</w:t>
      </w:r>
    </w:p>
    <w:p w:rsidR="008B7388" w:rsidRPr="008B7388" w:rsidRDefault="008B7388" w:rsidP="008B7388">
      <w:pPr>
        <w:spacing w:after="0" w:line="240" w:lineRule="auto"/>
        <w:ind w:right="-144"/>
        <w:jc w:val="both"/>
      </w:pPr>
      <w:r w:rsidRPr="008B7388">
        <w:t>FinalClass.class</w:t>
      </w:r>
    </w:p>
    <w:p w:rsidR="008B7388" w:rsidRPr="008B7388" w:rsidRDefault="008B7388" w:rsidP="008B7388">
      <w:pPr>
        <w:spacing w:after="0" w:line="240" w:lineRule="auto"/>
        <w:ind w:right="-144"/>
        <w:jc w:val="both"/>
      </w:pPr>
      <w:r w:rsidRPr="008B7388">
        <w:t>It can be seen that even if the file name is different compiled classes have the same name as the class names.</w:t>
      </w:r>
    </w:p>
    <w:p w:rsidR="008B7388" w:rsidRPr="008B7388" w:rsidRDefault="008B7388" w:rsidP="008B7388">
      <w:pPr>
        <w:spacing w:after="0" w:line="240" w:lineRule="auto"/>
        <w:ind w:right="-144"/>
        <w:jc w:val="both"/>
      </w:pPr>
      <w:r w:rsidRPr="008B7388">
        <w:t>Now if we have to run it then we have to use -</w:t>
      </w:r>
    </w:p>
    <w:p w:rsidR="008B7388" w:rsidRPr="008B7388" w:rsidRDefault="008B7388" w:rsidP="008B7388">
      <w:pPr>
        <w:spacing w:after="0" w:line="240" w:lineRule="auto"/>
        <w:ind w:right="-144"/>
        <w:jc w:val="both"/>
      </w:pPr>
      <w:r w:rsidRPr="008B7388">
        <w:t>java FinalClassDemo</w:t>
      </w:r>
    </w:p>
    <w:p w:rsidR="008B7388" w:rsidRPr="008B7388" w:rsidRDefault="008B7388" w:rsidP="008B7388">
      <w:pPr>
        <w:spacing w:after="0" w:line="240" w:lineRule="auto"/>
        <w:ind w:right="-144"/>
        <w:jc w:val="both"/>
      </w:pPr>
      <w:r w:rsidRPr="008B7388">
        <w:t>This shows that at compile time file name may be different from the </w:t>
      </w:r>
      <w:hyperlink r:id="rId21" w:history="1">
        <w:r w:rsidRPr="008B7388">
          <w:t>class</w:t>
        </w:r>
      </w:hyperlink>
      <w:r w:rsidRPr="008B7388">
        <w:t> name (provided there is no public class in the file) but at the run time it has to be same.</w:t>
      </w:r>
    </w:p>
    <w:p w:rsidR="008B7388" w:rsidRPr="008B7388" w:rsidRDefault="008B7388" w:rsidP="008B7388">
      <w:pPr>
        <w:spacing w:after="0" w:line="240" w:lineRule="auto"/>
        <w:ind w:right="-144"/>
        <w:jc w:val="both"/>
      </w:pPr>
      <w:r w:rsidRPr="008B7388">
        <w:t>So the next question is why even that restriction to have the same name as class name at run time.</w:t>
      </w:r>
      <w:r w:rsidRPr="008B7388">
        <w:br/>
        <w:t>Answer is that is how java interpreter will know which class to load and where is the entry point (main() method) otherwise interpreter may have to scan a lot of class files to determine where to start.</w:t>
      </w:r>
    </w:p>
    <w:p w:rsidR="008B7388" w:rsidRPr="008B7388" w:rsidRDefault="008B7388" w:rsidP="008B7388">
      <w:pPr>
        <w:spacing w:after="0" w:line="240" w:lineRule="auto"/>
        <w:ind w:right="-144"/>
        <w:jc w:val="both"/>
      </w:pPr>
      <w:r w:rsidRPr="008B7388">
        <w:t>Points to note -</w:t>
      </w:r>
    </w:p>
    <w:p w:rsidR="008B7388" w:rsidRPr="008B7388" w:rsidRDefault="008B7388" w:rsidP="008B7388">
      <w:pPr>
        <w:spacing w:after="0" w:line="240" w:lineRule="auto"/>
        <w:ind w:right="-144"/>
        <w:jc w:val="both"/>
        <w:rPr>
          <w:highlight w:val="cyan"/>
        </w:rPr>
      </w:pPr>
      <w:r w:rsidRPr="008B7388">
        <w:rPr>
          <w:highlight w:val="cyan"/>
        </w:rPr>
        <w:t>If there is no public class then file name may be different from the class name.</w:t>
      </w:r>
    </w:p>
    <w:p w:rsidR="008B7388" w:rsidRPr="008B7388" w:rsidRDefault="008B7388" w:rsidP="008B7388">
      <w:pPr>
        <w:spacing w:after="0" w:line="240" w:lineRule="auto"/>
        <w:ind w:right="-144"/>
        <w:jc w:val="both"/>
        <w:rPr>
          <w:highlight w:val="cyan"/>
        </w:rPr>
      </w:pPr>
      <w:r w:rsidRPr="008B7388">
        <w:rPr>
          <w:highlight w:val="cyan"/>
        </w:rPr>
        <w:t>In case there is a public class then it is enforced that the file name is same as the public class.</w:t>
      </w:r>
    </w:p>
    <w:p w:rsidR="008B7388" w:rsidRPr="008B7388" w:rsidRDefault="008B7388" w:rsidP="008B7388">
      <w:pPr>
        <w:spacing w:after="0" w:line="240" w:lineRule="auto"/>
        <w:ind w:right="-144"/>
        <w:jc w:val="both"/>
        <w:rPr>
          <w:highlight w:val="cyan"/>
        </w:rPr>
      </w:pPr>
      <w:r w:rsidRPr="008B7388">
        <w:rPr>
          <w:highlight w:val="cyan"/>
        </w:rPr>
        <w:t>Even, in the case, where the file name is different, after compilation .class files have the same name as the class names.</w:t>
      </w:r>
    </w:p>
    <w:p w:rsidR="008B7388" w:rsidRPr="008B7388" w:rsidRDefault="008B7388" w:rsidP="008B7388">
      <w:pPr>
        <w:spacing w:after="0" w:line="240" w:lineRule="auto"/>
        <w:ind w:right="-144"/>
        <w:jc w:val="both"/>
      </w:pPr>
      <w:r w:rsidRPr="008B7388">
        <w:rPr>
          <w:highlight w:val="cyan"/>
        </w:rPr>
        <w:lastRenderedPageBreak/>
        <w:t>Having the same name as class name is how the JVM will know which class to load and where to look for entry point (main method).</w:t>
      </w:r>
    </w:p>
    <w:p w:rsidR="008B7388" w:rsidRPr="008B7388" w:rsidRDefault="008B7388" w:rsidP="008B7388">
      <w:pPr>
        <w:spacing w:after="0" w:line="240" w:lineRule="auto"/>
        <w:ind w:right="-144"/>
        <w:jc w:val="both"/>
      </w:pPr>
      <w:r w:rsidRPr="008B7388">
        <w:t xml:space="preserve">That's all for this topic Why class name and file name should be same in Java. </w:t>
      </w:r>
    </w:p>
    <w:p w:rsidR="008B7388" w:rsidRDefault="008B7388" w:rsidP="00CA3C33">
      <w:pPr>
        <w:spacing w:after="0" w:line="240" w:lineRule="auto"/>
        <w:ind w:right="-144"/>
        <w:jc w:val="both"/>
      </w:pPr>
    </w:p>
    <w:p w:rsidR="007A108A" w:rsidRDefault="007A108A" w:rsidP="007A108A">
      <w:pPr>
        <w:pStyle w:val="Heading1"/>
      </w:pPr>
      <w:r>
        <w:t>Immutable</w:t>
      </w:r>
    </w:p>
    <w:p w:rsidR="007A108A" w:rsidRDefault="007A108A" w:rsidP="007A108A">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An immutable class is good for caching purpose because you don’t need to worry about the value changes. Other benefit of immutable class is that it is inherently </w:t>
      </w:r>
      <w:hyperlink r:id="rId22" w:tgtFrame="_blank" w:history="1">
        <w:r>
          <w:rPr>
            <w:rStyle w:val="Strong"/>
            <w:rFonts w:ascii="Arial" w:hAnsi="Arial" w:cs="Arial"/>
            <w:color w:val="9B27B0"/>
            <w:sz w:val="27"/>
            <w:szCs w:val="27"/>
          </w:rPr>
          <w:t>thread-safe</w:t>
        </w:r>
      </w:hyperlink>
      <w:r>
        <w:rPr>
          <w:rFonts w:ascii="Arial" w:hAnsi="Arial" w:cs="Arial"/>
          <w:sz w:val="27"/>
          <w:szCs w:val="27"/>
        </w:rPr>
        <w:t>, so you don’t need to worry about thread safety in case of multi-threaded environment.</w:t>
      </w:r>
    </w:p>
    <w:p w:rsidR="007A108A" w:rsidRDefault="007A108A" w:rsidP="007A108A">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Here I am providing a way to create an immutable class in Java via an example for better understanding.</w:t>
      </w:r>
    </w:p>
    <w:p w:rsidR="007A108A" w:rsidRDefault="007A108A" w:rsidP="007A108A">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To create an immutable class in java, you have to do following steps.</w:t>
      </w:r>
    </w:p>
    <w:p w:rsidR="007A108A" w:rsidRDefault="007A108A" w:rsidP="007A108A">
      <w:pPr>
        <w:numPr>
          <w:ilvl w:val="0"/>
          <w:numId w:val="15"/>
        </w:numPr>
        <w:shd w:val="clear" w:color="auto" w:fill="FFFFFF"/>
        <w:spacing w:before="100" w:beforeAutospacing="1" w:after="100" w:afterAutospacing="1" w:line="240" w:lineRule="auto"/>
        <w:ind w:left="0"/>
        <w:rPr>
          <w:rFonts w:ascii="Arial" w:hAnsi="Arial" w:cs="Arial"/>
          <w:color w:val="000000"/>
          <w:sz w:val="27"/>
          <w:szCs w:val="27"/>
        </w:rPr>
      </w:pPr>
      <w:r>
        <w:rPr>
          <w:rFonts w:ascii="Arial" w:hAnsi="Arial" w:cs="Arial"/>
          <w:color w:val="000000"/>
          <w:sz w:val="27"/>
          <w:szCs w:val="27"/>
        </w:rPr>
        <w:t>Declare the class as final so it can’t be extended.</w:t>
      </w:r>
    </w:p>
    <w:p w:rsidR="007A108A" w:rsidRDefault="007A108A" w:rsidP="007A108A">
      <w:pPr>
        <w:numPr>
          <w:ilvl w:val="0"/>
          <w:numId w:val="15"/>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Make all fields private so that direct access is not allowed.</w:t>
      </w:r>
    </w:p>
    <w:p w:rsidR="007A108A" w:rsidRDefault="007A108A" w:rsidP="007A108A">
      <w:pPr>
        <w:numPr>
          <w:ilvl w:val="0"/>
          <w:numId w:val="15"/>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Don’t provide setter methods for variables</w:t>
      </w:r>
    </w:p>
    <w:p w:rsidR="007A108A" w:rsidRDefault="007A108A" w:rsidP="007A108A">
      <w:pPr>
        <w:numPr>
          <w:ilvl w:val="0"/>
          <w:numId w:val="15"/>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Make all </w:t>
      </w:r>
      <w:r>
        <w:rPr>
          <w:rStyle w:val="Strong"/>
          <w:rFonts w:ascii="Arial" w:hAnsi="Arial" w:cs="Arial"/>
          <w:color w:val="000000"/>
          <w:sz w:val="27"/>
          <w:szCs w:val="27"/>
        </w:rPr>
        <w:t>mutable fields final</w:t>
      </w:r>
      <w:r>
        <w:rPr>
          <w:rFonts w:ascii="Arial" w:hAnsi="Arial" w:cs="Arial"/>
          <w:color w:val="000000"/>
          <w:sz w:val="27"/>
          <w:szCs w:val="27"/>
        </w:rPr>
        <w:t> so that it’s value can be assigned only once.</w:t>
      </w:r>
    </w:p>
    <w:p w:rsidR="007A108A" w:rsidRDefault="007A108A" w:rsidP="007A108A">
      <w:pPr>
        <w:numPr>
          <w:ilvl w:val="0"/>
          <w:numId w:val="15"/>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Initialize all the fields via a constructor performing deep copy.</w:t>
      </w:r>
    </w:p>
    <w:p w:rsidR="007A108A" w:rsidRDefault="007A108A" w:rsidP="007A108A">
      <w:pPr>
        <w:numPr>
          <w:ilvl w:val="0"/>
          <w:numId w:val="15"/>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Perform cloning of objects in the getter methods to return a copy rather than returning the actual object reference.</w:t>
      </w:r>
    </w:p>
    <w:p w:rsidR="007A108A" w:rsidRDefault="007A108A" w:rsidP="007A108A">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To understand points 4 and 5, let’s run the sample Final class that works well and values don’t get altered after instantiation.</w:t>
      </w:r>
    </w:p>
    <w:p w:rsidR="007A108A" w:rsidRDefault="007A108A" w:rsidP="007A108A">
      <w:pPr>
        <w:pStyle w:val="NormalWeb"/>
        <w:shd w:val="clear" w:color="auto" w:fill="FFFFFF"/>
        <w:spacing w:before="0" w:beforeAutospacing="0" w:after="0" w:afterAutospacing="0" w:line="360" w:lineRule="atLeast"/>
        <w:rPr>
          <w:rFonts w:ascii="Arial" w:hAnsi="Arial" w:cs="Arial"/>
          <w:sz w:val="27"/>
          <w:szCs w:val="27"/>
        </w:rPr>
      </w:pPr>
      <w:r>
        <w:rPr>
          <w:rStyle w:val="HTMLCode"/>
          <w:color w:val="FFFFFF"/>
          <w:shd w:val="clear" w:color="auto" w:fill="000000"/>
        </w:rPr>
        <w:t>FinalClassExample.java</w:t>
      </w:r>
    </w:p>
    <w:p w:rsidR="007A108A" w:rsidRDefault="007A108A" w:rsidP="007A108A">
      <w:pPr>
        <w:pStyle w:val="HTMLPreformatted"/>
        <w:shd w:val="clear" w:color="auto" w:fill="FFFFFF"/>
        <w:ind w:left="75" w:right="75"/>
        <w:rPr>
          <w:rStyle w:val="HTMLCode"/>
          <w:color w:val="FFFFFF"/>
          <w:shd w:val="clear" w:color="auto" w:fill="000000"/>
        </w:rPr>
      </w:pP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package com.journaldev.java;</w:t>
      </w:r>
    </w:p>
    <w:p w:rsidR="007A108A" w:rsidRDefault="007A108A" w:rsidP="007A108A">
      <w:pPr>
        <w:pStyle w:val="HTMLPreformatted"/>
        <w:shd w:val="clear" w:color="auto" w:fill="FFFFFF"/>
        <w:ind w:left="75" w:right="75"/>
        <w:rPr>
          <w:rStyle w:val="HTMLCode"/>
          <w:color w:val="FFFFFF"/>
          <w:shd w:val="clear" w:color="auto" w:fill="000000"/>
        </w:rPr>
      </w:pP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import java.util.HashMap;</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import java.util.Iterator;</w:t>
      </w:r>
    </w:p>
    <w:p w:rsidR="007A108A" w:rsidRDefault="007A108A" w:rsidP="007A108A">
      <w:pPr>
        <w:pStyle w:val="HTMLPreformatted"/>
        <w:shd w:val="clear" w:color="auto" w:fill="FFFFFF"/>
        <w:ind w:left="75" w:right="75"/>
        <w:rPr>
          <w:rStyle w:val="HTMLCode"/>
          <w:color w:val="FFFFFF"/>
          <w:shd w:val="clear" w:color="auto" w:fill="000000"/>
        </w:rPr>
      </w:pPr>
    </w:p>
    <w:p w:rsidR="007A108A" w:rsidRDefault="007A108A" w:rsidP="007A108A">
      <w:pPr>
        <w:pStyle w:val="HTMLPreformatted"/>
        <w:shd w:val="clear" w:color="auto" w:fill="FFFFFF"/>
        <w:ind w:left="75" w:right="75"/>
        <w:rPr>
          <w:rStyle w:val="HTMLCode"/>
          <w:color w:val="FFFFFF"/>
          <w:shd w:val="clear" w:color="auto" w:fill="000000"/>
        </w:rPr>
      </w:pPr>
      <w:r>
        <w:rPr>
          <w:rStyle w:val="hljs-keyword"/>
          <w:color w:val="CB7832"/>
          <w:shd w:val="clear" w:color="auto" w:fill="000000"/>
        </w:rPr>
        <w:t>public</w:t>
      </w:r>
      <w:r>
        <w:rPr>
          <w:rStyle w:val="HTMLCode"/>
          <w:color w:val="FFFFFF"/>
          <w:shd w:val="clear" w:color="auto" w:fill="000000"/>
        </w:rPr>
        <w:t xml:space="preserve"> final </w:t>
      </w:r>
      <w:r>
        <w:rPr>
          <w:rStyle w:val="hljs-keyword"/>
          <w:color w:val="CB7832"/>
          <w:shd w:val="clear" w:color="auto" w:fill="000000"/>
        </w:rPr>
        <w:t>class</w:t>
      </w:r>
      <w:r>
        <w:rPr>
          <w:rStyle w:val="HTMLCode"/>
          <w:color w:val="FFFFFF"/>
          <w:shd w:val="clear" w:color="auto" w:fill="000000"/>
        </w:rPr>
        <w:t xml:space="preserve"> </w:t>
      </w:r>
      <w:r>
        <w:rPr>
          <w:rStyle w:val="hljs-title"/>
          <w:color w:val="FFFFFF"/>
          <w:shd w:val="clear" w:color="auto" w:fill="000000"/>
        </w:rPr>
        <w:t>FinalClassExample</w:t>
      </w:r>
      <w:r>
        <w:rPr>
          <w:rStyle w:val="HTMLCode"/>
          <w:color w:val="FFFFFF"/>
          <w:shd w:val="clear" w:color="auto" w:fill="000000"/>
        </w:rPr>
        <w:t xml:space="preserve"> {</w:t>
      </w:r>
    </w:p>
    <w:p w:rsidR="007A108A" w:rsidRDefault="007A108A" w:rsidP="007A108A">
      <w:pPr>
        <w:pStyle w:val="HTMLPreformatted"/>
        <w:shd w:val="clear" w:color="auto" w:fill="FFFFFF"/>
        <w:ind w:left="75" w:right="75"/>
        <w:rPr>
          <w:rStyle w:val="HTMLCode"/>
          <w:color w:val="FFFFFF"/>
          <w:shd w:val="clear" w:color="auto" w:fill="000000"/>
        </w:rPr>
      </w:pP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ljs-keyword"/>
          <w:color w:val="CB7832"/>
          <w:shd w:val="clear" w:color="auto" w:fill="000000"/>
        </w:rPr>
        <w:t>private</w:t>
      </w:r>
      <w:r>
        <w:rPr>
          <w:rStyle w:val="HTMLCode"/>
          <w:color w:val="FFFFFF"/>
          <w:shd w:val="clear" w:color="auto" w:fill="000000"/>
        </w:rPr>
        <w:t xml:space="preserve"> final </w:t>
      </w:r>
      <w:r>
        <w:rPr>
          <w:rStyle w:val="hljs-keyword"/>
          <w:color w:val="CB7832"/>
          <w:shd w:val="clear" w:color="auto" w:fill="000000"/>
        </w:rPr>
        <w:t>int</w:t>
      </w:r>
      <w:r>
        <w:rPr>
          <w:rStyle w:val="HTMLCode"/>
          <w:color w:val="FFFFFF"/>
          <w:shd w:val="clear" w:color="auto" w:fill="000000"/>
        </w:rPr>
        <w:t xml:space="preserve"> id;</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ljs-keyword"/>
          <w:color w:val="CB7832"/>
          <w:shd w:val="clear" w:color="auto" w:fill="000000"/>
        </w:rPr>
        <w:t>private</w:t>
      </w:r>
      <w:r>
        <w:rPr>
          <w:rStyle w:val="HTMLCode"/>
          <w:color w:val="FFFFFF"/>
          <w:shd w:val="clear" w:color="auto" w:fill="000000"/>
        </w:rPr>
        <w:t xml:space="preserve"> final String name;</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ljs-keyword"/>
          <w:color w:val="CB7832"/>
          <w:shd w:val="clear" w:color="auto" w:fill="000000"/>
        </w:rPr>
        <w:t>private</w:t>
      </w:r>
      <w:r>
        <w:rPr>
          <w:rStyle w:val="HTMLCode"/>
          <w:color w:val="FFFFFF"/>
          <w:shd w:val="clear" w:color="auto" w:fill="000000"/>
        </w:rPr>
        <w:t xml:space="preserve"> final HashMap&lt;String,String&gt; testMap;</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lastRenderedPageBreak/>
        <w:tab/>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ljs-keyword"/>
          <w:color w:val="CB7832"/>
          <w:shd w:val="clear" w:color="auto" w:fill="000000"/>
        </w:rPr>
        <w:t>public</w:t>
      </w:r>
      <w:r>
        <w:rPr>
          <w:rStyle w:val="hljs-function"/>
          <w:color w:val="FFFFFF"/>
          <w:shd w:val="clear" w:color="auto" w:fill="000000"/>
        </w:rPr>
        <w:t xml:space="preserve"> </w:t>
      </w:r>
      <w:r>
        <w:rPr>
          <w:rStyle w:val="hljs-keyword"/>
          <w:color w:val="CB7832"/>
          <w:shd w:val="clear" w:color="auto" w:fill="000000"/>
        </w:rPr>
        <w:t>int</w:t>
      </w:r>
      <w:r>
        <w:rPr>
          <w:rStyle w:val="hljs-function"/>
          <w:color w:val="FFFFFF"/>
          <w:shd w:val="clear" w:color="auto" w:fill="000000"/>
        </w:rPr>
        <w:t xml:space="preserve"> </w:t>
      </w:r>
      <w:r>
        <w:rPr>
          <w:rStyle w:val="hljs-title"/>
          <w:color w:val="FFFFFF"/>
          <w:shd w:val="clear" w:color="auto" w:fill="000000"/>
        </w:rPr>
        <w:t>getId</w:t>
      </w:r>
      <w:r>
        <w:rPr>
          <w:rStyle w:val="hljs-function"/>
          <w:color w:val="FFFFFF"/>
          <w:shd w:val="clear" w:color="auto" w:fill="000000"/>
        </w:rPr>
        <w:t xml:space="preserve">() </w:t>
      </w:r>
      <w:r>
        <w:rPr>
          <w:rStyle w:val="HTMLCode"/>
          <w:color w:val="FFFFFF"/>
          <w:shd w:val="clear" w:color="auto" w:fill="000000"/>
        </w:rPr>
        <w:t>{</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TMLCode"/>
          <w:color w:val="FFFFFF"/>
          <w:shd w:val="clear" w:color="auto" w:fill="000000"/>
        </w:rPr>
        <w:tab/>
      </w:r>
      <w:r>
        <w:rPr>
          <w:rStyle w:val="hljs-keyword"/>
          <w:color w:val="CB7832"/>
          <w:shd w:val="clear" w:color="auto" w:fill="000000"/>
        </w:rPr>
        <w:t>return</w:t>
      </w:r>
      <w:r>
        <w:rPr>
          <w:rStyle w:val="HTMLCode"/>
          <w:color w:val="FFFFFF"/>
          <w:shd w:val="clear" w:color="auto" w:fill="000000"/>
        </w:rPr>
        <w:t xml:space="preserve"> id;</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t>}</w:t>
      </w:r>
    </w:p>
    <w:p w:rsidR="007A108A" w:rsidRDefault="007A108A" w:rsidP="007A108A">
      <w:pPr>
        <w:pStyle w:val="HTMLPreformatted"/>
        <w:shd w:val="clear" w:color="auto" w:fill="FFFFFF"/>
        <w:ind w:left="75" w:right="75"/>
        <w:rPr>
          <w:rStyle w:val="HTMLCode"/>
          <w:color w:val="FFFFFF"/>
          <w:shd w:val="clear" w:color="auto" w:fill="000000"/>
        </w:rPr>
      </w:pPr>
    </w:p>
    <w:p w:rsidR="007A108A" w:rsidRDefault="007A108A" w:rsidP="007A108A">
      <w:pPr>
        <w:pStyle w:val="HTMLPreformatted"/>
        <w:shd w:val="clear" w:color="auto" w:fill="FFFFFF"/>
        <w:ind w:left="75" w:right="75"/>
        <w:rPr>
          <w:rStyle w:val="HTMLCode"/>
          <w:color w:val="FFFFFF"/>
          <w:shd w:val="clear" w:color="auto" w:fill="000000"/>
        </w:rPr>
      </w:pP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ljs-keyword"/>
          <w:color w:val="CB7832"/>
          <w:shd w:val="clear" w:color="auto" w:fill="000000"/>
        </w:rPr>
        <w:t>public</w:t>
      </w:r>
      <w:r>
        <w:rPr>
          <w:rStyle w:val="hljs-function"/>
          <w:color w:val="FFFFFF"/>
          <w:shd w:val="clear" w:color="auto" w:fill="000000"/>
        </w:rPr>
        <w:t xml:space="preserve"> String </w:t>
      </w:r>
      <w:r>
        <w:rPr>
          <w:rStyle w:val="hljs-title"/>
          <w:color w:val="FFFFFF"/>
          <w:shd w:val="clear" w:color="auto" w:fill="000000"/>
        </w:rPr>
        <w:t>getName</w:t>
      </w:r>
      <w:r>
        <w:rPr>
          <w:rStyle w:val="hljs-function"/>
          <w:color w:val="FFFFFF"/>
          <w:shd w:val="clear" w:color="auto" w:fill="000000"/>
        </w:rPr>
        <w:t xml:space="preserve">() </w:t>
      </w:r>
      <w:r>
        <w:rPr>
          <w:rStyle w:val="HTMLCode"/>
          <w:color w:val="FFFFFF"/>
          <w:shd w:val="clear" w:color="auto" w:fill="000000"/>
        </w:rPr>
        <w:t>{</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TMLCode"/>
          <w:color w:val="FFFFFF"/>
          <w:shd w:val="clear" w:color="auto" w:fill="000000"/>
        </w:rPr>
        <w:tab/>
      </w:r>
      <w:r>
        <w:rPr>
          <w:rStyle w:val="hljs-keyword"/>
          <w:color w:val="CB7832"/>
          <w:shd w:val="clear" w:color="auto" w:fill="000000"/>
        </w:rPr>
        <w:t>return</w:t>
      </w:r>
      <w:r>
        <w:rPr>
          <w:rStyle w:val="HTMLCode"/>
          <w:color w:val="FFFFFF"/>
          <w:shd w:val="clear" w:color="auto" w:fill="000000"/>
        </w:rPr>
        <w:t xml:space="preserve"> name;</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t>}</w:t>
      </w:r>
    </w:p>
    <w:p w:rsidR="007A108A" w:rsidRDefault="007A108A" w:rsidP="007A108A">
      <w:pPr>
        <w:pStyle w:val="HTMLPreformatted"/>
        <w:shd w:val="clear" w:color="auto" w:fill="FFFFFF"/>
        <w:ind w:left="75" w:right="75"/>
        <w:rPr>
          <w:rStyle w:val="HTMLCode"/>
          <w:color w:val="FFFFFF"/>
          <w:shd w:val="clear" w:color="auto" w:fill="000000"/>
        </w:rPr>
      </w:pPr>
    </w:p>
    <w:p w:rsidR="007A108A" w:rsidRDefault="007A108A" w:rsidP="007A108A">
      <w:pPr>
        <w:pStyle w:val="HTMLPreformatted"/>
        <w:shd w:val="clear" w:color="auto" w:fill="FFFFFF"/>
        <w:ind w:left="75" w:right="75"/>
        <w:rPr>
          <w:rStyle w:val="hljs-comment"/>
          <w:color w:val="7F7F7F"/>
          <w:shd w:val="clear" w:color="auto" w:fill="000000"/>
        </w:rPr>
      </w:pPr>
      <w:r>
        <w:rPr>
          <w:rStyle w:val="HTMLCode"/>
          <w:color w:val="FFFFFF"/>
          <w:shd w:val="clear" w:color="auto" w:fill="000000"/>
        </w:rPr>
        <w:tab/>
      </w:r>
      <w:r>
        <w:rPr>
          <w:rStyle w:val="hljs-comment"/>
          <w:color w:val="7F7F7F"/>
          <w:shd w:val="clear" w:color="auto" w:fill="000000"/>
        </w:rPr>
        <w:t>/**</w:t>
      </w:r>
    </w:p>
    <w:p w:rsidR="007A108A" w:rsidRDefault="007A108A" w:rsidP="007A108A">
      <w:pPr>
        <w:pStyle w:val="HTMLPreformatted"/>
        <w:shd w:val="clear" w:color="auto" w:fill="FFFFFF"/>
        <w:ind w:left="75" w:right="75"/>
        <w:rPr>
          <w:rStyle w:val="hljs-comment"/>
          <w:color w:val="7F7F7F"/>
          <w:shd w:val="clear" w:color="auto" w:fill="000000"/>
        </w:rPr>
      </w:pPr>
      <w:r>
        <w:rPr>
          <w:rStyle w:val="hljs-comment"/>
          <w:color w:val="7F7F7F"/>
          <w:shd w:val="clear" w:color="auto" w:fill="000000"/>
        </w:rPr>
        <w:tab/>
        <w:t xml:space="preserve"> * Accessor function for mutable objects</w:t>
      </w:r>
    </w:p>
    <w:p w:rsidR="007A108A" w:rsidRDefault="007A108A" w:rsidP="007A108A">
      <w:pPr>
        <w:pStyle w:val="HTMLPreformatted"/>
        <w:shd w:val="clear" w:color="auto" w:fill="FFFFFF"/>
        <w:ind w:left="75" w:right="75"/>
        <w:rPr>
          <w:rStyle w:val="HTMLCode"/>
          <w:color w:val="FFFFFF"/>
          <w:shd w:val="clear" w:color="auto" w:fill="000000"/>
        </w:rPr>
      </w:pPr>
      <w:r>
        <w:rPr>
          <w:rStyle w:val="hljs-comment"/>
          <w:color w:val="7F7F7F"/>
          <w:shd w:val="clear" w:color="auto" w:fill="000000"/>
        </w:rPr>
        <w:tab/>
        <w:t xml:space="preserve"> */</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ljs-keyword"/>
          <w:color w:val="CB7832"/>
          <w:shd w:val="clear" w:color="auto" w:fill="000000"/>
        </w:rPr>
        <w:t>public</w:t>
      </w:r>
      <w:r>
        <w:rPr>
          <w:rStyle w:val="hljs-function"/>
          <w:color w:val="FFFFFF"/>
          <w:shd w:val="clear" w:color="auto" w:fill="000000"/>
        </w:rPr>
        <w:t xml:space="preserve"> HashMap&lt;String, String&gt; </w:t>
      </w:r>
      <w:r>
        <w:rPr>
          <w:rStyle w:val="hljs-title"/>
          <w:color w:val="FFFFFF"/>
          <w:shd w:val="clear" w:color="auto" w:fill="000000"/>
        </w:rPr>
        <w:t>getTestMap</w:t>
      </w:r>
      <w:r>
        <w:rPr>
          <w:rStyle w:val="hljs-function"/>
          <w:color w:val="FFFFFF"/>
          <w:shd w:val="clear" w:color="auto" w:fill="000000"/>
        </w:rPr>
        <w:t xml:space="preserve">() </w:t>
      </w:r>
      <w:r>
        <w:rPr>
          <w:rStyle w:val="HTMLCode"/>
          <w:color w:val="FFFFFF"/>
          <w:shd w:val="clear" w:color="auto" w:fill="000000"/>
        </w:rPr>
        <w:t>{</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TMLCode"/>
          <w:color w:val="FFFFFF"/>
          <w:shd w:val="clear" w:color="auto" w:fill="000000"/>
        </w:rPr>
        <w:tab/>
      </w:r>
      <w:r>
        <w:rPr>
          <w:rStyle w:val="hljs-comment"/>
          <w:color w:val="7F7F7F"/>
          <w:shd w:val="clear" w:color="auto" w:fill="000000"/>
        </w:rPr>
        <w:t>//return testMap;</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TMLCode"/>
          <w:color w:val="FFFFFF"/>
          <w:shd w:val="clear" w:color="auto" w:fill="000000"/>
        </w:rPr>
        <w:tab/>
      </w:r>
      <w:r>
        <w:rPr>
          <w:rStyle w:val="hljs-keyword"/>
          <w:color w:val="CB7832"/>
          <w:shd w:val="clear" w:color="auto" w:fill="000000"/>
        </w:rPr>
        <w:t>return</w:t>
      </w:r>
      <w:r>
        <w:rPr>
          <w:rStyle w:val="HTMLCode"/>
          <w:color w:val="FFFFFF"/>
          <w:shd w:val="clear" w:color="auto" w:fill="000000"/>
        </w:rPr>
        <w:t xml:space="preserve"> (HashMap&lt;String, String&gt;) testMap.clone();</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t>}</w:t>
      </w:r>
    </w:p>
    <w:p w:rsidR="007A108A" w:rsidRDefault="007A108A" w:rsidP="007A108A">
      <w:pPr>
        <w:pStyle w:val="HTMLPreformatted"/>
        <w:shd w:val="clear" w:color="auto" w:fill="FFFFFF"/>
        <w:ind w:left="75" w:right="75"/>
        <w:rPr>
          <w:rStyle w:val="HTMLCode"/>
          <w:color w:val="FFFFFF"/>
          <w:shd w:val="clear" w:color="auto" w:fill="000000"/>
        </w:rPr>
      </w:pPr>
    </w:p>
    <w:p w:rsidR="007A108A" w:rsidRDefault="007A108A" w:rsidP="007A108A">
      <w:pPr>
        <w:pStyle w:val="HTMLPreformatted"/>
        <w:shd w:val="clear" w:color="auto" w:fill="FFFFFF"/>
        <w:ind w:left="75" w:right="75"/>
        <w:rPr>
          <w:rStyle w:val="hljs-comment"/>
          <w:color w:val="7F7F7F"/>
          <w:shd w:val="clear" w:color="auto" w:fill="000000"/>
        </w:rPr>
      </w:pPr>
      <w:r>
        <w:rPr>
          <w:rStyle w:val="HTMLCode"/>
          <w:color w:val="FFFFFF"/>
          <w:shd w:val="clear" w:color="auto" w:fill="000000"/>
        </w:rPr>
        <w:tab/>
      </w:r>
      <w:r>
        <w:rPr>
          <w:rStyle w:val="hljs-comment"/>
          <w:color w:val="7F7F7F"/>
          <w:shd w:val="clear" w:color="auto" w:fill="000000"/>
        </w:rPr>
        <w:t>/**</w:t>
      </w:r>
    </w:p>
    <w:p w:rsidR="007A108A" w:rsidRDefault="007A108A" w:rsidP="007A108A">
      <w:pPr>
        <w:pStyle w:val="HTMLPreformatted"/>
        <w:shd w:val="clear" w:color="auto" w:fill="FFFFFF"/>
        <w:ind w:left="75" w:right="75"/>
        <w:rPr>
          <w:rStyle w:val="hljs-comment"/>
          <w:color w:val="7F7F7F"/>
          <w:shd w:val="clear" w:color="auto" w:fill="000000"/>
        </w:rPr>
      </w:pPr>
      <w:r>
        <w:rPr>
          <w:rStyle w:val="hljs-comment"/>
          <w:color w:val="7F7F7F"/>
          <w:shd w:val="clear" w:color="auto" w:fill="000000"/>
        </w:rPr>
        <w:tab/>
        <w:t xml:space="preserve"> * Constructor performing Deep Copy</w:t>
      </w:r>
    </w:p>
    <w:p w:rsidR="007A108A" w:rsidRDefault="007A108A" w:rsidP="007A108A">
      <w:pPr>
        <w:pStyle w:val="HTMLPreformatted"/>
        <w:shd w:val="clear" w:color="auto" w:fill="FFFFFF"/>
        <w:ind w:left="75" w:right="75"/>
        <w:rPr>
          <w:rStyle w:val="hljs-comment"/>
          <w:color w:val="7F7F7F"/>
          <w:shd w:val="clear" w:color="auto" w:fill="000000"/>
        </w:rPr>
      </w:pPr>
      <w:r>
        <w:rPr>
          <w:rStyle w:val="hljs-comment"/>
          <w:color w:val="7F7F7F"/>
          <w:shd w:val="clear" w:color="auto" w:fill="000000"/>
        </w:rPr>
        <w:tab/>
        <w:t xml:space="preserve"> * @param i</w:t>
      </w:r>
    </w:p>
    <w:p w:rsidR="007A108A" w:rsidRDefault="007A108A" w:rsidP="007A108A">
      <w:pPr>
        <w:pStyle w:val="HTMLPreformatted"/>
        <w:shd w:val="clear" w:color="auto" w:fill="FFFFFF"/>
        <w:ind w:left="75" w:right="75"/>
        <w:rPr>
          <w:rStyle w:val="hljs-comment"/>
          <w:color w:val="7F7F7F"/>
          <w:shd w:val="clear" w:color="auto" w:fill="000000"/>
        </w:rPr>
      </w:pPr>
      <w:r>
        <w:rPr>
          <w:rStyle w:val="hljs-comment"/>
          <w:color w:val="7F7F7F"/>
          <w:shd w:val="clear" w:color="auto" w:fill="000000"/>
        </w:rPr>
        <w:tab/>
        <w:t xml:space="preserve"> * @param n</w:t>
      </w:r>
    </w:p>
    <w:p w:rsidR="007A108A" w:rsidRDefault="007A108A" w:rsidP="007A108A">
      <w:pPr>
        <w:pStyle w:val="HTMLPreformatted"/>
        <w:shd w:val="clear" w:color="auto" w:fill="FFFFFF"/>
        <w:ind w:left="75" w:right="75"/>
        <w:rPr>
          <w:rStyle w:val="hljs-comment"/>
          <w:color w:val="7F7F7F"/>
          <w:shd w:val="clear" w:color="auto" w:fill="000000"/>
        </w:rPr>
      </w:pPr>
      <w:r>
        <w:rPr>
          <w:rStyle w:val="hljs-comment"/>
          <w:color w:val="7F7F7F"/>
          <w:shd w:val="clear" w:color="auto" w:fill="000000"/>
        </w:rPr>
        <w:tab/>
        <w:t xml:space="preserve"> * @param hm</w:t>
      </w:r>
    </w:p>
    <w:p w:rsidR="007A108A" w:rsidRDefault="007A108A" w:rsidP="007A108A">
      <w:pPr>
        <w:pStyle w:val="HTMLPreformatted"/>
        <w:shd w:val="clear" w:color="auto" w:fill="FFFFFF"/>
        <w:ind w:left="75" w:right="75"/>
        <w:rPr>
          <w:rStyle w:val="HTMLCode"/>
          <w:color w:val="FFFFFF"/>
          <w:shd w:val="clear" w:color="auto" w:fill="000000"/>
        </w:rPr>
      </w:pPr>
      <w:r>
        <w:rPr>
          <w:rStyle w:val="hljs-comment"/>
          <w:color w:val="7F7F7F"/>
          <w:shd w:val="clear" w:color="auto" w:fill="000000"/>
        </w:rPr>
        <w:tab/>
        <w:t xml:space="preserve"> */</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ljs-keyword"/>
          <w:color w:val="CB7832"/>
          <w:shd w:val="clear" w:color="auto" w:fill="000000"/>
        </w:rPr>
        <w:t>public</w:t>
      </w:r>
      <w:r>
        <w:rPr>
          <w:rStyle w:val="hljs-function"/>
          <w:color w:val="FFFFFF"/>
          <w:shd w:val="clear" w:color="auto" w:fill="000000"/>
        </w:rPr>
        <w:t xml:space="preserve"> </w:t>
      </w:r>
      <w:r>
        <w:rPr>
          <w:rStyle w:val="hljs-title"/>
          <w:color w:val="FFFFFF"/>
          <w:shd w:val="clear" w:color="auto" w:fill="000000"/>
        </w:rPr>
        <w:t>FinalClassExample</w:t>
      </w:r>
      <w:r>
        <w:rPr>
          <w:rStyle w:val="hljs-function"/>
          <w:color w:val="FFFFFF"/>
          <w:shd w:val="clear" w:color="auto" w:fill="000000"/>
        </w:rPr>
        <w:t>(</w:t>
      </w:r>
      <w:r>
        <w:rPr>
          <w:rStyle w:val="hljs-keyword"/>
          <w:color w:val="CB7832"/>
          <w:shd w:val="clear" w:color="auto" w:fill="000000"/>
        </w:rPr>
        <w:t>int</w:t>
      </w:r>
      <w:r>
        <w:rPr>
          <w:rStyle w:val="hljs-params"/>
          <w:color w:val="B9B9B9"/>
          <w:shd w:val="clear" w:color="auto" w:fill="000000"/>
        </w:rPr>
        <w:t xml:space="preserve"> i, String n, HashMap&lt;String,String&gt; hm</w:t>
      </w:r>
      <w:r>
        <w:rPr>
          <w:rStyle w:val="hljs-function"/>
          <w:color w:val="FFFFFF"/>
          <w:shd w:val="clear" w:color="auto" w:fill="000000"/>
        </w:rPr>
        <w:t>)</w:t>
      </w:r>
      <w:r>
        <w:rPr>
          <w:rStyle w:val="HTMLCode"/>
          <w:color w:val="FFFFFF"/>
          <w:shd w:val="clear" w:color="auto" w:fill="000000"/>
        </w:rPr>
        <w:t>{</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TMLCode"/>
          <w:color w:val="FFFFFF"/>
          <w:shd w:val="clear" w:color="auto" w:fill="000000"/>
        </w:rPr>
        <w:tab/>
        <w:t>System.</w:t>
      </w:r>
      <w:r>
        <w:rPr>
          <w:rStyle w:val="hljs-keyword"/>
          <w:color w:val="CB7832"/>
          <w:shd w:val="clear" w:color="auto" w:fill="000000"/>
        </w:rPr>
        <w:t>out</w:t>
      </w:r>
      <w:r>
        <w:rPr>
          <w:rStyle w:val="HTMLCode"/>
          <w:color w:val="FFFFFF"/>
          <w:shd w:val="clear" w:color="auto" w:fill="000000"/>
        </w:rPr>
        <w:t>.println(</w:t>
      </w:r>
      <w:r>
        <w:rPr>
          <w:rStyle w:val="hljs-string"/>
          <w:color w:val="6A8759"/>
          <w:shd w:val="clear" w:color="auto" w:fill="000000"/>
        </w:rPr>
        <w:t>"Performing Deep Copy for Object initialization"</w:t>
      </w:r>
      <w:r>
        <w:rPr>
          <w:rStyle w:val="HTMLCode"/>
          <w:color w:val="FFFFFF"/>
          <w:shd w:val="clear" w:color="auto" w:fill="000000"/>
        </w:rPr>
        <w:t>);</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TMLCode"/>
          <w:color w:val="FFFFFF"/>
          <w:shd w:val="clear" w:color="auto" w:fill="000000"/>
        </w:rPr>
        <w:tab/>
      </w:r>
      <w:r>
        <w:rPr>
          <w:rStyle w:val="hljs-keyword"/>
          <w:color w:val="CB7832"/>
          <w:shd w:val="clear" w:color="auto" w:fill="000000"/>
        </w:rPr>
        <w:t>this</w:t>
      </w:r>
      <w:r>
        <w:rPr>
          <w:rStyle w:val="HTMLCode"/>
          <w:color w:val="FFFFFF"/>
          <w:shd w:val="clear" w:color="auto" w:fill="000000"/>
        </w:rPr>
        <w:t>.id=i;</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TMLCode"/>
          <w:color w:val="FFFFFF"/>
          <w:shd w:val="clear" w:color="auto" w:fill="000000"/>
        </w:rPr>
        <w:tab/>
      </w:r>
      <w:r>
        <w:rPr>
          <w:rStyle w:val="hljs-keyword"/>
          <w:color w:val="CB7832"/>
          <w:shd w:val="clear" w:color="auto" w:fill="000000"/>
        </w:rPr>
        <w:t>this</w:t>
      </w:r>
      <w:r>
        <w:rPr>
          <w:rStyle w:val="HTMLCode"/>
          <w:color w:val="FFFFFF"/>
          <w:shd w:val="clear" w:color="auto" w:fill="000000"/>
        </w:rPr>
        <w:t>.name=n;</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TMLCode"/>
          <w:color w:val="FFFFFF"/>
          <w:shd w:val="clear" w:color="auto" w:fill="000000"/>
        </w:rPr>
        <w:tab/>
        <w:t>HashMap&lt;String,String&gt; tempMap=</w:t>
      </w:r>
      <w:r>
        <w:rPr>
          <w:rStyle w:val="hljs-keyword"/>
          <w:color w:val="CB7832"/>
          <w:shd w:val="clear" w:color="auto" w:fill="000000"/>
        </w:rPr>
        <w:t>new</w:t>
      </w:r>
      <w:r>
        <w:rPr>
          <w:rStyle w:val="HTMLCode"/>
          <w:color w:val="FFFFFF"/>
          <w:shd w:val="clear" w:color="auto" w:fill="000000"/>
        </w:rPr>
        <w:t xml:space="preserve"> HashMap&lt;String,String&gt;();</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TMLCode"/>
          <w:color w:val="FFFFFF"/>
          <w:shd w:val="clear" w:color="auto" w:fill="000000"/>
        </w:rPr>
        <w:tab/>
        <w:t>String key;</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TMLCode"/>
          <w:color w:val="FFFFFF"/>
          <w:shd w:val="clear" w:color="auto" w:fill="000000"/>
        </w:rPr>
        <w:tab/>
        <w:t>Iterator&lt;String&gt; it = hm.keySet().iterator();</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TMLCode"/>
          <w:color w:val="FFFFFF"/>
          <w:shd w:val="clear" w:color="auto" w:fill="000000"/>
        </w:rPr>
        <w:tab/>
      </w:r>
      <w:r>
        <w:rPr>
          <w:rStyle w:val="hljs-keyword"/>
          <w:color w:val="CB7832"/>
          <w:shd w:val="clear" w:color="auto" w:fill="000000"/>
        </w:rPr>
        <w:t>while</w:t>
      </w:r>
      <w:r>
        <w:rPr>
          <w:rStyle w:val="HTMLCode"/>
          <w:color w:val="FFFFFF"/>
          <w:shd w:val="clear" w:color="auto" w:fill="000000"/>
        </w:rPr>
        <w:t>(it.hasNext()){</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TMLCode"/>
          <w:color w:val="FFFFFF"/>
          <w:shd w:val="clear" w:color="auto" w:fill="000000"/>
        </w:rPr>
        <w:tab/>
      </w:r>
      <w:r>
        <w:rPr>
          <w:rStyle w:val="HTMLCode"/>
          <w:color w:val="FFFFFF"/>
          <w:shd w:val="clear" w:color="auto" w:fill="000000"/>
        </w:rPr>
        <w:tab/>
        <w:t>key=it.next();</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TMLCode"/>
          <w:color w:val="FFFFFF"/>
          <w:shd w:val="clear" w:color="auto" w:fill="000000"/>
        </w:rPr>
        <w:tab/>
      </w:r>
      <w:r>
        <w:rPr>
          <w:rStyle w:val="HTMLCode"/>
          <w:color w:val="FFFFFF"/>
          <w:shd w:val="clear" w:color="auto" w:fill="000000"/>
        </w:rPr>
        <w:tab/>
        <w:t>tempMap.put(key, hm.</w:t>
      </w:r>
      <w:r>
        <w:rPr>
          <w:rStyle w:val="hljs-keyword"/>
          <w:color w:val="CB7832"/>
          <w:shd w:val="clear" w:color="auto" w:fill="000000"/>
        </w:rPr>
        <w:t>get</w:t>
      </w:r>
      <w:r>
        <w:rPr>
          <w:rStyle w:val="HTMLCode"/>
          <w:color w:val="FFFFFF"/>
          <w:shd w:val="clear" w:color="auto" w:fill="000000"/>
        </w:rPr>
        <w:t>(key));</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TMLCode"/>
          <w:color w:val="FFFFFF"/>
          <w:shd w:val="clear" w:color="auto" w:fill="000000"/>
        </w:rPr>
        <w:tab/>
        <w:t>}</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TMLCode"/>
          <w:color w:val="FFFFFF"/>
          <w:shd w:val="clear" w:color="auto" w:fill="000000"/>
        </w:rPr>
        <w:tab/>
      </w:r>
      <w:r>
        <w:rPr>
          <w:rStyle w:val="hljs-keyword"/>
          <w:color w:val="CB7832"/>
          <w:shd w:val="clear" w:color="auto" w:fill="000000"/>
        </w:rPr>
        <w:t>this</w:t>
      </w:r>
      <w:r>
        <w:rPr>
          <w:rStyle w:val="HTMLCode"/>
          <w:color w:val="FFFFFF"/>
          <w:shd w:val="clear" w:color="auto" w:fill="000000"/>
        </w:rPr>
        <w:t>.testMap=tempMap;</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t>}</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p>
    <w:p w:rsidR="007A108A" w:rsidRDefault="007A108A" w:rsidP="007A108A">
      <w:pPr>
        <w:pStyle w:val="HTMLPreformatted"/>
        <w:shd w:val="clear" w:color="auto" w:fill="FFFFFF"/>
        <w:ind w:left="75" w:right="75"/>
        <w:rPr>
          <w:rStyle w:val="hljs-comment"/>
          <w:color w:val="7F7F7F"/>
          <w:shd w:val="clear" w:color="auto" w:fill="000000"/>
        </w:rPr>
      </w:pPr>
      <w:r>
        <w:rPr>
          <w:rStyle w:val="HTMLCode"/>
          <w:color w:val="FFFFFF"/>
          <w:shd w:val="clear" w:color="auto" w:fill="000000"/>
        </w:rPr>
        <w:tab/>
      </w:r>
      <w:r>
        <w:rPr>
          <w:rStyle w:val="hljs-comment"/>
          <w:color w:val="7F7F7F"/>
          <w:shd w:val="clear" w:color="auto" w:fill="000000"/>
        </w:rPr>
        <w:t>/**</w:t>
      </w:r>
    </w:p>
    <w:p w:rsidR="007A108A" w:rsidRDefault="007A108A" w:rsidP="007A108A">
      <w:pPr>
        <w:pStyle w:val="HTMLPreformatted"/>
        <w:shd w:val="clear" w:color="auto" w:fill="FFFFFF"/>
        <w:ind w:left="75" w:right="75"/>
        <w:rPr>
          <w:rStyle w:val="hljs-comment"/>
          <w:color w:val="7F7F7F"/>
          <w:shd w:val="clear" w:color="auto" w:fill="000000"/>
        </w:rPr>
      </w:pPr>
      <w:r>
        <w:rPr>
          <w:rStyle w:val="hljs-comment"/>
          <w:color w:val="7F7F7F"/>
          <w:shd w:val="clear" w:color="auto" w:fill="000000"/>
        </w:rPr>
        <w:tab/>
        <w:t xml:space="preserve"> * Constructor performing Shallow Copy</w:t>
      </w:r>
    </w:p>
    <w:p w:rsidR="007A108A" w:rsidRDefault="007A108A" w:rsidP="007A108A">
      <w:pPr>
        <w:pStyle w:val="HTMLPreformatted"/>
        <w:shd w:val="clear" w:color="auto" w:fill="FFFFFF"/>
        <w:ind w:left="75" w:right="75"/>
        <w:rPr>
          <w:rStyle w:val="hljs-comment"/>
          <w:color w:val="7F7F7F"/>
          <w:shd w:val="clear" w:color="auto" w:fill="000000"/>
        </w:rPr>
      </w:pPr>
      <w:r>
        <w:rPr>
          <w:rStyle w:val="hljs-comment"/>
          <w:color w:val="7F7F7F"/>
          <w:shd w:val="clear" w:color="auto" w:fill="000000"/>
        </w:rPr>
        <w:tab/>
        <w:t xml:space="preserve"> * @param i</w:t>
      </w:r>
    </w:p>
    <w:p w:rsidR="007A108A" w:rsidRDefault="007A108A" w:rsidP="007A108A">
      <w:pPr>
        <w:pStyle w:val="HTMLPreformatted"/>
        <w:shd w:val="clear" w:color="auto" w:fill="FFFFFF"/>
        <w:ind w:left="75" w:right="75"/>
        <w:rPr>
          <w:rStyle w:val="hljs-comment"/>
          <w:color w:val="7F7F7F"/>
          <w:shd w:val="clear" w:color="auto" w:fill="000000"/>
        </w:rPr>
      </w:pPr>
      <w:r>
        <w:rPr>
          <w:rStyle w:val="hljs-comment"/>
          <w:color w:val="7F7F7F"/>
          <w:shd w:val="clear" w:color="auto" w:fill="000000"/>
        </w:rPr>
        <w:tab/>
        <w:t xml:space="preserve"> * @param n</w:t>
      </w:r>
    </w:p>
    <w:p w:rsidR="007A108A" w:rsidRDefault="007A108A" w:rsidP="007A108A">
      <w:pPr>
        <w:pStyle w:val="HTMLPreformatted"/>
        <w:shd w:val="clear" w:color="auto" w:fill="FFFFFF"/>
        <w:ind w:left="75" w:right="75"/>
        <w:rPr>
          <w:rStyle w:val="hljs-comment"/>
          <w:color w:val="7F7F7F"/>
          <w:shd w:val="clear" w:color="auto" w:fill="000000"/>
        </w:rPr>
      </w:pPr>
      <w:r>
        <w:rPr>
          <w:rStyle w:val="hljs-comment"/>
          <w:color w:val="7F7F7F"/>
          <w:shd w:val="clear" w:color="auto" w:fill="000000"/>
        </w:rPr>
        <w:lastRenderedPageBreak/>
        <w:tab/>
        <w:t xml:space="preserve"> * @param hm</w:t>
      </w:r>
    </w:p>
    <w:p w:rsidR="007A108A" w:rsidRDefault="007A108A" w:rsidP="007A108A">
      <w:pPr>
        <w:pStyle w:val="HTMLPreformatted"/>
        <w:shd w:val="clear" w:color="auto" w:fill="FFFFFF"/>
        <w:ind w:left="75" w:right="75"/>
        <w:rPr>
          <w:rStyle w:val="HTMLCode"/>
          <w:color w:val="FFFFFF"/>
          <w:shd w:val="clear" w:color="auto" w:fill="000000"/>
        </w:rPr>
      </w:pPr>
      <w:r>
        <w:rPr>
          <w:rStyle w:val="hljs-comment"/>
          <w:color w:val="7F7F7F"/>
          <w:shd w:val="clear" w:color="auto" w:fill="000000"/>
        </w:rPr>
        <w:tab/>
        <w:t xml:space="preserve"> */</w:t>
      </w:r>
    </w:p>
    <w:p w:rsidR="007A108A" w:rsidRDefault="007A108A" w:rsidP="007A108A">
      <w:pPr>
        <w:pStyle w:val="HTMLPreformatted"/>
        <w:shd w:val="clear" w:color="auto" w:fill="FFFFFF"/>
        <w:ind w:left="75" w:right="75"/>
        <w:rPr>
          <w:rStyle w:val="hljs-comment"/>
          <w:color w:val="7F7F7F"/>
          <w:shd w:val="clear" w:color="auto" w:fill="000000"/>
        </w:rPr>
      </w:pPr>
      <w:r>
        <w:rPr>
          <w:rStyle w:val="HTMLCode"/>
          <w:color w:val="FFFFFF"/>
          <w:shd w:val="clear" w:color="auto" w:fill="000000"/>
        </w:rPr>
        <w:tab/>
      </w:r>
      <w:r>
        <w:rPr>
          <w:rStyle w:val="hljs-comment"/>
          <w:color w:val="7F7F7F"/>
          <w:shd w:val="clear" w:color="auto" w:fill="000000"/>
        </w:rPr>
        <w:t>/**</w:t>
      </w:r>
    </w:p>
    <w:p w:rsidR="007A108A" w:rsidRDefault="007A108A" w:rsidP="007A108A">
      <w:pPr>
        <w:pStyle w:val="HTMLPreformatted"/>
        <w:shd w:val="clear" w:color="auto" w:fill="FFFFFF"/>
        <w:ind w:left="75" w:right="75"/>
        <w:rPr>
          <w:rStyle w:val="hljs-comment"/>
          <w:color w:val="7F7F7F"/>
          <w:shd w:val="clear" w:color="auto" w:fill="000000"/>
        </w:rPr>
      </w:pPr>
      <w:r>
        <w:rPr>
          <w:rStyle w:val="hljs-comment"/>
          <w:color w:val="7F7F7F"/>
          <w:shd w:val="clear" w:color="auto" w:fill="000000"/>
        </w:rPr>
        <w:tab/>
        <w:t>public FinalClassExample(int i, String n, HashMap&lt;String,String&gt; hm){</w:t>
      </w:r>
    </w:p>
    <w:p w:rsidR="007A108A" w:rsidRDefault="007A108A" w:rsidP="007A108A">
      <w:pPr>
        <w:pStyle w:val="HTMLPreformatted"/>
        <w:shd w:val="clear" w:color="auto" w:fill="FFFFFF"/>
        <w:ind w:left="75" w:right="75"/>
        <w:rPr>
          <w:rStyle w:val="hljs-comment"/>
          <w:color w:val="7F7F7F"/>
          <w:shd w:val="clear" w:color="auto" w:fill="000000"/>
        </w:rPr>
      </w:pPr>
      <w:r>
        <w:rPr>
          <w:rStyle w:val="hljs-comment"/>
          <w:color w:val="7F7F7F"/>
          <w:shd w:val="clear" w:color="auto" w:fill="000000"/>
        </w:rPr>
        <w:tab/>
      </w:r>
      <w:r>
        <w:rPr>
          <w:rStyle w:val="hljs-comment"/>
          <w:color w:val="7F7F7F"/>
          <w:shd w:val="clear" w:color="auto" w:fill="000000"/>
        </w:rPr>
        <w:tab/>
        <w:t>System.out.println("Performing Shallow Copy for Object initialization");</w:t>
      </w:r>
    </w:p>
    <w:p w:rsidR="007A108A" w:rsidRDefault="007A108A" w:rsidP="007A108A">
      <w:pPr>
        <w:pStyle w:val="HTMLPreformatted"/>
        <w:shd w:val="clear" w:color="auto" w:fill="FFFFFF"/>
        <w:ind w:left="75" w:right="75"/>
        <w:rPr>
          <w:rStyle w:val="hljs-comment"/>
          <w:color w:val="7F7F7F"/>
          <w:shd w:val="clear" w:color="auto" w:fill="000000"/>
        </w:rPr>
      </w:pPr>
      <w:r>
        <w:rPr>
          <w:rStyle w:val="hljs-comment"/>
          <w:color w:val="7F7F7F"/>
          <w:shd w:val="clear" w:color="auto" w:fill="000000"/>
        </w:rPr>
        <w:tab/>
      </w:r>
      <w:r>
        <w:rPr>
          <w:rStyle w:val="hljs-comment"/>
          <w:color w:val="7F7F7F"/>
          <w:shd w:val="clear" w:color="auto" w:fill="000000"/>
        </w:rPr>
        <w:tab/>
        <w:t>this.id=i;</w:t>
      </w:r>
    </w:p>
    <w:p w:rsidR="007A108A" w:rsidRDefault="007A108A" w:rsidP="007A108A">
      <w:pPr>
        <w:pStyle w:val="HTMLPreformatted"/>
        <w:shd w:val="clear" w:color="auto" w:fill="FFFFFF"/>
        <w:ind w:left="75" w:right="75"/>
        <w:rPr>
          <w:rStyle w:val="hljs-comment"/>
          <w:color w:val="7F7F7F"/>
          <w:shd w:val="clear" w:color="auto" w:fill="000000"/>
        </w:rPr>
      </w:pPr>
      <w:r>
        <w:rPr>
          <w:rStyle w:val="hljs-comment"/>
          <w:color w:val="7F7F7F"/>
          <w:shd w:val="clear" w:color="auto" w:fill="000000"/>
        </w:rPr>
        <w:tab/>
      </w:r>
      <w:r>
        <w:rPr>
          <w:rStyle w:val="hljs-comment"/>
          <w:color w:val="7F7F7F"/>
          <w:shd w:val="clear" w:color="auto" w:fill="000000"/>
        </w:rPr>
        <w:tab/>
        <w:t>this.name=n;</w:t>
      </w:r>
    </w:p>
    <w:p w:rsidR="007A108A" w:rsidRDefault="007A108A" w:rsidP="007A108A">
      <w:pPr>
        <w:pStyle w:val="HTMLPreformatted"/>
        <w:shd w:val="clear" w:color="auto" w:fill="FFFFFF"/>
        <w:ind w:left="75" w:right="75"/>
        <w:rPr>
          <w:rStyle w:val="hljs-comment"/>
          <w:color w:val="7F7F7F"/>
          <w:shd w:val="clear" w:color="auto" w:fill="000000"/>
        </w:rPr>
      </w:pPr>
      <w:r>
        <w:rPr>
          <w:rStyle w:val="hljs-comment"/>
          <w:color w:val="7F7F7F"/>
          <w:shd w:val="clear" w:color="auto" w:fill="000000"/>
        </w:rPr>
        <w:tab/>
      </w:r>
      <w:r>
        <w:rPr>
          <w:rStyle w:val="hljs-comment"/>
          <w:color w:val="7F7F7F"/>
          <w:shd w:val="clear" w:color="auto" w:fill="000000"/>
        </w:rPr>
        <w:tab/>
        <w:t>this.testMap=hm;</w:t>
      </w:r>
    </w:p>
    <w:p w:rsidR="007A108A" w:rsidRDefault="007A108A" w:rsidP="007A108A">
      <w:pPr>
        <w:pStyle w:val="HTMLPreformatted"/>
        <w:shd w:val="clear" w:color="auto" w:fill="FFFFFF"/>
        <w:ind w:left="75" w:right="75"/>
        <w:rPr>
          <w:rStyle w:val="hljs-comment"/>
          <w:color w:val="7F7F7F"/>
          <w:shd w:val="clear" w:color="auto" w:fill="000000"/>
        </w:rPr>
      </w:pPr>
      <w:r>
        <w:rPr>
          <w:rStyle w:val="hljs-comment"/>
          <w:color w:val="7F7F7F"/>
          <w:shd w:val="clear" w:color="auto" w:fill="000000"/>
        </w:rPr>
        <w:tab/>
        <w:t>}</w:t>
      </w:r>
    </w:p>
    <w:p w:rsidR="007A108A" w:rsidRDefault="007A108A" w:rsidP="007A108A">
      <w:pPr>
        <w:pStyle w:val="HTMLPreformatted"/>
        <w:shd w:val="clear" w:color="auto" w:fill="FFFFFF"/>
        <w:ind w:left="75" w:right="75"/>
        <w:rPr>
          <w:rStyle w:val="HTMLCode"/>
          <w:color w:val="FFFFFF"/>
          <w:shd w:val="clear" w:color="auto" w:fill="000000"/>
        </w:rPr>
      </w:pPr>
      <w:r>
        <w:rPr>
          <w:rStyle w:val="hljs-comment"/>
          <w:color w:val="7F7F7F"/>
          <w:shd w:val="clear" w:color="auto" w:fill="000000"/>
        </w:rPr>
        <w:tab/>
        <w:t>*/</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p>
    <w:p w:rsidR="007A108A" w:rsidRDefault="007A108A" w:rsidP="007A108A">
      <w:pPr>
        <w:pStyle w:val="HTMLPreformatted"/>
        <w:shd w:val="clear" w:color="auto" w:fill="FFFFFF"/>
        <w:ind w:left="75" w:right="75"/>
        <w:rPr>
          <w:rStyle w:val="hljs-comment"/>
          <w:color w:val="7F7F7F"/>
          <w:shd w:val="clear" w:color="auto" w:fill="000000"/>
        </w:rPr>
      </w:pPr>
      <w:r>
        <w:rPr>
          <w:rStyle w:val="HTMLCode"/>
          <w:color w:val="FFFFFF"/>
          <w:shd w:val="clear" w:color="auto" w:fill="000000"/>
        </w:rPr>
        <w:tab/>
      </w:r>
      <w:r>
        <w:rPr>
          <w:rStyle w:val="hljs-comment"/>
          <w:color w:val="7F7F7F"/>
          <w:shd w:val="clear" w:color="auto" w:fill="000000"/>
        </w:rPr>
        <w:t>/**</w:t>
      </w:r>
    </w:p>
    <w:p w:rsidR="007A108A" w:rsidRDefault="007A108A" w:rsidP="007A108A">
      <w:pPr>
        <w:pStyle w:val="HTMLPreformatted"/>
        <w:shd w:val="clear" w:color="auto" w:fill="FFFFFF"/>
        <w:ind w:left="75" w:right="75"/>
        <w:rPr>
          <w:rStyle w:val="hljs-comment"/>
          <w:color w:val="7F7F7F"/>
          <w:shd w:val="clear" w:color="auto" w:fill="000000"/>
        </w:rPr>
      </w:pPr>
      <w:r>
        <w:rPr>
          <w:rStyle w:val="hljs-comment"/>
          <w:color w:val="7F7F7F"/>
          <w:shd w:val="clear" w:color="auto" w:fill="000000"/>
        </w:rPr>
        <w:tab/>
        <w:t xml:space="preserve"> * To test the consequences of Shallow Copy and how to avoid it with Deep Copy for creating immutable classes</w:t>
      </w:r>
    </w:p>
    <w:p w:rsidR="007A108A" w:rsidRDefault="007A108A" w:rsidP="007A108A">
      <w:pPr>
        <w:pStyle w:val="HTMLPreformatted"/>
        <w:shd w:val="clear" w:color="auto" w:fill="FFFFFF"/>
        <w:ind w:left="75" w:right="75"/>
        <w:rPr>
          <w:rStyle w:val="hljs-comment"/>
          <w:color w:val="7F7F7F"/>
          <w:shd w:val="clear" w:color="auto" w:fill="000000"/>
        </w:rPr>
      </w:pPr>
      <w:r>
        <w:rPr>
          <w:rStyle w:val="hljs-comment"/>
          <w:color w:val="7F7F7F"/>
          <w:shd w:val="clear" w:color="auto" w:fill="000000"/>
        </w:rPr>
        <w:tab/>
        <w:t xml:space="preserve"> * @param args</w:t>
      </w:r>
    </w:p>
    <w:p w:rsidR="007A108A" w:rsidRDefault="007A108A" w:rsidP="007A108A">
      <w:pPr>
        <w:pStyle w:val="HTMLPreformatted"/>
        <w:shd w:val="clear" w:color="auto" w:fill="FFFFFF"/>
        <w:ind w:left="75" w:right="75"/>
        <w:rPr>
          <w:rStyle w:val="HTMLCode"/>
          <w:color w:val="FFFFFF"/>
          <w:shd w:val="clear" w:color="auto" w:fill="000000"/>
        </w:rPr>
      </w:pPr>
      <w:r>
        <w:rPr>
          <w:rStyle w:val="hljs-comment"/>
          <w:color w:val="7F7F7F"/>
          <w:shd w:val="clear" w:color="auto" w:fill="000000"/>
        </w:rPr>
        <w:tab/>
        <w:t xml:space="preserve"> */</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ljs-keyword"/>
          <w:color w:val="CB7832"/>
          <w:shd w:val="clear" w:color="auto" w:fill="000000"/>
        </w:rPr>
        <w:t>public</w:t>
      </w:r>
      <w:r>
        <w:rPr>
          <w:rStyle w:val="hljs-function"/>
          <w:color w:val="FFFFFF"/>
          <w:shd w:val="clear" w:color="auto" w:fill="000000"/>
        </w:rPr>
        <w:t xml:space="preserve"> </w:t>
      </w:r>
      <w:r>
        <w:rPr>
          <w:rStyle w:val="hljs-keyword"/>
          <w:color w:val="CB7832"/>
          <w:shd w:val="clear" w:color="auto" w:fill="000000"/>
        </w:rPr>
        <w:t>static</w:t>
      </w:r>
      <w:r>
        <w:rPr>
          <w:rStyle w:val="hljs-function"/>
          <w:color w:val="FFFFFF"/>
          <w:shd w:val="clear" w:color="auto" w:fill="000000"/>
        </w:rPr>
        <w:t xml:space="preserve"> </w:t>
      </w:r>
      <w:r>
        <w:rPr>
          <w:rStyle w:val="hljs-keyword"/>
          <w:color w:val="CB7832"/>
          <w:shd w:val="clear" w:color="auto" w:fill="000000"/>
        </w:rPr>
        <w:t>void</w:t>
      </w:r>
      <w:r>
        <w:rPr>
          <w:rStyle w:val="hljs-function"/>
          <w:color w:val="FFFFFF"/>
          <w:shd w:val="clear" w:color="auto" w:fill="000000"/>
        </w:rPr>
        <w:t xml:space="preserve"> </w:t>
      </w:r>
      <w:r>
        <w:rPr>
          <w:rStyle w:val="hljs-title"/>
          <w:color w:val="FFFFFF"/>
          <w:shd w:val="clear" w:color="auto" w:fill="000000"/>
        </w:rPr>
        <w:t>main</w:t>
      </w:r>
      <w:r>
        <w:rPr>
          <w:rStyle w:val="hljs-function"/>
          <w:color w:val="FFFFFF"/>
          <w:shd w:val="clear" w:color="auto" w:fill="000000"/>
        </w:rPr>
        <w:t>(</w:t>
      </w:r>
      <w:r>
        <w:rPr>
          <w:rStyle w:val="hljs-params"/>
          <w:color w:val="B9B9B9"/>
          <w:shd w:val="clear" w:color="auto" w:fill="000000"/>
        </w:rPr>
        <w:t>String[] args</w:t>
      </w:r>
      <w:r>
        <w:rPr>
          <w:rStyle w:val="hljs-function"/>
          <w:color w:val="FFFFFF"/>
          <w:shd w:val="clear" w:color="auto" w:fill="000000"/>
        </w:rPr>
        <w:t xml:space="preserve">) </w:t>
      </w:r>
      <w:r>
        <w:rPr>
          <w:rStyle w:val="HTMLCode"/>
          <w:color w:val="FFFFFF"/>
          <w:shd w:val="clear" w:color="auto" w:fill="000000"/>
        </w:rPr>
        <w:t>{</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TMLCode"/>
          <w:color w:val="FFFFFF"/>
          <w:shd w:val="clear" w:color="auto" w:fill="000000"/>
        </w:rPr>
        <w:tab/>
        <w:t xml:space="preserve">HashMap&lt;String, String&gt; h1 = </w:t>
      </w:r>
      <w:r>
        <w:rPr>
          <w:rStyle w:val="hljs-keyword"/>
          <w:color w:val="CB7832"/>
          <w:shd w:val="clear" w:color="auto" w:fill="000000"/>
        </w:rPr>
        <w:t>new</w:t>
      </w:r>
      <w:r>
        <w:rPr>
          <w:rStyle w:val="HTMLCode"/>
          <w:color w:val="FFFFFF"/>
          <w:shd w:val="clear" w:color="auto" w:fill="000000"/>
        </w:rPr>
        <w:t xml:space="preserve"> HashMap&lt;String,String&gt;();</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TMLCode"/>
          <w:color w:val="FFFFFF"/>
          <w:shd w:val="clear" w:color="auto" w:fill="000000"/>
        </w:rPr>
        <w:tab/>
        <w:t>h1.put(</w:t>
      </w:r>
      <w:r>
        <w:rPr>
          <w:rStyle w:val="hljs-string"/>
          <w:color w:val="6A8759"/>
          <w:shd w:val="clear" w:color="auto" w:fill="000000"/>
        </w:rPr>
        <w:t>"1"</w:t>
      </w:r>
      <w:r>
        <w:rPr>
          <w:rStyle w:val="HTMLCode"/>
          <w:color w:val="FFFFFF"/>
          <w:shd w:val="clear" w:color="auto" w:fill="000000"/>
        </w:rPr>
        <w:t xml:space="preserve">, </w:t>
      </w:r>
      <w:r>
        <w:rPr>
          <w:rStyle w:val="hljs-string"/>
          <w:color w:val="6A8759"/>
          <w:shd w:val="clear" w:color="auto" w:fill="000000"/>
        </w:rPr>
        <w:t>"first"</w:t>
      </w:r>
      <w:r>
        <w:rPr>
          <w:rStyle w:val="HTMLCode"/>
          <w:color w:val="FFFFFF"/>
          <w:shd w:val="clear" w:color="auto" w:fill="000000"/>
        </w:rPr>
        <w:t>);</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TMLCode"/>
          <w:color w:val="FFFFFF"/>
          <w:shd w:val="clear" w:color="auto" w:fill="000000"/>
        </w:rPr>
        <w:tab/>
        <w:t>h1.put(</w:t>
      </w:r>
      <w:r>
        <w:rPr>
          <w:rStyle w:val="hljs-string"/>
          <w:color w:val="6A8759"/>
          <w:shd w:val="clear" w:color="auto" w:fill="000000"/>
        </w:rPr>
        <w:t>"2"</w:t>
      </w:r>
      <w:r>
        <w:rPr>
          <w:rStyle w:val="HTMLCode"/>
          <w:color w:val="FFFFFF"/>
          <w:shd w:val="clear" w:color="auto" w:fill="000000"/>
        </w:rPr>
        <w:t xml:space="preserve">, </w:t>
      </w:r>
      <w:r>
        <w:rPr>
          <w:rStyle w:val="hljs-string"/>
          <w:color w:val="6A8759"/>
          <w:shd w:val="clear" w:color="auto" w:fill="000000"/>
        </w:rPr>
        <w:t>"second"</w:t>
      </w:r>
      <w:r>
        <w:rPr>
          <w:rStyle w:val="HTMLCode"/>
          <w:color w:val="FFFFFF"/>
          <w:shd w:val="clear" w:color="auto" w:fill="000000"/>
        </w:rPr>
        <w:t>);</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TMLCode"/>
          <w:color w:val="FFFFFF"/>
          <w:shd w:val="clear" w:color="auto" w:fill="000000"/>
        </w:rPr>
        <w:tab/>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TMLCode"/>
          <w:color w:val="FFFFFF"/>
          <w:shd w:val="clear" w:color="auto" w:fill="000000"/>
        </w:rPr>
        <w:tab/>
        <w:t xml:space="preserve">String s = </w:t>
      </w:r>
      <w:r>
        <w:rPr>
          <w:rStyle w:val="hljs-string"/>
          <w:color w:val="6A8759"/>
          <w:shd w:val="clear" w:color="auto" w:fill="000000"/>
        </w:rPr>
        <w:t>"original"</w:t>
      </w:r>
      <w:r>
        <w:rPr>
          <w:rStyle w:val="HTMLCode"/>
          <w:color w:val="FFFFFF"/>
          <w:shd w:val="clear" w:color="auto" w:fill="000000"/>
        </w:rPr>
        <w:t>;</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TMLCode"/>
          <w:color w:val="FFFFFF"/>
          <w:shd w:val="clear" w:color="auto" w:fill="000000"/>
        </w:rPr>
        <w:tab/>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TMLCode"/>
          <w:color w:val="FFFFFF"/>
          <w:shd w:val="clear" w:color="auto" w:fill="000000"/>
        </w:rPr>
        <w:tab/>
      </w:r>
      <w:r>
        <w:rPr>
          <w:rStyle w:val="hljs-keyword"/>
          <w:color w:val="CB7832"/>
          <w:shd w:val="clear" w:color="auto" w:fill="000000"/>
        </w:rPr>
        <w:t>int</w:t>
      </w:r>
      <w:r>
        <w:rPr>
          <w:rStyle w:val="HTMLCode"/>
          <w:color w:val="FFFFFF"/>
          <w:shd w:val="clear" w:color="auto" w:fill="000000"/>
        </w:rPr>
        <w:t xml:space="preserve"> i=</w:t>
      </w:r>
      <w:r>
        <w:rPr>
          <w:rStyle w:val="hljs-number"/>
          <w:color w:val="6896BA"/>
          <w:shd w:val="clear" w:color="auto" w:fill="000000"/>
        </w:rPr>
        <w:t>10</w:t>
      </w:r>
      <w:r>
        <w:rPr>
          <w:rStyle w:val="HTMLCode"/>
          <w:color w:val="FFFFFF"/>
          <w:shd w:val="clear" w:color="auto" w:fill="000000"/>
        </w:rPr>
        <w:t>;</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TMLCode"/>
          <w:color w:val="FFFFFF"/>
          <w:shd w:val="clear" w:color="auto" w:fill="000000"/>
        </w:rPr>
        <w:tab/>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TMLCode"/>
          <w:color w:val="FFFFFF"/>
          <w:shd w:val="clear" w:color="auto" w:fill="000000"/>
        </w:rPr>
        <w:tab/>
        <w:t xml:space="preserve">FinalClassExample ce = </w:t>
      </w:r>
      <w:r>
        <w:rPr>
          <w:rStyle w:val="hljs-keyword"/>
          <w:color w:val="CB7832"/>
          <w:shd w:val="clear" w:color="auto" w:fill="000000"/>
        </w:rPr>
        <w:t>new</w:t>
      </w:r>
      <w:r>
        <w:rPr>
          <w:rStyle w:val="HTMLCode"/>
          <w:color w:val="FFFFFF"/>
          <w:shd w:val="clear" w:color="auto" w:fill="000000"/>
        </w:rPr>
        <w:t xml:space="preserve"> FinalClassExample(i,s,h1);</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TMLCode"/>
          <w:color w:val="FFFFFF"/>
          <w:shd w:val="clear" w:color="auto" w:fill="000000"/>
        </w:rPr>
        <w:tab/>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TMLCode"/>
          <w:color w:val="FFFFFF"/>
          <w:shd w:val="clear" w:color="auto" w:fill="000000"/>
        </w:rPr>
        <w:tab/>
      </w:r>
      <w:r>
        <w:rPr>
          <w:rStyle w:val="hljs-comment"/>
          <w:color w:val="7F7F7F"/>
          <w:shd w:val="clear" w:color="auto" w:fill="000000"/>
        </w:rPr>
        <w:t>//Lets see whether its copy by field or reference</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TMLCode"/>
          <w:color w:val="FFFFFF"/>
          <w:shd w:val="clear" w:color="auto" w:fill="000000"/>
        </w:rPr>
        <w:tab/>
        <w:t>System.</w:t>
      </w:r>
      <w:r>
        <w:rPr>
          <w:rStyle w:val="hljs-keyword"/>
          <w:color w:val="CB7832"/>
          <w:shd w:val="clear" w:color="auto" w:fill="000000"/>
        </w:rPr>
        <w:t>out</w:t>
      </w:r>
      <w:r>
        <w:rPr>
          <w:rStyle w:val="HTMLCode"/>
          <w:color w:val="FFFFFF"/>
          <w:shd w:val="clear" w:color="auto" w:fill="000000"/>
        </w:rPr>
        <w:t>.println(s==ce.getName());</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TMLCode"/>
          <w:color w:val="FFFFFF"/>
          <w:shd w:val="clear" w:color="auto" w:fill="000000"/>
        </w:rPr>
        <w:tab/>
        <w:t>System.</w:t>
      </w:r>
      <w:r>
        <w:rPr>
          <w:rStyle w:val="hljs-keyword"/>
          <w:color w:val="CB7832"/>
          <w:shd w:val="clear" w:color="auto" w:fill="000000"/>
        </w:rPr>
        <w:t>out</w:t>
      </w:r>
      <w:r>
        <w:rPr>
          <w:rStyle w:val="HTMLCode"/>
          <w:color w:val="FFFFFF"/>
          <w:shd w:val="clear" w:color="auto" w:fill="000000"/>
        </w:rPr>
        <w:t>.println(h1 == ce.getTestMap());</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TMLCode"/>
          <w:color w:val="FFFFFF"/>
          <w:shd w:val="clear" w:color="auto" w:fill="000000"/>
        </w:rPr>
        <w:tab/>
      </w:r>
      <w:r>
        <w:rPr>
          <w:rStyle w:val="hljs-comment"/>
          <w:color w:val="7F7F7F"/>
          <w:shd w:val="clear" w:color="auto" w:fill="000000"/>
        </w:rPr>
        <w:t>//print the ce values</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TMLCode"/>
          <w:color w:val="FFFFFF"/>
          <w:shd w:val="clear" w:color="auto" w:fill="000000"/>
        </w:rPr>
        <w:tab/>
        <w:t>System.</w:t>
      </w:r>
      <w:r>
        <w:rPr>
          <w:rStyle w:val="hljs-keyword"/>
          <w:color w:val="CB7832"/>
          <w:shd w:val="clear" w:color="auto" w:fill="000000"/>
        </w:rPr>
        <w:t>out</w:t>
      </w:r>
      <w:r>
        <w:rPr>
          <w:rStyle w:val="HTMLCode"/>
          <w:color w:val="FFFFFF"/>
          <w:shd w:val="clear" w:color="auto" w:fill="000000"/>
        </w:rPr>
        <w:t>.println(</w:t>
      </w:r>
      <w:r>
        <w:rPr>
          <w:rStyle w:val="hljs-string"/>
          <w:color w:val="6A8759"/>
          <w:shd w:val="clear" w:color="auto" w:fill="000000"/>
        </w:rPr>
        <w:t>"ce id:"</w:t>
      </w:r>
      <w:r>
        <w:rPr>
          <w:rStyle w:val="HTMLCode"/>
          <w:color w:val="FFFFFF"/>
          <w:shd w:val="clear" w:color="auto" w:fill="000000"/>
        </w:rPr>
        <w:t>+ce.getId());</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TMLCode"/>
          <w:color w:val="FFFFFF"/>
          <w:shd w:val="clear" w:color="auto" w:fill="000000"/>
        </w:rPr>
        <w:tab/>
        <w:t>System.</w:t>
      </w:r>
      <w:r>
        <w:rPr>
          <w:rStyle w:val="hljs-keyword"/>
          <w:color w:val="CB7832"/>
          <w:shd w:val="clear" w:color="auto" w:fill="000000"/>
        </w:rPr>
        <w:t>out</w:t>
      </w:r>
      <w:r>
        <w:rPr>
          <w:rStyle w:val="HTMLCode"/>
          <w:color w:val="FFFFFF"/>
          <w:shd w:val="clear" w:color="auto" w:fill="000000"/>
        </w:rPr>
        <w:t>.println(</w:t>
      </w:r>
      <w:r>
        <w:rPr>
          <w:rStyle w:val="hljs-string"/>
          <w:color w:val="6A8759"/>
          <w:shd w:val="clear" w:color="auto" w:fill="000000"/>
        </w:rPr>
        <w:t>"ce name:"</w:t>
      </w:r>
      <w:r>
        <w:rPr>
          <w:rStyle w:val="HTMLCode"/>
          <w:color w:val="FFFFFF"/>
          <w:shd w:val="clear" w:color="auto" w:fill="000000"/>
        </w:rPr>
        <w:t>+ce.getName());</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TMLCode"/>
          <w:color w:val="FFFFFF"/>
          <w:shd w:val="clear" w:color="auto" w:fill="000000"/>
        </w:rPr>
        <w:tab/>
        <w:t>System.</w:t>
      </w:r>
      <w:r>
        <w:rPr>
          <w:rStyle w:val="hljs-keyword"/>
          <w:color w:val="CB7832"/>
          <w:shd w:val="clear" w:color="auto" w:fill="000000"/>
        </w:rPr>
        <w:t>out</w:t>
      </w:r>
      <w:r>
        <w:rPr>
          <w:rStyle w:val="HTMLCode"/>
          <w:color w:val="FFFFFF"/>
          <w:shd w:val="clear" w:color="auto" w:fill="000000"/>
        </w:rPr>
        <w:t>.println(</w:t>
      </w:r>
      <w:r>
        <w:rPr>
          <w:rStyle w:val="hljs-string"/>
          <w:color w:val="6A8759"/>
          <w:shd w:val="clear" w:color="auto" w:fill="000000"/>
        </w:rPr>
        <w:t>"ce testMap:"</w:t>
      </w:r>
      <w:r>
        <w:rPr>
          <w:rStyle w:val="HTMLCode"/>
          <w:color w:val="FFFFFF"/>
          <w:shd w:val="clear" w:color="auto" w:fill="000000"/>
        </w:rPr>
        <w:t>+ce.getTestMap());</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TMLCode"/>
          <w:color w:val="FFFFFF"/>
          <w:shd w:val="clear" w:color="auto" w:fill="000000"/>
        </w:rPr>
        <w:tab/>
      </w:r>
      <w:r>
        <w:rPr>
          <w:rStyle w:val="hljs-comment"/>
          <w:color w:val="7F7F7F"/>
          <w:shd w:val="clear" w:color="auto" w:fill="000000"/>
        </w:rPr>
        <w:t>//change the local variable values</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TMLCode"/>
          <w:color w:val="FFFFFF"/>
          <w:shd w:val="clear" w:color="auto" w:fill="000000"/>
        </w:rPr>
        <w:tab/>
        <w:t>i=</w:t>
      </w:r>
      <w:r>
        <w:rPr>
          <w:rStyle w:val="hljs-number"/>
          <w:color w:val="6896BA"/>
          <w:shd w:val="clear" w:color="auto" w:fill="000000"/>
        </w:rPr>
        <w:t>20</w:t>
      </w:r>
      <w:r>
        <w:rPr>
          <w:rStyle w:val="HTMLCode"/>
          <w:color w:val="FFFFFF"/>
          <w:shd w:val="clear" w:color="auto" w:fill="000000"/>
        </w:rPr>
        <w:t>;</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TMLCode"/>
          <w:color w:val="FFFFFF"/>
          <w:shd w:val="clear" w:color="auto" w:fill="000000"/>
        </w:rPr>
        <w:tab/>
        <w:t>s=</w:t>
      </w:r>
      <w:r>
        <w:rPr>
          <w:rStyle w:val="hljs-string"/>
          <w:color w:val="6A8759"/>
          <w:shd w:val="clear" w:color="auto" w:fill="000000"/>
        </w:rPr>
        <w:t>"modified"</w:t>
      </w:r>
      <w:r>
        <w:rPr>
          <w:rStyle w:val="HTMLCode"/>
          <w:color w:val="FFFFFF"/>
          <w:shd w:val="clear" w:color="auto" w:fill="000000"/>
        </w:rPr>
        <w:t>;</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TMLCode"/>
          <w:color w:val="FFFFFF"/>
          <w:shd w:val="clear" w:color="auto" w:fill="000000"/>
        </w:rPr>
        <w:tab/>
        <w:t>h1.put(</w:t>
      </w:r>
      <w:r>
        <w:rPr>
          <w:rStyle w:val="hljs-string"/>
          <w:color w:val="6A8759"/>
          <w:shd w:val="clear" w:color="auto" w:fill="000000"/>
        </w:rPr>
        <w:t>"3"</w:t>
      </w:r>
      <w:r>
        <w:rPr>
          <w:rStyle w:val="HTMLCode"/>
          <w:color w:val="FFFFFF"/>
          <w:shd w:val="clear" w:color="auto" w:fill="000000"/>
        </w:rPr>
        <w:t xml:space="preserve">, </w:t>
      </w:r>
      <w:r>
        <w:rPr>
          <w:rStyle w:val="hljs-string"/>
          <w:color w:val="6A8759"/>
          <w:shd w:val="clear" w:color="auto" w:fill="000000"/>
        </w:rPr>
        <w:t>"third"</w:t>
      </w:r>
      <w:r>
        <w:rPr>
          <w:rStyle w:val="HTMLCode"/>
          <w:color w:val="FFFFFF"/>
          <w:shd w:val="clear" w:color="auto" w:fill="000000"/>
        </w:rPr>
        <w:t>);</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TMLCode"/>
          <w:color w:val="FFFFFF"/>
          <w:shd w:val="clear" w:color="auto" w:fill="000000"/>
        </w:rPr>
        <w:tab/>
      </w:r>
      <w:r>
        <w:rPr>
          <w:rStyle w:val="hljs-comment"/>
          <w:color w:val="7F7F7F"/>
          <w:shd w:val="clear" w:color="auto" w:fill="000000"/>
        </w:rPr>
        <w:t>//print the values again</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TMLCode"/>
          <w:color w:val="FFFFFF"/>
          <w:shd w:val="clear" w:color="auto" w:fill="000000"/>
        </w:rPr>
        <w:tab/>
        <w:t>System.</w:t>
      </w:r>
      <w:r>
        <w:rPr>
          <w:rStyle w:val="hljs-keyword"/>
          <w:color w:val="CB7832"/>
          <w:shd w:val="clear" w:color="auto" w:fill="000000"/>
        </w:rPr>
        <w:t>out</w:t>
      </w:r>
      <w:r>
        <w:rPr>
          <w:rStyle w:val="HTMLCode"/>
          <w:color w:val="FFFFFF"/>
          <w:shd w:val="clear" w:color="auto" w:fill="000000"/>
        </w:rPr>
        <w:t>.println(</w:t>
      </w:r>
      <w:r>
        <w:rPr>
          <w:rStyle w:val="hljs-string"/>
          <w:color w:val="6A8759"/>
          <w:shd w:val="clear" w:color="auto" w:fill="000000"/>
        </w:rPr>
        <w:t>"ce id after local variable change:"</w:t>
      </w:r>
      <w:r>
        <w:rPr>
          <w:rStyle w:val="HTMLCode"/>
          <w:color w:val="FFFFFF"/>
          <w:shd w:val="clear" w:color="auto" w:fill="000000"/>
        </w:rPr>
        <w:t>+ce.getId());</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TMLCode"/>
          <w:color w:val="FFFFFF"/>
          <w:shd w:val="clear" w:color="auto" w:fill="000000"/>
        </w:rPr>
        <w:tab/>
        <w:t>System.</w:t>
      </w:r>
      <w:r>
        <w:rPr>
          <w:rStyle w:val="hljs-keyword"/>
          <w:color w:val="CB7832"/>
          <w:shd w:val="clear" w:color="auto" w:fill="000000"/>
        </w:rPr>
        <w:t>out</w:t>
      </w:r>
      <w:r>
        <w:rPr>
          <w:rStyle w:val="HTMLCode"/>
          <w:color w:val="FFFFFF"/>
          <w:shd w:val="clear" w:color="auto" w:fill="000000"/>
        </w:rPr>
        <w:t>.println(</w:t>
      </w:r>
      <w:r>
        <w:rPr>
          <w:rStyle w:val="hljs-string"/>
          <w:color w:val="6A8759"/>
          <w:shd w:val="clear" w:color="auto" w:fill="000000"/>
        </w:rPr>
        <w:t>"ce name after local variable change:"</w:t>
      </w:r>
      <w:r>
        <w:rPr>
          <w:rStyle w:val="HTMLCode"/>
          <w:color w:val="FFFFFF"/>
          <w:shd w:val="clear" w:color="auto" w:fill="000000"/>
        </w:rPr>
        <w:t>+ce.getName());</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TMLCode"/>
          <w:color w:val="FFFFFF"/>
          <w:shd w:val="clear" w:color="auto" w:fill="000000"/>
        </w:rPr>
        <w:tab/>
        <w:t>System.</w:t>
      </w:r>
      <w:r>
        <w:rPr>
          <w:rStyle w:val="hljs-keyword"/>
          <w:color w:val="CB7832"/>
          <w:shd w:val="clear" w:color="auto" w:fill="000000"/>
        </w:rPr>
        <w:t>out</w:t>
      </w:r>
      <w:r>
        <w:rPr>
          <w:rStyle w:val="HTMLCode"/>
          <w:color w:val="FFFFFF"/>
          <w:shd w:val="clear" w:color="auto" w:fill="000000"/>
        </w:rPr>
        <w:t>.println(</w:t>
      </w:r>
      <w:r>
        <w:rPr>
          <w:rStyle w:val="hljs-string"/>
          <w:color w:val="6A8759"/>
          <w:shd w:val="clear" w:color="auto" w:fill="000000"/>
        </w:rPr>
        <w:t>"ce testMap after local variable change:"</w:t>
      </w:r>
      <w:r>
        <w:rPr>
          <w:rStyle w:val="HTMLCode"/>
          <w:color w:val="FFFFFF"/>
          <w:shd w:val="clear" w:color="auto" w:fill="000000"/>
        </w:rPr>
        <w:t>+ce.getTestMap());</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TMLCode"/>
          <w:color w:val="FFFFFF"/>
          <w:shd w:val="clear" w:color="auto" w:fill="000000"/>
        </w:rPr>
        <w:tab/>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lastRenderedPageBreak/>
        <w:tab/>
      </w:r>
      <w:r>
        <w:rPr>
          <w:rStyle w:val="HTMLCode"/>
          <w:color w:val="FFFFFF"/>
          <w:shd w:val="clear" w:color="auto" w:fill="000000"/>
        </w:rPr>
        <w:tab/>
        <w:t>HashMap&lt;String, String&gt; hmTest = ce.getTestMap();</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TMLCode"/>
          <w:color w:val="FFFFFF"/>
          <w:shd w:val="clear" w:color="auto" w:fill="000000"/>
        </w:rPr>
        <w:tab/>
        <w:t>hmTest.put(</w:t>
      </w:r>
      <w:r>
        <w:rPr>
          <w:rStyle w:val="hljs-string"/>
          <w:color w:val="6A8759"/>
          <w:shd w:val="clear" w:color="auto" w:fill="000000"/>
        </w:rPr>
        <w:t>"4"</w:t>
      </w:r>
      <w:r>
        <w:rPr>
          <w:rStyle w:val="HTMLCode"/>
          <w:color w:val="FFFFFF"/>
          <w:shd w:val="clear" w:color="auto" w:fill="000000"/>
        </w:rPr>
        <w:t xml:space="preserve">, </w:t>
      </w:r>
      <w:r>
        <w:rPr>
          <w:rStyle w:val="hljs-string"/>
          <w:color w:val="6A8759"/>
          <w:shd w:val="clear" w:color="auto" w:fill="000000"/>
        </w:rPr>
        <w:t>"new"</w:t>
      </w:r>
      <w:r>
        <w:rPr>
          <w:rStyle w:val="HTMLCode"/>
          <w:color w:val="FFFFFF"/>
          <w:shd w:val="clear" w:color="auto" w:fill="000000"/>
        </w:rPr>
        <w:t>);</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TMLCode"/>
          <w:color w:val="FFFFFF"/>
          <w:shd w:val="clear" w:color="auto" w:fill="000000"/>
        </w:rPr>
        <w:tab/>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r>
      <w:r>
        <w:rPr>
          <w:rStyle w:val="HTMLCode"/>
          <w:color w:val="FFFFFF"/>
          <w:shd w:val="clear" w:color="auto" w:fill="000000"/>
        </w:rPr>
        <w:tab/>
        <w:t>System.</w:t>
      </w:r>
      <w:r>
        <w:rPr>
          <w:rStyle w:val="hljs-keyword"/>
          <w:color w:val="CB7832"/>
          <w:shd w:val="clear" w:color="auto" w:fill="000000"/>
        </w:rPr>
        <w:t>out</w:t>
      </w:r>
      <w:r>
        <w:rPr>
          <w:rStyle w:val="HTMLCode"/>
          <w:color w:val="FFFFFF"/>
          <w:shd w:val="clear" w:color="auto" w:fill="000000"/>
        </w:rPr>
        <w:t>.println(</w:t>
      </w:r>
      <w:r>
        <w:rPr>
          <w:rStyle w:val="hljs-string"/>
          <w:color w:val="6A8759"/>
          <w:shd w:val="clear" w:color="auto" w:fill="000000"/>
        </w:rPr>
        <w:t>"ce testMap after changing variable from accessor methods:"</w:t>
      </w:r>
      <w:r>
        <w:rPr>
          <w:rStyle w:val="HTMLCode"/>
          <w:color w:val="FFFFFF"/>
          <w:shd w:val="clear" w:color="auto" w:fill="000000"/>
        </w:rPr>
        <w:t>+ce.getTestMap());</w:t>
      </w:r>
    </w:p>
    <w:p w:rsidR="007A108A" w:rsidRDefault="007A108A" w:rsidP="007A108A">
      <w:pPr>
        <w:pStyle w:val="HTMLPreformatted"/>
        <w:shd w:val="clear" w:color="auto" w:fill="FFFFFF"/>
        <w:ind w:left="75" w:right="75"/>
        <w:rPr>
          <w:rStyle w:val="HTMLCode"/>
          <w:color w:val="FFFFFF"/>
          <w:shd w:val="clear" w:color="auto" w:fill="000000"/>
        </w:rPr>
      </w:pP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ab/>
        <w:t>}</w:t>
      </w:r>
    </w:p>
    <w:p w:rsidR="007A108A" w:rsidRDefault="007A108A" w:rsidP="007A108A">
      <w:pPr>
        <w:pStyle w:val="HTMLPreformatted"/>
        <w:shd w:val="clear" w:color="auto" w:fill="FFFFFF"/>
        <w:ind w:left="75" w:right="75"/>
        <w:rPr>
          <w:rStyle w:val="HTMLCode"/>
          <w:color w:val="FFFFFF"/>
          <w:shd w:val="clear" w:color="auto" w:fill="000000"/>
        </w:rPr>
      </w:pP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w:t>
      </w:r>
    </w:p>
    <w:p w:rsidR="007A108A" w:rsidRDefault="007A108A" w:rsidP="007A108A">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Output of the above immutable class in java example program is:</w:t>
      </w:r>
    </w:p>
    <w:p w:rsidR="007A108A" w:rsidRDefault="007A108A" w:rsidP="007A108A">
      <w:pPr>
        <w:pStyle w:val="HTMLPreformatted"/>
        <w:shd w:val="clear" w:color="auto" w:fill="FFFFFF"/>
        <w:ind w:left="75" w:right="75"/>
        <w:rPr>
          <w:rStyle w:val="HTMLCode"/>
          <w:color w:val="FFFFFF"/>
          <w:shd w:val="clear" w:color="auto" w:fill="000000"/>
        </w:rPr>
      </w:pP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 xml:space="preserve">Performing Deep Copy </w:t>
      </w:r>
      <w:r>
        <w:rPr>
          <w:rStyle w:val="hljs-keyword"/>
          <w:color w:val="CB7832"/>
          <w:shd w:val="clear" w:color="auto" w:fill="000000"/>
        </w:rPr>
        <w:t>for</w:t>
      </w:r>
      <w:r>
        <w:rPr>
          <w:rStyle w:val="HTMLCode"/>
          <w:color w:val="FFFFFF"/>
          <w:shd w:val="clear" w:color="auto" w:fill="000000"/>
        </w:rPr>
        <w:t xml:space="preserve"> Object initialization</w:t>
      </w:r>
    </w:p>
    <w:p w:rsidR="007A108A" w:rsidRDefault="007A108A" w:rsidP="007A108A">
      <w:pPr>
        <w:pStyle w:val="HTMLPreformatted"/>
        <w:shd w:val="clear" w:color="auto" w:fill="FFFFFF"/>
        <w:ind w:left="75" w:right="75"/>
        <w:rPr>
          <w:rStyle w:val="HTMLCode"/>
          <w:color w:val="FFFFFF"/>
          <w:shd w:val="clear" w:color="auto" w:fill="000000"/>
        </w:rPr>
      </w:pPr>
      <w:r>
        <w:rPr>
          <w:rStyle w:val="hljs-literal"/>
          <w:color w:val="6896BA"/>
          <w:shd w:val="clear" w:color="auto" w:fill="000000"/>
        </w:rPr>
        <w:t>true</w:t>
      </w:r>
    </w:p>
    <w:p w:rsidR="007A108A" w:rsidRDefault="007A108A" w:rsidP="007A108A">
      <w:pPr>
        <w:pStyle w:val="HTMLPreformatted"/>
        <w:shd w:val="clear" w:color="auto" w:fill="FFFFFF"/>
        <w:ind w:left="75" w:right="75"/>
        <w:rPr>
          <w:rStyle w:val="HTMLCode"/>
          <w:color w:val="FFFFFF"/>
          <w:shd w:val="clear" w:color="auto" w:fill="000000"/>
        </w:rPr>
      </w:pPr>
      <w:r>
        <w:rPr>
          <w:rStyle w:val="hljs-literal"/>
          <w:color w:val="6896BA"/>
          <w:shd w:val="clear" w:color="auto" w:fill="000000"/>
        </w:rPr>
        <w:t>false</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ce id:10</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ce name:original</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ce testMap:{2=second, 1=first}</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 xml:space="preserve">ce id after </w:t>
      </w:r>
      <w:r>
        <w:rPr>
          <w:rStyle w:val="hljs-builtin"/>
          <w:color w:val="E0C46C"/>
          <w:shd w:val="clear" w:color="auto" w:fill="000000"/>
        </w:rPr>
        <w:t>local</w:t>
      </w:r>
      <w:r>
        <w:rPr>
          <w:rStyle w:val="HTMLCode"/>
          <w:color w:val="FFFFFF"/>
          <w:shd w:val="clear" w:color="auto" w:fill="000000"/>
        </w:rPr>
        <w:t xml:space="preserve"> variable change:10</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 xml:space="preserve">ce name after </w:t>
      </w:r>
      <w:r>
        <w:rPr>
          <w:rStyle w:val="hljs-builtin"/>
          <w:color w:val="E0C46C"/>
          <w:shd w:val="clear" w:color="auto" w:fill="000000"/>
        </w:rPr>
        <w:t>local</w:t>
      </w:r>
      <w:r>
        <w:rPr>
          <w:rStyle w:val="HTMLCode"/>
          <w:color w:val="FFFFFF"/>
          <w:shd w:val="clear" w:color="auto" w:fill="000000"/>
        </w:rPr>
        <w:t xml:space="preserve"> variable change:original</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 xml:space="preserve">ce testMap after </w:t>
      </w:r>
      <w:r>
        <w:rPr>
          <w:rStyle w:val="hljs-builtin"/>
          <w:color w:val="E0C46C"/>
          <w:shd w:val="clear" w:color="auto" w:fill="000000"/>
        </w:rPr>
        <w:t>local</w:t>
      </w:r>
      <w:r>
        <w:rPr>
          <w:rStyle w:val="HTMLCode"/>
          <w:color w:val="FFFFFF"/>
          <w:shd w:val="clear" w:color="auto" w:fill="000000"/>
        </w:rPr>
        <w:t xml:space="preserve"> variable change:{2=second, 1=first}</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ce testMap after changing variable from accessor methods:{2=second, 1=first}</w:t>
      </w:r>
    </w:p>
    <w:p w:rsidR="007A108A" w:rsidRDefault="007A108A" w:rsidP="007A108A">
      <w:pPr>
        <w:pStyle w:val="NormalWeb"/>
        <w:shd w:val="clear" w:color="auto" w:fill="FFFFFF"/>
        <w:spacing w:before="0" w:beforeAutospacing="0" w:after="0" w:afterAutospacing="0" w:line="360" w:lineRule="atLeast"/>
        <w:rPr>
          <w:rFonts w:ascii="Arial" w:hAnsi="Arial" w:cs="Arial"/>
          <w:sz w:val="27"/>
          <w:szCs w:val="27"/>
        </w:rPr>
      </w:pPr>
      <w:r>
        <w:rPr>
          <w:rFonts w:ascii="Arial" w:hAnsi="Arial" w:cs="Arial"/>
          <w:sz w:val="27"/>
          <w:szCs w:val="27"/>
        </w:rPr>
        <w:t>Now let’s comment the constructor providing </w:t>
      </w:r>
      <w:hyperlink r:id="rId23" w:history="1">
        <w:r>
          <w:rPr>
            <w:rStyle w:val="Hyperlink"/>
            <w:rFonts w:ascii="Arial" w:eastAsiaTheme="majorEastAsia" w:hAnsi="Arial" w:cs="Arial"/>
            <w:color w:val="9B27B0"/>
            <w:sz w:val="27"/>
            <w:szCs w:val="27"/>
          </w:rPr>
          <w:t>deep copy</w:t>
        </w:r>
      </w:hyperlink>
      <w:r>
        <w:rPr>
          <w:rFonts w:ascii="Arial" w:hAnsi="Arial" w:cs="Arial"/>
          <w:sz w:val="27"/>
          <w:szCs w:val="27"/>
        </w:rPr>
        <w:t> and uncomment the constructor providing a shallow copy. Also uncomment the return statement in </w:t>
      </w:r>
      <w:r>
        <w:rPr>
          <w:rStyle w:val="HTMLCode"/>
          <w:color w:val="FFFFFF"/>
          <w:shd w:val="clear" w:color="auto" w:fill="000000"/>
        </w:rPr>
        <w:t>getTestMap()</w:t>
      </w:r>
      <w:r>
        <w:rPr>
          <w:rFonts w:ascii="Arial" w:hAnsi="Arial" w:cs="Arial"/>
          <w:sz w:val="27"/>
          <w:szCs w:val="27"/>
        </w:rPr>
        <w:t> method that returns the actual object reference and then execute the program once again.</w:t>
      </w:r>
    </w:p>
    <w:p w:rsidR="007A108A" w:rsidRDefault="007A108A" w:rsidP="007A108A">
      <w:pPr>
        <w:pStyle w:val="HTMLPreformatted"/>
        <w:shd w:val="clear" w:color="auto" w:fill="FFFFFF"/>
        <w:ind w:left="75" w:right="75"/>
        <w:rPr>
          <w:rStyle w:val="HTMLCode"/>
          <w:color w:val="FFFFFF"/>
          <w:shd w:val="clear" w:color="auto" w:fill="000000"/>
        </w:rPr>
      </w:pP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 xml:space="preserve">Performing Shallow Copy </w:t>
      </w:r>
      <w:r>
        <w:rPr>
          <w:rStyle w:val="hljs-keyword"/>
          <w:color w:val="CB7832"/>
          <w:shd w:val="clear" w:color="auto" w:fill="000000"/>
        </w:rPr>
        <w:t>for</w:t>
      </w:r>
      <w:r>
        <w:rPr>
          <w:rStyle w:val="HTMLCode"/>
          <w:color w:val="FFFFFF"/>
          <w:shd w:val="clear" w:color="auto" w:fill="000000"/>
        </w:rPr>
        <w:t xml:space="preserve"> Object initialization</w:t>
      </w:r>
    </w:p>
    <w:p w:rsidR="007A108A" w:rsidRDefault="007A108A" w:rsidP="007A108A">
      <w:pPr>
        <w:pStyle w:val="HTMLPreformatted"/>
        <w:shd w:val="clear" w:color="auto" w:fill="FFFFFF"/>
        <w:ind w:left="75" w:right="75"/>
        <w:rPr>
          <w:rStyle w:val="HTMLCode"/>
          <w:color w:val="FFFFFF"/>
          <w:shd w:val="clear" w:color="auto" w:fill="000000"/>
        </w:rPr>
      </w:pPr>
      <w:r>
        <w:rPr>
          <w:rStyle w:val="hljs-literal"/>
          <w:color w:val="6896BA"/>
          <w:shd w:val="clear" w:color="auto" w:fill="000000"/>
        </w:rPr>
        <w:t>true</w:t>
      </w:r>
    </w:p>
    <w:p w:rsidR="007A108A" w:rsidRDefault="007A108A" w:rsidP="007A108A">
      <w:pPr>
        <w:pStyle w:val="HTMLPreformatted"/>
        <w:shd w:val="clear" w:color="auto" w:fill="FFFFFF"/>
        <w:ind w:left="75" w:right="75"/>
        <w:rPr>
          <w:rStyle w:val="HTMLCode"/>
          <w:color w:val="FFFFFF"/>
          <w:shd w:val="clear" w:color="auto" w:fill="000000"/>
        </w:rPr>
      </w:pPr>
      <w:r>
        <w:rPr>
          <w:rStyle w:val="hljs-literal"/>
          <w:color w:val="6896BA"/>
          <w:shd w:val="clear" w:color="auto" w:fill="000000"/>
        </w:rPr>
        <w:t>true</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ce id:10</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ce name:original</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ce testMap:{2=second, 1=first}</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 xml:space="preserve">ce id after </w:t>
      </w:r>
      <w:r>
        <w:rPr>
          <w:rStyle w:val="hljs-builtin"/>
          <w:color w:val="E0C46C"/>
          <w:shd w:val="clear" w:color="auto" w:fill="000000"/>
        </w:rPr>
        <w:t>local</w:t>
      </w:r>
      <w:r>
        <w:rPr>
          <w:rStyle w:val="HTMLCode"/>
          <w:color w:val="FFFFFF"/>
          <w:shd w:val="clear" w:color="auto" w:fill="000000"/>
        </w:rPr>
        <w:t xml:space="preserve"> variable change:10</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 xml:space="preserve">ce name after </w:t>
      </w:r>
      <w:r>
        <w:rPr>
          <w:rStyle w:val="hljs-builtin"/>
          <w:color w:val="E0C46C"/>
          <w:shd w:val="clear" w:color="auto" w:fill="000000"/>
        </w:rPr>
        <w:t>local</w:t>
      </w:r>
      <w:r>
        <w:rPr>
          <w:rStyle w:val="HTMLCode"/>
          <w:color w:val="FFFFFF"/>
          <w:shd w:val="clear" w:color="auto" w:fill="000000"/>
        </w:rPr>
        <w:t xml:space="preserve"> variable change:original</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 xml:space="preserve">ce testMap after </w:t>
      </w:r>
      <w:r>
        <w:rPr>
          <w:rStyle w:val="hljs-builtin"/>
          <w:color w:val="E0C46C"/>
          <w:shd w:val="clear" w:color="auto" w:fill="000000"/>
        </w:rPr>
        <w:t>local</w:t>
      </w:r>
      <w:r>
        <w:rPr>
          <w:rStyle w:val="HTMLCode"/>
          <w:color w:val="FFFFFF"/>
          <w:shd w:val="clear" w:color="auto" w:fill="000000"/>
        </w:rPr>
        <w:t xml:space="preserve"> variable change:{3=third, 2=second, 1=first}</w:t>
      </w:r>
    </w:p>
    <w:p w:rsidR="007A108A" w:rsidRDefault="007A108A" w:rsidP="007A108A">
      <w:pPr>
        <w:pStyle w:val="HTMLPreformatted"/>
        <w:shd w:val="clear" w:color="auto" w:fill="FFFFFF"/>
        <w:ind w:left="75" w:right="75"/>
        <w:rPr>
          <w:rStyle w:val="HTMLCode"/>
          <w:color w:val="FFFFFF"/>
          <w:shd w:val="clear" w:color="auto" w:fill="000000"/>
        </w:rPr>
      </w:pPr>
      <w:r>
        <w:rPr>
          <w:rStyle w:val="HTMLCode"/>
          <w:color w:val="FFFFFF"/>
          <w:shd w:val="clear" w:color="auto" w:fill="000000"/>
        </w:rPr>
        <w:t>ce testMap after changing variable from accessor methods:{3=third, 2=second, 1=first, 4=new}</w:t>
      </w:r>
    </w:p>
    <w:p w:rsidR="007A108A" w:rsidRDefault="007A108A" w:rsidP="007A108A">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As you can see from the output, </w:t>
      </w:r>
      <w:hyperlink r:id="rId24" w:tgtFrame="_blank" w:history="1">
        <w:r>
          <w:rPr>
            <w:rStyle w:val="Hyperlink"/>
            <w:rFonts w:ascii="Arial" w:eastAsiaTheme="majorEastAsia" w:hAnsi="Arial" w:cs="Arial"/>
            <w:color w:val="9B27B0"/>
            <w:sz w:val="27"/>
            <w:szCs w:val="27"/>
          </w:rPr>
          <w:t>HashMap</w:t>
        </w:r>
      </w:hyperlink>
      <w:r>
        <w:rPr>
          <w:rFonts w:ascii="Arial" w:hAnsi="Arial" w:cs="Arial"/>
          <w:sz w:val="27"/>
          <w:szCs w:val="27"/>
        </w:rPr>
        <w:t> values got changed because of shallow copy in the </w:t>
      </w:r>
      <w:hyperlink r:id="rId25" w:tgtFrame="_blank" w:history="1">
        <w:r>
          <w:rPr>
            <w:rStyle w:val="Hyperlink"/>
            <w:rFonts w:ascii="Arial" w:eastAsiaTheme="majorEastAsia" w:hAnsi="Arial" w:cs="Arial"/>
            <w:color w:val="9B27B0"/>
            <w:sz w:val="27"/>
            <w:szCs w:val="27"/>
          </w:rPr>
          <w:t>constructor</w:t>
        </w:r>
      </w:hyperlink>
      <w:r>
        <w:rPr>
          <w:rFonts w:ascii="Arial" w:hAnsi="Arial" w:cs="Arial"/>
          <w:sz w:val="27"/>
          <w:szCs w:val="27"/>
        </w:rPr>
        <w:t> and providing a direct reference to the original object in the getter function.</w:t>
      </w:r>
    </w:p>
    <w:p w:rsidR="007A108A" w:rsidRDefault="007A108A" w:rsidP="007A108A">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lastRenderedPageBreak/>
        <w:t>That’s all for how to create an immutable class in java. If I have missed something here, feel free to comment.</w:t>
      </w:r>
    </w:p>
    <w:p w:rsidR="007A108A" w:rsidRDefault="007A108A" w:rsidP="007A108A">
      <w:pPr>
        <w:pStyle w:val="Heading1"/>
      </w:pPr>
    </w:p>
    <w:p w:rsidR="005551EA" w:rsidRPr="005551EA" w:rsidRDefault="005551EA" w:rsidP="00FF6EA9">
      <w:pPr>
        <w:pStyle w:val="Heading1"/>
      </w:pPr>
      <w:bookmarkStart w:id="57" w:name="_Toc471372177"/>
      <w:r w:rsidRPr="005551EA">
        <w:t>Singleton Pattern</w:t>
      </w:r>
      <w:bookmarkEnd w:id="57"/>
    </w:p>
    <w:p w:rsidR="005551EA" w:rsidRDefault="005551EA" w:rsidP="005551EA">
      <w:pPr>
        <w:rPr>
          <w:rFonts w:ascii="Trebuchet MS" w:hAnsi="Trebuchet MS"/>
          <w:color w:val="000000"/>
        </w:rPr>
      </w:pPr>
      <w:r w:rsidRPr="00AC0A56">
        <w:t>Following are some reasons which make sense to me for using Enum to implement Singleton pattern in Java. By the way If you like articles on design pattern than you can also check my post on</w:t>
      </w:r>
      <w:r>
        <w:rPr>
          <w:rStyle w:val="apple-converted-space"/>
          <w:rFonts w:ascii="Arial" w:hAnsi="Arial" w:cs="Arial"/>
          <w:color w:val="000000"/>
          <w:sz w:val="18"/>
          <w:szCs w:val="18"/>
        </w:rPr>
        <w:t> </w:t>
      </w:r>
      <w:hyperlink r:id="rId26" w:history="1">
        <w:r>
          <w:rPr>
            <w:rStyle w:val="Hyperlink"/>
            <w:rFonts w:ascii="Arial" w:hAnsi="Arial" w:cs="Arial"/>
            <w:color w:val="660099"/>
            <w:sz w:val="18"/>
            <w:szCs w:val="18"/>
          </w:rPr>
          <w:t>Builder design pattern</w:t>
        </w:r>
      </w:hyperlink>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hyperlink r:id="rId27" w:history="1">
        <w:r>
          <w:rPr>
            <w:rStyle w:val="Hyperlink"/>
            <w:rFonts w:ascii="Arial" w:hAnsi="Arial" w:cs="Arial"/>
            <w:color w:val="660099"/>
            <w:sz w:val="18"/>
            <w:szCs w:val="18"/>
          </w:rPr>
          <w:t>Decorator design pattern</w:t>
        </w:r>
      </w:hyperlink>
      <w:r>
        <w:rPr>
          <w:rStyle w:val="apple-converted-space"/>
          <w:rFonts w:ascii="Arial" w:hAnsi="Arial" w:cs="Arial"/>
          <w:color w:val="000000"/>
          <w:sz w:val="18"/>
          <w:szCs w:val="18"/>
        </w:rPr>
        <w:t> </w:t>
      </w:r>
      <w:r>
        <w:rPr>
          <w:rFonts w:ascii="Arial" w:hAnsi="Arial" w:cs="Arial"/>
          <w:color w:val="000000"/>
          <w:sz w:val="18"/>
          <w:szCs w:val="18"/>
        </w:rPr>
        <w:t>.</w:t>
      </w:r>
    </w:p>
    <w:p w:rsidR="005551EA" w:rsidRPr="00AC0A56" w:rsidRDefault="005551EA" w:rsidP="005551EA"/>
    <w:p w:rsidR="00AC0A56" w:rsidRDefault="005551EA" w:rsidP="005551EA">
      <w:pPr>
        <w:rPr>
          <w:rStyle w:val="Hyperlink"/>
          <w:rFonts w:cstheme="minorHAnsi"/>
          <w:color w:val="000000"/>
          <w:sz w:val="20"/>
          <w:szCs w:val="20"/>
          <w:u w:val="none"/>
        </w:rPr>
      </w:pPr>
      <w:r w:rsidRPr="00AC0A56">
        <w:t>This is by far biggest advantage, if you have</w:t>
      </w:r>
      <w:r w:rsidR="00AC0A56">
        <w:t xml:space="preserve"> been writing Singletons prior </w:t>
      </w:r>
      <w:r w:rsidRPr="00AC0A56">
        <w:t>t</w:t>
      </w:r>
      <w:r w:rsidR="00AC0A56">
        <w:t>o</w:t>
      </w:r>
      <w:r w:rsidRPr="00AC0A56">
        <w:t xml:space="preserve"> Java 5 than you know that even with double checked locking you can have more than one instances. </w:t>
      </w:r>
      <w:r w:rsidR="004A6E30" w:rsidRPr="00AC0A56">
        <w:t>Though</w:t>
      </w:r>
      <w:r w:rsidRPr="00AC0A56">
        <w:t xml:space="preserve"> that issue is fixed with Java memory model improvement and </w:t>
      </w:r>
      <w:r w:rsidR="00AC0A56" w:rsidRPr="00AC0A56">
        <w:t>guarantee</w:t>
      </w:r>
      <w:r w:rsidRPr="00AC0A56">
        <w:t xml:space="preserve"> provided by volatile variables from Java 5 onwards but it still tricky to write for many beginners.</w:t>
      </w:r>
      <w:r w:rsidR="00AC0A56" w:rsidRPr="00AC0A56">
        <w:t>Compared</w:t>
      </w:r>
      <w:r w:rsidRPr="00AC0A56">
        <w:t xml:space="preserve"> to double checked locking with synchronization Enum singletons are cake walk. If you don't believe than just compare below code for conventional singleton with double checked locking and Enum</w:t>
      </w:r>
    </w:p>
    <w:p w:rsidR="005551EA" w:rsidRPr="00AC0A56" w:rsidRDefault="005551EA" w:rsidP="00FF6EA9">
      <w:pPr>
        <w:outlineLvl w:val="0"/>
        <w:rPr>
          <w:rFonts w:ascii="Verdana" w:eastAsiaTheme="majorEastAsia" w:hAnsi="Verdana" w:cstheme="majorBidi"/>
          <w:b/>
          <w:bCs/>
          <w:sz w:val="20"/>
          <w:szCs w:val="26"/>
        </w:rPr>
      </w:pPr>
      <w:r w:rsidRPr="00AC0A56">
        <w:rPr>
          <w:rFonts w:ascii="Verdana" w:eastAsiaTheme="majorEastAsia" w:hAnsi="Verdana" w:cstheme="majorBidi"/>
          <w:b/>
          <w:bCs/>
          <w:sz w:val="20"/>
          <w:szCs w:val="26"/>
        </w:rPr>
        <w:t>Singleton using Enum in Java</w:t>
      </w:r>
    </w:p>
    <w:p w:rsidR="005551EA" w:rsidRPr="00AC0A56" w:rsidRDefault="005551EA" w:rsidP="005551EA">
      <w:r w:rsidRPr="00AC0A56">
        <w:t xml:space="preserve">This is the way we generally declare Enum Singleton , it may contain instace variable and instance method but for sake of simplicity I haven’t used any, just beware that if you are using any instance method than you need to ensure thread-safety of that method if at all it affect the state of object. By default creation of Enum instance is thread safe but any other method on Enum is </w:t>
      </w:r>
      <w:r w:rsidR="00BC0DFA" w:rsidRPr="00AC0A56">
        <w:t>programmers’</w:t>
      </w:r>
      <w:r w:rsidRPr="00AC0A56">
        <w:t xml:space="preserve"> responsibility.</w:t>
      </w:r>
    </w:p>
    <w:p w:rsidR="005551EA" w:rsidRDefault="005551EA" w:rsidP="005551EA">
      <w:pPr>
        <w:rPr>
          <w:rFonts w:ascii="Trebuchet MS" w:hAnsi="Trebuchet MS"/>
          <w:color w:val="000000"/>
        </w:rPr>
      </w:pPr>
    </w:p>
    <w:p w:rsidR="005551EA" w:rsidRDefault="005551EA" w:rsidP="005551EA">
      <w:pPr>
        <w:shd w:val="clear" w:color="auto" w:fill="F3F3F3"/>
        <w:rPr>
          <w:rFonts w:ascii="Trebuchet MS" w:hAnsi="Trebuchet MS"/>
          <w:color w:val="000000"/>
        </w:rPr>
      </w:pPr>
      <w:r>
        <w:rPr>
          <w:rFonts w:ascii="Courier New" w:hAnsi="Courier New" w:cs="Courier New"/>
          <w:b/>
          <w:bCs/>
          <w:i/>
          <w:iCs/>
          <w:color w:val="008000"/>
          <w:sz w:val="18"/>
          <w:szCs w:val="18"/>
        </w:rPr>
        <w:t>/**</w:t>
      </w:r>
      <w:r>
        <w:rPr>
          <w:rFonts w:ascii="Courier New" w:hAnsi="Courier New" w:cs="Courier New"/>
          <w:b/>
          <w:bCs/>
          <w:i/>
          <w:iCs/>
          <w:color w:val="008000"/>
          <w:sz w:val="18"/>
          <w:szCs w:val="18"/>
        </w:rPr>
        <w:br/>
        <w:t>* Singleton pattern example using Java Enumj</w:t>
      </w:r>
      <w:r>
        <w:rPr>
          <w:rFonts w:ascii="Courier New" w:hAnsi="Courier New" w:cs="Courier New"/>
          <w:b/>
          <w:bCs/>
          <w:i/>
          <w:iCs/>
          <w:color w:val="008000"/>
          <w:sz w:val="18"/>
          <w:szCs w:val="18"/>
        </w:rPr>
        <w:br/>
        <w:t>*/</w:t>
      </w:r>
    </w:p>
    <w:p w:rsidR="005551EA" w:rsidRDefault="005551EA" w:rsidP="005551EA">
      <w:pPr>
        <w:shd w:val="clear" w:color="auto" w:fill="F3F3F3"/>
        <w:rPr>
          <w:rFonts w:ascii="Trebuchet MS" w:hAnsi="Trebuchet MS"/>
          <w:color w:val="000000"/>
        </w:rPr>
      </w:pP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enum</w:t>
      </w:r>
      <w:r>
        <w:rPr>
          <w:rStyle w:val="apple-converted-space"/>
          <w:rFonts w:ascii="Courier New" w:hAnsi="Courier New" w:cs="Courier New"/>
          <w:color w:val="000000"/>
          <w:sz w:val="18"/>
          <w:szCs w:val="18"/>
        </w:rPr>
        <w:t> </w:t>
      </w:r>
      <w:r>
        <w:rPr>
          <w:rFonts w:ascii="Courier New" w:hAnsi="Courier New" w:cs="Courier New"/>
          <w:color w:val="000000"/>
          <w:sz w:val="18"/>
          <w:szCs w:val="18"/>
        </w:rPr>
        <w:t>EasySingleton</w:t>
      </w:r>
      <w:r>
        <w:rPr>
          <w:rFonts w:ascii="Courier New" w:hAnsi="Courier New" w:cs="Courier New"/>
          <w:color w:val="009900"/>
          <w:sz w:val="18"/>
          <w:szCs w:val="18"/>
        </w:rPr>
        <w:t>{</w:t>
      </w:r>
      <w:r>
        <w:rPr>
          <w:rFonts w:ascii="Courier New" w:hAnsi="Courier New" w:cs="Courier New"/>
          <w:color w:val="000000"/>
          <w:sz w:val="18"/>
          <w:szCs w:val="18"/>
        </w:rPr>
        <w:br/>
        <w:t>    INSTANCE</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9900"/>
          <w:sz w:val="18"/>
          <w:szCs w:val="18"/>
        </w:rPr>
        <w:t>}</w:t>
      </w:r>
    </w:p>
    <w:p w:rsidR="005551EA" w:rsidRPr="00A437B5" w:rsidRDefault="005551EA" w:rsidP="005551EA">
      <w:pPr>
        <w:rPr>
          <w:rStyle w:val="Hyperlink"/>
          <w:rFonts w:cstheme="minorHAnsi"/>
          <w:color w:val="000000"/>
          <w:sz w:val="20"/>
          <w:szCs w:val="20"/>
          <w:u w:val="none"/>
        </w:rPr>
      </w:pPr>
    </w:p>
    <w:p w:rsidR="005551EA" w:rsidRPr="00AC0A56" w:rsidRDefault="005551EA" w:rsidP="005551EA">
      <w:r w:rsidRPr="00AC0A56">
        <w:t>You can acess it by EasySingleton.INSTANCE, much easier than calling getInstance() method on Singleton.</w:t>
      </w:r>
    </w:p>
    <w:p w:rsidR="005551EA" w:rsidRPr="00AC0A56" w:rsidRDefault="005551EA" w:rsidP="005551EA"/>
    <w:p w:rsidR="005551EA" w:rsidRPr="00AC0A56" w:rsidRDefault="005551EA" w:rsidP="00FF6EA9">
      <w:pPr>
        <w:outlineLvl w:val="0"/>
        <w:rPr>
          <w:rFonts w:ascii="Verdana" w:eastAsiaTheme="majorEastAsia" w:hAnsi="Verdana" w:cstheme="majorBidi"/>
          <w:b/>
          <w:bCs/>
          <w:szCs w:val="26"/>
        </w:rPr>
      </w:pPr>
      <w:r w:rsidRPr="00AC0A56">
        <w:rPr>
          <w:rFonts w:ascii="Verdana" w:eastAsiaTheme="majorEastAsia" w:hAnsi="Verdana" w:cstheme="majorBidi"/>
          <w:b/>
          <w:bCs/>
          <w:szCs w:val="26"/>
        </w:rPr>
        <w:t>Singleton example with double checked locking</w:t>
      </w:r>
    </w:p>
    <w:p w:rsidR="005551EA" w:rsidRPr="00AC0A56" w:rsidRDefault="005551EA" w:rsidP="005551EA">
      <w:r w:rsidRPr="00AC0A56">
        <w:t xml:space="preserve">Below code is an example of double checked locking in Singleton pattern, here getInstance() method checks two times to see whether INSTANCE is null or not and that’s why it’s called double checked locking pattern, remember that double checked locking is broker before Java 5 but with the guranteed </w:t>
      </w:r>
      <w:r w:rsidRPr="0097683E">
        <w:rPr>
          <w:highlight w:val="cyan"/>
        </w:rPr>
        <w:t>of </w:t>
      </w:r>
      <w:hyperlink r:id="rId28" w:history="1">
        <w:r w:rsidRPr="0097683E">
          <w:rPr>
            <w:highlight w:val="cyan"/>
          </w:rPr>
          <w:t>volatile variable in Java 5</w:t>
        </w:r>
      </w:hyperlink>
      <w:r w:rsidRPr="0097683E">
        <w:rPr>
          <w:highlight w:val="cyan"/>
        </w:rPr>
        <w:t> memory model, it should work perfectly.</w:t>
      </w:r>
    </w:p>
    <w:p w:rsidR="005551EA" w:rsidRPr="00AC0A56" w:rsidRDefault="005551EA" w:rsidP="005551EA"/>
    <w:p w:rsidR="005551EA" w:rsidRDefault="005551EA" w:rsidP="005551EA">
      <w:pPr>
        <w:shd w:val="clear" w:color="auto" w:fill="F0F0F0"/>
        <w:rPr>
          <w:rFonts w:ascii="Trebuchet MS" w:hAnsi="Trebuchet MS"/>
          <w:color w:val="000000"/>
        </w:rPr>
      </w:pPr>
      <w:r>
        <w:rPr>
          <w:rFonts w:ascii="Courier New" w:hAnsi="Courier New" w:cs="Courier New"/>
          <w:b/>
          <w:bCs/>
          <w:i/>
          <w:iCs/>
          <w:color w:val="008000"/>
          <w:sz w:val="18"/>
          <w:szCs w:val="18"/>
        </w:rPr>
        <w:t>/**</w:t>
      </w:r>
      <w:r>
        <w:rPr>
          <w:rFonts w:ascii="Courier New" w:hAnsi="Courier New" w:cs="Courier New"/>
          <w:b/>
          <w:bCs/>
          <w:i/>
          <w:iCs/>
          <w:color w:val="008000"/>
          <w:sz w:val="18"/>
          <w:szCs w:val="18"/>
        </w:rPr>
        <w:br/>
        <w:t>* Singleton pattern example with Double checked Locking</w:t>
      </w:r>
      <w:r>
        <w:rPr>
          <w:rFonts w:ascii="Courier New" w:hAnsi="Courier New" w:cs="Courier New"/>
          <w:b/>
          <w:bCs/>
          <w:i/>
          <w:iCs/>
          <w:color w:val="008000"/>
          <w:sz w:val="18"/>
          <w:szCs w:val="18"/>
        </w:rPr>
        <w:br/>
        <w:t>*/</w:t>
      </w:r>
    </w:p>
    <w:p w:rsidR="005551EA" w:rsidRDefault="005551EA" w:rsidP="005551EA">
      <w:pPr>
        <w:shd w:val="clear" w:color="auto" w:fill="F0F0F0"/>
        <w:rPr>
          <w:rFonts w:ascii="Trebuchet MS" w:hAnsi="Trebuchet MS"/>
          <w:color w:val="000000"/>
        </w:rPr>
      </w:pPr>
      <w:r>
        <w:rPr>
          <w:rFonts w:ascii="Courier New" w:hAnsi="Courier New" w:cs="Courier New"/>
          <w:b/>
          <w:bCs/>
          <w:color w:val="000000"/>
          <w:sz w:val="18"/>
          <w:szCs w:val="18"/>
        </w:rPr>
        <w:t>public</w:t>
      </w:r>
      <w:r>
        <w:rPr>
          <w:rStyle w:val="apple-converted-space"/>
          <w:rFonts w:ascii="Courier New" w:hAnsi="Courier New" w:cs="Courier New"/>
          <w:color w:val="000066"/>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66"/>
          <w:sz w:val="18"/>
          <w:szCs w:val="18"/>
        </w:rPr>
        <w:t> </w:t>
      </w:r>
      <w:r>
        <w:rPr>
          <w:rFonts w:ascii="Courier New" w:hAnsi="Courier New" w:cs="Courier New"/>
          <w:color w:val="000066"/>
          <w:sz w:val="18"/>
          <w:szCs w:val="18"/>
        </w:rPr>
        <w:t>DoubleCheckedLockingSingleton</w:t>
      </w:r>
      <w:r>
        <w:rPr>
          <w:rFonts w:ascii="Courier New" w:hAnsi="Courier New" w:cs="Courier New"/>
          <w:color w:val="009900"/>
          <w:sz w:val="18"/>
          <w:szCs w:val="18"/>
        </w:rPr>
        <w:t>{</w:t>
      </w:r>
      <w:r>
        <w:rPr>
          <w:rFonts w:ascii="Courier New" w:hAnsi="Courier New" w:cs="Courier New"/>
          <w:color w:val="000066"/>
          <w:sz w:val="18"/>
          <w:szCs w:val="18"/>
        </w:rPr>
        <w:br/>
        <w:t>     </w:t>
      </w:r>
      <w:r>
        <w:rPr>
          <w:rFonts w:ascii="Courier New" w:hAnsi="Courier New" w:cs="Courier New"/>
          <w:b/>
          <w:bCs/>
          <w:color w:val="000000"/>
          <w:sz w:val="18"/>
          <w:szCs w:val="18"/>
        </w:rPr>
        <w:t>private</w:t>
      </w:r>
      <w:r>
        <w:rPr>
          <w:rStyle w:val="apple-converted-space"/>
          <w:rFonts w:ascii="Courier New" w:hAnsi="Courier New" w:cs="Courier New"/>
          <w:color w:val="000066"/>
          <w:sz w:val="18"/>
          <w:szCs w:val="18"/>
        </w:rPr>
        <w:t> </w:t>
      </w:r>
      <w:r>
        <w:rPr>
          <w:rFonts w:ascii="Courier New" w:hAnsi="Courier New" w:cs="Courier New"/>
          <w:b/>
          <w:bCs/>
          <w:color w:val="000000"/>
          <w:sz w:val="18"/>
          <w:szCs w:val="18"/>
        </w:rPr>
        <w:t>volatile</w:t>
      </w:r>
      <w:r>
        <w:rPr>
          <w:rStyle w:val="apple-converted-space"/>
          <w:rFonts w:ascii="Courier New" w:hAnsi="Courier New" w:cs="Courier New"/>
          <w:color w:val="000066"/>
          <w:sz w:val="18"/>
          <w:szCs w:val="18"/>
        </w:rPr>
        <w:t> </w:t>
      </w:r>
      <w:r>
        <w:rPr>
          <w:rFonts w:ascii="Courier New" w:hAnsi="Courier New" w:cs="Courier New"/>
          <w:color w:val="000066"/>
          <w:sz w:val="18"/>
          <w:szCs w:val="18"/>
        </w:rPr>
        <w:t>DoubleCheckedLockingSingleton INSTANCE</w:t>
      </w:r>
      <w:r>
        <w:rPr>
          <w:rFonts w:ascii="Courier New" w:hAnsi="Courier New" w:cs="Courier New"/>
          <w:color w:val="339933"/>
          <w:sz w:val="18"/>
          <w:szCs w:val="18"/>
        </w:rPr>
        <w:t>;</w:t>
      </w:r>
      <w:r>
        <w:rPr>
          <w:rFonts w:ascii="Courier New" w:hAnsi="Courier New" w:cs="Courier New"/>
          <w:color w:val="000066"/>
          <w:sz w:val="18"/>
          <w:szCs w:val="18"/>
        </w:rPr>
        <w:br/>
        <w:t> </w:t>
      </w:r>
      <w:r>
        <w:rPr>
          <w:rStyle w:val="apple-converted-space"/>
          <w:rFonts w:ascii="Courier New" w:hAnsi="Courier New" w:cs="Courier New"/>
          <w:color w:val="000066"/>
          <w:sz w:val="18"/>
          <w:szCs w:val="18"/>
        </w:rPr>
        <w:t> </w:t>
      </w:r>
      <w:r>
        <w:rPr>
          <w:rFonts w:ascii="Courier New" w:hAnsi="Courier New" w:cs="Courier New"/>
          <w:color w:val="000066"/>
          <w:sz w:val="18"/>
          <w:szCs w:val="18"/>
        </w:rPr>
        <w:br/>
        <w:t>     </w:t>
      </w:r>
      <w:r>
        <w:rPr>
          <w:rFonts w:ascii="Courier New" w:hAnsi="Courier New" w:cs="Courier New"/>
          <w:b/>
          <w:bCs/>
          <w:color w:val="000000"/>
          <w:sz w:val="18"/>
          <w:szCs w:val="18"/>
        </w:rPr>
        <w:t>private</w:t>
      </w:r>
      <w:r>
        <w:rPr>
          <w:rStyle w:val="apple-converted-space"/>
          <w:rFonts w:ascii="Courier New" w:hAnsi="Courier New" w:cs="Courier New"/>
          <w:color w:val="000066"/>
          <w:sz w:val="18"/>
          <w:szCs w:val="18"/>
        </w:rPr>
        <w:t> </w:t>
      </w:r>
      <w:r>
        <w:rPr>
          <w:rFonts w:ascii="Courier New" w:hAnsi="Courier New" w:cs="Courier New"/>
          <w:color w:val="000066"/>
          <w:sz w:val="18"/>
          <w:szCs w:val="18"/>
        </w:rPr>
        <w:t>DoubleCheckedLockingSingleton</w:t>
      </w:r>
      <w:r>
        <w:rPr>
          <w:rFonts w:ascii="Courier New" w:hAnsi="Courier New" w:cs="Courier New"/>
          <w:color w:val="009900"/>
          <w:sz w:val="18"/>
          <w:szCs w:val="18"/>
        </w:rPr>
        <w:t>(){}</w:t>
      </w:r>
      <w:r>
        <w:rPr>
          <w:rFonts w:ascii="Courier New" w:hAnsi="Courier New" w:cs="Courier New"/>
          <w:color w:val="000066"/>
          <w:sz w:val="18"/>
          <w:szCs w:val="18"/>
        </w:rPr>
        <w:br/>
        <w:t> </w:t>
      </w:r>
      <w:r>
        <w:rPr>
          <w:rStyle w:val="apple-converted-space"/>
          <w:rFonts w:ascii="Courier New" w:hAnsi="Courier New" w:cs="Courier New"/>
          <w:color w:val="000066"/>
          <w:sz w:val="18"/>
          <w:szCs w:val="18"/>
        </w:rPr>
        <w:t> </w:t>
      </w:r>
      <w:r>
        <w:rPr>
          <w:rFonts w:ascii="Courier New" w:hAnsi="Courier New" w:cs="Courier New"/>
          <w:color w:val="000066"/>
          <w:sz w:val="18"/>
          <w:szCs w:val="18"/>
        </w:rPr>
        <w:br/>
        <w:t>     </w:t>
      </w:r>
      <w:r>
        <w:rPr>
          <w:rFonts w:ascii="Courier New" w:hAnsi="Courier New" w:cs="Courier New"/>
          <w:b/>
          <w:bCs/>
          <w:color w:val="000000"/>
          <w:sz w:val="18"/>
          <w:szCs w:val="18"/>
        </w:rPr>
        <w:t>public</w:t>
      </w:r>
      <w:r>
        <w:rPr>
          <w:rStyle w:val="apple-converted-space"/>
          <w:rFonts w:ascii="Courier New" w:hAnsi="Courier New" w:cs="Courier New"/>
          <w:color w:val="000066"/>
          <w:sz w:val="18"/>
          <w:szCs w:val="18"/>
        </w:rPr>
        <w:t> </w:t>
      </w:r>
      <w:r>
        <w:rPr>
          <w:rFonts w:ascii="Courier New" w:hAnsi="Courier New" w:cs="Courier New"/>
          <w:color w:val="000066"/>
          <w:sz w:val="18"/>
          <w:szCs w:val="18"/>
        </w:rPr>
        <w:t>DoubleCheckedLockingSingleton getInstance</w:t>
      </w:r>
      <w:r>
        <w:rPr>
          <w:rFonts w:ascii="Courier New" w:hAnsi="Courier New" w:cs="Courier New"/>
          <w:color w:val="009900"/>
          <w:sz w:val="18"/>
          <w:szCs w:val="18"/>
        </w:rPr>
        <w:t>(){</w:t>
      </w:r>
      <w:r>
        <w:rPr>
          <w:rFonts w:ascii="Courier New" w:hAnsi="Courier New" w:cs="Courier New"/>
          <w:color w:val="000066"/>
          <w:sz w:val="18"/>
          <w:szCs w:val="18"/>
        </w:rPr>
        <w:br/>
        <w:t>         </w:t>
      </w:r>
      <w:r>
        <w:rPr>
          <w:rFonts w:ascii="Courier New" w:hAnsi="Courier New" w:cs="Courier New"/>
          <w:b/>
          <w:bCs/>
          <w:color w:val="000000"/>
          <w:sz w:val="18"/>
          <w:szCs w:val="18"/>
        </w:rPr>
        <w:t>if</w:t>
      </w:r>
      <w:r>
        <w:rPr>
          <w:rFonts w:ascii="Courier New" w:hAnsi="Courier New" w:cs="Courier New"/>
          <w:color w:val="009900"/>
          <w:sz w:val="18"/>
          <w:szCs w:val="18"/>
        </w:rPr>
        <w:t>(</w:t>
      </w:r>
      <w:r>
        <w:rPr>
          <w:rFonts w:ascii="Courier New" w:hAnsi="Courier New" w:cs="Courier New"/>
          <w:color w:val="000066"/>
          <w:sz w:val="18"/>
          <w:szCs w:val="18"/>
        </w:rPr>
        <w:t>INSTANCE</w:t>
      </w:r>
      <w:r>
        <w:rPr>
          <w:rStyle w:val="apple-converted-space"/>
          <w:rFonts w:ascii="Courier New" w:hAnsi="Courier New" w:cs="Courier New"/>
          <w:color w:val="000066"/>
          <w:sz w:val="18"/>
          <w:szCs w:val="18"/>
        </w:rPr>
        <w:t> </w:t>
      </w:r>
      <w:r>
        <w:rPr>
          <w:rFonts w:ascii="Courier New" w:hAnsi="Courier New" w:cs="Courier New"/>
          <w:color w:val="339933"/>
          <w:sz w:val="18"/>
          <w:szCs w:val="18"/>
        </w:rPr>
        <w:t>==</w:t>
      </w:r>
      <w:r>
        <w:rPr>
          <w:rStyle w:val="apple-converted-space"/>
          <w:rFonts w:ascii="Courier New" w:hAnsi="Courier New" w:cs="Courier New"/>
          <w:color w:val="000066"/>
          <w:sz w:val="18"/>
          <w:szCs w:val="18"/>
        </w:rPr>
        <w:t> </w:t>
      </w:r>
      <w:r>
        <w:rPr>
          <w:rFonts w:ascii="Courier New" w:hAnsi="Courier New" w:cs="Courier New"/>
          <w:b/>
          <w:bCs/>
          <w:color w:val="000066"/>
          <w:sz w:val="18"/>
          <w:szCs w:val="18"/>
        </w:rPr>
        <w:t>null</w:t>
      </w:r>
      <w:r>
        <w:rPr>
          <w:rFonts w:ascii="Courier New" w:hAnsi="Courier New" w:cs="Courier New"/>
          <w:color w:val="009900"/>
          <w:sz w:val="18"/>
          <w:szCs w:val="18"/>
        </w:rPr>
        <w:t>){</w:t>
      </w:r>
      <w:r>
        <w:rPr>
          <w:rFonts w:ascii="Courier New" w:hAnsi="Courier New" w:cs="Courier New"/>
          <w:color w:val="000066"/>
          <w:sz w:val="18"/>
          <w:szCs w:val="18"/>
        </w:rPr>
        <w:br/>
        <w:t>           </w:t>
      </w:r>
      <w:r>
        <w:rPr>
          <w:rStyle w:val="apple-converted-space"/>
          <w:rFonts w:ascii="Courier New" w:hAnsi="Courier New" w:cs="Courier New"/>
          <w:color w:val="000066"/>
          <w:sz w:val="18"/>
          <w:szCs w:val="18"/>
        </w:rPr>
        <w:t> </w:t>
      </w:r>
      <w:r>
        <w:rPr>
          <w:rFonts w:ascii="Courier New" w:hAnsi="Courier New" w:cs="Courier New"/>
          <w:b/>
          <w:bCs/>
          <w:color w:val="000000"/>
          <w:sz w:val="18"/>
          <w:szCs w:val="18"/>
        </w:rPr>
        <w:t>synchronized</w:t>
      </w:r>
      <w:r>
        <w:rPr>
          <w:rFonts w:ascii="Courier New" w:hAnsi="Courier New" w:cs="Courier New"/>
          <w:color w:val="009900"/>
          <w:sz w:val="18"/>
          <w:szCs w:val="18"/>
        </w:rPr>
        <w:t>(</w:t>
      </w:r>
      <w:r>
        <w:rPr>
          <w:rFonts w:ascii="Courier New" w:hAnsi="Courier New" w:cs="Courier New"/>
          <w:color w:val="000066"/>
          <w:sz w:val="18"/>
          <w:szCs w:val="18"/>
        </w:rPr>
        <w:t>DoubleCheckedLockingSingleton.</w:t>
      </w:r>
      <w:r>
        <w:rPr>
          <w:rFonts w:ascii="Courier New" w:hAnsi="Courier New" w:cs="Courier New"/>
          <w:b/>
          <w:bCs/>
          <w:color w:val="000000"/>
          <w:sz w:val="18"/>
          <w:szCs w:val="18"/>
        </w:rPr>
        <w:t>class</w:t>
      </w:r>
      <w:r>
        <w:rPr>
          <w:rFonts w:ascii="Courier New" w:hAnsi="Courier New" w:cs="Courier New"/>
          <w:color w:val="009900"/>
          <w:sz w:val="18"/>
          <w:szCs w:val="18"/>
        </w:rPr>
        <w:t>){</w:t>
      </w:r>
      <w:r>
        <w:rPr>
          <w:rFonts w:ascii="Courier New" w:hAnsi="Courier New" w:cs="Courier New"/>
          <w:color w:val="000066"/>
          <w:sz w:val="18"/>
          <w:szCs w:val="18"/>
        </w:rPr>
        <w:br/>
        <w:t>               </w:t>
      </w:r>
      <w:r>
        <w:rPr>
          <w:rStyle w:val="apple-converted-space"/>
          <w:rFonts w:ascii="Courier New" w:hAnsi="Courier New" w:cs="Courier New"/>
          <w:color w:val="000066"/>
          <w:sz w:val="18"/>
          <w:szCs w:val="18"/>
        </w:rPr>
        <w:t> </w:t>
      </w:r>
      <w:r>
        <w:rPr>
          <w:rFonts w:ascii="Courier New" w:hAnsi="Courier New" w:cs="Courier New"/>
          <w:i/>
          <w:iCs/>
          <w:color w:val="666666"/>
          <w:sz w:val="18"/>
          <w:szCs w:val="18"/>
        </w:rPr>
        <w:t>//double checking Singleton instance</w:t>
      </w:r>
      <w:r>
        <w:rPr>
          <w:rFonts w:ascii="Courier New" w:hAnsi="Courier New" w:cs="Courier New"/>
          <w:color w:val="000066"/>
          <w:sz w:val="18"/>
          <w:szCs w:val="18"/>
        </w:rPr>
        <w:br/>
        <w:t>               </w:t>
      </w:r>
      <w:r>
        <w:rPr>
          <w:rStyle w:val="apple-converted-space"/>
          <w:rFonts w:ascii="Courier New" w:hAnsi="Courier New" w:cs="Courier New"/>
          <w:color w:val="000066"/>
          <w:sz w:val="18"/>
          <w:szCs w:val="18"/>
        </w:rPr>
        <w:t> </w:t>
      </w:r>
      <w:r>
        <w:rPr>
          <w:rFonts w:ascii="Courier New" w:hAnsi="Courier New" w:cs="Courier New"/>
          <w:b/>
          <w:bCs/>
          <w:color w:val="000000"/>
          <w:sz w:val="18"/>
          <w:szCs w:val="18"/>
        </w:rPr>
        <w:t>if</w:t>
      </w:r>
      <w:r>
        <w:rPr>
          <w:rFonts w:ascii="Courier New" w:hAnsi="Courier New" w:cs="Courier New"/>
          <w:color w:val="009900"/>
          <w:sz w:val="18"/>
          <w:szCs w:val="18"/>
        </w:rPr>
        <w:t>(</w:t>
      </w:r>
      <w:r>
        <w:rPr>
          <w:rFonts w:ascii="Courier New" w:hAnsi="Courier New" w:cs="Courier New"/>
          <w:color w:val="000066"/>
          <w:sz w:val="18"/>
          <w:szCs w:val="18"/>
        </w:rPr>
        <w:t>INSTANCE</w:t>
      </w:r>
      <w:r>
        <w:rPr>
          <w:rStyle w:val="apple-converted-space"/>
          <w:rFonts w:ascii="Courier New" w:hAnsi="Courier New" w:cs="Courier New"/>
          <w:color w:val="000066"/>
          <w:sz w:val="18"/>
          <w:szCs w:val="18"/>
        </w:rPr>
        <w:t> </w:t>
      </w:r>
      <w:r>
        <w:rPr>
          <w:rFonts w:ascii="Courier New" w:hAnsi="Courier New" w:cs="Courier New"/>
          <w:color w:val="339933"/>
          <w:sz w:val="18"/>
          <w:szCs w:val="18"/>
        </w:rPr>
        <w:t>==</w:t>
      </w:r>
      <w:r>
        <w:rPr>
          <w:rStyle w:val="apple-converted-space"/>
          <w:rFonts w:ascii="Courier New" w:hAnsi="Courier New" w:cs="Courier New"/>
          <w:color w:val="000066"/>
          <w:sz w:val="18"/>
          <w:szCs w:val="18"/>
        </w:rPr>
        <w:t> </w:t>
      </w:r>
      <w:r>
        <w:rPr>
          <w:rFonts w:ascii="Courier New" w:hAnsi="Courier New" w:cs="Courier New"/>
          <w:b/>
          <w:bCs/>
          <w:color w:val="000066"/>
          <w:sz w:val="18"/>
          <w:szCs w:val="18"/>
        </w:rPr>
        <w:t>null</w:t>
      </w:r>
      <w:r>
        <w:rPr>
          <w:rFonts w:ascii="Courier New" w:hAnsi="Courier New" w:cs="Courier New"/>
          <w:color w:val="009900"/>
          <w:sz w:val="18"/>
          <w:szCs w:val="18"/>
        </w:rPr>
        <w:t>){</w:t>
      </w:r>
      <w:r>
        <w:rPr>
          <w:rFonts w:ascii="Courier New" w:hAnsi="Courier New" w:cs="Courier New"/>
          <w:color w:val="000066"/>
          <w:sz w:val="18"/>
          <w:szCs w:val="18"/>
        </w:rPr>
        <w:br/>
        <w:t>                    INSTANCE</w:t>
      </w:r>
      <w:r>
        <w:rPr>
          <w:rStyle w:val="apple-converted-space"/>
          <w:rFonts w:ascii="Courier New" w:hAnsi="Courier New" w:cs="Courier New"/>
          <w:color w:val="000066"/>
          <w:sz w:val="18"/>
          <w:szCs w:val="18"/>
        </w:rPr>
        <w:t> </w:t>
      </w:r>
      <w:r>
        <w:rPr>
          <w:rFonts w:ascii="Courier New" w:hAnsi="Courier New" w:cs="Courier New"/>
          <w:color w:val="339933"/>
          <w:sz w:val="18"/>
          <w:szCs w:val="18"/>
        </w:rPr>
        <w:t>=</w:t>
      </w:r>
      <w:r>
        <w:rPr>
          <w:rStyle w:val="apple-converted-space"/>
          <w:rFonts w:ascii="Courier New" w:hAnsi="Courier New" w:cs="Courier New"/>
          <w:color w:val="000066"/>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66"/>
          <w:sz w:val="18"/>
          <w:szCs w:val="18"/>
        </w:rPr>
        <w:t> </w:t>
      </w:r>
      <w:r>
        <w:rPr>
          <w:rFonts w:ascii="Courier New" w:hAnsi="Courier New" w:cs="Courier New"/>
          <w:color w:val="000066"/>
          <w:sz w:val="18"/>
          <w:szCs w:val="18"/>
        </w:rPr>
        <w:t>DoubleCheckedLockingSingleton</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66"/>
          <w:sz w:val="18"/>
          <w:szCs w:val="18"/>
        </w:rPr>
        <w:br/>
        <w:t>               </w:t>
      </w:r>
      <w:r>
        <w:rPr>
          <w:rStyle w:val="apple-converted-space"/>
          <w:rFonts w:ascii="Courier New" w:hAnsi="Courier New" w:cs="Courier New"/>
          <w:color w:val="000066"/>
          <w:sz w:val="18"/>
          <w:szCs w:val="18"/>
        </w:rPr>
        <w:t> </w:t>
      </w:r>
      <w:r>
        <w:rPr>
          <w:rFonts w:ascii="Courier New" w:hAnsi="Courier New" w:cs="Courier New"/>
          <w:color w:val="009900"/>
          <w:sz w:val="18"/>
          <w:szCs w:val="18"/>
        </w:rPr>
        <w:t>}</w:t>
      </w:r>
      <w:r>
        <w:rPr>
          <w:rFonts w:ascii="Courier New" w:hAnsi="Courier New" w:cs="Courier New"/>
          <w:color w:val="000066"/>
          <w:sz w:val="18"/>
          <w:szCs w:val="18"/>
        </w:rPr>
        <w:br/>
        <w:t>           </w:t>
      </w:r>
      <w:r>
        <w:rPr>
          <w:rStyle w:val="apple-converted-space"/>
          <w:rFonts w:ascii="Courier New" w:hAnsi="Courier New" w:cs="Courier New"/>
          <w:color w:val="000066"/>
          <w:sz w:val="18"/>
          <w:szCs w:val="18"/>
        </w:rPr>
        <w:t> </w:t>
      </w:r>
      <w:r>
        <w:rPr>
          <w:rFonts w:ascii="Courier New" w:hAnsi="Courier New" w:cs="Courier New"/>
          <w:color w:val="009900"/>
          <w:sz w:val="18"/>
          <w:szCs w:val="18"/>
        </w:rPr>
        <w:t>}</w:t>
      </w:r>
      <w:r>
        <w:rPr>
          <w:rFonts w:ascii="Courier New" w:hAnsi="Courier New" w:cs="Courier New"/>
          <w:color w:val="000066"/>
          <w:sz w:val="18"/>
          <w:szCs w:val="18"/>
        </w:rPr>
        <w:br/>
        <w:t>         </w:t>
      </w:r>
      <w:r>
        <w:rPr>
          <w:rFonts w:ascii="Courier New" w:hAnsi="Courier New" w:cs="Courier New"/>
          <w:color w:val="009900"/>
          <w:sz w:val="18"/>
          <w:szCs w:val="18"/>
        </w:rPr>
        <w:t>}</w:t>
      </w:r>
      <w:r>
        <w:rPr>
          <w:rFonts w:ascii="Courier New" w:hAnsi="Courier New" w:cs="Courier New"/>
          <w:color w:val="000066"/>
          <w:sz w:val="18"/>
          <w:szCs w:val="18"/>
        </w:rPr>
        <w:br/>
        <w:t>         </w:t>
      </w:r>
      <w:r>
        <w:rPr>
          <w:rFonts w:ascii="Courier New" w:hAnsi="Courier New" w:cs="Courier New"/>
          <w:b/>
          <w:bCs/>
          <w:color w:val="000000"/>
          <w:sz w:val="18"/>
          <w:szCs w:val="18"/>
        </w:rPr>
        <w:t>return</w:t>
      </w:r>
      <w:r>
        <w:rPr>
          <w:rStyle w:val="apple-converted-space"/>
          <w:rFonts w:ascii="Courier New" w:hAnsi="Courier New" w:cs="Courier New"/>
          <w:color w:val="000066"/>
          <w:sz w:val="18"/>
          <w:szCs w:val="18"/>
        </w:rPr>
        <w:t> </w:t>
      </w:r>
      <w:r>
        <w:rPr>
          <w:rFonts w:ascii="Courier New" w:hAnsi="Courier New" w:cs="Courier New"/>
          <w:color w:val="000066"/>
          <w:sz w:val="18"/>
          <w:szCs w:val="18"/>
        </w:rPr>
        <w:t>INSTANCE</w:t>
      </w:r>
      <w:r>
        <w:rPr>
          <w:rFonts w:ascii="Courier New" w:hAnsi="Courier New" w:cs="Courier New"/>
          <w:color w:val="339933"/>
          <w:sz w:val="18"/>
          <w:szCs w:val="18"/>
        </w:rPr>
        <w:t>;</w:t>
      </w:r>
      <w:r>
        <w:rPr>
          <w:rFonts w:ascii="Courier New" w:hAnsi="Courier New" w:cs="Courier New"/>
          <w:color w:val="000066"/>
          <w:sz w:val="18"/>
          <w:szCs w:val="18"/>
        </w:rPr>
        <w:br/>
        <w:t>     </w:t>
      </w:r>
      <w:r>
        <w:rPr>
          <w:rFonts w:ascii="Courier New" w:hAnsi="Courier New" w:cs="Courier New"/>
          <w:color w:val="009900"/>
          <w:sz w:val="18"/>
          <w:szCs w:val="18"/>
        </w:rPr>
        <w:t>}</w:t>
      </w:r>
      <w:r>
        <w:rPr>
          <w:rFonts w:ascii="Courier New" w:hAnsi="Courier New" w:cs="Courier New"/>
          <w:color w:val="000066"/>
          <w:sz w:val="18"/>
          <w:szCs w:val="18"/>
        </w:rPr>
        <w:br/>
      </w:r>
      <w:r>
        <w:rPr>
          <w:rFonts w:ascii="Courier New" w:hAnsi="Courier New" w:cs="Courier New"/>
          <w:color w:val="009900"/>
          <w:sz w:val="18"/>
          <w:szCs w:val="18"/>
        </w:rPr>
        <w:t>}</w:t>
      </w:r>
    </w:p>
    <w:p w:rsidR="005551EA" w:rsidRDefault="005551EA" w:rsidP="005551EA">
      <w:pPr>
        <w:rPr>
          <w:rFonts w:ascii="Trebuchet MS" w:hAnsi="Trebuchet MS"/>
          <w:color w:val="000000"/>
        </w:rPr>
      </w:pPr>
    </w:p>
    <w:p w:rsidR="005551EA" w:rsidRPr="00AC0A56" w:rsidRDefault="005551EA" w:rsidP="005551EA">
      <w:r w:rsidRPr="00AC0A56">
        <w:t>You can call DoubleCheckedLockingSingleton.getInstance() to get access of this Singleton class.</w:t>
      </w:r>
    </w:p>
    <w:p w:rsidR="005551EA" w:rsidRPr="00AC0A56" w:rsidRDefault="005551EA" w:rsidP="005551EA">
      <w:r w:rsidRPr="00AC0A56">
        <w:t>Now Just look at amount of code needed to create a lazy loaded thread-safe Singleton. With Enum Singleton pattern you can have that in one line because creation of Enum instance is </w:t>
      </w:r>
      <w:hyperlink r:id="rId29" w:history="1">
        <w:r w:rsidRPr="00AC0A56">
          <w:t>thread-safe</w:t>
        </w:r>
      </w:hyperlink>
      <w:r w:rsidRPr="00AC0A56">
        <w:t xml:space="preserve"> and </w:t>
      </w:r>
      <w:r w:rsidR="00A437B5" w:rsidRPr="00AC0A56">
        <w:t>guaranteed</w:t>
      </w:r>
      <w:r w:rsidRPr="00AC0A56">
        <w:t xml:space="preserve"> by JVM.</w:t>
      </w:r>
    </w:p>
    <w:p w:rsidR="00A437B5" w:rsidRPr="00AC0A56" w:rsidRDefault="00A437B5" w:rsidP="005551EA"/>
    <w:p w:rsidR="005551EA" w:rsidRPr="00AC0A56" w:rsidRDefault="005551EA" w:rsidP="005551EA">
      <w:r w:rsidRPr="00AC0A56">
        <w:t xml:space="preserve">People may argue that there are better way to write Singleton instead of Double checked locking approach but every approach has there own advantages and disadvantages like I mostly prefer static field Singleton </w:t>
      </w:r>
      <w:r w:rsidR="00A437B5" w:rsidRPr="00AC0A56">
        <w:t>initialized</w:t>
      </w:r>
      <w:r w:rsidRPr="00AC0A56">
        <w:t xml:space="preserve"> during </w:t>
      </w:r>
      <w:r w:rsidR="00A437B5" w:rsidRPr="00AC0A56">
        <w:t>class loading</w:t>
      </w:r>
      <w:r w:rsidRPr="00AC0A56">
        <w:t xml:space="preserve"> as </w:t>
      </w:r>
      <w:r w:rsidR="00A437B5" w:rsidRPr="00AC0A56">
        <w:t>shown</w:t>
      </w:r>
      <w:r w:rsidRPr="00AC0A56">
        <w:t xml:space="preserve"> in below example, but keep in mind that is not a lazy loaded Singleton:</w:t>
      </w:r>
    </w:p>
    <w:p w:rsidR="005551EA" w:rsidRPr="00AC0A56" w:rsidRDefault="005551EA" w:rsidP="00FF6EA9">
      <w:pPr>
        <w:outlineLvl w:val="0"/>
        <w:rPr>
          <w:rFonts w:ascii="Verdana" w:eastAsiaTheme="majorEastAsia" w:hAnsi="Verdana" w:cstheme="majorBidi"/>
          <w:b/>
          <w:bCs/>
          <w:szCs w:val="26"/>
        </w:rPr>
      </w:pPr>
      <w:r w:rsidRPr="00AC0A56">
        <w:rPr>
          <w:rFonts w:ascii="Verdana" w:eastAsiaTheme="majorEastAsia" w:hAnsi="Verdana" w:cstheme="majorBidi"/>
          <w:b/>
          <w:bCs/>
          <w:szCs w:val="26"/>
        </w:rPr>
        <w:t>Singleton pattern with static factory method</w:t>
      </w:r>
    </w:p>
    <w:p w:rsidR="005551EA" w:rsidRPr="00AC0A56" w:rsidRDefault="005551EA" w:rsidP="005551EA">
      <w:r w:rsidRPr="00AC0A56">
        <w:t xml:space="preserve">This is one of my favorite </w:t>
      </w:r>
      <w:r w:rsidR="00A437B5" w:rsidRPr="00AC0A56">
        <w:t>methods</w:t>
      </w:r>
      <w:r w:rsidRPr="00AC0A56">
        <w:t xml:space="preserve"> to </w:t>
      </w:r>
      <w:r w:rsidR="00A437B5" w:rsidRPr="00AC0A56">
        <w:t>implement</w:t>
      </w:r>
      <w:r w:rsidRPr="00AC0A56">
        <w:t xml:space="preserve"> Singleton pattern in Java, Since Singleton instance is </w:t>
      </w:r>
      <w:hyperlink r:id="rId30" w:history="1">
        <w:r w:rsidRPr="00AC0A56">
          <w:t>static</w:t>
        </w:r>
      </w:hyperlink>
      <w:r w:rsidRPr="00AC0A56">
        <w:t> and </w:t>
      </w:r>
      <w:hyperlink r:id="rId31" w:history="1">
        <w:r w:rsidRPr="00AC0A56">
          <w:t>final variable</w:t>
        </w:r>
      </w:hyperlink>
      <w:r w:rsidRPr="00AC0A56">
        <w:t xml:space="preserve"> it initialized when class is first loaded into </w:t>
      </w:r>
      <w:r w:rsidR="00A437B5" w:rsidRPr="00AC0A56">
        <w:t>memory</w:t>
      </w:r>
      <w:r w:rsidRPr="00AC0A56">
        <w:t xml:space="preserve"> so creation of instance is inherently thread-safe.</w:t>
      </w:r>
    </w:p>
    <w:p w:rsidR="005551EA" w:rsidRDefault="005551EA" w:rsidP="005551EA">
      <w:pPr>
        <w:rPr>
          <w:rFonts w:ascii="Trebuchet MS" w:hAnsi="Trebuchet MS"/>
          <w:color w:val="000000"/>
        </w:rPr>
      </w:pPr>
    </w:p>
    <w:p w:rsidR="005551EA" w:rsidRDefault="005551EA" w:rsidP="005551EA">
      <w:pPr>
        <w:shd w:val="clear" w:color="auto" w:fill="F3F3F3"/>
        <w:rPr>
          <w:rFonts w:ascii="Trebuchet MS" w:hAnsi="Trebuchet MS"/>
          <w:color w:val="000000"/>
        </w:rPr>
      </w:pPr>
      <w:r>
        <w:rPr>
          <w:rFonts w:ascii="Courier New" w:hAnsi="Courier New" w:cs="Courier New"/>
          <w:b/>
          <w:bCs/>
          <w:i/>
          <w:iCs/>
          <w:color w:val="008000"/>
          <w:sz w:val="18"/>
          <w:szCs w:val="18"/>
        </w:rPr>
        <w:t>/**</w:t>
      </w:r>
      <w:r>
        <w:rPr>
          <w:rFonts w:ascii="Courier New" w:hAnsi="Courier New" w:cs="Courier New"/>
          <w:b/>
          <w:bCs/>
          <w:i/>
          <w:iCs/>
          <w:color w:val="008000"/>
          <w:sz w:val="18"/>
          <w:szCs w:val="18"/>
        </w:rPr>
        <w:br/>
        <w:t>* Singleton pattern example with static factory method</w:t>
      </w:r>
      <w:r>
        <w:rPr>
          <w:rFonts w:ascii="Courier New" w:hAnsi="Courier New" w:cs="Courier New"/>
          <w:b/>
          <w:bCs/>
          <w:i/>
          <w:iCs/>
          <w:color w:val="008000"/>
          <w:sz w:val="18"/>
          <w:szCs w:val="18"/>
        </w:rPr>
        <w:b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Singleton</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//initailzed during class loading</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final</w:t>
      </w:r>
      <w:r>
        <w:rPr>
          <w:rStyle w:val="apple-converted-space"/>
          <w:rFonts w:ascii="Courier New" w:hAnsi="Courier New" w:cs="Courier New"/>
          <w:color w:val="000000"/>
          <w:sz w:val="18"/>
          <w:szCs w:val="18"/>
        </w:rPr>
        <w:t> </w:t>
      </w:r>
      <w:r>
        <w:rPr>
          <w:rFonts w:ascii="Courier New" w:hAnsi="Courier New" w:cs="Courier New"/>
          <w:color w:val="000000"/>
          <w:sz w:val="18"/>
          <w:szCs w:val="18"/>
        </w:rPr>
        <w:t>Singleton INSTANCE</w:t>
      </w:r>
      <w:r>
        <w:rPr>
          <w:rStyle w:val="apple-converted-space"/>
          <w:rFonts w:ascii="Courier New" w:hAnsi="Courier New" w:cs="Courier New"/>
          <w:color w:val="000000"/>
          <w:sz w:val="18"/>
          <w:szCs w:val="18"/>
        </w:rPr>
        <w:t> </w:t>
      </w:r>
      <w:r>
        <w:rPr>
          <w:rFonts w:ascii="Courier New" w:hAnsi="Courier New" w:cs="Courier New"/>
          <w:color w:val="339933"/>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color w:val="000000"/>
          <w:sz w:val="18"/>
          <w:szCs w:val="18"/>
        </w:rPr>
        <w:t>Singleton</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r>
      <w:r>
        <w:rPr>
          <w:rFonts w:ascii="Courier New" w:hAnsi="Courier New" w:cs="Courier New"/>
          <w:color w:val="000000"/>
          <w:sz w:val="18"/>
          <w:szCs w:val="18"/>
        </w:rPr>
        <w:lastRenderedPageBreak/>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//to prevent creating another instance of Singleton</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Fonts w:ascii="Courier New" w:hAnsi="Courier New" w:cs="Courier New"/>
          <w:color w:val="000000"/>
          <w:sz w:val="18"/>
          <w:szCs w:val="18"/>
        </w:rPr>
        <w:t>Singleton</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color w:val="000000"/>
          <w:sz w:val="18"/>
          <w:szCs w:val="18"/>
        </w:rPr>
        <w:t>Singleton getSingleton</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return</w:t>
      </w:r>
      <w:r>
        <w:rPr>
          <w:rStyle w:val="apple-converted-space"/>
          <w:rFonts w:ascii="Courier New" w:hAnsi="Courier New" w:cs="Courier New"/>
          <w:color w:val="000000"/>
          <w:sz w:val="18"/>
          <w:szCs w:val="18"/>
        </w:rPr>
        <w:t> </w:t>
      </w:r>
      <w:r>
        <w:rPr>
          <w:rFonts w:ascii="Courier New" w:hAnsi="Courier New" w:cs="Courier New"/>
          <w:color w:val="000000"/>
          <w:sz w:val="18"/>
          <w:szCs w:val="18"/>
        </w:rPr>
        <w:t>INSTANCE</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9900"/>
          <w:sz w:val="18"/>
          <w:szCs w:val="18"/>
        </w:rPr>
        <w:t>}</w:t>
      </w:r>
    </w:p>
    <w:p w:rsidR="005551EA" w:rsidRDefault="005551EA" w:rsidP="005551EA">
      <w:pPr>
        <w:rPr>
          <w:rFonts w:ascii="Trebuchet MS" w:hAnsi="Trebuchet MS"/>
          <w:color w:val="000000"/>
        </w:rPr>
      </w:pPr>
    </w:p>
    <w:p w:rsidR="005551EA" w:rsidRPr="00AC0A56" w:rsidRDefault="005551EA" w:rsidP="005551EA">
      <w:r w:rsidRPr="00AC0A56">
        <w:t>You can call Singleton.getSingleton() to get access of this class.</w:t>
      </w:r>
    </w:p>
    <w:p w:rsidR="005551EA" w:rsidRPr="00AC0A56" w:rsidRDefault="005551EA" w:rsidP="005551EA">
      <w:pPr>
        <w:rPr>
          <w:rFonts w:ascii="Verdana" w:eastAsiaTheme="majorEastAsia" w:hAnsi="Verdana" w:cstheme="majorBidi"/>
          <w:b/>
          <w:bCs/>
          <w:szCs w:val="26"/>
        </w:rPr>
      </w:pPr>
      <w:r w:rsidRPr="00AC0A56">
        <w:rPr>
          <w:rFonts w:ascii="Verdana" w:eastAsiaTheme="majorEastAsia" w:hAnsi="Verdana" w:cstheme="majorBidi"/>
          <w:b/>
          <w:bCs/>
          <w:szCs w:val="26"/>
        </w:rPr>
        <w:t>2) Enum Singletons handled Serialization by themselves</w:t>
      </w:r>
    </w:p>
    <w:p w:rsidR="005551EA" w:rsidRPr="00AC0A56" w:rsidRDefault="005551EA" w:rsidP="005551EA">
      <w:r w:rsidRPr="00AC0A56">
        <w:t>Another problem with conventional Singletons are that once you implement </w:t>
      </w:r>
      <w:hyperlink r:id="rId32" w:history="1">
        <w:r w:rsidRPr="00AC0A56">
          <w:t>serializable interface</w:t>
        </w:r>
      </w:hyperlink>
      <w:r w:rsidRPr="00AC0A56">
        <w:t> they are no longer remain Singleton because readObject() method always return a new instance just like constructor in Java. you can avoid that by using </w:t>
      </w:r>
      <w:r w:rsidRPr="00AC0A56">
        <w:rPr>
          <w:highlight w:val="cyan"/>
        </w:rPr>
        <w:t>readResolve</w:t>
      </w:r>
      <w:r w:rsidRPr="00AC0A56">
        <w:t>() method and discarding newly created instance by replacing with Singeton as shwon in below example :</w:t>
      </w:r>
    </w:p>
    <w:p w:rsidR="005551EA" w:rsidRPr="00A437B5" w:rsidRDefault="005551EA" w:rsidP="005551EA">
      <w:pPr>
        <w:rPr>
          <w:rStyle w:val="Hyperlink"/>
          <w:rFonts w:cstheme="minorHAnsi"/>
          <w:color w:val="000000"/>
          <w:sz w:val="20"/>
          <w:szCs w:val="20"/>
          <w:u w:val="none"/>
        </w:rPr>
      </w:pPr>
    </w:p>
    <w:p w:rsidR="005551EA" w:rsidRDefault="005551EA" w:rsidP="005551EA">
      <w:pPr>
        <w:shd w:val="clear" w:color="auto" w:fill="F0F0F0"/>
        <w:rPr>
          <w:rFonts w:ascii="Trebuchet MS" w:hAnsi="Trebuchet MS"/>
          <w:color w:val="000000"/>
        </w:rPr>
      </w:pPr>
      <w:r>
        <w:rPr>
          <w:rFonts w:ascii="Courier New" w:hAnsi="Courier New" w:cs="Courier New"/>
          <w:i/>
          <w:iCs/>
          <w:color w:val="666666"/>
          <w:sz w:val="18"/>
          <w:szCs w:val="18"/>
        </w:rPr>
        <w:t>    //readResolve to prevent another instance of Singleton</w:t>
      </w:r>
      <w:r>
        <w:rPr>
          <w:rFonts w:ascii="Courier New" w:hAnsi="Courier New" w:cs="Courier New"/>
          <w:color w:val="000066"/>
          <w:sz w:val="18"/>
          <w:szCs w:val="18"/>
        </w:rPr>
        <w:br/>
        <w:t>   </w:t>
      </w:r>
      <w:r>
        <w:rPr>
          <w:rStyle w:val="apple-converted-space"/>
          <w:rFonts w:ascii="Courier New" w:hAnsi="Courier New" w:cs="Courier New"/>
          <w:color w:val="000066"/>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66"/>
          <w:sz w:val="18"/>
          <w:szCs w:val="18"/>
        </w:rPr>
        <w:t> </w:t>
      </w:r>
      <w:r>
        <w:rPr>
          <w:rFonts w:ascii="Courier New" w:hAnsi="Courier New" w:cs="Courier New"/>
          <w:color w:val="000066"/>
          <w:sz w:val="18"/>
          <w:szCs w:val="18"/>
        </w:rPr>
        <w:t>Object readResolve</w:t>
      </w:r>
      <w:r>
        <w:rPr>
          <w:rFonts w:ascii="Courier New" w:hAnsi="Courier New" w:cs="Courier New"/>
          <w:color w:val="009900"/>
          <w:sz w:val="18"/>
          <w:szCs w:val="18"/>
        </w:rPr>
        <w:t>(){</w:t>
      </w:r>
      <w:r>
        <w:rPr>
          <w:rFonts w:ascii="Courier New" w:hAnsi="Courier New" w:cs="Courier New"/>
          <w:color w:val="000066"/>
          <w:sz w:val="18"/>
          <w:szCs w:val="18"/>
        </w:rPr>
        <w:br/>
        <w:t>       </w:t>
      </w:r>
      <w:r>
        <w:rPr>
          <w:rStyle w:val="apple-converted-space"/>
          <w:rFonts w:ascii="Courier New" w:hAnsi="Courier New" w:cs="Courier New"/>
          <w:color w:val="000066"/>
          <w:sz w:val="18"/>
          <w:szCs w:val="18"/>
        </w:rPr>
        <w:t> </w:t>
      </w:r>
      <w:r>
        <w:rPr>
          <w:rFonts w:ascii="Courier New" w:hAnsi="Courier New" w:cs="Courier New"/>
          <w:b/>
          <w:bCs/>
          <w:color w:val="000000"/>
          <w:sz w:val="18"/>
          <w:szCs w:val="18"/>
        </w:rPr>
        <w:t>return</w:t>
      </w:r>
      <w:r>
        <w:rPr>
          <w:rStyle w:val="apple-converted-space"/>
          <w:rFonts w:ascii="Courier New" w:hAnsi="Courier New" w:cs="Courier New"/>
          <w:color w:val="000066"/>
          <w:sz w:val="18"/>
          <w:szCs w:val="18"/>
        </w:rPr>
        <w:t> </w:t>
      </w:r>
      <w:r>
        <w:rPr>
          <w:rFonts w:ascii="Courier New" w:hAnsi="Courier New" w:cs="Courier New"/>
          <w:color w:val="000066"/>
          <w:sz w:val="18"/>
          <w:szCs w:val="18"/>
        </w:rPr>
        <w:t>INSTANCE</w:t>
      </w:r>
      <w:r>
        <w:rPr>
          <w:rFonts w:ascii="Courier New" w:hAnsi="Courier New" w:cs="Courier New"/>
          <w:color w:val="339933"/>
          <w:sz w:val="18"/>
          <w:szCs w:val="18"/>
        </w:rPr>
        <w:t>;</w:t>
      </w:r>
      <w:r>
        <w:rPr>
          <w:rFonts w:ascii="Courier New" w:hAnsi="Courier New" w:cs="Courier New"/>
          <w:color w:val="000066"/>
          <w:sz w:val="18"/>
          <w:szCs w:val="18"/>
        </w:rPr>
        <w:br/>
        <w:t>   </w:t>
      </w:r>
      <w:r>
        <w:rPr>
          <w:rStyle w:val="apple-converted-space"/>
          <w:rFonts w:ascii="Courier New" w:hAnsi="Courier New" w:cs="Courier New"/>
          <w:color w:val="000066"/>
          <w:sz w:val="18"/>
          <w:szCs w:val="18"/>
        </w:rPr>
        <w:t> </w:t>
      </w:r>
      <w:r>
        <w:rPr>
          <w:rFonts w:ascii="Courier New" w:hAnsi="Courier New" w:cs="Courier New"/>
          <w:color w:val="009900"/>
          <w:sz w:val="18"/>
          <w:szCs w:val="18"/>
        </w:rPr>
        <w:t>}</w:t>
      </w:r>
    </w:p>
    <w:p w:rsidR="005551EA" w:rsidRPr="00AC0A56" w:rsidRDefault="005551EA" w:rsidP="005551EA"/>
    <w:p w:rsidR="005551EA" w:rsidRPr="00AC0A56" w:rsidRDefault="005551EA" w:rsidP="005551EA">
      <w:r w:rsidRPr="00AC0A56">
        <w:t>This can become even more complex if your Singleton Class maintain state, as you need to make them </w:t>
      </w:r>
      <w:hyperlink r:id="rId33" w:history="1">
        <w:r w:rsidRPr="00AC0A56">
          <w:t>transient</w:t>
        </w:r>
      </w:hyperlink>
      <w:r w:rsidRPr="00AC0A56">
        <w:t>, but witn Enum Singleton, Serialization is guarnateed by JVM.</w:t>
      </w:r>
    </w:p>
    <w:p w:rsidR="005551EA" w:rsidRPr="00A437B5" w:rsidRDefault="005551EA" w:rsidP="005551EA">
      <w:pPr>
        <w:rPr>
          <w:rStyle w:val="Hyperlink"/>
          <w:rFonts w:cstheme="minorHAnsi"/>
          <w:color w:val="000000"/>
          <w:sz w:val="20"/>
          <w:szCs w:val="20"/>
          <w:u w:val="none"/>
        </w:rPr>
      </w:pPr>
    </w:p>
    <w:p w:rsidR="005551EA" w:rsidRPr="00E74050" w:rsidRDefault="005551EA" w:rsidP="005551EA">
      <w:pPr>
        <w:rPr>
          <w:rFonts w:ascii="Verdana" w:eastAsiaTheme="majorEastAsia" w:hAnsi="Verdana" w:cstheme="majorBidi"/>
          <w:b/>
          <w:bCs/>
          <w:szCs w:val="26"/>
        </w:rPr>
      </w:pPr>
      <w:r w:rsidRPr="00E74050">
        <w:rPr>
          <w:rFonts w:ascii="Verdana" w:eastAsiaTheme="majorEastAsia" w:hAnsi="Verdana" w:cstheme="majorBidi"/>
          <w:b/>
          <w:bCs/>
          <w:szCs w:val="26"/>
        </w:rPr>
        <w:t>3) Creation of Enum instance is thread-safe</w:t>
      </w:r>
    </w:p>
    <w:p w:rsidR="005551EA" w:rsidRPr="00E74050" w:rsidRDefault="005551EA" w:rsidP="005551EA">
      <w:r w:rsidRPr="00E74050">
        <w:t xml:space="preserve">As stated in point 1 since </w:t>
      </w:r>
      <w:r w:rsidR="00E74050" w:rsidRPr="00A351A1">
        <w:rPr>
          <w:highlight w:val="cyan"/>
        </w:rPr>
        <w:t>creation</w:t>
      </w:r>
      <w:r w:rsidRPr="00A351A1">
        <w:rPr>
          <w:highlight w:val="cyan"/>
        </w:rPr>
        <w:t xml:space="preserve"> of Enum instance is thread-safe</w:t>
      </w:r>
      <w:r w:rsidRPr="00E74050">
        <w:t xml:space="preserve"> by default you don't need to worry about double checked locking.</w:t>
      </w:r>
    </w:p>
    <w:p w:rsidR="005551EA" w:rsidRDefault="005551EA" w:rsidP="005551EA">
      <w:pPr>
        <w:spacing w:after="0" w:line="240" w:lineRule="auto"/>
        <w:ind w:right="-144"/>
        <w:jc w:val="both"/>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34" w:anchor="ixzz4NTrXnx7A" w:history="1">
        <w:r>
          <w:rPr>
            <w:rStyle w:val="Hyperlink"/>
            <w:rFonts w:ascii="Trebuchet MS" w:hAnsi="Trebuchet MS"/>
            <w:color w:val="003399"/>
          </w:rPr>
          <w:t>http://javarevisited.blogspot.com/2012/07/why-enum-singleton-are-better-in-java.html#ixzz4NTrXnx7A</w:t>
        </w:r>
      </w:hyperlink>
    </w:p>
    <w:p w:rsidR="0099458F" w:rsidRDefault="0099458F" w:rsidP="0099458F">
      <w:pPr>
        <w:shd w:val="clear" w:color="auto" w:fill="FFFFFF"/>
        <w:rPr>
          <w:rFonts w:ascii="Helvetica" w:hAnsi="Helvetica"/>
          <w:color w:val="111111"/>
          <w:sz w:val="14"/>
          <w:szCs w:val="14"/>
        </w:rPr>
      </w:pPr>
    </w:p>
    <w:p w:rsidR="0099458F" w:rsidRDefault="0099458F" w:rsidP="0099458F">
      <w:pPr>
        <w:shd w:val="clear" w:color="auto" w:fill="FFFFFF"/>
        <w:spacing w:after="0" w:line="248" w:lineRule="atLeast"/>
        <w:rPr>
          <w:rFonts w:ascii="Helvetica" w:hAnsi="Helvetica"/>
          <w:color w:val="111111"/>
          <w:sz w:val="16"/>
          <w:szCs w:val="16"/>
        </w:rPr>
      </w:pPr>
      <w:r>
        <w:rPr>
          <w:rFonts w:ascii="Helvetica" w:hAnsi="Helvetica"/>
          <w:color w:val="111111"/>
          <w:sz w:val="16"/>
          <w:szCs w:val="16"/>
        </w:rPr>
        <w:br/>
        <w:t>Singleton design pattern belongs to the creational family of patterns that governs the instantiation process. This pattern ensures at most one instance of a particular class is ever created in your application. Following are some of the real time examples listed below.</w:t>
      </w:r>
    </w:p>
    <w:p w:rsidR="0099458F" w:rsidRDefault="0099458F" w:rsidP="0099458F">
      <w:pPr>
        <w:numPr>
          <w:ilvl w:val="0"/>
          <w:numId w:val="11"/>
        </w:numPr>
        <w:shd w:val="clear" w:color="auto" w:fill="FFFFFF"/>
        <w:spacing w:before="100" w:beforeAutospacing="1" w:after="95" w:line="248" w:lineRule="atLeast"/>
        <w:rPr>
          <w:rFonts w:ascii="Helvetica" w:hAnsi="Helvetica"/>
          <w:color w:val="111111"/>
          <w:sz w:val="16"/>
          <w:szCs w:val="16"/>
        </w:rPr>
      </w:pPr>
      <w:r>
        <w:rPr>
          <w:rStyle w:val="Strong"/>
          <w:rFonts w:ascii="Helvetica" w:hAnsi="Helvetica"/>
          <w:color w:val="111111"/>
          <w:sz w:val="16"/>
          <w:szCs w:val="16"/>
        </w:rPr>
        <w:t>Project Configuration</w:t>
      </w:r>
      <w:r>
        <w:rPr>
          <w:rFonts w:ascii="Helvetica" w:hAnsi="Helvetica"/>
          <w:color w:val="111111"/>
          <w:sz w:val="16"/>
          <w:szCs w:val="16"/>
        </w:rPr>
        <w:t>: Class that reads your project configuration can be made Singleton. By making this singleton, you are allowing global access for all classes in your application. If the project configs are stored in a file, it just reads once and holds on application cache. You don’t have to read the file multiple times.</w:t>
      </w:r>
    </w:p>
    <w:p w:rsidR="0099458F" w:rsidRDefault="0099458F" w:rsidP="0099458F">
      <w:pPr>
        <w:numPr>
          <w:ilvl w:val="0"/>
          <w:numId w:val="11"/>
        </w:numPr>
        <w:shd w:val="clear" w:color="auto" w:fill="FFFFFF"/>
        <w:spacing w:before="100" w:beforeAutospacing="1" w:after="95" w:line="248" w:lineRule="atLeast"/>
        <w:rPr>
          <w:rFonts w:ascii="Helvetica" w:hAnsi="Helvetica"/>
          <w:color w:val="111111"/>
          <w:sz w:val="16"/>
          <w:szCs w:val="16"/>
        </w:rPr>
      </w:pPr>
      <w:r>
        <w:rPr>
          <w:rStyle w:val="Strong"/>
          <w:rFonts w:ascii="Helvetica" w:hAnsi="Helvetica"/>
          <w:color w:val="111111"/>
          <w:sz w:val="16"/>
          <w:szCs w:val="16"/>
        </w:rPr>
        <w:t>Application Log:</w:t>
      </w:r>
      <w:r>
        <w:rPr>
          <w:rStyle w:val="apple-converted-space"/>
          <w:rFonts w:ascii="Helvetica" w:hAnsi="Helvetica"/>
          <w:color w:val="111111"/>
          <w:sz w:val="16"/>
          <w:szCs w:val="16"/>
        </w:rPr>
        <w:t> </w:t>
      </w:r>
      <w:r>
        <w:rPr>
          <w:rFonts w:ascii="Helvetica" w:hAnsi="Helvetica"/>
          <w:color w:val="111111"/>
          <w:sz w:val="16"/>
          <w:szCs w:val="16"/>
        </w:rPr>
        <w:t>Logger will be used everywhere in your application. It must be initialized once and used everywhere.</w:t>
      </w:r>
    </w:p>
    <w:p w:rsidR="0099458F" w:rsidRDefault="0099458F" w:rsidP="0099458F">
      <w:pPr>
        <w:numPr>
          <w:ilvl w:val="0"/>
          <w:numId w:val="11"/>
        </w:numPr>
        <w:shd w:val="clear" w:color="auto" w:fill="FFFFFF"/>
        <w:spacing w:before="100" w:beforeAutospacing="1" w:after="95" w:line="248" w:lineRule="atLeast"/>
        <w:rPr>
          <w:rFonts w:ascii="Helvetica" w:hAnsi="Helvetica"/>
          <w:color w:val="111111"/>
          <w:sz w:val="16"/>
          <w:szCs w:val="16"/>
        </w:rPr>
      </w:pPr>
      <w:r>
        <w:rPr>
          <w:rStyle w:val="Strong"/>
          <w:rFonts w:ascii="Helvetica" w:hAnsi="Helvetica"/>
          <w:color w:val="111111"/>
          <w:sz w:val="16"/>
          <w:szCs w:val="16"/>
        </w:rPr>
        <w:t>Analytics and Reporting:</w:t>
      </w:r>
      <w:r>
        <w:rPr>
          <w:rStyle w:val="apple-converted-space"/>
          <w:rFonts w:ascii="Helvetica" w:hAnsi="Helvetica"/>
          <w:color w:val="111111"/>
          <w:sz w:val="16"/>
          <w:szCs w:val="16"/>
        </w:rPr>
        <w:t> </w:t>
      </w:r>
      <w:r>
        <w:rPr>
          <w:rFonts w:ascii="Helvetica" w:hAnsi="Helvetica"/>
          <w:color w:val="111111"/>
          <w:sz w:val="16"/>
          <w:szCs w:val="16"/>
        </w:rPr>
        <w:t>If you are using some kind of data analysis tool like Google Analytics, you will notice that they are designed to be singleton. It initializes once and being used everywhere for each user action.</w:t>
      </w:r>
    </w:p>
    <w:p w:rsidR="0099458F" w:rsidRPr="006C5B3D" w:rsidRDefault="0099458F" w:rsidP="006C5B3D">
      <w:pPr>
        <w:pStyle w:val="Heading2"/>
      </w:pPr>
      <w:bookmarkStart w:id="58" w:name="_Toc471372178"/>
      <w:r w:rsidRPr="006C5B3D">
        <w:lastRenderedPageBreak/>
        <w:t>1. Class Diagram</w:t>
      </w:r>
      <w:bookmarkEnd w:id="58"/>
    </w:p>
    <w:p w:rsidR="0099458F" w:rsidRDefault="0099458F" w:rsidP="0099458F">
      <w:pPr>
        <w:pStyle w:val="NormalWeb"/>
        <w:shd w:val="clear" w:color="auto" w:fill="FFFFFF"/>
        <w:spacing w:before="143" w:beforeAutospacing="0" w:after="143" w:afterAutospacing="0" w:line="248" w:lineRule="atLeast"/>
        <w:rPr>
          <w:rFonts w:ascii="Helvetica" w:hAnsi="Helvetica"/>
          <w:color w:val="111111"/>
          <w:sz w:val="16"/>
          <w:szCs w:val="16"/>
        </w:rPr>
      </w:pPr>
      <w:r>
        <w:rPr>
          <w:rFonts w:ascii="Helvetica" w:hAnsi="Helvetica"/>
          <w:color w:val="111111"/>
          <w:sz w:val="16"/>
          <w:szCs w:val="16"/>
        </w:rPr>
        <w:t>In the above class diagram, the Singleton class has a private static instance variable named “instance”. Default constructor of “Singleton” class is made private, to prevent other class to instantiate it. Static getInstance() method, will be accessible globally which returns the singleton class object.</w:t>
      </w:r>
    </w:p>
    <w:p w:rsidR="0099458F" w:rsidRDefault="0099458F" w:rsidP="0099458F">
      <w:pPr>
        <w:shd w:val="clear" w:color="auto" w:fill="FFFFFF"/>
        <w:spacing w:line="248" w:lineRule="atLeast"/>
        <w:jc w:val="center"/>
        <w:rPr>
          <w:rFonts w:ascii="Helvetica" w:hAnsi="Helvetica"/>
          <w:color w:val="111111"/>
          <w:sz w:val="16"/>
          <w:szCs w:val="16"/>
        </w:rPr>
      </w:pPr>
      <w:r>
        <w:rPr>
          <w:rFonts w:ascii="Helvetica" w:hAnsi="Helvetica"/>
          <w:noProof/>
          <w:color w:val="039BE5"/>
          <w:sz w:val="16"/>
          <w:szCs w:val="16"/>
        </w:rPr>
        <w:drawing>
          <wp:inline distT="0" distB="0" distL="0" distR="0">
            <wp:extent cx="4905375" cy="1465580"/>
            <wp:effectExtent l="19050" t="0" r="9525" b="0"/>
            <wp:docPr id="21" name="Picture 21" descr="Singleton Class Diagram">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ingleton Class Diagram">
                      <a:hlinkClick r:id="rId35"/>
                    </pic:cNvPr>
                    <pic:cNvPicPr>
                      <a:picLocks noChangeAspect="1" noChangeArrowheads="1"/>
                    </pic:cNvPicPr>
                  </pic:nvPicPr>
                  <pic:blipFill>
                    <a:blip r:embed="rId36"/>
                    <a:srcRect/>
                    <a:stretch>
                      <a:fillRect/>
                    </a:stretch>
                  </pic:blipFill>
                  <pic:spPr bwMode="auto">
                    <a:xfrm>
                      <a:off x="0" y="0"/>
                      <a:ext cx="4905375" cy="1465580"/>
                    </a:xfrm>
                    <a:prstGeom prst="rect">
                      <a:avLst/>
                    </a:prstGeom>
                    <a:noFill/>
                    <a:ln w="9525">
                      <a:noFill/>
                      <a:miter lim="800000"/>
                      <a:headEnd/>
                      <a:tailEnd/>
                    </a:ln>
                  </pic:spPr>
                </pic:pic>
              </a:graphicData>
            </a:graphic>
          </wp:inline>
        </w:drawing>
      </w:r>
    </w:p>
    <w:p w:rsidR="0099458F" w:rsidRPr="006C5B3D" w:rsidRDefault="0099458F" w:rsidP="006C5B3D">
      <w:pPr>
        <w:pStyle w:val="Heading2"/>
      </w:pPr>
      <w:bookmarkStart w:id="59" w:name="_Toc471372179"/>
      <w:r w:rsidRPr="006C5B3D">
        <w:t>2. How to Implement</w:t>
      </w:r>
      <w:bookmarkEnd w:id="59"/>
    </w:p>
    <w:p w:rsidR="0099458F" w:rsidRDefault="0099458F" w:rsidP="0099458F">
      <w:pPr>
        <w:numPr>
          <w:ilvl w:val="0"/>
          <w:numId w:val="12"/>
        </w:numPr>
        <w:shd w:val="clear" w:color="auto" w:fill="FFFFFF"/>
        <w:spacing w:before="100" w:beforeAutospacing="1" w:after="95" w:line="248" w:lineRule="atLeast"/>
        <w:rPr>
          <w:rFonts w:ascii="Helvetica" w:hAnsi="Helvetica"/>
          <w:color w:val="111111"/>
          <w:sz w:val="16"/>
          <w:szCs w:val="16"/>
        </w:rPr>
      </w:pPr>
      <w:r>
        <w:rPr>
          <w:rFonts w:ascii="Helvetica" w:hAnsi="Helvetica"/>
          <w:color w:val="111111"/>
          <w:sz w:val="16"/>
          <w:szCs w:val="16"/>
        </w:rPr>
        <w:t>Make the default constructor private. Private constructor prevents the direct instantiation of the object from other classes.</w:t>
      </w:r>
    </w:p>
    <w:p w:rsidR="0099458F" w:rsidRDefault="0099458F" w:rsidP="0099458F">
      <w:pPr>
        <w:numPr>
          <w:ilvl w:val="0"/>
          <w:numId w:val="12"/>
        </w:numPr>
        <w:shd w:val="clear" w:color="auto" w:fill="FFFFFF"/>
        <w:spacing w:before="100" w:beforeAutospacing="1" w:after="95" w:line="248" w:lineRule="atLeast"/>
        <w:rPr>
          <w:rFonts w:ascii="Helvetica" w:hAnsi="Helvetica"/>
          <w:color w:val="111111"/>
          <w:sz w:val="16"/>
          <w:szCs w:val="16"/>
        </w:rPr>
      </w:pPr>
      <w:r>
        <w:rPr>
          <w:rFonts w:ascii="Helvetica" w:hAnsi="Helvetica"/>
          <w:color w:val="111111"/>
          <w:sz w:val="16"/>
          <w:szCs w:val="16"/>
        </w:rPr>
        <w:t>Create a public static getInstance() method. A member declared as static can be accessed without creating object. This method returns the instance of Singleton class.</w:t>
      </w:r>
    </w:p>
    <w:p w:rsidR="0099458F" w:rsidRDefault="0099458F" w:rsidP="0099458F">
      <w:pPr>
        <w:numPr>
          <w:ilvl w:val="0"/>
          <w:numId w:val="12"/>
        </w:numPr>
        <w:shd w:val="clear" w:color="auto" w:fill="FFFFFF"/>
        <w:spacing w:before="100" w:beforeAutospacing="1" w:after="95" w:line="248" w:lineRule="atLeast"/>
        <w:rPr>
          <w:rFonts w:ascii="Helvetica" w:hAnsi="Helvetica"/>
          <w:color w:val="111111"/>
          <w:sz w:val="16"/>
          <w:szCs w:val="16"/>
        </w:rPr>
      </w:pPr>
      <w:r>
        <w:rPr>
          <w:rFonts w:ascii="Helvetica" w:hAnsi="Helvetica"/>
          <w:color w:val="111111"/>
          <w:sz w:val="16"/>
          <w:szCs w:val="16"/>
        </w:rPr>
        <w:t>Lazy initialization is preferable, so create object on first use.</w:t>
      </w:r>
    </w:p>
    <w:p w:rsidR="0099458F" w:rsidRDefault="0099458F" w:rsidP="0099458F">
      <w:pPr>
        <w:pStyle w:val="NormalWeb"/>
        <w:shd w:val="clear" w:color="auto" w:fill="FFFFFF"/>
        <w:spacing w:before="143" w:beforeAutospacing="0" w:after="143" w:afterAutospacing="0" w:line="248" w:lineRule="atLeast"/>
        <w:rPr>
          <w:rFonts w:ascii="Helvetica" w:hAnsi="Helvetica"/>
          <w:color w:val="111111"/>
          <w:sz w:val="16"/>
          <w:szCs w:val="16"/>
        </w:rPr>
      </w:pPr>
      <w:r>
        <w:rPr>
          <w:rFonts w:ascii="Helvetica" w:hAnsi="Helvetica"/>
          <w:color w:val="111111"/>
          <w:sz w:val="16"/>
          <w:szCs w:val="16"/>
        </w:rPr>
        <w:t>Example:  Creating a singleton class using lazy initialization</w:t>
      </w:r>
    </w:p>
    <w:p w:rsidR="0099458F" w:rsidRDefault="0099458F" w:rsidP="00FF6EA9">
      <w:pPr>
        <w:pStyle w:val="Heading4"/>
        <w:shd w:val="clear" w:color="auto" w:fill="FFFFFF"/>
        <w:spacing w:line="264" w:lineRule="atLeast"/>
        <w:rPr>
          <w:rFonts w:ascii="inherit" w:hAnsi="inherit"/>
          <w:color w:val="231F20"/>
          <w:sz w:val="18"/>
          <w:szCs w:val="18"/>
        </w:rPr>
      </w:pPr>
      <w:r>
        <w:rPr>
          <w:rFonts w:ascii="inherit" w:hAnsi="inherit"/>
          <w:color w:val="231F20"/>
          <w:sz w:val="18"/>
          <w:szCs w:val="18"/>
        </w:rPr>
        <w:t>Singleton.java</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kwd"/>
          <w:rFonts w:ascii="Consolas" w:hAnsi="Consolas" w:cs="Consolas"/>
          <w:color w:val="000088"/>
          <w:sz w:val="13"/>
          <w:szCs w:val="13"/>
        </w:rPr>
        <w:t>package</w:t>
      </w:r>
      <w:r>
        <w:rPr>
          <w:rStyle w:val="pln"/>
          <w:rFonts w:ascii="Consolas" w:hAnsi="Consolas" w:cs="Consolas"/>
          <w:color w:val="000000"/>
          <w:sz w:val="13"/>
          <w:szCs w:val="13"/>
        </w:rPr>
        <w:t xml:space="preserve"> com</w:t>
      </w:r>
      <w:r>
        <w:rPr>
          <w:rStyle w:val="pun"/>
          <w:rFonts w:ascii="Consolas" w:hAnsi="Consolas" w:cs="Consolas"/>
          <w:color w:val="666600"/>
          <w:sz w:val="13"/>
          <w:szCs w:val="13"/>
        </w:rPr>
        <w:t>.</w:t>
      </w:r>
      <w:r>
        <w:rPr>
          <w:rStyle w:val="pln"/>
          <w:rFonts w:ascii="Consolas" w:hAnsi="Consolas" w:cs="Consolas"/>
          <w:color w:val="000000"/>
          <w:sz w:val="13"/>
          <w:szCs w:val="13"/>
        </w:rPr>
        <w:t>javatechig</w:t>
      </w:r>
      <w:r>
        <w:rPr>
          <w:rStyle w:val="pun"/>
          <w:rFonts w:ascii="Consolas" w:hAnsi="Consolas" w:cs="Consolas"/>
          <w:color w:val="666600"/>
          <w:sz w:val="13"/>
          <w:szCs w:val="13"/>
        </w:rPr>
        <w:t>.</w:t>
      </w:r>
      <w:r>
        <w:rPr>
          <w:rStyle w:val="pln"/>
          <w:rFonts w:ascii="Consolas" w:hAnsi="Consolas" w:cs="Consolas"/>
          <w:color w:val="000000"/>
          <w:sz w:val="13"/>
          <w:szCs w:val="13"/>
        </w:rPr>
        <w:t>creational</w:t>
      </w:r>
      <w:r>
        <w:rPr>
          <w:rStyle w:val="pun"/>
          <w:rFonts w:ascii="Consolas" w:hAnsi="Consolas" w:cs="Consolas"/>
          <w:color w:val="666600"/>
          <w:sz w:val="13"/>
          <w:szCs w:val="13"/>
        </w:rPr>
        <w:t>.</w:t>
      </w:r>
      <w:r>
        <w:rPr>
          <w:rStyle w:val="pln"/>
          <w:rFonts w:ascii="Consolas" w:hAnsi="Consolas" w:cs="Consolas"/>
          <w:color w:val="000000"/>
          <w:sz w:val="13"/>
          <w:szCs w:val="13"/>
        </w:rPr>
        <w:t>singleton</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kwd"/>
          <w:rFonts w:ascii="Consolas" w:hAnsi="Consolas" w:cs="Consolas"/>
          <w:color w:val="000088"/>
          <w:sz w:val="13"/>
          <w:szCs w:val="13"/>
        </w:rPr>
        <w:t>class</w:t>
      </w:r>
      <w:r>
        <w:rPr>
          <w:rStyle w:val="pln"/>
          <w:rFonts w:ascii="Consolas" w:hAnsi="Consolas" w:cs="Consolas"/>
          <w:color w:val="000000"/>
          <w:sz w:val="13"/>
          <w:szCs w:val="13"/>
        </w:rPr>
        <w:t xml:space="preserve"> </w:t>
      </w:r>
      <w:r>
        <w:rPr>
          <w:rStyle w:val="typ"/>
          <w:rFonts w:ascii="Consolas" w:hAnsi="Consolas" w:cs="Consolas"/>
          <w:color w:val="660066"/>
          <w:sz w:val="13"/>
          <w:szCs w:val="13"/>
        </w:rPr>
        <w:t>Singleton</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kwd"/>
          <w:rFonts w:ascii="Consolas" w:hAnsi="Consolas" w:cs="Consolas"/>
          <w:color w:val="000088"/>
          <w:sz w:val="13"/>
          <w:szCs w:val="13"/>
        </w:rPr>
        <w:t>private</w:t>
      </w:r>
      <w:r>
        <w:rPr>
          <w:rStyle w:val="pln"/>
          <w:rFonts w:ascii="Consolas" w:hAnsi="Consolas" w:cs="Consolas"/>
          <w:color w:val="000000"/>
          <w:sz w:val="13"/>
          <w:szCs w:val="13"/>
        </w:rPr>
        <w:t xml:space="preserve"> </w:t>
      </w:r>
      <w:r>
        <w:rPr>
          <w:rStyle w:val="kwd"/>
          <w:rFonts w:ascii="Consolas" w:hAnsi="Consolas" w:cs="Consolas"/>
          <w:color w:val="000088"/>
          <w:sz w:val="13"/>
          <w:szCs w:val="13"/>
        </w:rPr>
        <w:t>static</w:t>
      </w:r>
      <w:r>
        <w:rPr>
          <w:rStyle w:val="pln"/>
          <w:rFonts w:ascii="Consolas" w:hAnsi="Consolas" w:cs="Consolas"/>
          <w:color w:val="000000"/>
          <w:sz w:val="13"/>
          <w:szCs w:val="13"/>
        </w:rPr>
        <w:t xml:space="preserve"> </w:t>
      </w:r>
      <w:r>
        <w:rPr>
          <w:rStyle w:val="typ"/>
          <w:rFonts w:ascii="Consolas" w:hAnsi="Consolas" w:cs="Consolas"/>
          <w:color w:val="660066"/>
          <w:sz w:val="13"/>
          <w:szCs w:val="13"/>
        </w:rPr>
        <w:t>Singleton</w:t>
      </w:r>
      <w:r>
        <w:rPr>
          <w:rStyle w:val="pln"/>
          <w:rFonts w:ascii="Consolas" w:hAnsi="Consolas" w:cs="Consolas"/>
          <w:color w:val="000000"/>
          <w:sz w:val="13"/>
          <w:szCs w:val="13"/>
        </w:rPr>
        <w:t xml:space="preserve"> instance</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com"/>
          <w:rFonts w:ascii="Consolas" w:hAnsi="Consolas" w:cs="Consolas"/>
          <w:color w:val="880000"/>
          <w:sz w:val="13"/>
          <w:szCs w:val="13"/>
        </w:rPr>
        <w:t>/* Private Constructor prevents any other class from instantiating */</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kwd"/>
          <w:rFonts w:ascii="Consolas" w:hAnsi="Consolas" w:cs="Consolas"/>
          <w:color w:val="000088"/>
          <w:sz w:val="13"/>
          <w:szCs w:val="13"/>
        </w:rPr>
        <w:t>private</w:t>
      </w:r>
      <w:r>
        <w:rPr>
          <w:rStyle w:val="pln"/>
          <w:rFonts w:ascii="Consolas" w:hAnsi="Consolas" w:cs="Consolas"/>
          <w:color w:val="000000"/>
          <w:sz w:val="13"/>
          <w:szCs w:val="13"/>
        </w:rPr>
        <w:t xml:space="preserve"> </w:t>
      </w:r>
      <w:r>
        <w:rPr>
          <w:rStyle w:val="typ"/>
          <w:rFonts w:ascii="Consolas" w:hAnsi="Consolas" w:cs="Consolas"/>
          <w:color w:val="660066"/>
          <w:sz w:val="13"/>
          <w:szCs w:val="13"/>
        </w:rPr>
        <w:t>Singleton</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kwd"/>
          <w:rFonts w:ascii="Consolas" w:hAnsi="Consolas" w:cs="Consolas"/>
          <w:color w:val="000088"/>
          <w:sz w:val="13"/>
          <w:szCs w:val="13"/>
        </w:rPr>
        <w:t>public</w:t>
      </w:r>
      <w:r>
        <w:rPr>
          <w:rStyle w:val="pln"/>
          <w:rFonts w:ascii="Consolas" w:hAnsi="Consolas" w:cs="Consolas"/>
          <w:color w:val="000000"/>
          <w:sz w:val="13"/>
          <w:szCs w:val="13"/>
        </w:rPr>
        <w:t xml:space="preserve"> </w:t>
      </w:r>
      <w:r>
        <w:rPr>
          <w:rStyle w:val="kwd"/>
          <w:rFonts w:ascii="Consolas" w:hAnsi="Consolas" w:cs="Consolas"/>
          <w:color w:val="000088"/>
          <w:sz w:val="13"/>
          <w:szCs w:val="13"/>
        </w:rPr>
        <w:t>static</w:t>
      </w:r>
      <w:r>
        <w:rPr>
          <w:rStyle w:val="pln"/>
          <w:rFonts w:ascii="Consolas" w:hAnsi="Consolas" w:cs="Consolas"/>
          <w:color w:val="000000"/>
          <w:sz w:val="13"/>
          <w:szCs w:val="13"/>
        </w:rPr>
        <w:t xml:space="preserve"> </w:t>
      </w:r>
      <w:r>
        <w:rPr>
          <w:rStyle w:val="typ"/>
          <w:rFonts w:ascii="Consolas" w:hAnsi="Consolas" w:cs="Consolas"/>
          <w:color w:val="660066"/>
          <w:sz w:val="13"/>
          <w:szCs w:val="13"/>
        </w:rPr>
        <w:t>Singleton</w:t>
      </w:r>
      <w:r>
        <w:rPr>
          <w:rStyle w:val="pln"/>
          <w:rFonts w:ascii="Consolas" w:hAnsi="Consolas" w:cs="Consolas"/>
          <w:color w:val="000000"/>
          <w:sz w:val="13"/>
          <w:szCs w:val="13"/>
        </w:rPr>
        <w:t xml:space="preserve"> getInstance</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com"/>
          <w:rFonts w:ascii="Consolas" w:hAnsi="Consolas" w:cs="Consolas"/>
          <w:color w:val="880000"/>
          <w:sz w:val="13"/>
          <w:szCs w:val="13"/>
        </w:rPr>
        <w:t>/* Lazy initialization, creating object on first use */</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kwd"/>
          <w:rFonts w:ascii="Consolas" w:hAnsi="Consolas" w:cs="Consolas"/>
          <w:color w:val="000088"/>
          <w:sz w:val="13"/>
          <w:szCs w:val="13"/>
        </w:rPr>
        <w:t>if</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r>
        <w:rPr>
          <w:rStyle w:val="pln"/>
          <w:rFonts w:ascii="Consolas" w:hAnsi="Consolas" w:cs="Consolas"/>
          <w:color w:val="000000"/>
          <w:sz w:val="13"/>
          <w:szCs w:val="13"/>
        </w:rPr>
        <w:t xml:space="preserve">instance </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kwd"/>
          <w:rFonts w:ascii="Consolas" w:hAnsi="Consolas" w:cs="Consolas"/>
          <w:color w:val="000088"/>
          <w:sz w:val="13"/>
          <w:szCs w:val="13"/>
        </w:rPr>
        <w:t>null</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t xml:space="preserve">instance </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kwd"/>
          <w:rFonts w:ascii="Consolas" w:hAnsi="Consolas" w:cs="Consolas"/>
          <w:color w:val="000088"/>
          <w:sz w:val="13"/>
          <w:szCs w:val="13"/>
        </w:rPr>
        <w:t>new</w:t>
      </w:r>
      <w:r>
        <w:rPr>
          <w:rStyle w:val="pln"/>
          <w:rFonts w:ascii="Consolas" w:hAnsi="Consolas" w:cs="Consolas"/>
          <w:color w:val="000000"/>
          <w:sz w:val="13"/>
          <w:szCs w:val="13"/>
        </w:rPr>
        <w:t xml:space="preserve"> </w:t>
      </w:r>
      <w:r>
        <w:rPr>
          <w:rStyle w:val="typ"/>
          <w:rFonts w:ascii="Consolas" w:hAnsi="Consolas" w:cs="Consolas"/>
          <w:color w:val="660066"/>
          <w:sz w:val="13"/>
          <w:szCs w:val="13"/>
        </w:rPr>
        <w:t>Singleton</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kwd"/>
          <w:rFonts w:ascii="Consolas" w:hAnsi="Consolas" w:cs="Consolas"/>
          <w:color w:val="000088"/>
          <w:sz w:val="13"/>
          <w:szCs w:val="13"/>
        </w:rPr>
        <w:t>return</w:t>
      </w:r>
      <w:r>
        <w:rPr>
          <w:rStyle w:val="pln"/>
          <w:rFonts w:ascii="Consolas" w:hAnsi="Consolas" w:cs="Consolas"/>
          <w:color w:val="000000"/>
          <w:sz w:val="13"/>
          <w:szCs w:val="13"/>
        </w:rPr>
        <w:t xml:space="preserve"> instance</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kwd"/>
          <w:rFonts w:ascii="Consolas" w:hAnsi="Consolas" w:cs="Consolas"/>
          <w:color w:val="000088"/>
          <w:sz w:val="13"/>
          <w:szCs w:val="13"/>
        </w:rPr>
        <w:t>public</w:t>
      </w:r>
      <w:r>
        <w:rPr>
          <w:rStyle w:val="pln"/>
          <w:rFonts w:ascii="Consolas" w:hAnsi="Consolas" w:cs="Consolas"/>
          <w:color w:val="000000"/>
          <w:sz w:val="13"/>
          <w:szCs w:val="13"/>
        </w:rPr>
        <w:t xml:space="preserve"> </w:t>
      </w:r>
      <w:r>
        <w:rPr>
          <w:rStyle w:val="kwd"/>
          <w:rFonts w:ascii="Consolas" w:hAnsi="Consolas" w:cs="Consolas"/>
          <w:color w:val="000088"/>
          <w:sz w:val="13"/>
          <w:szCs w:val="13"/>
        </w:rPr>
        <w:t>void</w:t>
      </w:r>
      <w:r>
        <w:rPr>
          <w:rStyle w:val="pln"/>
          <w:rFonts w:ascii="Consolas" w:hAnsi="Consolas" w:cs="Consolas"/>
          <w:color w:val="000000"/>
          <w:sz w:val="13"/>
          <w:szCs w:val="13"/>
        </w:rPr>
        <w:t xml:space="preserve"> display</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typ"/>
          <w:rFonts w:ascii="Consolas" w:hAnsi="Consolas" w:cs="Consolas"/>
          <w:color w:val="660066"/>
          <w:sz w:val="13"/>
          <w:szCs w:val="13"/>
        </w:rPr>
        <w:t>System</w:t>
      </w:r>
      <w:r>
        <w:rPr>
          <w:rStyle w:val="pun"/>
          <w:rFonts w:ascii="Consolas" w:hAnsi="Consolas" w:cs="Consolas"/>
          <w:color w:val="666600"/>
          <w:sz w:val="13"/>
          <w:szCs w:val="13"/>
        </w:rPr>
        <w:t>.</w:t>
      </w:r>
      <w:r>
        <w:rPr>
          <w:rStyle w:val="pln"/>
          <w:rFonts w:ascii="Consolas" w:hAnsi="Consolas" w:cs="Consolas"/>
          <w:color w:val="000000"/>
          <w:sz w:val="13"/>
          <w:szCs w:val="13"/>
        </w:rPr>
        <w:t>out</w:t>
      </w:r>
      <w:r>
        <w:rPr>
          <w:rStyle w:val="pun"/>
          <w:rFonts w:ascii="Consolas" w:hAnsi="Consolas" w:cs="Consolas"/>
          <w:color w:val="666600"/>
          <w:sz w:val="13"/>
          <w:szCs w:val="13"/>
        </w:rPr>
        <w:t>.</w:t>
      </w:r>
      <w:r>
        <w:rPr>
          <w:rStyle w:val="pln"/>
          <w:rFonts w:ascii="Consolas" w:hAnsi="Consolas" w:cs="Consolas"/>
          <w:color w:val="000000"/>
          <w:sz w:val="13"/>
          <w:szCs w:val="13"/>
        </w:rPr>
        <w:t>println</w:t>
      </w:r>
      <w:r>
        <w:rPr>
          <w:rStyle w:val="pun"/>
          <w:rFonts w:ascii="Consolas" w:hAnsi="Consolas" w:cs="Consolas"/>
          <w:color w:val="666600"/>
          <w:sz w:val="13"/>
          <w:szCs w:val="13"/>
        </w:rPr>
        <w:t>(</w:t>
      </w:r>
      <w:r>
        <w:rPr>
          <w:rStyle w:val="str"/>
          <w:rFonts w:ascii="Consolas" w:hAnsi="Consolas" w:cs="Consolas"/>
          <w:color w:val="008800"/>
          <w:sz w:val="13"/>
          <w:szCs w:val="13"/>
        </w:rPr>
        <w:t>"Hurray! I am display from Singleton!"</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Fonts w:ascii="Consolas" w:hAnsi="Consolas" w:cs="Consolas"/>
          <w:color w:val="111111"/>
          <w:sz w:val="13"/>
          <w:szCs w:val="13"/>
        </w:rPr>
      </w:pPr>
      <w:r>
        <w:rPr>
          <w:rStyle w:val="pun"/>
          <w:rFonts w:ascii="Consolas" w:hAnsi="Consolas" w:cs="Consolas"/>
          <w:color w:val="666600"/>
          <w:sz w:val="13"/>
          <w:szCs w:val="13"/>
        </w:rPr>
        <w:t>}</w:t>
      </w:r>
    </w:p>
    <w:p w:rsidR="0099458F" w:rsidRDefault="0099458F" w:rsidP="00FF6EA9">
      <w:pPr>
        <w:pStyle w:val="Heading4"/>
        <w:shd w:val="clear" w:color="auto" w:fill="FFFFFF"/>
        <w:spacing w:line="264" w:lineRule="atLeast"/>
        <w:rPr>
          <w:rFonts w:ascii="inherit" w:hAnsi="inherit" w:cs="Times New Roman"/>
          <w:color w:val="231F20"/>
          <w:sz w:val="18"/>
          <w:szCs w:val="18"/>
        </w:rPr>
      </w:pPr>
      <w:r>
        <w:rPr>
          <w:rFonts w:ascii="inherit" w:hAnsi="inherit"/>
          <w:color w:val="231F20"/>
          <w:sz w:val="18"/>
          <w:szCs w:val="18"/>
        </w:rPr>
        <w:t>SingletonTest.java</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kwd"/>
          <w:rFonts w:ascii="Consolas" w:hAnsi="Consolas" w:cs="Consolas"/>
          <w:color w:val="000088"/>
          <w:sz w:val="13"/>
          <w:szCs w:val="13"/>
        </w:rPr>
        <w:t>package</w:t>
      </w:r>
      <w:r>
        <w:rPr>
          <w:rStyle w:val="pln"/>
          <w:rFonts w:ascii="Consolas" w:hAnsi="Consolas" w:cs="Consolas"/>
          <w:color w:val="000000"/>
          <w:sz w:val="13"/>
          <w:szCs w:val="13"/>
        </w:rPr>
        <w:t xml:space="preserve"> com</w:t>
      </w:r>
      <w:r>
        <w:rPr>
          <w:rStyle w:val="pun"/>
          <w:rFonts w:ascii="Consolas" w:hAnsi="Consolas" w:cs="Consolas"/>
          <w:color w:val="666600"/>
          <w:sz w:val="13"/>
          <w:szCs w:val="13"/>
        </w:rPr>
        <w:t>.</w:t>
      </w:r>
      <w:r>
        <w:rPr>
          <w:rStyle w:val="pln"/>
          <w:rFonts w:ascii="Consolas" w:hAnsi="Consolas" w:cs="Consolas"/>
          <w:color w:val="000000"/>
          <w:sz w:val="13"/>
          <w:szCs w:val="13"/>
        </w:rPr>
        <w:t>javatechig</w:t>
      </w:r>
      <w:r>
        <w:rPr>
          <w:rStyle w:val="pun"/>
          <w:rFonts w:ascii="Consolas" w:hAnsi="Consolas" w:cs="Consolas"/>
          <w:color w:val="666600"/>
          <w:sz w:val="13"/>
          <w:szCs w:val="13"/>
        </w:rPr>
        <w:t>.</w:t>
      </w:r>
      <w:r>
        <w:rPr>
          <w:rStyle w:val="pln"/>
          <w:rFonts w:ascii="Consolas" w:hAnsi="Consolas" w:cs="Consolas"/>
          <w:color w:val="000000"/>
          <w:sz w:val="13"/>
          <w:szCs w:val="13"/>
        </w:rPr>
        <w:t>creational</w:t>
      </w:r>
      <w:r>
        <w:rPr>
          <w:rStyle w:val="pun"/>
          <w:rFonts w:ascii="Consolas" w:hAnsi="Consolas" w:cs="Consolas"/>
          <w:color w:val="666600"/>
          <w:sz w:val="13"/>
          <w:szCs w:val="13"/>
        </w:rPr>
        <w:t>.</w:t>
      </w:r>
      <w:r>
        <w:rPr>
          <w:rStyle w:val="pln"/>
          <w:rFonts w:ascii="Consolas" w:hAnsi="Consolas" w:cs="Consolas"/>
          <w:color w:val="000000"/>
          <w:sz w:val="13"/>
          <w:szCs w:val="13"/>
        </w:rPr>
        <w:t>singleton</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kwd"/>
          <w:rFonts w:ascii="Consolas" w:hAnsi="Consolas" w:cs="Consolas"/>
          <w:color w:val="000088"/>
          <w:sz w:val="13"/>
          <w:szCs w:val="13"/>
        </w:rPr>
        <w:t>public</w:t>
      </w:r>
      <w:r>
        <w:rPr>
          <w:rStyle w:val="pln"/>
          <w:rFonts w:ascii="Consolas" w:hAnsi="Consolas" w:cs="Consolas"/>
          <w:color w:val="000000"/>
          <w:sz w:val="13"/>
          <w:szCs w:val="13"/>
        </w:rPr>
        <w:t xml:space="preserve"> </w:t>
      </w:r>
      <w:r>
        <w:rPr>
          <w:rStyle w:val="kwd"/>
          <w:rFonts w:ascii="Consolas" w:hAnsi="Consolas" w:cs="Consolas"/>
          <w:color w:val="000088"/>
          <w:sz w:val="13"/>
          <w:szCs w:val="13"/>
        </w:rPr>
        <w:t>class</w:t>
      </w:r>
      <w:r>
        <w:rPr>
          <w:rStyle w:val="pln"/>
          <w:rFonts w:ascii="Consolas" w:hAnsi="Consolas" w:cs="Consolas"/>
          <w:color w:val="000000"/>
          <w:sz w:val="13"/>
          <w:szCs w:val="13"/>
        </w:rPr>
        <w:t xml:space="preserve"> </w:t>
      </w:r>
      <w:r>
        <w:rPr>
          <w:rStyle w:val="typ"/>
          <w:rFonts w:ascii="Consolas" w:hAnsi="Consolas" w:cs="Consolas"/>
          <w:color w:val="660066"/>
          <w:sz w:val="13"/>
          <w:szCs w:val="13"/>
        </w:rPr>
        <w:t>SingletonTest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kwd"/>
          <w:rFonts w:ascii="Consolas" w:hAnsi="Consolas" w:cs="Consolas"/>
          <w:color w:val="000088"/>
          <w:sz w:val="13"/>
          <w:szCs w:val="13"/>
        </w:rPr>
        <w:t>public</w:t>
      </w:r>
      <w:r>
        <w:rPr>
          <w:rStyle w:val="pln"/>
          <w:rFonts w:ascii="Consolas" w:hAnsi="Consolas" w:cs="Consolas"/>
          <w:color w:val="000000"/>
          <w:sz w:val="13"/>
          <w:szCs w:val="13"/>
        </w:rPr>
        <w:t xml:space="preserve"> </w:t>
      </w:r>
      <w:r>
        <w:rPr>
          <w:rStyle w:val="kwd"/>
          <w:rFonts w:ascii="Consolas" w:hAnsi="Consolas" w:cs="Consolas"/>
          <w:color w:val="000088"/>
          <w:sz w:val="13"/>
          <w:szCs w:val="13"/>
        </w:rPr>
        <w:t>static</w:t>
      </w:r>
      <w:r>
        <w:rPr>
          <w:rStyle w:val="pln"/>
          <w:rFonts w:ascii="Consolas" w:hAnsi="Consolas" w:cs="Consolas"/>
          <w:color w:val="000000"/>
          <w:sz w:val="13"/>
          <w:szCs w:val="13"/>
        </w:rPr>
        <w:t xml:space="preserve"> </w:t>
      </w:r>
      <w:r>
        <w:rPr>
          <w:rStyle w:val="kwd"/>
          <w:rFonts w:ascii="Consolas" w:hAnsi="Consolas" w:cs="Consolas"/>
          <w:color w:val="000088"/>
          <w:sz w:val="13"/>
          <w:szCs w:val="13"/>
        </w:rPr>
        <w:t>void</w:t>
      </w:r>
      <w:r>
        <w:rPr>
          <w:rStyle w:val="pln"/>
          <w:rFonts w:ascii="Consolas" w:hAnsi="Consolas" w:cs="Consolas"/>
          <w:color w:val="000000"/>
          <w:sz w:val="13"/>
          <w:szCs w:val="13"/>
        </w:rPr>
        <w:t xml:space="preserve"> main</w:t>
      </w:r>
      <w:r>
        <w:rPr>
          <w:rStyle w:val="pun"/>
          <w:rFonts w:ascii="Consolas" w:hAnsi="Consolas" w:cs="Consolas"/>
          <w:color w:val="666600"/>
          <w:sz w:val="13"/>
          <w:szCs w:val="13"/>
        </w:rPr>
        <w:t>(</w:t>
      </w:r>
      <w:r>
        <w:rPr>
          <w:rStyle w:val="typ"/>
          <w:rFonts w:ascii="Consolas" w:hAnsi="Consolas" w:cs="Consolas"/>
          <w:color w:val="660066"/>
          <w:sz w:val="13"/>
          <w:szCs w:val="13"/>
        </w:rPr>
        <w:t>String</w:t>
      </w:r>
      <w:r>
        <w:rPr>
          <w:rStyle w:val="pln"/>
          <w:rFonts w:ascii="Consolas" w:hAnsi="Consolas" w:cs="Consolas"/>
          <w:color w:val="000000"/>
          <w:sz w:val="13"/>
          <w:szCs w:val="13"/>
        </w:rPr>
        <w:t xml:space="preserve"> args</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com"/>
          <w:rFonts w:ascii="Consolas" w:hAnsi="Consolas" w:cs="Consolas"/>
          <w:color w:val="880000"/>
          <w:sz w:val="13"/>
          <w:szCs w:val="13"/>
        </w:rPr>
        <w:t>/* Compilation error not allowed */</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com"/>
          <w:rFonts w:ascii="Consolas" w:hAnsi="Consolas" w:cs="Consolas"/>
          <w:color w:val="880000"/>
          <w:sz w:val="13"/>
          <w:szCs w:val="13"/>
        </w:rPr>
        <w:t>// Singleton object = new Singleton();</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typ"/>
          <w:rFonts w:ascii="Consolas" w:hAnsi="Consolas" w:cs="Consolas"/>
          <w:color w:val="660066"/>
          <w:sz w:val="13"/>
          <w:szCs w:val="13"/>
        </w:rPr>
        <w:t>Singleton</w:t>
      </w:r>
      <w:r>
        <w:rPr>
          <w:rStyle w:val="pln"/>
          <w:rFonts w:ascii="Consolas" w:hAnsi="Consolas" w:cs="Consolas"/>
          <w:color w:val="000000"/>
          <w:sz w:val="13"/>
          <w:szCs w:val="13"/>
        </w:rPr>
        <w:t xml:space="preserve"> object </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typ"/>
          <w:rFonts w:ascii="Consolas" w:hAnsi="Consolas" w:cs="Consolas"/>
          <w:color w:val="660066"/>
          <w:sz w:val="13"/>
          <w:szCs w:val="13"/>
        </w:rPr>
        <w:t>Singleton</w:t>
      </w:r>
      <w:r>
        <w:rPr>
          <w:rStyle w:val="pun"/>
          <w:rFonts w:ascii="Consolas" w:hAnsi="Consolas" w:cs="Consolas"/>
          <w:color w:val="666600"/>
          <w:sz w:val="13"/>
          <w:szCs w:val="13"/>
        </w:rPr>
        <w:t>.</w:t>
      </w:r>
      <w:r>
        <w:rPr>
          <w:rStyle w:val="pln"/>
          <w:rFonts w:ascii="Consolas" w:hAnsi="Consolas" w:cs="Consolas"/>
          <w:color w:val="000000"/>
          <w:sz w:val="13"/>
          <w:szCs w:val="13"/>
        </w:rPr>
        <w:t>getInstance</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t>object</w:t>
      </w:r>
      <w:r>
        <w:rPr>
          <w:rStyle w:val="pun"/>
          <w:rFonts w:ascii="Consolas" w:hAnsi="Consolas" w:cs="Consolas"/>
          <w:color w:val="666600"/>
          <w:sz w:val="13"/>
          <w:szCs w:val="13"/>
        </w:rPr>
        <w:t>.</w:t>
      </w:r>
      <w:r>
        <w:rPr>
          <w:rStyle w:val="pln"/>
          <w:rFonts w:ascii="Consolas" w:hAnsi="Consolas" w:cs="Consolas"/>
          <w:color w:val="000000"/>
          <w:sz w:val="13"/>
          <w:szCs w:val="13"/>
        </w:rPr>
        <w:t>display</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com"/>
          <w:rFonts w:ascii="Consolas" w:hAnsi="Consolas" w:cs="Consolas"/>
          <w:color w:val="880000"/>
          <w:sz w:val="13"/>
          <w:szCs w:val="13"/>
        </w:rPr>
        <w:t>/* Your Program Logic */</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typ"/>
          <w:rFonts w:ascii="Consolas" w:hAnsi="Consolas" w:cs="Consolas"/>
          <w:color w:val="660066"/>
          <w:sz w:val="13"/>
          <w:szCs w:val="13"/>
        </w:rPr>
        <w:t>System</w:t>
      </w:r>
      <w:r>
        <w:rPr>
          <w:rStyle w:val="pun"/>
          <w:rFonts w:ascii="Consolas" w:hAnsi="Consolas" w:cs="Consolas"/>
          <w:color w:val="666600"/>
          <w:sz w:val="13"/>
          <w:szCs w:val="13"/>
        </w:rPr>
        <w:t>.</w:t>
      </w:r>
      <w:r>
        <w:rPr>
          <w:rStyle w:val="pln"/>
          <w:rFonts w:ascii="Consolas" w:hAnsi="Consolas" w:cs="Consolas"/>
          <w:color w:val="000000"/>
          <w:sz w:val="13"/>
          <w:szCs w:val="13"/>
        </w:rPr>
        <w:t>out</w:t>
      </w:r>
      <w:r>
        <w:rPr>
          <w:rStyle w:val="pun"/>
          <w:rFonts w:ascii="Consolas" w:hAnsi="Consolas" w:cs="Consolas"/>
          <w:color w:val="666600"/>
          <w:sz w:val="13"/>
          <w:szCs w:val="13"/>
        </w:rPr>
        <w:t>.</w:t>
      </w:r>
      <w:r>
        <w:rPr>
          <w:rStyle w:val="pln"/>
          <w:rFonts w:ascii="Consolas" w:hAnsi="Consolas" w:cs="Consolas"/>
          <w:color w:val="000000"/>
          <w:sz w:val="13"/>
          <w:szCs w:val="13"/>
        </w:rPr>
        <w:t>println</w:t>
      </w:r>
      <w:r>
        <w:rPr>
          <w:rStyle w:val="pun"/>
          <w:rFonts w:ascii="Consolas" w:hAnsi="Consolas" w:cs="Consolas"/>
          <w:color w:val="666600"/>
          <w:sz w:val="13"/>
          <w:szCs w:val="13"/>
        </w:rPr>
        <w:t>(</w:t>
      </w:r>
      <w:r>
        <w:rPr>
          <w:rStyle w:val="str"/>
          <w:rFonts w:ascii="Consolas" w:hAnsi="Consolas" w:cs="Consolas"/>
          <w:color w:val="008800"/>
          <w:sz w:val="13"/>
          <w:szCs w:val="13"/>
        </w:rPr>
        <w:t>"Singleton object obtained"</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Fonts w:ascii="Consolas" w:hAnsi="Consolas" w:cs="Consolas"/>
          <w:color w:val="111111"/>
          <w:sz w:val="13"/>
          <w:szCs w:val="13"/>
        </w:rPr>
      </w:pPr>
      <w:r>
        <w:rPr>
          <w:rStyle w:val="pun"/>
          <w:rFonts w:ascii="Consolas" w:hAnsi="Consolas" w:cs="Consolas"/>
          <w:color w:val="666600"/>
          <w:sz w:val="13"/>
          <w:szCs w:val="13"/>
        </w:rPr>
        <w:t>}</w:t>
      </w:r>
    </w:p>
    <w:p w:rsidR="0099458F" w:rsidRDefault="0099458F" w:rsidP="0099458F">
      <w:pPr>
        <w:pStyle w:val="NormalWeb"/>
        <w:shd w:val="clear" w:color="auto" w:fill="FFFFFF"/>
        <w:spacing w:before="143" w:beforeAutospacing="0" w:after="143" w:afterAutospacing="0" w:line="248" w:lineRule="atLeast"/>
        <w:rPr>
          <w:rFonts w:ascii="Helvetica" w:hAnsi="Helvetica"/>
          <w:color w:val="111111"/>
          <w:sz w:val="16"/>
          <w:szCs w:val="16"/>
        </w:rPr>
      </w:pPr>
      <w:r>
        <w:rPr>
          <w:rFonts w:ascii="Helvetica" w:hAnsi="Helvetica"/>
          <w:color w:val="111111"/>
          <w:sz w:val="16"/>
          <w:szCs w:val="16"/>
        </w:rPr>
        <w:lastRenderedPageBreak/>
        <w:t>In the above example, we have created Singleton instance using lazy initialization. The getInstance() method is instantiating the class for the first use.</w:t>
      </w:r>
    </w:p>
    <w:p w:rsidR="0099458F" w:rsidRPr="006C5B3D" w:rsidRDefault="0099458F" w:rsidP="006C5B3D">
      <w:pPr>
        <w:pStyle w:val="Heading2"/>
      </w:pPr>
      <w:bookmarkStart w:id="60" w:name="_Toc471372180"/>
      <w:r w:rsidRPr="006C5B3D">
        <w:t>3. Singleton and Thread Safety</w:t>
      </w:r>
      <w:bookmarkEnd w:id="60"/>
    </w:p>
    <w:p w:rsidR="0099458F" w:rsidRDefault="0099458F" w:rsidP="0099458F">
      <w:pPr>
        <w:pStyle w:val="NormalWeb"/>
        <w:shd w:val="clear" w:color="auto" w:fill="FFFFFF"/>
        <w:spacing w:before="143" w:beforeAutospacing="0" w:after="143" w:afterAutospacing="0" w:line="248" w:lineRule="atLeast"/>
        <w:rPr>
          <w:rFonts w:ascii="Helvetica" w:hAnsi="Helvetica"/>
          <w:color w:val="111111"/>
          <w:sz w:val="16"/>
          <w:szCs w:val="16"/>
        </w:rPr>
      </w:pPr>
      <w:r>
        <w:rPr>
          <w:rFonts w:ascii="Helvetica" w:hAnsi="Helvetica"/>
          <w:color w:val="111111"/>
          <w:sz w:val="16"/>
          <w:szCs w:val="16"/>
        </w:rPr>
        <w:t>Thread-safe code is particularly important in Singleton. Two instances of Singleton class will be created if the getInstance() called simultaneously by two threads. To avoid such issues, we’ll make the getInstance() method synchronized. This way we force every thread to wait until its turn before it executes. I.e. no two threads can be entered into getInstance() method at the same time.</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kwd"/>
          <w:rFonts w:ascii="Consolas" w:hAnsi="Consolas" w:cs="Consolas"/>
          <w:color w:val="000088"/>
          <w:sz w:val="13"/>
          <w:szCs w:val="13"/>
        </w:rPr>
        <w:t>public</w:t>
      </w:r>
      <w:r>
        <w:rPr>
          <w:rStyle w:val="pln"/>
          <w:rFonts w:ascii="Consolas" w:hAnsi="Consolas" w:cs="Consolas"/>
          <w:color w:val="000000"/>
          <w:sz w:val="13"/>
          <w:szCs w:val="13"/>
        </w:rPr>
        <w:t xml:space="preserve"> </w:t>
      </w:r>
      <w:r>
        <w:rPr>
          <w:rStyle w:val="kwd"/>
          <w:rFonts w:ascii="Consolas" w:hAnsi="Consolas" w:cs="Consolas"/>
          <w:color w:val="000088"/>
          <w:sz w:val="13"/>
          <w:szCs w:val="13"/>
        </w:rPr>
        <w:t>static</w:t>
      </w:r>
      <w:r>
        <w:rPr>
          <w:rStyle w:val="pln"/>
          <w:rFonts w:ascii="Consolas" w:hAnsi="Consolas" w:cs="Consolas"/>
          <w:color w:val="000000"/>
          <w:sz w:val="13"/>
          <w:szCs w:val="13"/>
        </w:rPr>
        <w:t xml:space="preserve"> </w:t>
      </w:r>
      <w:r>
        <w:rPr>
          <w:rStyle w:val="kwd"/>
          <w:rFonts w:ascii="Consolas" w:hAnsi="Consolas" w:cs="Consolas"/>
          <w:color w:val="000088"/>
          <w:sz w:val="13"/>
          <w:szCs w:val="13"/>
        </w:rPr>
        <w:t>synchronized</w:t>
      </w:r>
      <w:r>
        <w:rPr>
          <w:rStyle w:val="pln"/>
          <w:rFonts w:ascii="Consolas" w:hAnsi="Consolas" w:cs="Consolas"/>
          <w:color w:val="000000"/>
          <w:sz w:val="13"/>
          <w:szCs w:val="13"/>
        </w:rPr>
        <w:t xml:space="preserve"> </w:t>
      </w:r>
      <w:r>
        <w:rPr>
          <w:rStyle w:val="typ"/>
          <w:rFonts w:ascii="Consolas" w:hAnsi="Consolas" w:cs="Consolas"/>
          <w:color w:val="660066"/>
          <w:sz w:val="13"/>
          <w:szCs w:val="13"/>
        </w:rPr>
        <w:t>Singleton</w:t>
      </w:r>
      <w:r>
        <w:rPr>
          <w:rStyle w:val="pln"/>
          <w:rFonts w:ascii="Consolas" w:hAnsi="Consolas" w:cs="Consolas"/>
          <w:color w:val="000000"/>
          <w:sz w:val="13"/>
          <w:szCs w:val="13"/>
        </w:rPr>
        <w:t xml:space="preserve"> getInstance</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com"/>
          <w:rFonts w:ascii="Consolas" w:hAnsi="Consolas" w:cs="Consolas"/>
          <w:color w:val="880000"/>
          <w:sz w:val="13"/>
          <w:szCs w:val="13"/>
        </w:rPr>
        <w:t>/* Lazy initialization, creating object on first use */</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kwd"/>
          <w:rFonts w:ascii="Consolas" w:hAnsi="Consolas" w:cs="Consolas"/>
          <w:color w:val="000088"/>
          <w:sz w:val="13"/>
          <w:szCs w:val="13"/>
        </w:rPr>
        <w:t>if</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r>
        <w:rPr>
          <w:rStyle w:val="pln"/>
          <w:rFonts w:ascii="Consolas" w:hAnsi="Consolas" w:cs="Consolas"/>
          <w:color w:val="000000"/>
          <w:sz w:val="13"/>
          <w:szCs w:val="13"/>
        </w:rPr>
        <w:t xml:space="preserve">instance </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kwd"/>
          <w:rFonts w:ascii="Consolas" w:hAnsi="Consolas" w:cs="Consolas"/>
          <w:color w:val="000088"/>
          <w:sz w:val="13"/>
          <w:szCs w:val="13"/>
        </w:rPr>
        <w:t>null</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t xml:space="preserve">instance </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kwd"/>
          <w:rFonts w:ascii="Consolas" w:hAnsi="Consolas" w:cs="Consolas"/>
          <w:color w:val="000088"/>
          <w:sz w:val="13"/>
          <w:szCs w:val="13"/>
        </w:rPr>
        <w:t>new</w:t>
      </w:r>
      <w:r>
        <w:rPr>
          <w:rStyle w:val="pln"/>
          <w:rFonts w:ascii="Consolas" w:hAnsi="Consolas" w:cs="Consolas"/>
          <w:color w:val="000000"/>
          <w:sz w:val="13"/>
          <w:szCs w:val="13"/>
        </w:rPr>
        <w:t xml:space="preserve"> </w:t>
      </w:r>
      <w:r>
        <w:rPr>
          <w:rStyle w:val="typ"/>
          <w:rFonts w:ascii="Consolas" w:hAnsi="Consolas" w:cs="Consolas"/>
          <w:color w:val="660066"/>
          <w:sz w:val="13"/>
          <w:szCs w:val="13"/>
        </w:rPr>
        <w:t>Singleton</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kwd"/>
          <w:rFonts w:ascii="Consolas" w:hAnsi="Consolas" w:cs="Consolas"/>
          <w:color w:val="000088"/>
          <w:sz w:val="13"/>
          <w:szCs w:val="13"/>
        </w:rPr>
        <w:t>return</w:t>
      </w:r>
      <w:r>
        <w:rPr>
          <w:rStyle w:val="pln"/>
          <w:rFonts w:ascii="Consolas" w:hAnsi="Consolas" w:cs="Consolas"/>
          <w:color w:val="000000"/>
          <w:sz w:val="13"/>
          <w:szCs w:val="13"/>
        </w:rPr>
        <w:t xml:space="preserve"> instance</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Fonts w:ascii="Consolas" w:hAnsi="Consolas" w:cs="Consolas"/>
          <w:color w:val="111111"/>
          <w:sz w:val="13"/>
          <w:szCs w:val="13"/>
        </w:rPr>
      </w:pPr>
      <w:r>
        <w:rPr>
          <w:rStyle w:val="pun"/>
          <w:rFonts w:ascii="Consolas" w:hAnsi="Consolas" w:cs="Consolas"/>
          <w:color w:val="666600"/>
          <w:sz w:val="13"/>
          <w:szCs w:val="13"/>
        </w:rPr>
        <w:t>}</w:t>
      </w:r>
    </w:p>
    <w:p w:rsidR="0099458F" w:rsidRDefault="0099458F" w:rsidP="0099458F">
      <w:pPr>
        <w:pStyle w:val="NormalWeb"/>
        <w:shd w:val="clear" w:color="auto" w:fill="FFFFFF"/>
        <w:spacing w:before="143" w:beforeAutospacing="0" w:after="143" w:afterAutospacing="0" w:line="248" w:lineRule="atLeast"/>
        <w:rPr>
          <w:rFonts w:ascii="Helvetica" w:hAnsi="Helvetica"/>
          <w:color w:val="111111"/>
          <w:sz w:val="16"/>
          <w:szCs w:val="16"/>
        </w:rPr>
      </w:pPr>
      <w:r>
        <w:rPr>
          <w:rFonts w:ascii="Helvetica" w:hAnsi="Helvetica"/>
          <w:color w:val="111111"/>
          <w:sz w:val="16"/>
          <w:szCs w:val="16"/>
        </w:rPr>
        <w:t>The above implementation will answer to thread safety problem, however synchronized methods are expensive and will have serious performance hit. We will change the getInstance() method not to check for synchronization, if instance is already created.</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kwd"/>
          <w:rFonts w:ascii="Consolas" w:hAnsi="Consolas" w:cs="Consolas"/>
          <w:color w:val="000088"/>
          <w:sz w:val="13"/>
          <w:szCs w:val="13"/>
        </w:rPr>
        <w:t>public</w:t>
      </w:r>
      <w:r>
        <w:rPr>
          <w:rStyle w:val="pln"/>
          <w:rFonts w:ascii="Consolas" w:hAnsi="Consolas" w:cs="Consolas"/>
          <w:color w:val="000000"/>
          <w:sz w:val="13"/>
          <w:szCs w:val="13"/>
        </w:rPr>
        <w:t xml:space="preserve"> </w:t>
      </w:r>
      <w:r>
        <w:rPr>
          <w:rStyle w:val="kwd"/>
          <w:rFonts w:ascii="Consolas" w:hAnsi="Consolas" w:cs="Consolas"/>
          <w:color w:val="000088"/>
          <w:sz w:val="13"/>
          <w:szCs w:val="13"/>
        </w:rPr>
        <w:t>static</w:t>
      </w:r>
      <w:r>
        <w:rPr>
          <w:rStyle w:val="pln"/>
          <w:rFonts w:ascii="Consolas" w:hAnsi="Consolas" w:cs="Consolas"/>
          <w:color w:val="000000"/>
          <w:sz w:val="13"/>
          <w:szCs w:val="13"/>
        </w:rPr>
        <w:t xml:space="preserve"> </w:t>
      </w:r>
      <w:r>
        <w:rPr>
          <w:rStyle w:val="kwd"/>
          <w:rFonts w:ascii="Consolas" w:hAnsi="Consolas" w:cs="Consolas"/>
          <w:color w:val="000088"/>
          <w:sz w:val="13"/>
          <w:szCs w:val="13"/>
        </w:rPr>
        <w:t>synchronized</w:t>
      </w:r>
      <w:r>
        <w:rPr>
          <w:rStyle w:val="pln"/>
          <w:rFonts w:ascii="Consolas" w:hAnsi="Consolas" w:cs="Consolas"/>
          <w:color w:val="000000"/>
          <w:sz w:val="13"/>
          <w:szCs w:val="13"/>
        </w:rPr>
        <w:t xml:space="preserve"> </w:t>
      </w:r>
      <w:r>
        <w:rPr>
          <w:rStyle w:val="typ"/>
          <w:rFonts w:ascii="Consolas" w:hAnsi="Consolas" w:cs="Consolas"/>
          <w:color w:val="660066"/>
          <w:sz w:val="13"/>
          <w:szCs w:val="13"/>
        </w:rPr>
        <w:t>Singleton</w:t>
      </w:r>
      <w:r>
        <w:rPr>
          <w:rStyle w:val="pln"/>
          <w:rFonts w:ascii="Consolas" w:hAnsi="Consolas" w:cs="Consolas"/>
          <w:color w:val="000000"/>
          <w:sz w:val="13"/>
          <w:szCs w:val="13"/>
        </w:rPr>
        <w:t xml:space="preserve"> getInstance</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com"/>
          <w:rFonts w:ascii="Consolas" w:hAnsi="Consolas" w:cs="Consolas"/>
          <w:color w:val="880000"/>
          <w:sz w:val="13"/>
          <w:szCs w:val="13"/>
        </w:rPr>
        <w:t>/* Lazy initialization, creating object on first use */</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kwd"/>
          <w:rFonts w:ascii="Consolas" w:hAnsi="Consolas" w:cs="Consolas"/>
          <w:color w:val="000088"/>
          <w:sz w:val="13"/>
          <w:szCs w:val="13"/>
        </w:rPr>
        <w:t>if</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r>
        <w:rPr>
          <w:rStyle w:val="pln"/>
          <w:rFonts w:ascii="Consolas" w:hAnsi="Consolas" w:cs="Consolas"/>
          <w:color w:val="000000"/>
          <w:sz w:val="13"/>
          <w:szCs w:val="13"/>
        </w:rPr>
        <w:t xml:space="preserve">instance </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kwd"/>
          <w:rFonts w:ascii="Consolas" w:hAnsi="Consolas" w:cs="Consolas"/>
          <w:color w:val="000088"/>
          <w:sz w:val="13"/>
          <w:szCs w:val="13"/>
        </w:rPr>
        <w:t>null</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kwd"/>
          <w:rFonts w:ascii="Consolas" w:hAnsi="Consolas" w:cs="Consolas"/>
          <w:color w:val="000088"/>
          <w:sz w:val="13"/>
          <w:szCs w:val="13"/>
        </w:rPr>
        <w:t>synchronized</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r>
        <w:rPr>
          <w:rStyle w:val="typ"/>
          <w:rFonts w:ascii="Consolas" w:hAnsi="Consolas" w:cs="Consolas"/>
          <w:color w:val="660066"/>
          <w:sz w:val="13"/>
          <w:szCs w:val="13"/>
        </w:rPr>
        <w:t>Singleton</w:t>
      </w:r>
      <w:r>
        <w:rPr>
          <w:rStyle w:val="pun"/>
          <w:rFonts w:ascii="Consolas" w:hAnsi="Consolas" w:cs="Consolas"/>
          <w:color w:val="666600"/>
          <w:sz w:val="13"/>
          <w:szCs w:val="13"/>
        </w:rPr>
        <w:t>.</w:t>
      </w:r>
      <w:r>
        <w:rPr>
          <w:rStyle w:val="kwd"/>
          <w:rFonts w:ascii="Consolas" w:hAnsi="Consolas" w:cs="Consolas"/>
          <w:color w:val="000088"/>
          <w:sz w:val="13"/>
          <w:szCs w:val="13"/>
        </w:rPr>
        <w:t>class</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kwd"/>
          <w:rFonts w:ascii="Consolas" w:hAnsi="Consolas" w:cs="Consolas"/>
          <w:color w:val="000088"/>
          <w:sz w:val="13"/>
          <w:szCs w:val="13"/>
        </w:rPr>
        <w:t>if</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r>
        <w:rPr>
          <w:rStyle w:val="pln"/>
          <w:rFonts w:ascii="Consolas" w:hAnsi="Consolas" w:cs="Consolas"/>
          <w:color w:val="000000"/>
          <w:sz w:val="13"/>
          <w:szCs w:val="13"/>
        </w:rPr>
        <w:t xml:space="preserve">instance </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kwd"/>
          <w:rFonts w:ascii="Consolas" w:hAnsi="Consolas" w:cs="Consolas"/>
          <w:color w:val="000088"/>
          <w:sz w:val="13"/>
          <w:szCs w:val="13"/>
        </w:rPr>
        <w:t>null</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t xml:space="preserve">instance </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kwd"/>
          <w:rFonts w:ascii="Consolas" w:hAnsi="Consolas" w:cs="Consolas"/>
          <w:color w:val="000088"/>
          <w:sz w:val="13"/>
          <w:szCs w:val="13"/>
        </w:rPr>
        <w:t>new</w:t>
      </w:r>
      <w:r>
        <w:rPr>
          <w:rStyle w:val="pln"/>
          <w:rFonts w:ascii="Consolas" w:hAnsi="Consolas" w:cs="Consolas"/>
          <w:color w:val="000000"/>
          <w:sz w:val="13"/>
          <w:szCs w:val="13"/>
        </w:rPr>
        <w:t xml:space="preserve"> </w:t>
      </w:r>
      <w:r>
        <w:rPr>
          <w:rStyle w:val="typ"/>
          <w:rFonts w:ascii="Consolas" w:hAnsi="Consolas" w:cs="Consolas"/>
          <w:color w:val="660066"/>
          <w:sz w:val="13"/>
          <w:szCs w:val="13"/>
        </w:rPr>
        <w:t>Singleton</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kwd"/>
          <w:rFonts w:ascii="Consolas" w:hAnsi="Consolas" w:cs="Consolas"/>
          <w:color w:val="000088"/>
          <w:sz w:val="13"/>
          <w:szCs w:val="13"/>
        </w:rPr>
        <w:t>return</w:t>
      </w:r>
      <w:r>
        <w:rPr>
          <w:rStyle w:val="pln"/>
          <w:rFonts w:ascii="Consolas" w:hAnsi="Consolas" w:cs="Consolas"/>
          <w:color w:val="000000"/>
          <w:sz w:val="13"/>
          <w:szCs w:val="13"/>
        </w:rPr>
        <w:t xml:space="preserve"> instance</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Fonts w:ascii="Consolas" w:hAnsi="Consolas" w:cs="Consolas"/>
          <w:color w:val="111111"/>
          <w:sz w:val="13"/>
          <w:szCs w:val="13"/>
        </w:rPr>
      </w:pPr>
      <w:r>
        <w:rPr>
          <w:rStyle w:val="pun"/>
          <w:rFonts w:ascii="Consolas" w:hAnsi="Consolas" w:cs="Consolas"/>
          <w:color w:val="666600"/>
          <w:sz w:val="13"/>
          <w:szCs w:val="13"/>
        </w:rPr>
        <w:t>}</w:t>
      </w:r>
    </w:p>
    <w:p w:rsidR="0099458F" w:rsidRPr="006C5B3D" w:rsidRDefault="0099458F" w:rsidP="006C5B3D">
      <w:pPr>
        <w:pStyle w:val="Heading2"/>
      </w:pPr>
      <w:bookmarkStart w:id="61" w:name="_Toc471372181"/>
      <w:r w:rsidRPr="006C5B3D">
        <w:t>4. Singleton and Early Initialization</w:t>
      </w:r>
      <w:bookmarkEnd w:id="61"/>
    </w:p>
    <w:p w:rsidR="0099458F" w:rsidRDefault="0099458F" w:rsidP="0099458F">
      <w:pPr>
        <w:pStyle w:val="NormalWeb"/>
        <w:shd w:val="clear" w:color="auto" w:fill="FFFFFF"/>
        <w:spacing w:before="143" w:beforeAutospacing="0" w:after="143" w:afterAutospacing="0" w:line="248" w:lineRule="atLeast"/>
        <w:rPr>
          <w:rFonts w:ascii="Helvetica" w:hAnsi="Helvetica"/>
          <w:color w:val="111111"/>
          <w:sz w:val="16"/>
          <w:szCs w:val="16"/>
        </w:rPr>
      </w:pPr>
      <w:r>
        <w:rPr>
          <w:rFonts w:ascii="Helvetica" w:hAnsi="Helvetica"/>
          <w:color w:val="111111"/>
          <w:sz w:val="16"/>
          <w:szCs w:val="16"/>
        </w:rPr>
        <w:t>Using early initialization we will initialize upfront before your class is being loaded. This way you don’t need to check for synchronization as it is initialized before being used ever.</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kwd"/>
          <w:rFonts w:ascii="Consolas" w:hAnsi="Consolas" w:cs="Consolas"/>
          <w:color w:val="000088"/>
          <w:sz w:val="13"/>
          <w:szCs w:val="13"/>
        </w:rPr>
        <w:t>package</w:t>
      </w:r>
      <w:r>
        <w:rPr>
          <w:rStyle w:val="pln"/>
          <w:rFonts w:ascii="Consolas" w:hAnsi="Consolas" w:cs="Consolas"/>
          <w:color w:val="000000"/>
          <w:sz w:val="13"/>
          <w:szCs w:val="13"/>
        </w:rPr>
        <w:t xml:space="preserve"> com</w:t>
      </w:r>
      <w:r>
        <w:rPr>
          <w:rStyle w:val="pun"/>
          <w:rFonts w:ascii="Consolas" w:hAnsi="Consolas" w:cs="Consolas"/>
          <w:color w:val="666600"/>
          <w:sz w:val="13"/>
          <w:szCs w:val="13"/>
        </w:rPr>
        <w:t>.</w:t>
      </w:r>
      <w:r>
        <w:rPr>
          <w:rStyle w:val="pln"/>
          <w:rFonts w:ascii="Consolas" w:hAnsi="Consolas" w:cs="Consolas"/>
          <w:color w:val="000000"/>
          <w:sz w:val="13"/>
          <w:szCs w:val="13"/>
        </w:rPr>
        <w:t>javatechig</w:t>
      </w:r>
      <w:r>
        <w:rPr>
          <w:rStyle w:val="pun"/>
          <w:rFonts w:ascii="Consolas" w:hAnsi="Consolas" w:cs="Consolas"/>
          <w:color w:val="666600"/>
          <w:sz w:val="13"/>
          <w:szCs w:val="13"/>
        </w:rPr>
        <w:t>.</w:t>
      </w:r>
      <w:r>
        <w:rPr>
          <w:rStyle w:val="pln"/>
          <w:rFonts w:ascii="Consolas" w:hAnsi="Consolas" w:cs="Consolas"/>
          <w:color w:val="000000"/>
          <w:sz w:val="13"/>
          <w:szCs w:val="13"/>
        </w:rPr>
        <w:t>creational</w:t>
      </w:r>
      <w:r>
        <w:rPr>
          <w:rStyle w:val="pun"/>
          <w:rFonts w:ascii="Consolas" w:hAnsi="Consolas" w:cs="Consolas"/>
          <w:color w:val="666600"/>
          <w:sz w:val="13"/>
          <w:szCs w:val="13"/>
        </w:rPr>
        <w:t>.</w:t>
      </w:r>
      <w:r>
        <w:rPr>
          <w:rStyle w:val="pln"/>
          <w:rFonts w:ascii="Consolas" w:hAnsi="Consolas" w:cs="Consolas"/>
          <w:color w:val="000000"/>
          <w:sz w:val="13"/>
          <w:szCs w:val="13"/>
        </w:rPr>
        <w:t>singleton</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kwd"/>
          <w:rFonts w:ascii="Consolas" w:hAnsi="Consolas" w:cs="Consolas"/>
          <w:color w:val="000088"/>
          <w:sz w:val="13"/>
          <w:szCs w:val="13"/>
        </w:rPr>
        <w:t>class</w:t>
      </w:r>
      <w:r>
        <w:rPr>
          <w:rStyle w:val="pln"/>
          <w:rFonts w:ascii="Consolas" w:hAnsi="Consolas" w:cs="Consolas"/>
          <w:color w:val="000000"/>
          <w:sz w:val="13"/>
          <w:szCs w:val="13"/>
        </w:rPr>
        <w:t xml:space="preserve"> </w:t>
      </w:r>
      <w:r>
        <w:rPr>
          <w:rStyle w:val="typ"/>
          <w:rFonts w:ascii="Consolas" w:hAnsi="Consolas" w:cs="Consolas"/>
          <w:color w:val="660066"/>
          <w:sz w:val="13"/>
          <w:szCs w:val="13"/>
        </w:rPr>
        <w:t>Singleton</w:t>
      </w:r>
      <w:r>
        <w:rPr>
          <w:rStyle w:val="pln"/>
          <w:rFonts w:ascii="Consolas" w:hAnsi="Consolas" w:cs="Consolas"/>
          <w:color w:val="000000"/>
          <w:sz w:val="13"/>
          <w:szCs w:val="13"/>
        </w:rPr>
        <w:t xml:space="preserve"> </w:t>
      </w:r>
      <w:r>
        <w:rPr>
          <w:rStyle w:val="kwd"/>
          <w:rFonts w:ascii="Consolas" w:hAnsi="Consolas" w:cs="Consolas"/>
          <w:color w:val="000088"/>
          <w:sz w:val="13"/>
          <w:szCs w:val="13"/>
        </w:rPr>
        <w:t>implements</w:t>
      </w:r>
      <w:r>
        <w:rPr>
          <w:rStyle w:val="pln"/>
          <w:rFonts w:ascii="Consolas" w:hAnsi="Consolas" w:cs="Consolas"/>
          <w:color w:val="000000"/>
          <w:sz w:val="13"/>
          <w:szCs w:val="13"/>
        </w:rPr>
        <w:t xml:space="preserve"> </w:t>
      </w:r>
      <w:r>
        <w:rPr>
          <w:rStyle w:val="typ"/>
          <w:rFonts w:ascii="Consolas" w:hAnsi="Consolas" w:cs="Consolas"/>
          <w:color w:val="660066"/>
          <w:sz w:val="13"/>
          <w:szCs w:val="13"/>
        </w:rPr>
        <w:t>Cloneable</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kwd"/>
          <w:rFonts w:ascii="Consolas" w:hAnsi="Consolas" w:cs="Consolas"/>
          <w:color w:val="000088"/>
          <w:sz w:val="13"/>
          <w:szCs w:val="13"/>
        </w:rPr>
        <w:t>private</w:t>
      </w:r>
      <w:r>
        <w:rPr>
          <w:rStyle w:val="pln"/>
          <w:rFonts w:ascii="Consolas" w:hAnsi="Consolas" w:cs="Consolas"/>
          <w:color w:val="000000"/>
          <w:sz w:val="13"/>
          <w:szCs w:val="13"/>
        </w:rPr>
        <w:t xml:space="preserve"> </w:t>
      </w:r>
      <w:r>
        <w:rPr>
          <w:rStyle w:val="kwd"/>
          <w:rFonts w:ascii="Consolas" w:hAnsi="Consolas" w:cs="Consolas"/>
          <w:color w:val="000088"/>
          <w:sz w:val="13"/>
          <w:szCs w:val="13"/>
        </w:rPr>
        <w:t>static</w:t>
      </w:r>
      <w:r>
        <w:rPr>
          <w:rStyle w:val="pln"/>
          <w:rFonts w:ascii="Consolas" w:hAnsi="Consolas" w:cs="Consolas"/>
          <w:color w:val="000000"/>
          <w:sz w:val="13"/>
          <w:szCs w:val="13"/>
        </w:rPr>
        <w:t xml:space="preserve"> </w:t>
      </w:r>
      <w:r>
        <w:rPr>
          <w:rStyle w:val="typ"/>
          <w:rFonts w:ascii="Consolas" w:hAnsi="Consolas" w:cs="Consolas"/>
          <w:color w:val="660066"/>
          <w:sz w:val="13"/>
          <w:szCs w:val="13"/>
        </w:rPr>
        <w:t>Singleton</w:t>
      </w:r>
      <w:r>
        <w:rPr>
          <w:rStyle w:val="pln"/>
          <w:rFonts w:ascii="Consolas" w:hAnsi="Consolas" w:cs="Consolas"/>
          <w:color w:val="000000"/>
          <w:sz w:val="13"/>
          <w:szCs w:val="13"/>
        </w:rPr>
        <w:t xml:space="preserve"> instance</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com"/>
          <w:rFonts w:ascii="Consolas" w:hAnsi="Consolas" w:cs="Consolas"/>
          <w:color w:val="880000"/>
          <w:sz w:val="13"/>
          <w:szCs w:val="13"/>
        </w:rPr>
        <w:t>/* Private Constructor prevents any other class from instantiating */</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kwd"/>
          <w:rFonts w:ascii="Consolas" w:hAnsi="Consolas" w:cs="Consolas"/>
          <w:color w:val="000088"/>
          <w:sz w:val="13"/>
          <w:szCs w:val="13"/>
        </w:rPr>
        <w:t>private</w:t>
      </w:r>
      <w:r>
        <w:rPr>
          <w:rStyle w:val="pln"/>
          <w:rFonts w:ascii="Consolas" w:hAnsi="Consolas" w:cs="Consolas"/>
          <w:color w:val="000000"/>
          <w:sz w:val="13"/>
          <w:szCs w:val="13"/>
        </w:rPr>
        <w:t xml:space="preserve"> </w:t>
      </w:r>
      <w:r>
        <w:rPr>
          <w:rStyle w:val="typ"/>
          <w:rFonts w:ascii="Consolas" w:hAnsi="Consolas" w:cs="Consolas"/>
          <w:color w:val="660066"/>
          <w:sz w:val="13"/>
          <w:szCs w:val="13"/>
        </w:rPr>
        <w:t>Singleton</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kwd"/>
          <w:rFonts w:ascii="Consolas" w:hAnsi="Consolas" w:cs="Consolas"/>
          <w:color w:val="000088"/>
          <w:sz w:val="13"/>
          <w:szCs w:val="13"/>
        </w:rPr>
        <w:t>public</w:t>
      </w:r>
      <w:r>
        <w:rPr>
          <w:rStyle w:val="pln"/>
          <w:rFonts w:ascii="Consolas" w:hAnsi="Consolas" w:cs="Consolas"/>
          <w:color w:val="000000"/>
          <w:sz w:val="13"/>
          <w:szCs w:val="13"/>
        </w:rPr>
        <w:t xml:space="preserve"> </w:t>
      </w:r>
      <w:r>
        <w:rPr>
          <w:rStyle w:val="kwd"/>
          <w:rFonts w:ascii="Consolas" w:hAnsi="Consolas" w:cs="Consolas"/>
          <w:color w:val="000088"/>
          <w:sz w:val="13"/>
          <w:szCs w:val="13"/>
        </w:rPr>
        <w:t>static</w:t>
      </w:r>
      <w:r>
        <w:rPr>
          <w:rStyle w:val="pln"/>
          <w:rFonts w:ascii="Consolas" w:hAnsi="Consolas" w:cs="Consolas"/>
          <w:color w:val="000000"/>
          <w:sz w:val="13"/>
          <w:szCs w:val="13"/>
        </w:rPr>
        <w:t xml:space="preserve"> </w:t>
      </w:r>
      <w:r>
        <w:rPr>
          <w:rStyle w:val="kwd"/>
          <w:rFonts w:ascii="Consolas" w:hAnsi="Consolas" w:cs="Consolas"/>
          <w:color w:val="000088"/>
          <w:sz w:val="13"/>
          <w:szCs w:val="13"/>
        </w:rPr>
        <w:t>synchronized</w:t>
      </w:r>
      <w:r>
        <w:rPr>
          <w:rStyle w:val="pln"/>
          <w:rFonts w:ascii="Consolas" w:hAnsi="Consolas" w:cs="Consolas"/>
          <w:color w:val="000000"/>
          <w:sz w:val="13"/>
          <w:szCs w:val="13"/>
        </w:rPr>
        <w:t xml:space="preserve"> </w:t>
      </w:r>
      <w:r>
        <w:rPr>
          <w:rStyle w:val="typ"/>
          <w:rFonts w:ascii="Consolas" w:hAnsi="Consolas" w:cs="Consolas"/>
          <w:color w:val="660066"/>
          <w:sz w:val="13"/>
          <w:szCs w:val="13"/>
        </w:rPr>
        <w:t>Singleton</w:t>
      </w:r>
      <w:r>
        <w:rPr>
          <w:rStyle w:val="pln"/>
          <w:rFonts w:ascii="Consolas" w:hAnsi="Consolas" w:cs="Consolas"/>
          <w:color w:val="000000"/>
          <w:sz w:val="13"/>
          <w:szCs w:val="13"/>
        </w:rPr>
        <w:t xml:space="preserve"> getInstance</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com"/>
          <w:rFonts w:ascii="Consolas" w:hAnsi="Consolas" w:cs="Consolas"/>
          <w:color w:val="880000"/>
          <w:sz w:val="13"/>
          <w:szCs w:val="13"/>
        </w:rPr>
        <w:t>/* Lazy initialization, creating object on first use */</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kwd"/>
          <w:rFonts w:ascii="Consolas" w:hAnsi="Consolas" w:cs="Consolas"/>
          <w:color w:val="000088"/>
          <w:sz w:val="13"/>
          <w:szCs w:val="13"/>
        </w:rPr>
        <w:t>if</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r>
        <w:rPr>
          <w:rStyle w:val="pln"/>
          <w:rFonts w:ascii="Consolas" w:hAnsi="Consolas" w:cs="Consolas"/>
          <w:color w:val="000000"/>
          <w:sz w:val="13"/>
          <w:szCs w:val="13"/>
        </w:rPr>
        <w:t xml:space="preserve">instance </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kwd"/>
          <w:rFonts w:ascii="Consolas" w:hAnsi="Consolas" w:cs="Consolas"/>
          <w:color w:val="000088"/>
          <w:sz w:val="13"/>
          <w:szCs w:val="13"/>
        </w:rPr>
        <w:t>null</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kwd"/>
          <w:rFonts w:ascii="Consolas" w:hAnsi="Consolas" w:cs="Consolas"/>
          <w:color w:val="000088"/>
          <w:sz w:val="13"/>
          <w:szCs w:val="13"/>
        </w:rPr>
        <w:t>synchronized</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r>
        <w:rPr>
          <w:rStyle w:val="typ"/>
          <w:rFonts w:ascii="Consolas" w:hAnsi="Consolas" w:cs="Consolas"/>
          <w:color w:val="660066"/>
          <w:sz w:val="13"/>
          <w:szCs w:val="13"/>
        </w:rPr>
        <w:t>Singleton</w:t>
      </w:r>
      <w:r>
        <w:rPr>
          <w:rStyle w:val="pun"/>
          <w:rFonts w:ascii="Consolas" w:hAnsi="Consolas" w:cs="Consolas"/>
          <w:color w:val="666600"/>
          <w:sz w:val="13"/>
          <w:szCs w:val="13"/>
        </w:rPr>
        <w:t>.</w:t>
      </w:r>
      <w:r>
        <w:rPr>
          <w:rStyle w:val="kwd"/>
          <w:rFonts w:ascii="Consolas" w:hAnsi="Consolas" w:cs="Consolas"/>
          <w:color w:val="000088"/>
          <w:sz w:val="13"/>
          <w:szCs w:val="13"/>
        </w:rPr>
        <w:t>class</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kwd"/>
          <w:rFonts w:ascii="Consolas" w:hAnsi="Consolas" w:cs="Consolas"/>
          <w:color w:val="000088"/>
          <w:sz w:val="13"/>
          <w:szCs w:val="13"/>
        </w:rPr>
        <w:t>if</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r>
        <w:rPr>
          <w:rStyle w:val="pln"/>
          <w:rFonts w:ascii="Consolas" w:hAnsi="Consolas" w:cs="Consolas"/>
          <w:color w:val="000000"/>
          <w:sz w:val="13"/>
          <w:szCs w:val="13"/>
        </w:rPr>
        <w:t xml:space="preserve">instance </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kwd"/>
          <w:rFonts w:ascii="Consolas" w:hAnsi="Consolas" w:cs="Consolas"/>
          <w:color w:val="000088"/>
          <w:sz w:val="13"/>
          <w:szCs w:val="13"/>
        </w:rPr>
        <w:t>null</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t xml:space="preserve">instance </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kwd"/>
          <w:rFonts w:ascii="Consolas" w:hAnsi="Consolas" w:cs="Consolas"/>
          <w:color w:val="000088"/>
          <w:sz w:val="13"/>
          <w:szCs w:val="13"/>
        </w:rPr>
        <w:t>new</w:t>
      </w:r>
      <w:r>
        <w:rPr>
          <w:rStyle w:val="pln"/>
          <w:rFonts w:ascii="Consolas" w:hAnsi="Consolas" w:cs="Consolas"/>
          <w:color w:val="000000"/>
          <w:sz w:val="13"/>
          <w:szCs w:val="13"/>
        </w:rPr>
        <w:t xml:space="preserve"> </w:t>
      </w:r>
      <w:r>
        <w:rPr>
          <w:rStyle w:val="typ"/>
          <w:rFonts w:ascii="Consolas" w:hAnsi="Consolas" w:cs="Consolas"/>
          <w:color w:val="660066"/>
          <w:sz w:val="13"/>
          <w:szCs w:val="13"/>
        </w:rPr>
        <w:t>Singleton</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kwd"/>
          <w:rFonts w:ascii="Consolas" w:hAnsi="Consolas" w:cs="Consolas"/>
          <w:color w:val="000088"/>
          <w:sz w:val="13"/>
          <w:szCs w:val="13"/>
        </w:rPr>
        <w:t>return</w:t>
      </w:r>
      <w:r>
        <w:rPr>
          <w:rStyle w:val="pln"/>
          <w:rFonts w:ascii="Consolas" w:hAnsi="Consolas" w:cs="Consolas"/>
          <w:color w:val="000000"/>
          <w:sz w:val="13"/>
          <w:szCs w:val="13"/>
        </w:rPr>
        <w:t xml:space="preserve"> instance</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com"/>
          <w:rFonts w:ascii="Consolas" w:hAnsi="Consolas" w:cs="Consolas"/>
          <w:color w:val="880000"/>
          <w:sz w:val="13"/>
          <w:szCs w:val="13"/>
        </w:rPr>
        <w:t>/* Prevent cloning */</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lit"/>
          <w:rFonts w:ascii="Consolas" w:hAnsi="Consolas" w:cs="Consolas"/>
          <w:color w:val="006666"/>
          <w:sz w:val="13"/>
          <w:szCs w:val="13"/>
        </w:rPr>
        <w:t>@Override</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kwd"/>
          <w:rFonts w:ascii="Consolas" w:hAnsi="Consolas" w:cs="Consolas"/>
          <w:color w:val="000088"/>
          <w:sz w:val="13"/>
          <w:szCs w:val="13"/>
        </w:rPr>
        <w:t>public</w:t>
      </w:r>
      <w:r>
        <w:rPr>
          <w:rStyle w:val="pln"/>
          <w:rFonts w:ascii="Consolas" w:hAnsi="Consolas" w:cs="Consolas"/>
          <w:color w:val="000000"/>
          <w:sz w:val="13"/>
          <w:szCs w:val="13"/>
        </w:rPr>
        <w:t xml:space="preserve"> </w:t>
      </w:r>
      <w:r>
        <w:rPr>
          <w:rStyle w:val="typ"/>
          <w:rFonts w:ascii="Consolas" w:hAnsi="Consolas" w:cs="Consolas"/>
          <w:color w:val="660066"/>
          <w:sz w:val="13"/>
          <w:szCs w:val="13"/>
        </w:rPr>
        <w:t>Object</w:t>
      </w:r>
      <w:r>
        <w:rPr>
          <w:rStyle w:val="pln"/>
          <w:rFonts w:ascii="Consolas" w:hAnsi="Consolas" w:cs="Consolas"/>
          <w:color w:val="000000"/>
          <w:sz w:val="13"/>
          <w:szCs w:val="13"/>
        </w:rPr>
        <w:t xml:space="preserve"> clone</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kwd"/>
          <w:rFonts w:ascii="Consolas" w:hAnsi="Consolas" w:cs="Consolas"/>
          <w:color w:val="000088"/>
          <w:sz w:val="13"/>
          <w:szCs w:val="13"/>
        </w:rPr>
        <w:t>throws</w:t>
      </w:r>
      <w:r>
        <w:rPr>
          <w:rStyle w:val="pln"/>
          <w:rFonts w:ascii="Consolas" w:hAnsi="Consolas" w:cs="Consolas"/>
          <w:color w:val="000000"/>
          <w:sz w:val="13"/>
          <w:szCs w:val="13"/>
        </w:rPr>
        <w:t xml:space="preserve"> </w:t>
      </w:r>
      <w:r>
        <w:rPr>
          <w:rStyle w:val="typ"/>
          <w:rFonts w:ascii="Consolas" w:hAnsi="Consolas" w:cs="Consolas"/>
          <w:color w:val="660066"/>
          <w:sz w:val="13"/>
          <w:szCs w:val="13"/>
        </w:rPr>
        <w:t>CloneNotSupportedException</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kwd"/>
          <w:rFonts w:ascii="Consolas" w:hAnsi="Consolas" w:cs="Consolas"/>
          <w:color w:val="000088"/>
          <w:sz w:val="13"/>
          <w:szCs w:val="13"/>
        </w:rPr>
        <w:t>throw</w:t>
      </w:r>
      <w:r>
        <w:rPr>
          <w:rStyle w:val="pln"/>
          <w:rFonts w:ascii="Consolas" w:hAnsi="Consolas" w:cs="Consolas"/>
          <w:color w:val="000000"/>
          <w:sz w:val="13"/>
          <w:szCs w:val="13"/>
        </w:rPr>
        <w:t xml:space="preserve"> </w:t>
      </w:r>
      <w:r>
        <w:rPr>
          <w:rStyle w:val="kwd"/>
          <w:rFonts w:ascii="Consolas" w:hAnsi="Consolas" w:cs="Consolas"/>
          <w:color w:val="000088"/>
          <w:sz w:val="13"/>
          <w:szCs w:val="13"/>
        </w:rPr>
        <w:t>new</w:t>
      </w:r>
      <w:r>
        <w:rPr>
          <w:rStyle w:val="pln"/>
          <w:rFonts w:ascii="Consolas" w:hAnsi="Consolas" w:cs="Consolas"/>
          <w:color w:val="000000"/>
          <w:sz w:val="13"/>
          <w:szCs w:val="13"/>
        </w:rPr>
        <w:t xml:space="preserve"> </w:t>
      </w:r>
      <w:r>
        <w:rPr>
          <w:rStyle w:val="typ"/>
          <w:rFonts w:ascii="Consolas" w:hAnsi="Consolas" w:cs="Consolas"/>
          <w:color w:val="660066"/>
          <w:sz w:val="13"/>
          <w:szCs w:val="13"/>
        </w:rPr>
        <w:t>CloneNotSupportedException</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kwd"/>
          <w:rFonts w:ascii="Consolas" w:hAnsi="Consolas" w:cs="Consolas"/>
          <w:color w:val="000088"/>
          <w:sz w:val="13"/>
          <w:szCs w:val="13"/>
        </w:rPr>
        <w:t>public</w:t>
      </w:r>
      <w:r>
        <w:rPr>
          <w:rStyle w:val="pln"/>
          <w:rFonts w:ascii="Consolas" w:hAnsi="Consolas" w:cs="Consolas"/>
          <w:color w:val="000000"/>
          <w:sz w:val="13"/>
          <w:szCs w:val="13"/>
        </w:rPr>
        <w:t xml:space="preserve"> </w:t>
      </w:r>
      <w:r>
        <w:rPr>
          <w:rStyle w:val="kwd"/>
          <w:rFonts w:ascii="Consolas" w:hAnsi="Consolas" w:cs="Consolas"/>
          <w:color w:val="000088"/>
          <w:sz w:val="13"/>
          <w:szCs w:val="13"/>
        </w:rPr>
        <w:t>void</w:t>
      </w:r>
      <w:r>
        <w:rPr>
          <w:rStyle w:val="pln"/>
          <w:rFonts w:ascii="Consolas" w:hAnsi="Consolas" w:cs="Consolas"/>
          <w:color w:val="000000"/>
          <w:sz w:val="13"/>
          <w:szCs w:val="13"/>
        </w:rPr>
        <w:t xml:space="preserve"> display</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typ"/>
          <w:rFonts w:ascii="Consolas" w:hAnsi="Consolas" w:cs="Consolas"/>
          <w:color w:val="660066"/>
          <w:sz w:val="13"/>
          <w:szCs w:val="13"/>
        </w:rPr>
        <w:t>System</w:t>
      </w:r>
      <w:r>
        <w:rPr>
          <w:rStyle w:val="pun"/>
          <w:rFonts w:ascii="Consolas" w:hAnsi="Consolas" w:cs="Consolas"/>
          <w:color w:val="666600"/>
          <w:sz w:val="13"/>
          <w:szCs w:val="13"/>
        </w:rPr>
        <w:t>.</w:t>
      </w:r>
      <w:r>
        <w:rPr>
          <w:rStyle w:val="pln"/>
          <w:rFonts w:ascii="Consolas" w:hAnsi="Consolas" w:cs="Consolas"/>
          <w:color w:val="000000"/>
          <w:sz w:val="13"/>
          <w:szCs w:val="13"/>
        </w:rPr>
        <w:t>out</w:t>
      </w:r>
      <w:r>
        <w:rPr>
          <w:rStyle w:val="pun"/>
          <w:rFonts w:ascii="Consolas" w:hAnsi="Consolas" w:cs="Consolas"/>
          <w:color w:val="666600"/>
          <w:sz w:val="13"/>
          <w:szCs w:val="13"/>
        </w:rPr>
        <w:t>.</w:t>
      </w:r>
      <w:r>
        <w:rPr>
          <w:rStyle w:val="pln"/>
          <w:rFonts w:ascii="Consolas" w:hAnsi="Consolas" w:cs="Consolas"/>
          <w:color w:val="000000"/>
          <w:sz w:val="13"/>
          <w:szCs w:val="13"/>
        </w:rPr>
        <w:t>println</w:t>
      </w:r>
      <w:r>
        <w:rPr>
          <w:rStyle w:val="pun"/>
          <w:rFonts w:ascii="Consolas" w:hAnsi="Consolas" w:cs="Consolas"/>
          <w:color w:val="666600"/>
          <w:sz w:val="13"/>
          <w:szCs w:val="13"/>
        </w:rPr>
        <w:t>(</w:t>
      </w:r>
      <w:r>
        <w:rPr>
          <w:rStyle w:val="str"/>
          <w:rFonts w:ascii="Consolas" w:hAnsi="Consolas" w:cs="Consolas"/>
          <w:color w:val="008800"/>
          <w:sz w:val="13"/>
          <w:szCs w:val="13"/>
        </w:rPr>
        <w:t>"Hurray! I am display from Singleton!"</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Fonts w:ascii="Consolas" w:hAnsi="Consolas" w:cs="Consolas"/>
          <w:color w:val="111111"/>
          <w:sz w:val="13"/>
          <w:szCs w:val="13"/>
        </w:rPr>
      </w:pPr>
      <w:r>
        <w:rPr>
          <w:rStyle w:val="pun"/>
          <w:rFonts w:ascii="Consolas" w:hAnsi="Consolas" w:cs="Consolas"/>
          <w:color w:val="666600"/>
          <w:sz w:val="13"/>
          <w:szCs w:val="13"/>
        </w:rPr>
        <w:t>}</w:t>
      </w:r>
    </w:p>
    <w:p w:rsidR="0099458F" w:rsidRPr="006C5B3D" w:rsidRDefault="0099458F" w:rsidP="006C5B3D">
      <w:pPr>
        <w:pStyle w:val="Heading2"/>
      </w:pPr>
      <w:bookmarkStart w:id="62" w:name="_Toc471372182"/>
      <w:r w:rsidRPr="006C5B3D">
        <w:lastRenderedPageBreak/>
        <w:t>5. Singleton and Object Cloning</w:t>
      </w:r>
      <w:bookmarkEnd w:id="62"/>
    </w:p>
    <w:p w:rsidR="0099458F" w:rsidRDefault="0099458F" w:rsidP="0099458F">
      <w:pPr>
        <w:pStyle w:val="NormalWeb"/>
        <w:shd w:val="clear" w:color="auto" w:fill="FFFFFF"/>
        <w:spacing w:before="143" w:beforeAutospacing="0" w:after="143" w:afterAutospacing="0" w:line="248" w:lineRule="atLeast"/>
        <w:rPr>
          <w:rFonts w:ascii="Helvetica" w:hAnsi="Helvetica"/>
          <w:color w:val="111111"/>
          <w:sz w:val="16"/>
          <w:szCs w:val="16"/>
        </w:rPr>
      </w:pPr>
      <w:r>
        <w:rPr>
          <w:rFonts w:ascii="Helvetica" w:hAnsi="Helvetica"/>
          <w:color w:val="111111"/>
          <w:sz w:val="16"/>
          <w:szCs w:val="16"/>
        </w:rPr>
        <w:t>Java has the ability to create a copy of object with similar attributes and state form original object. This concept in java is called cloning. To implement cloning, we have to implement</w:t>
      </w:r>
      <w:r>
        <w:rPr>
          <w:rStyle w:val="apple-converted-space"/>
          <w:rFonts w:ascii="Helvetica" w:eastAsiaTheme="majorEastAsia" w:hAnsi="Helvetica"/>
          <w:color w:val="111111"/>
          <w:sz w:val="16"/>
          <w:szCs w:val="16"/>
        </w:rPr>
        <w:t> </w:t>
      </w:r>
      <w:r>
        <w:rPr>
          <w:rStyle w:val="HTMLCode"/>
          <w:rFonts w:ascii="Consolas" w:hAnsi="Consolas" w:cs="Consolas"/>
          <w:color w:val="3A3A3A"/>
          <w:shd w:val="clear" w:color="auto" w:fill="EBEFF2"/>
        </w:rPr>
        <w:t>java.lang.Cloneable</w:t>
      </w:r>
      <w:r>
        <w:rPr>
          <w:rStyle w:val="apple-converted-space"/>
          <w:rFonts w:ascii="Helvetica" w:eastAsiaTheme="majorEastAsia" w:hAnsi="Helvetica"/>
          <w:color w:val="111111"/>
          <w:sz w:val="16"/>
          <w:szCs w:val="16"/>
        </w:rPr>
        <w:t> </w:t>
      </w:r>
      <w:r>
        <w:rPr>
          <w:rFonts w:ascii="Helvetica" w:hAnsi="Helvetica"/>
          <w:color w:val="111111"/>
          <w:sz w:val="16"/>
          <w:szCs w:val="16"/>
        </w:rPr>
        <w:t>interface and override</w:t>
      </w:r>
      <w:r>
        <w:rPr>
          <w:rStyle w:val="apple-converted-space"/>
          <w:rFonts w:ascii="Helvetica" w:eastAsiaTheme="majorEastAsia" w:hAnsi="Helvetica"/>
          <w:color w:val="111111"/>
          <w:sz w:val="16"/>
          <w:szCs w:val="16"/>
        </w:rPr>
        <w:t> </w:t>
      </w:r>
      <w:r>
        <w:rPr>
          <w:rStyle w:val="HTMLCode"/>
          <w:rFonts w:ascii="Consolas" w:hAnsi="Consolas" w:cs="Consolas"/>
          <w:color w:val="3A3A3A"/>
          <w:shd w:val="clear" w:color="auto" w:fill="EBEFF2"/>
        </w:rPr>
        <w:t>clone()</w:t>
      </w:r>
      <w:r>
        <w:rPr>
          <w:rStyle w:val="apple-converted-space"/>
          <w:rFonts w:ascii="Helvetica" w:eastAsiaTheme="majorEastAsia" w:hAnsi="Helvetica"/>
          <w:color w:val="111111"/>
          <w:sz w:val="16"/>
          <w:szCs w:val="16"/>
        </w:rPr>
        <w:t> </w:t>
      </w:r>
      <w:r>
        <w:rPr>
          <w:rFonts w:ascii="Helvetica" w:hAnsi="Helvetica"/>
          <w:color w:val="111111"/>
          <w:sz w:val="16"/>
          <w:szCs w:val="16"/>
        </w:rPr>
        <w:t>method from Object class. It is a good idea to prevent cloning in a singleton class. To prevent cloning on singleton object, let us explicitly throw</w:t>
      </w:r>
      <w:r>
        <w:rPr>
          <w:rStyle w:val="apple-converted-space"/>
          <w:rFonts w:ascii="Helvetica" w:eastAsiaTheme="majorEastAsia" w:hAnsi="Helvetica"/>
          <w:color w:val="111111"/>
          <w:sz w:val="16"/>
          <w:szCs w:val="16"/>
        </w:rPr>
        <w:t> </w:t>
      </w:r>
      <w:r>
        <w:rPr>
          <w:rStyle w:val="HTMLCode"/>
          <w:rFonts w:ascii="Consolas" w:hAnsi="Consolas" w:cs="Consolas"/>
          <w:color w:val="3A3A3A"/>
          <w:shd w:val="clear" w:color="auto" w:fill="EBEFF2"/>
        </w:rPr>
        <w:t>CloneNotSupportedException</w:t>
      </w:r>
      <w:r>
        <w:rPr>
          <w:rStyle w:val="apple-converted-space"/>
          <w:rFonts w:ascii="Helvetica" w:eastAsiaTheme="majorEastAsia" w:hAnsi="Helvetica"/>
          <w:color w:val="111111"/>
          <w:sz w:val="16"/>
          <w:szCs w:val="16"/>
        </w:rPr>
        <w:t> </w:t>
      </w:r>
      <w:r>
        <w:rPr>
          <w:rFonts w:ascii="Helvetica" w:hAnsi="Helvetica"/>
          <w:color w:val="111111"/>
          <w:sz w:val="16"/>
          <w:szCs w:val="16"/>
        </w:rPr>
        <w:t>exception in clone() method.</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kwd"/>
          <w:rFonts w:ascii="Consolas" w:hAnsi="Consolas" w:cs="Consolas"/>
          <w:color w:val="000088"/>
          <w:sz w:val="13"/>
          <w:szCs w:val="13"/>
        </w:rPr>
        <w:t>package</w:t>
      </w:r>
      <w:r>
        <w:rPr>
          <w:rStyle w:val="pln"/>
          <w:rFonts w:ascii="Consolas" w:hAnsi="Consolas" w:cs="Consolas"/>
          <w:color w:val="000000"/>
          <w:sz w:val="13"/>
          <w:szCs w:val="13"/>
        </w:rPr>
        <w:t xml:space="preserve"> com</w:t>
      </w:r>
      <w:r>
        <w:rPr>
          <w:rStyle w:val="pun"/>
          <w:rFonts w:ascii="Consolas" w:hAnsi="Consolas" w:cs="Consolas"/>
          <w:color w:val="666600"/>
          <w:sz w:val="13"/>
          <w:szCs w:val="13"/>
        </w:rPr>
        <w:t>.</w:t>
      </w:r>
      <w:r>
        <w:rPr>
          <w:rStyle w:val="pln"/>
          <w:rFonts w:ascii="Consolas" w:hAnsi="Consolas" w:cs="Consolas"/>
          <w:color w:val="000000"/>
          <w:sz w:val="13"/>
          <w:szCs w:val="13"/>
        </w:rPr>
        <w:t>javatechig</w:t>
      </w:r>
      <w:r>
        <w:rPr>
          <w:rStyle w:val="pun"/>
          <w:rFonts w:ascii="Consolas" w:hAnsi="Consolas" w:cs="Consolas"/>
          <w:color w:val="666600"/>
          <w:sz w:val="13"/>
          <w:szCs w:val="13"/>
        </w:rPr>
        <w:t>.</w:t>
      </w:r>
      <w:r>
        <w:rPr>
          <w:rStyle w:val="pln"/>
          <w:rFonts w:ascii="Consolas" w:hAnsi="Consolas" w:cs="Consolas"/>
          <w:color w:val="000000"/>
          <w:sz w:val="13"/>
          <w:szCs w:val="13"/>
        </w:rPr>
        <w:t>creational</w:t>
      </w:r>
      <w:r>
        <w:rPr>
          <w:rStyle w:val="pun"/>
          <w:rFonts w:ascii="Consolas" w:hAnsi="Consolas" w:cs="Consolas"/>
          <w:color w:val="666600"/>
          <w:sz w:val="13"/>
          <w:szCs w:val="13"/>
        </w:rPr>
        <w:t>.</w:t>
      </w:r>
      <w:r>
        <w:rPr>
          <w:rStyle w:val="pln"/>
          <w:rFonts w:ascii="Consolas" w:hAnsi="Consolas" w:cs="Consolas"/>
          <w:color w:val="000000"/>
          <w:sz w:val="13"/>
          <w:szCs w:val="13"/>
        </w:rPr>
        <w:t>singleton</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kwd"/>
          <w:rFonts w:ascii="Consolas" w:hAnsi="Consolas" w:cs="Consolas"/>
          <w:color w:val="000088"/>
          <w:sz w:val="13"/>
          <w:szCs w:val="13"/>
        </w:rPr>
        <w:t>import</w:t>
      </w:r>
      <w:r>
        <w:rPr>
          <w:rStyle w:val="pln"/>
          <w:rFonts w:ascii="Consolas" w:hAnsi="Consolas" w:cs="Consolas"/>
          <w:color w:val="000000"/>
          <w:sz w:val="13"/>
          <w:szCs w:val="13"/>
        </w:rPr>
        <w:t xml:space="preserve"> java</w:t>
      </w:r>
      <w:r>
        <w:rPr>
          <w:rStyle w:val="pun"/>
          <w:rFonts w:ascii="Consolas" w:hAnsi="Consolas" w:cs="Consolas"/>
          <w:color w:val="666600"/>
          <w:sz w:val="13"/>
          <w:szCs w:val="13"/>
        </w:rPr>
        <w:t>.</w:t>
      </w:r>
      <w:r>
        <w:rPr>
          <w:rStyle w:val="pln"/>
          <w:rFonts w:ascii="Consolas" w:hAnsi="Consolas" w:cs="Consolas"/>
          <w:color w:val="000000"/>
          <w:sz w:val="13"/>
          <w:szCs w:val="13"/>
        </w:rPr>
        <w:t>io</w:t>
      </w:r>
      <w:r>
        <w:rPr>
          <w:rStyle w:val="pun"/>
          <w:rFonts w:ascii="Consolas" w:hAnsi="Consolas" w:cs="Consolas"/>
          <w:color w:val="666600"/>
          <w:sz w:val="13"/>
          <w:szCs w:val="13"/>
        </w:rPr>
        <w:t>.</w:t>
      </w:r>
      <w:r>
        <w:rPr>
          <w:rStyle w:val="typ"/>
          <w:rFonts w:ascii="Consolas" w:hAnsi="Consolas" w:cs="Consolas"/>
          <w:color w:val="660066"/>
          <w:sz w:val="13"/>
          <w:szCs w:val="13"/>
        </w:rPr>
        <w:t>Serializable</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kwd"/>
          <w:rFonts w:ascii="Consolas" w:hAnsi="Consolas" w:cs="Consolas"/>
          <w:color w:val="000088"/>
          <w:sz w:val="13"/>
          <w:szCs w:val="13"/>
        </w:rPr>
        <w:t>class</w:t>
      </w:r>
      <w:r>
        <w:rPr>
          <w:rStyle w:val="pln"/>
          <w:rFonts w:ascii="Consolas" w:hAnsi="Consolas" w:cs="Consolas"/>
          <w:color w:val="000000"/>
          <w:sz w:val="13"/>
          <w:szCs w:val="13"/>
        </w:rPr>
        <w:t xml:space="preserve"> </w:t>
      </w:r>
      <w:r>
        <w:rPr>
          <w:rStyle w:val="typ"/>
          <w:rFonts w:ascii="Consolas" w:hAnsi="Consolas" w:cs="Consolas"/>
          <w:color w:val="660066"/>
          <w:sz w:val="13"/>
          <w:szCs w:val="13"/>
        </w:rPr>
        <w:t>Singleton</w:t>
      </w:r>
      <w:r>
        <w:rPr>
          <w:rStyle w:val="pln"/>
          <w:rFonts w:ascii="Consolas" w:hAnsi="Consolas" w:cs="Consolas"/>
          <w:color w:val="000000"/>
          <w:sz w:val="13"/>
          <w:szCs w:val="13"/>
        </w:rPr>
        <w:t xml:space="preserve"> </w:t>
      </w:r>
      <w:r>
        <w:rPr>
          <w:rStyle w:val="kwd"/>
          <w:rFonts w:ascii="Consolas" w:hAnsi="Consolas" w:cs="Consolas"/>
          <w:color w:val="000088"/>
          <w:sz w:val="13"/>
          <w:szCs w:val="13"/>
        </w:rPr>
        <w:t>implements</w:t>
      </w:r>
      <w:r>
        <w:rPr>
          <w:rStyle w:val="pln"/>
          <w:rFonts w:ascii="Consolas" w:hAnsi="Consolas" w:cs="Consolas"/>
          <w:color w:val="000000"/>
          <w:sz w:val="13"/>
          <w:szCs w:val="13"/>
        </w:rPr>
        <w:t xml:space="preserve"> </w:t>
      </w:r>
      <w:r>
        <w:rPr>
          <w:rStyle w:val="typ"/>
          <w:rFonts w:ascii="Consolas" w:hAnsi="Consolas" w:cs="Consolas"/>
          <w:color w:val="660066"/>
          <w:sz w:val="13"/>
          <w:szCs w:val="13"/>
        </w:rPr>
        <w:t>Cloneable</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typ"/>
          <w:rFonts w:ascii="Consolas" w:hAnsi="Consolas" w:cs="Consolas"/>
          <w:color w:val="660066"/>
          <w:sz w:val="13"/>
          <w:szCs w:val="13"/>
        </w:rPr>
        <w:t>Serializable</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kwd"/>
          <w:rFonts w:ascii="Consolas" w:hAnsi="Consolas" w:cs="Consolas"/>
          <w:color w:val="000088"/>
          <w:sz w:val="13"/>
          <w:szCs w:val="13"/>
        </w:rPr>
        <w:t>private</w:t>
      </w:r>
      <w:r>
        <w:rPr>
          <w:rStyle w:val="pln"/>
          <w:rFonts w:ascii="Consolas" w:hAnsi="Consolas" w:cs="Consolas"/>
          <w:color w:val="000000"/>
          <w:sz w:val="13"/>
          <w:szCs w:val="13"/>
        </w:rPr>
        <w:t xml:space="preserve"> </w:t>
      </w:r>
      <w:r>
        <w:rPr>
          <w:rStyle w:val="kwd"/>
          <w:rFonts w:ascii="Consolas" w:hAnsi="Consolas" w:cs="Consolas"/>
          <w:color w:val="000088"/>
          <w:sz w:val="13"/>
          <w:szCs w:val="13"/>
        </w:rPr>
        <w:t>static</w:t>
      </w:r>
      <w:r>
        <w:rPr>
          <w:rStyle w:val="pln"/>
          <w:rFonts w:ascii="Consolas" w:hAnsi="Consolas" w:cs="Consolas"/>
          <w:color w:val="000000"/>
          <w:sz w:val="13"/>
          <w:szCs w:val="13"/>
        </w:rPr>
        <w:t xml:space="preserve"> </w:t>
      </w:r>
      <w:r>
        <w:rPr>
          <w:rStyle w:val="typ"/>
          <w:rFonts w:ascii="Consolas" w:hAnsi="Consolas" w:cs="Consolas"/>
          <w:color w:val="660066"/>
          <w:sz w:val="13"/>
          <w:szCs w:val="13"/>
        </w:rPr>
        <w:t>Singleton</w:t>
      </w:r>
      <w:r>
        <w:rPr>
          <w:rStyle w:val="pln"/>
          <w:rFonts w:ascii="Consolas" w:hAnsi="Consolas" w:cs="Consolas"/>
          <w:color w:val="000000"/>
          <w:sz w:val="13"/>
          <w:szCs w:val="13"/>
        </w:rPr>
        <w:t xml:space="preserve"> instance</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kwd"/>
          <w:rFonts w:ascii="Consolas" w:hAnsi="Consolas" w:cs="Consolas"/>
          <w:color w:val="000088"/>
          <w:sz w:val="13"/>
          <w:szCs w:val="13"/>
        </w:rPr>
        <w:t>private</w:t>
      </w:r>
      <w:r>
        <w:rPr>
          <w:rStyle w:val="pln"/>
          <w:rFonts w:ascii="Consolas" w:hAnsi="Consolas" w:cs="Consolas"/>
          <w:color w:val="000000"/>
          <w:sz w:val="13"/>
          <w:szCs w:val="13"/>
        </w:rPr>
        <w:t xml:space="preserve"> </w:t>
      </w:r>
      <w:r>
        <w:rPr>
          <w:rStyle w:val="kwd"/>
          <w:rFonts w:ascii="Consolas" w:hAnsi="Consolas" w:cs="Consolas"/>
          <w:color w:val="000088"/>
          <w:sz w:val="13"/>
          <w:szCs w:val="13"/>
        </w:rPr>
        <w:t>int</w:t>
      </w:r>
      <w:r>
        <w:rPr>
          <w:rStyle w:val="pln"/>
          <w:rFonts w:ascii="Consolas" w:hAnsi="Consolas" w:cs="Consolas"/>
          <w:color w:val="000000"/>
          <w:sz w:val="13"/>
          <w:szCs w:val="13"/>
        </w:rPr>
        <w:t xml:space="preserve"> value</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com"/>
          <w:rFonts w:ascii="Consolas" w:hAnsi="Consolas" w:cs="Consolas"/>
          <w:color w:val="880000"/>
          <w:sz w:val="13"/>
          <w:szCs w:val="13"/>
        </w:rPr>
        <w:t>/* Private Constructor prevents any other class from instantiating */</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kwd"/>
          <w:rFonts w:ascii="Consolas" w:hAnsi="Consolas" w:cs="Consolas"/>
          <w:color w:val="000088"/>
          <w:sz w:val="13"/>
          <w:szCs w:val="13"/>
        </w:rPr>
        <w:t>private</w:t>
      </w:r>
      <w:r>
        <w:rPr>
          <w:rStyle w:val="pln"/>
          <w:rFonts w:ascii="Consolas" w:hAnsi="Consolas" w:cs="Consolas"/>
          <w:color w:val="000000"/>
          <w:sz w:val="13"/>
          <w:szCs w:val="13"/>
        </w:rPr>
        <w:t xml:space="preserve"> </w:t>
      </w:r>
      <w:r>
        <w:rPr>
          <w:rStyle w:val="typ"/>
          <w:rFonts w:ascii="Consolas" w:hAnsi="Consolas" w:cs="Consolas"/>
          <w:color w:val="660066"/>
          <w:sz w:val="13"/>
          <w:szCs w:val="13"/>
        </w:rPr>
        <w:t>Singleton</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kwd"/>
          <w:rFonts w:ascii="Consolas" w:hAnsi="Consolas" w:cs="Consolas"/>
          <w:color w:val="000088"/>
          <w:sz w:val="13"/>
          <w:szCs w:val="13"/>
        </w:rPr>
        <w:t>public</w:t>
      </w:r>
      <w:r>
        <w:rPr>
          <w:rStyle w:val="pln"/>
          <w:rFonts w:ascii="Consolas" w:hAnsi="Consolas" w:cs="Consolas"/>
          <w:color w:val="000000"/>
          <w:sz w:val="13"/>
          <w:szCs w:val="13"/>
        </w:rPr>
        <w:t xml:space="preserve"> </w:t>
      </w:r>
      <w:r>
        <w:rPr>
          <w:rStyle w:val="kwd"/>
          <w:rFonts w:ascii="Consolas" w:hAnsi="Consolas" w:cs="Consolas"/>
          <w:color w:val="000088"/>
          <w:sz w:val="13"/>
          <w:szCs w:val="13"/>
        </w:rPr>
        <w:t>static</w:t>
      </w:r>
      <w:r>
        <w:rPr>
          <w:rStyle w:val="pln"/>
          <w:rFonts w:ascii="Consolas" w:hAnsi="Consolas" w:cs="Consolas"/>
          <w:color w:val="000000"/>
          <w:sz w:val="13"/>
          <w:szCs w:val="13"/>
        </w:rPr>
        <w:t xml:space="preserve"> </w:t>
      </w:r>
      <w:r>
        <w:rPr>
          <w:rStyle w:val="kwd"/>
          <w:rFonts w:ascii="Consolas" w:hAnsi="Consolas" w:cs="Consolas"/>
          <w:color w:val="000088"/>
          <w:sz w:val="13"/>
          <w:szCs w:val="13"/>
        </w:rPr>
        <w:t>synchronized</w:t>
      </w:r>
      <w:r>
        <w:rPr>
          <w:rStyle w:val="pln"/>
          <w:rFonts w:ascii="Consolas" w:hAnsi="Consolas" w:cs="Consolas"/>
          <w:color w:val="000000"/>
          <w:sz w:val="13"/>
          <w:szCs w:val="13"/>
        </w:rPr>
        <w:t xml:space="preserve"> </w:t>
      </w:r>
      <w:r>
        <w:rPr>
          <w:rStyle w:val="typ"/>
          <w:rFonts w:ascii="Consolas" w:hAnsi="Consolas" w:cs="Consolas"/>
          <w:color w:val="660066"/>
          <w:sz w:val="13"/>
          <w:szCs w:val="13"/>
        </w:rPr>
        <w:t>Singleton</w:t>
      </w:r>
      <w:r>
        <w:rPr>
          <w:rStyle w:val="pln"/>
          <w:rFonts w:ascii="Consolas" w:hAnsi="Consolas" w:cs="Consolas"/>
          <w:color w:val="000000"/>
          <w:sz w:val="13"/>
          <w:szCs w:val="13"/>
        </w:rPr>
        <w:t xml:space="preserve"> getInstance</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com"/>
          <w:rFonts w:ascii="Consolas" w:hAnsi="Consolas" w:cs="Consolas"/>
          <w:color w:val="880000"/>
          <w:sz w:val="13"/>
          <w:szCs w:val="13"/>
        </w:rPr>
        <w:t>/* Lazy initialization, creating object on first use */</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kwd"/>
          <w:rFonts w:ascii="Consolas" w:hAnsi="Consolas" w:cs="Consolas"/>
          <w:color w:val="000088"/>
          <w:sz w:val="13"/>
          <w:szCs w:val="13"/>
        </w:rPr>
        <w:t>if</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r>
        <w:rPr>
          <w:rStyle w:val="pln"/>
          <w:rFonts w:ascii="Consolas" w:hAnsi="Consolas" w:cs="Consolas"/>
          <w:color w:val="000000"/>
          <w:sz w:val="13"/>
          <w:szCs w:val="13"/>
        </w:rPr>
        <w:t xml:space="preserve">instance </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kwd"/>
          <w:rFonts w:ascii="Consolas" w:hAnsi="Consolas" w:cs="Consolas"/>
          <w:color w:val="000088"/>
          <w:sz w:val="13"/>
          <w:szCs w:val="13"/>
        </w:rPr>
        <w:t>null</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kwd"/>
          <w:rFonts w:ascii="Consolas" w:hAnsi="Consolas" w:cs="Consolas"/>
          <w:color w:val="000088"/>
          <w:sz w:val="13"/>
          <w:szCs w:val="13"/>
        </w:rPr>
        <w:t>synchronized</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r>
        <w:rPr>
          <w:rStyle w:val="typ"/>
          <w:rFonts w:ascii="Consolas" w:hAnsi="Consolas" w:cs="Consolas"/>
          <w:color w:val="660066"/>
          <w:sz w:val="13"/>
          <w:szCs w:val="13"/>
        </w:rPr>
        <w:t>Singleton</w:t>
      </w:r>
      <w:r>
        <w:rPr>
          <w:rStyle w:val="pun"/>
          <w:rFonts w:ascii="Consolas" w:hAnsi="Consolas" w:cs="Consolas"/>
          <w:color w:val="666600"/>
          <w:sz w:val="13"/>
          <w:szCs w:val="13"/>
        </w:rPr>
        <w:t>.</w:t>
      </w:r>
      <w:r>
        <w:rPr>
          <w:rStyle w:val="kwd"/>
          <w:rFonts w:ascii="Consolas" w:hAnsi="Consolas" w:cs="Consolas"/>
          <w:color w:val="000088"/>
          <w:sz w:val="13"/>
          <w:szCs w:val="13"/>
        </w:rPr>
        <w:t>class</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kwd"/>
          <w:rFonts w:ascii="Consolas" w:hAnsi="Consolas" w:cs="Consolas"/>
          <w:color w:val="000088"/>
          <w:sz w:val="13"/>
          <w:szCs w:val="13"/>
        </w:rPr>
        <w:t>if</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r>
        <w:rPr>
          <w:rStyle w:val="pln"/>
          <w:rFonts w:ascii="Consolas" w:hAnsi="Consolas" w:cs="Consolas"/>
          <w:color w:val="000000"/>
          <w:sz w:val="13"/>
          <w:szCs w:val="13"/>
        </w:rPr>
        <w:t xml:space="preserve">instance </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kwd"/>
          <w:rFonts w:ascii="Consolas" w:hAnsi="Consolas" w:cs="Consolas"/>
          <w:color w:val="000088"/>
          <w:sz w:val="13"/>
          <w:szCs w:val="13"/>
        </w:rPr>
        <w:t>null</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t xml:space="preserve">instance </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kwd"/>
          <w:rFonts w:ascii="Consolas" w:hAnsi="Consolas" w:cs="Consolas"/>
          <w:color w:val="000088"/>
          <w:sz w:val="13"/>
          <w:szCs w:val="13"/>
        </w:rPr>
        <w:t>new</w:t>
      </w:r>
      <w:r>
        <w:rPr>
          <w:rStyle w:val="pln"/>
          <w:rFonts w:ascii="Consolas" w:hAnsi="Consolas" w:cs="Consolas"/>
          <w:color w:val="000000"/>
          <w:sz w:val="13"/>
          <w:szCs w:val="13"/>
        </w:rPr>
        <w:t xml:space="preserve"> </w:t>
      </w:r>
      <w:r>
        <w:rPr>
          <w:rStyle w:val="typ"/>
          <w:rFonts w:ascii="Consolas" w:hAnsi="Consolas" w:cs="Consolas"/>
          <w:color w:val="660066"/>
          <w:sz w:val="13"/>
          <w:szCs w:val="13"/>
        </w:rPr>
        <w:t>Singleton</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kwd"/>
          <w:rFonts w:ascii="Consolas" w:hAnsi="Consolas" w:cs="Consolas"/>
          <w:color w:val="000088"/>
          <w:sz w:val="13"/>
          <w:szCs w:val="13"/>
        </w:rPr>
        <w:t>return</w:t>
      </w:r>
      <w:r>
        <w:rPr>
          <w:rStyle w:val="pln"/>
          <w:rFonts w:ascii="Consolas" w:hAnsi="Consolas" w:cs="Consolas"/>
          <w:color w:val="000000"/>
          <w:sz w:val="13"/>
          <w:szCs w:val="13"/>
        </w:rPr>
        <w:t xml:space="preserve"> instance</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com"/>
          <w:rFonts w:ascii="Consolas" w:hAnsi="Consolas" w:cs="Consolas"/>
          <w:color w:val="880000"/>
          <w:sz w:val="13"/>
          <w:szCs w:val="13"/>
        </w:rPr>
        <w:t>/* Restrict cloning of object */</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lit"/>
          <w:rFonts w:ascii="Consolas" w:hAnsi="Consolas" w:cs="Consolas"/>
          <w:color w:val="006666"/>
          <w:sz w:val="13"/>
          <w:szCs w:val="13"/>
        </w:rPr>
        <w:t>@Override</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kwd"/>
          <w:rFonts w:ascii="Consolas" w:hAnsi="Consolas" w:cs="Consolas"/>
          <w:color w:val="000088"/>
          <w:sz w:val="13"/>
          <w:szCs w:val="13"/>
        </w:rPr>
        <w:t>public</w:t>
      </w:r>
      <w:r>
        <w:rPr>
          <w:rStyle w:val="pln"/>
          <w:rFonts w:ascii="Consolas" w:hAnsi="Consolas" w:cs="Consolas"/>
          <w:color w:val="000000"/>
          <w:sz w:val="13"/>
          <w:szCs w:val="13"/>
        </w:rPr>
        <w:t xml:space="preserve"> </w:t>
      </w:r>
      <w:r>
        <w:rPr>
          <w:rStyle w:val="typ"/>
          <w:rFonts w:ascii="Consolas" w:hAnsi="Consolas" w:cs="Consolas"/>
          <w:color w:val="660066"/>
          <w:sz w:val="13"/>
          <w:szCs w:val="13"/>
        </w:rPr>
        <w:t>Object</w:t>
      </w:r>
      <w:r>
        <w:rPr>
          <w:rStyle w:val="pln"/>
          <w:rFonts w:ascii="Consolas" w:hAnsi="Consolas" w:cs="Consolas"/>
          <w:color w:val="000000"/>
          <w:sz w:val="13"/>
          <w:szCs w:val="13"/>
        </w:rPr>
        <w:t xml:space="preserve"> clone</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kwd"/>
          <w:rFonts w:ascii="Consolas" w:hAnsi="Consolas" w:cs="Consolas"/>
          <w:color w:val="000088"/>
          <w:sz w:val="13"/>
          <w:szCs w:val="13"/>
        </w:rPr>
        <w:t>throws</w:t>
      </w:r>
      <w:r>
        <w:rPr>
          <w:rStyle w:val="pln"/>
          <w:rFonts w:ascii="Consolas" w:hAnsi="Consolas" w:cs="Consolas"/>
          <w:color w:val="000000"/>
          <w:sz w:val="13"/>
          <w:szCs w:val="13"/>
        </w:rPr>
        <w:t xml:space="preserve"> </w:t>
      </w:r>
      <w:r>
        <w:rPr>
          <w:rStyle w:val="typ"/>
          <w:rFonts w:ascii="Consolas" w:hAnsi="Consolas" w:cs="Consolas"/>
          <w:color w:val="660066"/>
          <w:sz w:val="13"/>
          <w:szCs w:val="13"/>
        </w:rPr>
        <w:t>CloneNotSupportedException</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kwd"/>
          <w:rFonts w:ascii="Consolas" w:hAnsi="Consolas" w:cs="Consolas"/>
          <w:color w:val="000088"/>
          <w:sz w:val="13"/>
          <w:szCs w:val="13"/>
        </w:rPr>
        <w:t>throw</w:t>
      </w:r>
      <w:r>
        <w:rPr>
          <w:rStyle w:val="pln"/>
          <w:rFonts w:ascii="Consolas" w:hAnsi="Consolas" w:cs="Consolas"/>
          <w:color w:val="000000"/>
          <w:sz w:val="13"/>
          <w:szCs w:val="13"/>
        </w:rPr>
        <w:t xml:space="preserve"> </w:t>
      </w:r>
      <w:r>
        <w:rPr>
          <w:rStyle w:val="kwd"/>
          <w:rFonts w:ascii="Consolas" w:hAnsi="Consolas" w:cs="Consolas"/>
          <w:color w:val="000088"/>
          <w:sz w:val="13"/>
          <w:szCs w:val="13"/>
        </w:rPr>
        <w:t>new</w:t>
      </w:r>
      <w:r>
        <w:rPr>
          <w:rStyle w:val="pln"/>
          <w:rFonts w:ascii="Consolas" w:hAnsi="Consolas" w:cs="Consolas"/>
          <w:color w:val="000000"/>
          <w:sz w:val="13"/>
          <w:szCs w:val="13"/>
        </w:rPr>
        <w:t xml:space="preserve"> </w:t>
      </w:r>
      <w:r>
        <w:rPr>
          <w:rStyle w:val="typ"/>
          <w:rFonts w:ascii="Consolas" w:hAnsi="Consolas" w:cs="Consolas"/>
          <w:color w:val="660066"/>
          <w:sz w:val="13"/>
          <w:szCs w:val="13"/>
        </w:rPr>
        <w:t>CloneNotSupportedException</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kwd"/>
          <w:rFonts w:ascii="Consolas" w:hAnsi="Consolas" w:cs="Consolas"/>
          <w:color w:val="000088"/>
          <w:sz w:val="13"/>
          <w:szCs w:val="13"/>
        </w:rPr>
        <w:t>public</w:t>
      </w:r>
      <w:r>
        <w:rPr>
          <w:rStyle w:val="pln"/>
          <w:rFonts w:ascii="Consolas" w:hAnsi="Consolas" w:cs="Consolas"/>
          <w:color w:val="000000"/>
          <w:sz w:val="13"/>
          <w:szCs w:val="13"/>
        </w:rPr>
        <w:t xml:space="preserve"> </w:t>
      </w:r>
      <w:r>
        <w:rPr>
          <w:rStyle w:val="kwd"/>
          <w:rFonts w:ascii="Consolas" w:hAnsi="Consolas" w:cs="Consolas"/>
          <w:color w:val="000088"/>
          <w:sz w:val="13"/>
          <w:szCs w:val="13"/>
        </w:rPr>
        <w:t>void</w:t>
      </w:r>
      <w:r>
        <w:rPr>
          <w:rStyle w:val="pln"/>
          <w:rFonts w:ascii="Consolas" w:hAnsi="Consolas" w:cs="Consolas"/>
          <w:color w:val="000000"/>
          <w:sz w:val="13"/>
          <w:szCs w:val="13"/>
        </w:rPr>
        <w:t xml:space="preserve"> display</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typ"/>
          <w:rFonts w:ascii="Consolas" w:hAnsi="Consolas" w:cs="Consolas"/>
          <w:color w:val="660066"/>
          <w:sz w:val="13"/>
          <w:szCs w:val="13"/>
        </w:rPr>
        <w:t>System</w:t>
      </w:r>
      <w:r>
        <w:rPr>
          <w:rStyle w:val="pun"/>
          <w:rFonts w:ascii="Consolas" w:hAnsi="Consolas" w:cs="Consolas"/>
          <w:color w:val="666600"/>
          <w:sz w:val="13"/>
          <w:szCs w:val="13"/>
        </w:rPr>
        <w:t>.</w:t>
      </w:r>
      <w:r>
        <w:rPr>
          <w:rStyle w:val="pln"/>
          <w:rFonts w:ascii="Consolas" w:hAnsi="Consolas" w:cs="Consolas"/>
          <w:color w:val="000000"/>
          <w:sz w:val="13"/>
          <w:szCs w:val="13"/>
        </w:rPr>
        <w:t>out</w:t>
      </w:r>
      <w:r>
        <w:rPr>
          <w:rStyle w:val="pun"/>
          <w:rFonts w:ascii="Consolas" w:hAnsi="Consolas" w:cs="Consolas"/>
          <w:color w:val="666600"/>
          <w:sz w:val="13"/>
          <w:szCs w:val="13"/>
        </w:rPr>
        <w:t>.</w:t>
      </w:r>
      <w:r>
        <w:rPr>
          <w:rStyle w:val="pln"/>
          <w:rFonts w:ascii="Consolas" w:hAnsi="Consolas" w:cs="Consolas"/>
          <w:color w:val="000000"/>
          <w:sz w:val="13"/>
          <w:szCs w:val="13"/>
        </w:rPr>
        <w:t>println</w:t>
      </w:r>
      <w:r>
        <w:rPr>
          <w:rStyle w:val="pun"/>
          <w:rFonts w:ascii="Consolas" w:hAnsi="Consolas" w:cs="Consolas"/>
          <w:color w:val="666600"/>
          <w:sz w:val="13"/>
          <w:szCs w:val="13"/>
        </w:rPr>
        <w:t>(</w:t>
      </w:r>
      <w:r>
        <w:rPr>
          <w:rStyle w:val="str"/>
          <w:rFonts w:ascii="Consolas" w:hAnsi="Consolas" w:cs="Consolas"/>
          <w:color w:val="008800"/>
          <w:sz w:val="13"/>
          <w:szCs w:val="13"/>
        </w:rPr>
        <w:t>"Hurray! I am display from Singleton!"</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kwd"/>
          <w:rFonts w:ascii="Consolas" w:hAnsi="Consolas" w:cs="Consolas"/>
          <w:color w:val="000088"/>
          <w:sz w:val="13"/>
          <w:szCs w:val="13"/>
        </w:rPr>
        <w:t>public</w:t>
      </w:r>
      <w:r>
        <w:rPr>
          <w:rStyle w:val="pln"/>
          <w:rFonts w:ascii="Consolas" w:hAnsi="Consolas" w:cs="Consolas"/>
          <w:color w:val="000000"/>
          <w:sz w:val="13"/>
          <w:szCs w:val="13"/>
        </w:rPr>
        <w:t xml:space="preserve"> </w:t>
      </w:r>
      <w:r>
        <w:rPr>
          <w:rStyle w:val="kwd"/>
          <w:rFonts w:ascii="Consolas" w:hAnsi="Consolas" w:cs="Consolas"/>
          <w:color w:val="000088"/>
          <w:sz w:val="13"/>
          <w:szCs w:val="13"/>
        </w:rPr>
        <w:t>int</w:t>
      </w:r>
      <w:r>
        <w:rPr>
          <w:rStyle w:val="pln"/>
          <w:rFonts w:ascii="Consolas" w:hAnsi="Consolas" w:cs="Consolas"/>
          <w:color w:val="000000"/>
          <w:sz w:val="13"/>
          <w:szCs w:val="13"/>
        </w:rPr>
        <w:t xml:space="preserve"> getValue</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kwd"/>
          <w:rFonts w:ascii="Consolas" w:hAnsi="Consolas" w:cs="Consolas"/>
          <w:color w:val="000088"/>
          <w:sz w:val="13"/>
          <w:szCs w:val="13"/>
        </w:rPr>
        <w:t>return</w:t>
      </w:r>
      <w:r>
        <w:rPr>
          <w:rStyle w:val="pln"/>
          <w:rFonts w:ascii="Consolas" w:hAnsi="Consolas" w:cs="Consolas"/>
          <w:color w:val="000000"/>
          <w:sz w:val="13"/>
          <w:szCs w:val="13"/>
        </w:rPr>
        <w:t xml:space="preserve"> value</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kwd"/>
          <w:rFonts w:ascii="Consolas" w:hAnsi="Consolas" w:cs="Consolas"/>
          <w:color w:val="000088"/>
          <w:sz w:val="13"/>
          <w:szCs w:val="13"/>
        </w:rPr>
        <w:t>public</w:t>
      </w:r>
      <w:r>
        <w:rPr>
          <w:rStyle w:val="pln"/>
          <w:rFonts w:ascii="Consolas" w:hAnsi="Consolas" w:cs="Consolas"/>
          <w:color w:val="000000"/>
          <w:sz w:val="13"/>
          <w:szCs w:val="13"/>
        </w:rPr>
        <w:t xml:space="preserve"> </w:t>
      </w:r>
      <w:r>
        <w:rPr>
          <w:rStyle w:val="kwd"/>
          <w:rFonts w:ascii="Consolas" w:hAnsi="Consolas" w:cs="Consolas"/>
          <w:color w:val="000088"/>
          <w:sz w:val="13"/>
          <w:szCs w:val="13"/>
        </w:rPr>
        <w:t>void</w:t>
      </w:r>
      <w:r>
        <w:rPr>
          <w:rStyle w:val="pln"/>
          <w:rFonts w:ascii="Consolas" w:hAnsi="Consolas" w:cs="Consolas"/>
          <w:color w:val="000000"/>
          <w:sz w:val="13"/>
          <w:szCs w:val="13"/>
        </w:rPr>
        <w:t xml:space="preserve"> setValue</w:t>
      </w:r>
      <w:r>
        <w:rPr>
          <w:rStyle w:val="pun"/>
          <w:rFonts w:ascii="Consolas" w:hAnsi="Consolas" w:cs="Consolas"/>
          <w:color w:val="666600"/>
          <w:sz w:val="13"/>
          <w:szCs w:val="13"/>
        </w:rPr>
        <w:t>(</w:t>
      </w:r>
      <w:r>
        <w:rPr>
          <w:rStyle w:val="kwd"/>
          <w:rFonts w:ascii="Consolas" w:hAnsi="Consolas" w:cs="Consolas"/>
          <w:color w:val="000088"/>
          <w:sz w:val="13"/>
          <w:szCs w:val="13"/>
        </w:rPr>
        <w:t>int</w:t>
      </w:r>
      <w:r>
        <w:rPr>
          <w:rStyle w:val="pln"/>
          <w:rFonts w:ascii="Consolas" w:hAnsi="Consolas" w:cs="Consolas"/>
          <w:color w:val="000000"/>
          <w:sz w:val="13"/>
          <w:szCs w:val="13"/>
        </w:rPr>
        <w:t xml:space="preserve"> value</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kwd"/>
          <w:rFonts w:ascii="Consolas" w:hAnsi="Consolas" w:cs="Consolas"/>
          <w:color w:val="000088"/>
          <w:sz w:val="13"/>
          <w:szCs w:val="13"/>
        </w:rPr>
        <w:t>this</w:t>
      </w:r>
      <w:r>
        <w:rPr>
          <w:rStyle w:val="pun"/>
          <w:rFonts w:ascii="Consolas" w:hAnsi="Consolas" w:cs="Consolas"/>
          <w:color w:val="666600"/>
          <w:sz w:val="13"/>
          <w:szCs w:val="13"/>
        </w:rPr>
        <w:t>.</w:t>
      </w:r>
      <w:r>
        <w:rPr>
          <w:rStyle w:val="pln"/>
          <w:rFonts w:ascii="Consolas" w:hAnsi="Consolas" w:cs="Consolas"/>
          <w:color w:val="000000"/>
          <w:sz w:val="13"/>
          <w:szCs w:val="13"/>
        </w:rPr>
        <w:t xml:space="preserve">value </w:t>
      </w:r>
      <w:r>
        <w:rPr>
          <w:rStyle w:val="pun"/>
          <w:rFonts w:ascii="Consolas" w:hAnsi="Consolas" w:cs="Consolas"/>
          <w:color w:val="666600"/>
          <w:sz w:val="13"/>
          <w:szCs w:val="13"/>
        </w:rPr>
        <w:t>=</w:t>
      </w:r>
      <w:r>
        <w:rPr>
          <w:rStyle w:val="pln"/>
          <w:rFonts w:ascii="Consolas" w:hAnsi="Consolas" w:cs="Consolas"/>
          <w:color w:val="000000"/>
          <w:sz w:val="13"/>
          <w:szCs w:val="13"/>
        </w:rPr>
        <w:t xml:space="preserve"> value</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Fonts w:ascii="Consolas" w:hAnsi="Consolas" w:cs="Consolas"/>
          <w:color w:val="111111"/>
          <w:sz w:val="13"/>
          <w:szCs w:val="13"/>
        </w:rPr>
      </w:pPr>
      <w:r>
        <w:rPr>
          <w:rStyle w:val="pun"/>
          <w:rFonts w:ascii="Consolas" w:hAnsi="Consolas" w:cs="Consolas"/>
          <w:color w:val="666600"/>
          <w:sz w:val="13"/>
          <w:szCs w:val="13"/>
        </w:rPr>
        <w:t>}</w:t>
      </w:r>
    </w:p>
    <w:p w:rsidR="0099458F" w:rsidRDefault="0099458F" w:rsidP="006C5B3D">
      <w:pPr>
        <w:pStyle w:val="Heading2"/>
        <w:rPr>
          <w:rFonts w:ascii="inherit" w:hAnsi="inherit" w:cs="Times New Roman"/>
          <w:color w:val="231F20"/>
          <w:sz w:val="24"/>
          <w:szCs w:val="24"/>
        </w:rPr>
      </w:pPr>
      <w:bookmarkStart w:id="63" w:name="_Toc471372183"/>
      <w:r w:rsidRPr="006C5B3D">
        <w:t>6. Singleton and Serialization</w:t>
      </w:r>
      <w:bookmarkEnd w:id="63"/>
    </w:p>
    <w:p w:rsidR="0099458F" w:rsidRDefault="0099458F" w:rsidP="0099458F">
      <w:pPr>
        <w:pStyle w:val="NormalWeb"/>
        <w:shd w:val="clear" w:color="auto" w:fill="FFFFFF"/>
        <w:spacing w:before="143" w:beforeAutospacing="0" w:after="143" w:afterAutospacing="0" w:line="248" w:lineRule="atLeast"/>
        <w:rPr>
          <w:rFonts w:ascii="Helvetica" w:hAnsi="Helvetica"/>
          <w:color w:val="111111"/>
          <w:sz w:val="16"/>
          <w:szCs w:val="16"/>
        </w:rPr>
      </w:pPr>
      <w:r>
        <w:rPr>
          <w:rFonts w:ascii="Helvetica" w:hAnsi="Helvetica"/>
          <w:color w:val="111111"/>
          <w:sz w:val="16"/>
          <w:szCs w:val="16"/>
        </w:rPr>
        <w:t>Java Serialization allows to convert the state of an object into stream of bytes so that it can easily stored or transferred. Once object is serialized, you can deserialize it, back to  object from byte stream. If a singleton class is meant to be serialized, it will end up creating duplicate objects. Let us have a look into the example below, explaining the problem,</w:t>
      </w:r>
    </w:p>
    <w:p w:rsidR="0099458F" w:rsidRDefault="0099458F" w:rsidP="00FF6EA9">
      <w:pPr>
        <w:pStyle w:val="Heading4"/>
        <w:shd w:val="clear" w:color="auto" w:fill="FFFFFF"/>
        <w:spacing w:line="264" w:lineRule="atLeast"/>
        <w:rPr>
          <w:rFonts w:ascii="inherit" w:hAnsi="inherit"/>
          <w:color w:val="231F20"/>
          <w:sz w:val="18"/>
          <w:szCs w:val="18"/>
        </w:rPr>
      </w:pPr>
      <w:r>
        <w:rPr>
          <w:rFonts w:ascii="inherit" w:hAnsi="inherit"/>
          <w:color w:val="231F20"/>
          <w:sz w:val="18"/>
          <w:szCs w:val="18"/>
        </w:rPr>
        <w:t>Singleton.java</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kwd"/>
          <w:rFonts w:ascii="Consolas" w:hAnsi="Consolas" w:cs="Consolas"/>
          <w:color w:val="000088"/>
          <w:sz w:val="13"/>
          <w:szCs w:val="13"/>
        </w:rPr>
        <w:t>package</w:t>
      </w:r>
      <w:r>
        <w:rPr>
          <w:rStyle w:val="pln"/>
          <w:rFonts w:ascii="Consolas" w:hAnsi="Consolas" w:cs="Consolas"/>
          <w:color w:val="000000"/>
          <w:sz w:val="13"/>
          <w:szCs w:val="13"/>
        </w:rPr>
        <w:t xml:space="preserve"> com</w:t>
      </w:r>
      <w:r>
        <w:rPr>
          <w:rStyle w:val="pun"/>
          <w:rFonts w:ascii="Consolas" w:hAnsi="Consolas" w:cs="Consolas"/>
          <w:color w:val="666600"/>
          <w:sz w:val="13"/>
          <w:szCs w:val="13"/>
        </w:rPr>
        <w:t>.</w:t>
      </w:r>
      <w:r>
        <w:rPr>
          <w:rStyle w:val="pln"/>
          <w:rFonts w:ascii="Consolas" w:hAnsi="Consolas" w:cs="Consolas"/>
          <w:color w:val="000000"/>
          <w:sz w:val="13"/>
          <w:szCs w:val="13"/>
        </w:rPr>
        <w:t>javatechig</w:t>
      </w:r>
      <w:r>
        <w:rPr>
          <w:rStyle w:val="pun"/>
          <w:rFonts w:ascii="Consolas" w:hAnsi="Consolas" w:cs="Consolas"/>
          <w:color w:val="666600"/>
          <w:sz w:val="13"/>
          <w:szCs w:val="13"/>
        </w:rPr>
        <w:t>.</w:t>
      </w:r>
      <w:r>
        <w:rPr>
          <w:rStyle w:val="pln"/>
          <w:rFonts w:ascii="Consolas" w:hAnsi="Consolas" w:cs="Consolas"/>
          <w:color w:val="000000"/>
          <w:sz w:val="13"/>
          <w:szCs w:val="13"/>
        </w:rPr>
        <w:t>creational</w:t>
      </w:r>
      <w:r>
        <w:rPr>
          <w:rStyle w:val="pun"/>
          <w:rFonts w:ascii="Consolas" w:hAnsi="Consolas" w:cs="Consolas"/>
          <w:color w:val="666600"/>
          <w:sz w:val="13"/>
          <w:szCs w:val="13"/>
        </w:rPr>
        <w:t>.</w:t>
      </w:r>
      <w:r>
        <w:rPr>
          <w:rStyle w:val="pln"/>
          <w:rFonts w:ascii="Consolas" w:hAnsi="Consolas" w:cs="Consolas"/>
          <w:color w:val="000000"/>
          <w:sz w:val="13"/>
          <w:szCs w:val="13"/>
        </w:rPr>
        <w:t>singleton</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kwd"/>
          <w:rFonts w:ascii="Consolas" w:hAnsi="Consolas" w:cs="Consolas"/>
          <w:color w:val="000088"/>
          <w:sz w:val="13"/>
          <w:szCs w:val="13"/>
        </w:rPr>
        <w:t>import</w:t>
      </w:r>
      <w:r>
        <w:rPr>
          <w:rStyle w:val="pln"/>
          <w:rFonts w:ascii="Consolas" w:hAnsi="Consolas" w:cs="Consolas"/>
          <w:color w:val="000000"/>
          <w:sz w:val="13"/>
          <w:szCs w:val="13"/>
        </w:rPr>
        <w:t xml:space="preserve"> java</w:t>
      </w:r>
      <w:r>
        <w:rPr>
          <w:rStyle w:val="pun"/>
          <w:rFonts w:ascii="Consolas" w:hAnsi="Consolas" w:cs="Consolas"/>
          <w:color w:val="666600"/>
          <w:sz w:val="13"/>
          <w:szCs w:val="13"/>
        </w:rPr>
        <w:t>.</w:t>
      </w:r>
      <w:r>
        <w:rPr>
          <w:rStyle w:val="pln"/>
          <w:rFonts w:ascii="Consolas" w:hAnsi="Consolas" w:cs="Consolas"/>
          <w:color w:val="000000"/>
          <w:sz w:val="13"/>
          <w:szCs w:val="13"/>
        </w:rPr>
        <w:t>io</w:t>
      </w:r>
      <w:r>
        <w:rPr>
          <w:rStyle w:val="pun"/>
          <w:rFonts w:ascii="Consolas" w:hAnsi="Consolas" w:cs="Consolas"/>
          <w:color w:val="666600"/>
          <w:sz w:val="13"/>
          <w:szCs w:val="13"/>
        </w:rPr>
        <w:t>.</w:t>
      </w:r>
      <w:r>
        <w:rPr>
          <w:rStyle w:val="typ"/>
          <w:rFonts w:ascii="Consolas" w:hAnsi="Consolas" w:cs="Consolas"/>
          <w:color w:val="660066"/>
          <w:sz w:val="13"/>
          <w:szCs w:val="13"/>
        </w:rPr>
        <w:t>Serializable</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kwd"/>
          <w:rFonts w:ascii="Consolas" w:hAnsi="Consolas" w:cs="Consolas"/>
          <w:color w:val="000088"/>
          <w:sz w:val="13"/>
          <w:szCs w:val="13"/>
        </w:rPr>
        <w:t>class</w:t>
      </w:r>
      <w:r>
        <w:rPr>
          <w:rStyle w:val="pln"/>
          <w:rFonts w:ascii="Consolas" w:hAnsi="Consolas" w:cs="Consolas"/>
          <w:color w:val="000000"/>
          <w:sz w:val="13"/>
          <w:szCs w:val="13"/>
        </w:rPr>
        <w:t xml:space="preserve"> </w:t>
      </w:r>
      <w:r>
        <w:rPr>
          <w:rStyle w:val="typ"/>
          <w:rFonts w:ascii="Consolas" w:hAnsi="Consolas" w:cs="Consolas"/>
          <w:color w:val="660066"/>
          <w:sz w:val="13"/>
          <w:szCs w:val="13"/>
        </w:rPr>
        <w:t>Singleton</w:t>
      </w:r>
      <w:r>
        <w:rPr>
          <w:rStyle w:val="pln"/>
          <w:rFonts w:ascii="Consolas" w:hAnsi="Consolas" w:cs="Consolas"/>
          <w:color w:val="000000"/>
          <w:sz w:val="13"/>
          <w:szCs w:val="13"/>
        </w:rPr>
        <w:t xml:space="preserve"> </w:t>
      </w:r>
      <w:r>
        <w:rPr>
          <w:rStyle w:val="kwd"/>
          <w:rFonts w:ascii="Consolas" w:hAnsi="Consolas" w:cs="Consolas"/>
          <w:color w:val="000088"/>
          <w:sz w:val="13"/>
          <w:szCs w:val="13"/>
        </w:rPr>
        <w:t>implements</w:t>
      </w:r>
      <w:r>
        <w:rPr>
          <w:rStyle w:val="pln"/>
          <w:rFonts w:ascii="Consolas" w:hAnsi="Consolas" w:cs="Consolas"/>
          <w:color w:val="000000"/>
          <w:sz w:val="13"/>
          <w:szCs w:val="13"/>
        </w:rPr>
        <w:t xml:space="preserve"> </w:t>
      </w:r>
      <w:r>
        <w:rPr>
          <w:rStyle w:val="typ"/>
          <w:rFonts w:ascii="Consolas" w:hAnsi="Consolas" w:cs="Consolas"/>
          <w:color w:val="660066"/>
          <w:sz w:val="13"/>
          <w:szCs w:val="13"/>
        </w:rPr>
        <w:t>Cloneable</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typ"/>
          <w:rFonts w:ascii="Consolas" w:hAnsi="Consolas" w:cs="Consolas"/>
          <w:color w:val="660066"/>
          <w:sz w:val="13"/>
          <w:szCs w:val="13"/>
        </w:rPr>
        <w:t>Serializable</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kwd"/>
          <w:rFonts w:ascii="Consolas" w:hAnsi="Consolas" w:cs="Consolas"/>
          <w:color w:val="000088"/>
          <w:sz w:val="13"/>
          <w:szCs w:val="13"/>
        </w:rPr>
        <w:t>private</w:t>
      </w:r>
      <w:r>
        <w:rPr>
          <w:rStyle w:val="pln"/>
          <w:rFonts w:ascii="Consolas" w:hAnsi="Consolas" w:cs="Consolas"/>
          <w:color w:val="000000"/>
          <w:sz w:val="13"/>
          <w:szCs w:val="13"/>
        </w:rPr>
        <w:t xml:space="preserve"> </w:t>
      </w:r>
      <w:r>
        <w:rPr>
          <w:rStyle w:val="kwd"/>
          <w:rFonts w:ascii="Consolas" w:hAnsi="Consolas" w:cs="Consolas"/>
          <w:color w:val="000088"/>
          <w:sz w:val="13"/>
          <w:szCs w:val="13"/>
        </w:rPr>
        <w:t>static</w:t>
      </w:r>
      <w:r>
        <w:rPr>
          <w:rStyle w:val="pln"/>
          <w:rFonts w:ascii="Consolas" w:hAnsi="Consolas" w:cs="Consolas"/>
          <w:color w:val="000000"/>
          <w:sz w:val="13"/>
          <w:szCs w:val="13"/>
        </w:rPr>
        <w:t xml:space="preserve"> </w:t>
      </w:r>
      <w:r>
        <w:rPr>
          <w:rStyle w:val="typ"/>
          <w:rFonts w:ascii="Consolas" w:hAnsi="Consolas" w:cs="Consolas"/>
          <w:color w:val="660066"/>
          <w:sz w:val="13"/>
          <w:szCs w:val="13"/>
        </w:rPr>
        <w:t>Singleton</w:t>
      </w:r>
      <w:r>
        <w:rPr>
          <w:rStyle w:val="pln"/>
          <w:rFonts w:ascii="Consolas" w:hAnsi="Consolas" w:cs="Consolas"/>
          <w:color w:val="000000"/>
          <w:sz w:val="13"/>
          <w:szCs w:val="13"/>
        </w:rPr>
        <w:t xml:space="preserve"> instance</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kwd"/>
          <w:rFonts w:ascii="Consolas" w:hAnsi="Consolas" w:cs="Consolas"/>
          <w:color w:val="000088"/>
          <w:sz w:val="13"/>
          <w:szCs w:val="13"/>
        </w:rPr>
        <w:t>private</w:t>
      </w:r>
      <w:r>
        <w:rPr>
          <w:rStyle w:val="pln"/>
          <w:rFonts w:ascii="Consolas" w:hAnsi="Consolas" w:cs="Consolas"/>
          <w:color w:val="000000"/>
          <w:sz w:val="13"/>
          <w:szCs w:val="13"/>
        </w:rPr>
        <w:t xml:space="preserve"> </w:t>
      </w:r>
      <w:r>
        <w:rPr>
          <w:rStyle w:val="kwd"/>
          <w:rFonts w:ascii="Consolas" w:hAnsi="Consolas" w:cs="Consolas"/>
          <w:color w:val="000088"/>
          <w:sz w:val="13"/>
          <w:szCs w:val="13"/>
        </w:rPr>
        <w:t>int</w:t>
      </w:r>
      <w:r>
        <w:rPr>
          <w:rStyle w:val="pln"/>
          <w:rFonts w:ascii="Consolas" w:hAnsi="Consolas" w:cs="Consolas"/>
          <w:color w:val="000000"/>
          <w:sz w:val="13"/>
          <w:szCs w:val="13"/>
        </w:rPr>
        <w:t xml:space="preserve"> value</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com"/>
          <w:rFonts w:ascii="Consolas" w:hAnsi="Consolas" w:cs="Consolas"/>
          <w:color w:val="880000"/>
          <w:sz w:val="13"/>
          <w:szCs w:val="13"/>
        </w:rPr>
        <w:t>/* Private Constructor prevents any other class from instantiating */</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kwd"/>
          <w:rFonts w:ascii="Consolas" w:hAnsi="Consolas" w:cs="Consolas"/>
          <w:color w:val="000088"/>
          <w:sz w:val="13"/>
          <w:szCs w:val="13"/>
        </w:rPr>
        <w:t>private</w:t>
      </w:r>
      <w:r>
        <w:rPr>
          <w:rStyle w:val="pln"/>
          <w:rFonts w:ascii="Consolas" w:hAnsi="Consolas" w:cs="Consolas"/>
          <w:color w:val="000000"/>
          <w:sz w:val="13"/>
          <w:szCs w:val="13"/>
        </w:rPr>
        <w:t xml:space="preserve"> </w:t>
      </w:r>
      <w:r>
        <w:rPr>
          <w:rStyle w:val="typ"/>
          <w:rFonts w:ascii="Consolas" w:hAnsi="Consolas" w:cs="Consolas"/>
          <w:color w:val="660066"/>
          <w:sz w:val="13"/>
          <w:szCs w:val="13"/>
        </w:rPr>
        <w:t>Singleton</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lastRenderedPageBreak/>
        <w:tab/>
      </w:r>
      <w:r>
        <w:rPr>
          <w:rStyle w:val="kwd"/>
          <w:rFonts w:ascii="Consolas" w:hAnsi="Consolas" w:cs="Consolas"/>
          <w:color w:val="000088"/>
          <w:sz w:val="13"/>
          <w:szCs w:val="13"/>
        </w:rPr>
        <w:t>public</w:t>
      </w:r>
      <w:r>
        <w:rPr>
          <w:rStyle w:val="pln"/>
          <w:rFonts w:ascii="Consolas" w:hAnsi="Consolas" w:cs="Consolas"/>
          <w:color w:val="000000"/>
          <w:sz w:val="13"/>
          <w:szCs w:val="13"/>
        </w:rPr>
        <w:t xml:space="preserve"> </w:t>
      </w:r>
      <w:r>
        <w:rPr>
          <w:rStyle w:val="kwd"/>
          <w:rFonts w:ascii="Consolas" w:hAnsi="Consolas" w:cs="Consolas"/>
          <w:color w:val="000088"/>
          <w:sz w:val="13"/>
          <w:szCs w:val="13"/>
        </w:rPr>
        <w:t>static</w:t>
      </w:r>
      <w:r>
        <w:rPr>
          <w:rStyle w:val="pln"/>
          <w:rFonts w:ascii="Consolas" w:hAnsi="Consolas" w:cs="Consolas"/>
          <w:color w:val="000000"/>
          <w:sz w:val="13"/>
          <w:szCs w:val="13"/>
        </w:rPr>
        <w:t xml:space="preserve"> </w:t>
      </w:r>
      <w:r>
        <w:rPr>
          <w:rStyle w:val="kwd"/>
          <w:rFonts w:ascii="Consolas" w:hAnsi="Consolas" w:cs="Consolas"/>
          <w:color w:val="000088"/>
          <w:sz w:val="13"/>
          <w:szCs w:val="13"/>
        </w:rPr>
        <w:t>synchronized</w:t>
      </w:r>
      <w:r>
        <w:rPr>
          <w:rStyle w:val="pln"/>
          <w:rFonts w:ascii="Consolas" w:hAnsi="Consolas" w:cs="Consolas"/>
          <w:color w:val="000000"/>
          <w:sz w:val="13"/>
          <w:szCs w:val="13"/>
        </w:rPr>
        <w:t xml:space="preserve"> </w:t>
      </w:r>
      <w:r>
        <w:rPr>
          <w:rStyle w:val="typ"/>
          <w:rFonts w:ascii="Consolas" w:hAnsi="Consolas" w:cs="Consolas"/>
          <w:color w:val="660066"/>
          <w:sz w:val="13"/>
          <w:szCs w:val="13"/>
        </w:rPr>
        <w:t>Singleton</w:t>
      </w:r>
      <w:r>
        <w:rPr>
          <w:rStyle w:val="pln"/>
          <w:rFonts w:ascii="Consolas" w:hAnsi="Consolas" w:cs="Consolas"/>
          <w:color w:val="000000"/>
          <w:sz w:val="13"/>
          <w:szCs w:val="13"/>
        </w:rPr>
        <w:t xml:space="preserve"> getInstance</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com"/>
          <w:rFonts w:ascii="Consolas" w:hAnsi="Consolas" w:cs="Consolas"/>
          <w:color w:val="880000"/>
          <w:sz w:val="13"/>
          <w:szCs w:val="13"/>
        </w:rPr>
        <w:t>/* Lazy initialization, creating object on first use */</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kwd"/>
          <w:rFonts w:ascii="Consolas" w:hAnsi="Consolas" w:cs="Consolas"/>
          <w:color w:val="000088"/>
          <w:sz w:val="13"/>
          <w:szCs w:val="13"/>
        </w:rPr>
        <w:t>if</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r>
        <w:rPr>
          <w:rStyle w:val="pln"/>
          <w:rFonts w:ascii="Consolas" w:hAnsi="Consolas" w:cs="Consolas"/>
          <w:color w:val="000000"/>
          <w:sz w:val="13"/>
          <w:szCs w:val="13"/>
        </w:rPr>
        <w:t xml:space="preserve">instance </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kwd"/>
          <w:rFonts w:ascii="Consolas" w:hAnsi="Consolas" w:cs="Consolas"/>
          <w:color w:val="000088"/>
          <w:sz w:val="13"/>
          <w:szCs w:val="13"/>
        </w:rPr>
        <w:t>null</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kwd"/>
          <w:rFonts w:ascii="Consolas" w:hAnsi="Consolas" w:cs="Consolas"/>
          <w:color w:val="000088"/>
          <w:sz w:val="13"/>
          <w:szCs w:val="13"/>
        </w:rPr>
        <w:t>synchronized</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r>
        <w:rPr>
          <w:rStyle w:val="typ"/>
          <w:rFonts w:ascii="Consolas" w:hAnsi="Consolas" w:cs="Consolas"/>
          <w:color w:val="660066"/>
          <w:sz w:val="13"/>
          <w:szCs w:val="13"/>
        </w:rPr>
        <w:t>Singleton</w:t>
      </w:r>
      <w:r>
        <w:rPr>
          <w:rStyle w:val="pun"/>
          <w:rFonts w:ascii="Consolas" w:hAnsi="Consolas" w:cs="Consolas"/>
          <w:color w:val="666600"/>
          <w:sz w:val="13"/>
          <w:szCs w:val="13"/>
        </w:rPr>
        <w:t>.</w:t>
      </w:r>
      <w:r>
        <w:rPr>
          <w:rStyle w:val="kwd"/>
          <w:rFonts w:ascii="Consolas" w:hAnsi="Consolas" w:cs="Consolas"/>
          <w:color w:val="000088"/>
          <w:sz w:val="13"/>
          <w:szCs w:val="13"/>
        </w:rPr>
        <w:t>class</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kwd"/>
          <w:rFonts w:ascii="Consolas" w:hAnsi="Consolas" w:cs="Consolas"/>
          <w:color w:val="000088"/>
          <w:sz w:val="13"/>
          <w:szCs w:val="13"/>
        </w:rPr>
        <w:t>if</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r>
        <w:rPr>
          <w:rStyle w:val="pln"/>
          <w:rFonts w:ascii="Consolas" w:hAnsi="Consolas" w:cs="Consolas"/>
          <w:color w:val="000000"/>
          <w:sz w:val="13"/>
          <w:szCs w:val="13"/>
        </w:rPr>
        <w:t xml:space="preserve">instance </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kwd"/>
          <w:rFonts w:ascii="Consolas" w:hAnsi="Consolas" w:cs="Consolas"/>
          <w:color w:val="000088"/>
          <w:sz w:val="13"/>
          <w:szCs w:val="13"/>
        </w:rPr>
        <w:t>null</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t xml:space="preserve">instance </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kwd"/>
          <w:rFonts w:ascii="Consolas" w:hAnsi="Consolas" w:cs="Consolas"/>
          <w:color w:val="000088"/>
          <w:sz w:val="13"/>
          <w:szCs w:val="13"/>
        </w:rPr>
        <w:t>new</w:t>
      </w:r>
      <w:r>
        <w:rPr>
          <w:rStyle w:val="pln"/>
          <w:rFonts w:ascii="Consolas" w:hAnsi="Consolas" w:cs="Consolas"/>
          <w:color w:val="000000"/>
          <w:sz w:val="13"/>
          <w:szCs w:val="13"/>
        </w:rPr>
        <w:t xml:space="preserve"> </w:t>
      </w:r>
      <w:r>
        <w:rPr>
          <w:rStyle w:val="typ"/>
          <w:rFonts w:ascii="Consolas" w:hAnsi="Consolas" w:cs="Consolas"/>
          <w:color w:val="660066"/>
          <w:sz w:val="13"/>
          <w:szCs w:val="13"/>
        </w:rPr>
        <w:t>Singleton</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kwd"/>
          <w:rFonts w:ascii="Consolas" w:hAnsi="Consolas" w:cs="Consolas"/>
          <w:color w:val="000088"/>
          <w:sz w:val="13"/>
          <w:szCs w:val="13"/>
        </w:rPr>
        <w:t>return</w:t>
      </w:r>
      <w:r>
        <w:rPr>
          <w:rStyle w:val="pln"/>
          <w:rFonts w:ascii="Consolas" w:hAnsi="Consolas" w:cs="Consolas"/>
          <w:color w:val="000000"/>
          <w:sz w:val="13"/>
          <w:szCs w:val="13"/>
        </w:rPr>
        <w:t xml:space="preserve"> instance</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com"/>
          <w:rFonts w:ascii="Consolas" w:hAnsi="Consolas" w:cs="Consolas"/>
          <w:color w:val="880000"/>
          <w:sz w:val="13"/>
          <w:szCs w:val="13"/>
        </w:rPr>
        <w:t>/* Restrict cloning of object */</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lit"/>
          <w:rFonts w:ascii="Consolas" w:hAnsi="Consolas" w:cs="Consolas"/>
          <w:color w:val="006666"/>
          <w:sz w:val="13"/>
          <w:szCs w:val="13"/>
        </w:rPr>
        <w:t>@Override</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kwd"/>
          <w:rFonts w:ascii="Consolas" w:hAnsi="Consolas" w:cs="Consolas"/>
          <w:color w:val="000088"/>
          <w:sz w:val="13"/>
          <w:szCs w:val="13"/>
        </w:rPr>
        <w:t>public</w:t>
      </w:r>
      <w:r>
        <w:rPr>
          <w:rStyle w:val="pln"/>
          <w:rFonts w:ascii="Consolas" w:hAnsi="Consolas" w:cs="Consolas"/>
          <w:color w:val="000000"/>
          <w:sz w:val="13"/>
          <w:szCs w:val="13"/>
        </w:rPr>
        <w:t xml:space="preserve"> </w:t>
      </w:r>
      <w:r>
        <w:rPr>
          <w:rStyle w:val="typ"/>
          <w:rFonts w:ascii="Consolas" w:hAnsi="Consolas" w:cs="Consolas"/>
          <w:color w:val="660066"/>
          <w:sz w:val="13"/>
          <w:szCs w:val="13"/>
        </w:rPr>
        <w:t>Object</w:t>
      </w:r>
      <w:r>
        <w:rPr>
          <w:rStyle w:val="pln"/>
          <w:rFonts w:ascii="Consolas" w:hAnsi="Consolas" w:cs="Consolas"/>
          <w:color w:val="000000"/>
          <w:sz w:val="13"/>
          <w:szCs w:val="13"/>
        </w:rPr>
        <w:t xml:space="preserve"> clone</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kwd"/>
          <w:rFonts w:ascii="Consolas" w:hAnsi="Consolas" w:cs="Consolas"/>
          <w:color w:val="000088"/>
          <w:sz w:val="13"/>
          <w:szCs w:val="13"/>
        </w:rPr>
        <w:t>throws</w:t>
      </w:r>
      <w:r>
        <w:rPr>
          <w:rStyle w:val="pln"/>
          <w:rFonts w:ascii="Consolas" w:hAnsi="Consolas" w:cs="Consolas"/>
          <w:color w:val="000000"/>
          <w:sz w:val="13"/>
          <w:szCs w:val="13"/>
        </w:rPr>
        <w:t xml:space="preserve"> </w:t>
      </w:r>
      <w:r>
        <w:rPr>
          <w:rStyle w:val="typ"/>
          <w:rFonts w:ascii="Consolas" w:hAnsi="Consolas" w:cs="Consolas"/>
          <w:color w:val="660066"/>
          <w:sz w:val="13"/>
          <w:szCs w:val="13"/>
        </w:rPr>
        <w:t>CloneNotSupportedException</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kwd"/>
          <w:rFonts w:ascii="Consolas" w:hAnsi="Consolas" w:cs="Consolas"/>
          <w:color w:val="000088"/>
          <w:sz w:val="13"/>
          <w:szCs w:val="13"/>
        </w:rPr>
        <w:t>throw</w:t>
      </w:r>
      <w:r>
        <w:rPr>
          <w:rStyle w:val="pln"/>
          <w:rFonts w:ascii="Consolas" w:hAnsi="Consolas" w:cs="Consolas"/>
          <w:color w:val="000000"/>
          <w:sz w:val="13"/>
          <w:szCs w:val="13"/>
        </w:rPr>
        <w:t xml:space="preserve"> </w:t>
      </w:r>
      <w:r>
        <w:rPr>
          <w:rStyle w:val="kwd"/>
          <w:rFonts w:ascii="Consolas" w:hAnsi="Consolas" w:cs="Consolas"/>
          <w:color w:val="000088"/>
          <w:sz w:val="13"/>
          <w:szCs w:val="13"/>
        </w:rPr>
        <w:t>new</w:t>
      </w:r>
      <w:r>
        <w:rPr>
          <w:rStyle w:val="pln"/>
          <w:rFonts w:ascii="Consolas" w:hAnsi="Consolas" w:cs="Consolas"/>
          <w:color w:val="000000"/>
          <w:sz w:val="13"/>
          <w:szCs w:val="13"/>
        </w:rPr>
        <w:t xml:space="preserve"> </w:t>
      </w:r>
      <w:r>
        <w:rPr>
          <w:rStyle w:val="typ"/>
          <w:rFonts w:ascii="Consolas" w:hAnsi="Consolas" w:cs="Consolas"/>
          <w:color w:val="660066"/>
          <w:sz w:val="13"/>
          <w:szCs w:val="13"/>
        </w:rPr>
        <w:t>CloneNotSupportedException</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kwd"/>
          <w:rFonts w:ascii="Consolas" w:hAnsi="Consolas" w:cs="Consolas"/>
          <w:color w:val="000088"/>
          <w:sz w:val="13"/>
          <w:szCs w:val="13"/>
        </w:rPr>
        <w:t>public</w:t>
      </w:r>
      <w:r>
        <w:rPr>
          <w:rStyle w:val="pln"/>
          <w:rFonts w:ascii="Consolas" w:hAnsi="Consolas" w:cs="Consolas"/>
          <w:color w:val="000000"/>
          <w:sz w:val="13"/>
          <w:szCs w:val="13"/>
        </w:rPr>
        <w:t xml:space="preserve"> </w:t>
      </w:r>
      <w:r>
        <w:rPr>
          <w:rStyle w:val="kwd"/>
          <w:rFonts w:ascii="Consolas" w:hAnsi="Consolas" w:cs="Consolas"/>
          <w:color w:val="000088"/>
          <w:sz w:val="13"/>
          <w:szCs w:val="13"/>
        </w:rPr>
        <w:t>void</w:t>
      </w:r>
      <w:r>
        <w:rPr>
          <w:rStyle w:val="pln"/>
          <w:rFonts w:ascii="Consolas" w:hAnsi="Consolas" w:cs="Consolas"/>
          <w:color w:val="000000"/>
          <w:sz w:val="13"/>
          <w:szCs w:val="13"/>
        </w:rPr>
        <w:t xml:space="preserve"> display</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typ"/>
          <w:rFonts w:ascii="Consolas" w:hAnsi="Consolas" w:cs="Consolas"/>
          <w:color w:val="660066"/>
          <w:sz w:val="13"/>
          <w:szCs w:val="13"/>
        </w:rPr>
        <w:t>System</w:t>
      </w:r>
      <w:r>
        <w:rPr>
          <w:rStyle w:val="pun"/>
          <w:rFonts w:ascii="Consolas" w:hAnsi="Consolas" w:cs="Consolas"/>
          <w:color w:val="666600"/>
          <w:sz w:val="13"/>
          <w:szCs w:val="13"/>
        </w:rPr>
        <w:t>.</w:t>
      </w:r>
      <w:r>
        <w:rPr>
          <w:rStyle w:val="pln"/>
          <w:rFonts w:ascii="Consolas" w:hAnsi="Consolas" w:cs="Consolas"/>
          <w:color w:val="000000"/>
          <w:sz w:val="13"/>
          <w:szCs w:val="13"/>
        </w:rPr>
        <w:t>out</w:t>
      </w:r>
      <w:r>
        <w:rPr>
          <w:rStyle w:val="pun"/>
          <w:rFonts w:ascii="Consolas" w:hAnsi="Consolas" w:cs="Consolas"/>
          <w:color w:val="666600"/>
          <w:sz w:val="13"/>
          <w:szCs w:val="13"/>
        </w:rPr>
        <w:t>.</w:t>
      </w:r>
      <w:r>
        <w:rPr>
          <w:rStyle w:val="pln"/>
          <w:rFonts w:ascii="Consolas" w:hAnsi="Consolas" w:cs="Consolas"/>
          <w:color w:val="000000"/>
          <w:sz w:val="13"/>
          <w:szCs w:val="13"/>
        </w:rPr>
        <w:t>println</w:t>
      </w:r>
      <w:r>
        <w:rPr>
          <w:rStyle w:val="pun"/>
          <w:rFonts w:ascii="Consolas" w:hAnsi="Consolas" w:cs="Consolas"/>
          <w:color w:val="666600"/>
          <w:sz w:val="13"/>
          <w:szCs w:val="13"/>
        </w:rPr>
        <w:t>(</w:t>
      </w:r>
      <w:r>
        <w:rPr>
          <w:rStyle w:val="str"/>
          <w:rFonts w:ascii="Consolas" w:hAnsi="Consolas" w:cs="Consolas"/>
          <w:color w:val="008800"/>
          <w:sz w:val="13"/>
          <w:szCs w:val="13"/>
        </w:rPr>
        <w:t>"Hurray! I am display from Singleton!"</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kwd"/>
          <w:rFonts w:ascii="Consolas" w:hAnsi="Consolas" w:cs="Consolas"/>
          <w:color w:val="000088"/>
          <w:sz w:val="13"/>
          <w:szCs w:val="13"/>
        </w:rPr>
        <w:t>public</w:t>
      </w:r>
      <w:r>
        <w:rPr>
          <w:rStyle w:val="pln"/>
          <w:rFonts w:ascii="Consolas" w:hAnsi="Consolas" w:cs="Consolas"/>
          <w:color w:val="000000"/>
          <w:sz w:val="13"/>
          <w:szCs w:val="13"/>
        </w:rPr>
        <w:t xml:space="preserve"> </w:t>
      </w:r>
      <w:r>
        <w:rPr>
          <w:rStyle w:val="kwd"/>
          <w:rFonts w:ascii="Consolas" w:hAnsi="Consolas" w:cs="Consolas"/>
          <w:color w:val="000088"/>
          <w:sz w:val="13"/>
          <w:szCs w:val="13"/>
        </w:rPr>
        <w:t>int</w:t>
      </w:r>
      <w:r>
        <w:rPr>
          <w:rStyle w:val="pln"/>
          <w:rFonts w:ascii="Consolas" w:hAnsi="Consolas" w:cs="Consolas"/>
          <w:color w:val="000000"/>
          <w:sz w:val="13"/>
          <w:szCs w:val="13"/>
        </w:rPr>
        <w:t xml:space="preserve"> getValue</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kwd"/>
          <w:rFonts w:ascii="Consolas" w:hAnsi="Consolas" w:cs="Consolas"/>
          <w:color w:val="000088"/>
          <w:sz w:val="13"/>
          <w:szCs w:val="13"/>
        </w:rPr>
        <w:t>return</w:t>
      </w:r>
      <w:r>
        <w:rPr>
          <w:rStyle w:val="pln"/>
          <w:rFonts w:ascii="Consolas" w:hAnsi="Consolas" w:cs="Consolas"/>
          <w:color w:val="000000"/>
          <w:sz w:val="13"/>
          <w:szCs w:val="13"/>
        </w:rPr>
        <w:t xml:space="preserve"> value</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kwd"/>
          <w:rFonts w:ascii="Consolas" w:hAnsi="Consolas" w:cs="Consolas"/>
          <w:color w:val="000088"/>
          <w:sz w:val="13"/>
          <w:szCs w:val="13"/>
        </w:rPr>
        <w:t>public</w:t>
      </w:r>
      <w:r>
        <w:rPr>
          <w:rStyle w:val="pln"/>
          <w:rFonts w:ascii="Consolas" w:hAnsi="Consolas" w:cs="Consolas"/>
          <w:color w:val="000000"/>
          <w:sz w:val="13"/>
          <w:szCs w:val="13"/>
        </w:rPr>
        <w:t xml:space="preserve"> </w:t>
      </w:r>
      <w:r>
        <w:rPr>
          <w:rStyle w:val="kwd"/>
          <w:rFonts w:ascii="Consolas" w:hAnsi="Consolas" w:cs="Consolas"/>
          <w:color w:val="000088"/>
          <w:sz w:val="13"/>
          <w:szCs w:val="13"/>
        </w:rPr>
        <w:t>void</w:t>
      </w:r>
      <w:r>
        <w:rPr>
          <w:rStyle w:val="pln"/>
          <w:rFonts w:ascii="Consolas" w:hAnsi="Consolas" w:cs="Consolas"/>
          <w:color w:val="000000"/>
          <w:sz w:val="13"/>
          <w:szCs w:val="13"/>
        </w:rPr>
        <w:t xml:space="preserve"> setValue</w:t>
      </w:r>
      <w:r>
        <w:rPr>
          <w:rStyle w:val="pun"/>
          <w:rFonts w:ascii="Consolas" w:hAnsi="Consolas" w:cs="Consolas"/>
          <w:color w:val="666600"/>
          <w:sz w:val="13"/>
          <w:szCs w:val="13"/>
        </w:rPr>
        <w:t>(</w:t>
      </w:r>
      <w:r>
        <w:rPr>
          <w:rStyle w:val="kwd"/>
          <w:rFonts w:ascii="Consolas" w:hAnsi="Consolas" w:cs="Consolas"/>
          <w:color w:val="000088"/>
          <w:sz w:val="13"/>
          <w:szCs w:val="13"/>
        </w:rPr>
        <w:t>int</w:t>
      </w:r>
      <w:r>
        <w:rPr>
          <w:rStyle w:val="pln"/>
          <w:rFonts w:ascii="Consolas" w:hAnsi="Consolas" w:cs="Consolas"/>
          <w:color w:val="000000"/>
          <w:sz w:val="13"/>
          <w:szCs w:val="13"/>
        </w:rPr>
        <w:t xml:space="preserve"> value</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kwd"/>
          <w:rFonts w:ascii="Consolas" w:hAnsi="Consolas" w:cs="Consolas"/>
          <w:color w:val="000088"/>
          <w:sz w:val="13"/>
          <w:szCs w:val="13"/>
        </w:rPr>
        <w:t>this</w:t>
      </w:r>
      <w:r>
        <w:rPr>
          <w:rStyle w:val="pun"/>
          <w:rFonts w:ascii="Consolas" w:hAnsi="Consolas" w:cs="Consolas"/>
          <w:color w:val="666600"/>
          <w:sz w:val="13"/>
          <w:szCs w:val="13"/>
        </w:rPr>
        <w:t>.</w:t>
      </w:r>
      <w:r>
        <w:rPr>
          <w:rStyle w:val="pln"/>
          <w:rFonts w:ascii="Consolas" w:hAnsi="Consolas" w:cs="Consolas"/>
          <w:color w:val="000000"/>
          <w:sz w:val="13"/>
          <w:szCs w:val="13"/>
        </w:rPr>
        <w:t xml:space="preserve">value </w:t>
      </w:r>
      <w:r>
        <w:rPr>
          <w:rStyle w:val="pun"/>
          <w:rFonts w:ascii="Consolas" w:hAnsi="Consolas" w:cs="Consolas"/>
          <w:color w:val="666600"/>
          <w:sz w:val="13"/>
          <w:szCs w:val="13"/>
        </w:rPr>
        <w:t>=</w:t>
      </w:r>
      <w:r>
        <w:rPr>
          <w:rStyle w:val="pln"/>
          <w:rFonts w:ascii="Consolas" w:hAnsi="Consolas" w:cs="Consolas"/>
          <w:color w:val="000000"/>
          <w:sz w:val="13"/>
          <w:szCs w:val="13"/>
        </w:rPr>
        <w:t xml:space="preserve"> value</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Fonts w:ascii="Consolas" w:hAnsi="Consolas" w:cs="Consolas"/>
          <w:color w:val="111111"/>
          <w:sz w:val="13"/>
          <w:szCs w:val="13"/>
        </w:rPr>
      </w:pPr>
      <w:r>
        <w:rPr>
          <w:rStyle w:val="pun"/>
          <w:rFonts w:ascii="Consolas" w:hAnsi="Consolas" w:cs="Consolas"/>
          <w:color w:val="666600"/>
          <w:sz w:val="13"/>
          <w:szCs w:val="13"/>
        </w:rPr>
        <w:t>}</w:t>
      </w:r>
    </w:p>
    <w:p w:rsidR="0099458F" w:rsidRDefault="0099458F" w:rsidP="00FF6EA9">
      <w:pPr>
        <w:pStyle w:val="Heading4"/>
        <w:shd w:val="clear" w:color="auto" w:fill="FFFFFF"/>
        <w:spacing w:line="264" w:lineRule="atLeast"/>
        <w:rPr>
          <w:rFonts w:ascii="inherit" w:hAnsi="inherit" w:cs="Times New Roman"/>
          <w:color w:val="231F20"/>
          <w:sz w:val="18"/>
          <w:szCs w:val="18"/>
        </w:rPr>
      </w:pPr>
      <w:r>
        <w:rPr>
          <w:rFonts w:ascii="inherit" w:hAnsi="inherit"/>
          <w:color w:val="231F20"/>
          <w:sz w:val="18"/>
          <w:szCs w:val="18"/>
        </w:rPr>
        <w:t>SerializationTest.java</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kwd"/>
          <w:rFonts w:ascii="Consolas" w:hAnsi="Consolas" w:cs="Consolas"/>
          <w:color w:val="000088"/>
          <w:sz w:val="13"/>
          <w:szCs w:val="13"/>
        </w:rPr>
        <w:t>package</w:t>
      </w:r>
      <w:r>
        <w:rPr>
          <w:rStyle w:val="pln"/>
          <w:rFonts w:ascii="Consolas" w:hAnsi="Consolas" w:cs="Consolas"/>
          <w:color w:val="000000"/>
          <w:sz w:val="13"/>
          <w:szCs w:val="13"/>
        </w:rPr>
        <w:t xml:space="preserve"> com</w:t>
      </w:r>
      <w:r>
        <w:rPr>
          <w:rStyle w:val="pun"/>
          <w:rFonts w:ascii="Consolas" w:hAnsi="Consolas" w:cs="Consolas"/>
          <w:color w:val="666600"/>
          <w:sz w:val="13"/>
          <w:szCs w:val="13"/>
        </w:rPr>
        <w:t>.</w:t>
      </w:r>
      <w:r>
        <w:rPr>
          <w:rStyle w:val="pln"/>
          <w:rFonts w:ascii="Consolas" w:hAnsi="Consolas" w:cs="Consolas"/>
          <w:color w:val="000000"/>
          <w:sz w:val="13"/>
          <w:szCs w:val="13"/>
        </w:rPr>
        <w:t>javatechig</w:t>
      </w:r>
      <w:r>
        <w:rPr>
          <w:rStyle w:val="pun"/>
          <w:rFonts w:ascii="Consolas" w:hAnsi="Consolas" w:cs="Consolas"/>
          <w:color w:val="666600"/>
          <w:sz w:val="13"/>
          <w:szCs w:val="13"/>
        </w:rPr>
        <w:t>.</w:t>
      </w:r>
      <w:r>
        <w:rPr>
          <w:rStyle w:val="pln"/>
          <w:rFonts w:ascii="Consolas" w:hAnsi="Consolas" w:cs="Consolas"/>
          <w:color w:val="000000"/>
          <w:sz w:val="13"/>
          <w:szCs w:val="13"/>
        </w:rPr>
        <w:t>creational</w:t>
      </w:r>
      <w:r>
        <w:rPr>
          <w:rStyle w:val="pun"/>
          <w:rFonts w:ascii="Consolas" w:hAnsi="Consolas" w:cs="Consolas"/>
          <w:color w:val="666600"/>
          <w:sz w:val="13"/>
          <w:szCs w:val="13"/>
        </w:rPr>
        <w:t>.</w:t>
      </w:r>
      <w:r>
        <w:rPr>
          <w:rStyle w:val="pln"/>
          <w:rFonts w:ascii="Consolas" w:hAnsi="Consolas" w:cs="Consolas"/>
          <w:color w:val="000000"/>
          <w:sz w:val="13"/>
          <w:szCs w:val="13"/>
        </w:rPr>
        <w:t>singleton</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kwd"/>
          <w:rFonts w:ascii="Consolas" w:hAnsi="Consolas" w:cs="Consolas"/>
          <w:color w:val="000088"/>
          <w:sz w:val="13"/>
          <w:szCs w:val="13"/>
        </w:rPr>
        <w:t>import</w:t>
      </w:r>
      <w:r>
        <w:rPr>
          <w:rStyle w:val="pln"/>
          <w:rFonts w:ascii="Consolas" w:hAnsi="Consolas" w:cs="Consolas"/>
          <w:color w:val="000000"/>
          <w:sz w:val="13"/>
          <w:szCs w:val="13"/>
        </w:rPr>
        <w:t xml:space="preserve"> java</w:t>
      </w:r>
      <w:r>
        <w:rPr>
          <w:rStyle w:val="pun"/>
          <w:rFonts w:ascii="Consolas" w:hAnsi="Consolas" w:cs="Consolas"/>
          <w:color w:val="666600"/>
          <w:sz w:val="13"/>
          <w:szCs w:val="13"/>
        </w:rPr>
        <w:t>.</w:t>
      </w:r>
      <w:r>
        <w:rPr>
          <w:rStyle w:val="pln"/>
          <w:rFonts w:ascii="Consolas" w:hAnsi="Consolas" w:cs="Consolas"/>
          <w:color w:val="000000"/>
          <w:sz w:val="13"/>
          <w:szCs w:val="13"/>
        </w:rPr>
        <w:t>io</w:t>
      </w:r>
      <w:r>
        <w:rPr>
          <w:rStyle w:val="pun"/>
          <w:rFonts w:ascii="Consolas" w:hAnsi="Consolas" w:cs="Consolas"/>
          <w:color w:val="666600"/>
          <w:sz w:val="13"/>
          <w:szCs w:val="13"/>
        </w:rPr>
        <w:t>.</w:t>
      </w:r>
      <w:r>
        <w:rPr>
          <w:rStyle w:val="typ"/>
          <w:rFonts w:ascii="Consolas" w:hAnsi="Consolas" w:cs="Consolas"/>
          <w:color w:val="660066"/>
          <w:sz w:val="13"/>
          <w:szCs w:val="13"/>
        </w:rPr>
        <w:t>FileInputStream</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kwd"/>
          <w:rFonts w:ascii="Consolas" w:hAnsi="Consolas" w:cs="Consolas"/>
          <w:color w:val="000088"/>
          <w:sz w:val="13"/>
          <w:szCs w:val="13"/>
        </w:rPr>
        <w:t>import</w:t>
      </w:r>
      <w:r>
        <w:rPr>
          <w:rStyle w:val="pln"/>
          <w:rFonts w:ascii="Consolas" w:hAnsi="Consolas" w:cs="Consolas"/>
          <w:color w:val="000000"/>
          <w:sz w:val="13"/>
          <w:szCs w:val="13"/>
        </w:rPr>
        <w:t xml:space="preserve"> java</w:t>
      </w:r>
      <w:r>
        <w:rPr>
          <w:rStyle w:val="pun"/>
          <w:rFonts w:ascii="Consolas" w:hAnsi="Consolas" w:cs="Consolas"/>
          <w:color w:val="666600"/>
          <w:sz w:val="13"/>
          <w:szCs w:val="13"/>
        </w:rPr>
        <w:t>.</w:t>
      </w:r>
      <w:r>
        <w:rPr>
          <w:rStyle w:val="pln"/>
          <w:rFonts w:ascii="Consolas" w:hAnsi="Consolas" w:cs="Consolas"/>
          <w:color w:val="000000"/>
          <w:sz w:val="13"/>
          <w:szCs w:val="13"/>
        </w:rPr>
        <w:t>io</w:t>
      </w:r>
      <w:r>
        <w:rPr>
          <w:rStyle w:val="pun"/>
          <w:rFonts w:ascii="Consolas" w:hAnsi="Consolas" w:cs="Consolas"/>
          <w:color w:val="666600"/>
          <w:sz w:val="13"/>
          <w:szCs w:val="13"/>
        </w:rPr>
        <w:t>.</w:t>
      </w:r>
      <w:r>
        <w:rPr>
          <w:rStyle w:val="typ"/>
          <w:rFonts w:ascii="Consolas" w:hAnsi="Consolas" w:cs="Consolas"/>
          <w:color w:val="660066"/>
          <w:sz w:val="13"/>
          <w:szCs w:val="13"/>
        </w:rPr>
        <w:t>FileOutputStream</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kwd"/>
          <w:rFonts w:ascii="Consolas" w:hAnsi="Consolas" w:cs="Consolas"/>
          <w:color w:val="000088"/>
          <w:sz w:val="13"/>
          <w:szCs w:val="13"/>
        </w:rPr>
        <w:t>import</w:t>
      </w:r>
      <w:r>
        <w:rPr>
          <w:rStyle w:val="pln"/>
          <w:rFonts w:ascii="Consolas" w:hAnsi="Consolas" w:cs="Consolas"/>
          <w:color w:val="000000"/>
          <w:sz w:val="13"/>
          <w:szCs w:val="13"/>
        </w:rPr>
        <w:t xml:space="preserve"> java</w:t>
      </w:r>
      <w:r>
        <w:rPr>
          <w:rStyle w:val="pun"/>
          <w:rFonts w:ascii="Consolas" w:hAnsi="Consolas" w:cs="Consolas"/>
          <w:color w:val="666600"/>
          <w:sz w:val="13"/>
          <w:szCs w:val="13"/>
        </w:rPr>
        <w:t>.</w:t>
      </w:r>
      <w:r>
        <w:rPr>
          <w:rStyle w:val="pln"/>
          <w:rFonts w:ascii="Consolas" w:hAnsi="Consolas" w:cs="Consolas"/>
          <w:color w:val="000000"/>
          <w:sz w:val="13"/>
          <w:szCs w:val="13"/>
        </w:rPr>
        <w:t>io</w:t>
      </w:r>
      <w:r>
        <w:rPr>
          <w:rStyle w:val="pun"/>
          <w:rFonts w:ascii="Consolas" w:hAnsi="Consolas" w:cs="Consolas"/>
          <w:color w:val="666600"/>
          <w:sz w:val="13"/>
          <w:szCs w:val="13"/>
        </w:rPr>
        <w:t>.</w:t>
      </w:r>
      <w:r>
        <w:rPr>
          <w:rStyle w:val="typ"/>
          <w:rFonts w:ascii="Consolas" w:hAnsi="Consolas" w:cs="Consolas"/>
          <w:color w:val="660066"/>
          <w:sz w:val="13"/>
          <w:szCs w:val="13"/>
        </w:rPr>
        <w:t>IOException</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kwd"/>
          <w:rFonts w:ascii="Consolas" w:hAnsi="Consolas" w:cs="Consolas"/>
          <w:color w:val="000088"/>
          <w:sz w:val="13"/>
          <w:szCs w:val="13"/>
        </w:rPr>
        <w:t>import</w:t>
      </w:r>
      <w:r>
        <w:rPr>
          <w:rStyle w:val="pln"/>
          <w:rFonts w:ascii="Consolas" w:hAnsi="Consolas" w:cs="Consolas"/>
          <w:color w:val="000000"/>
          <w:sz w:val="13"/>
          <w:szCs w:val="13"/>
        </w:rPr>
        <w:t xml:space="preserve"> java</w:t>
      </w:r>
      <w:r>
        <w:rPr>
          <w:rStyle w:val="pun"/>
          <w:rFonts w:ascii="Consolas" w:hAnsi="Consolas" w:cs="Consolas"/>
          <w:color w:val="666600"/>
          <w:sz w:val="13"/>
          <w:szCs w:val="13"/>
        </w:rPr>
        <w:t>.</w:t>
      </w:r>
      <w:r>
        <w:rPr>
          <w:rStyle w:val="pln"/>
          <w:rFonts w:ascii="Consolas" w:hAnsi="Consolas" w:cs="Consolas"/>
          <w:color w:val="000000"/>
          <w:sz w:val="13"/>
          <w:szCs w:val="13"/>
        </w:rPr>
        <w:t>io</w:t>
      </w:r>
      <w:r>
        <w:rPr>
          <w:rStyle w:val="pun"/>
          <w:rFonts w:ascii="Consolas" w:hAnsi="Consolas" w:cs="Consolas"/>
          <w:color w:val="666600"/>
          <w:sz w:val="13"/>
          <w:szCs w:val="13"/>
        </w:rPr>
        <w:t>.</w:t>
      </w:r>
      <w:r>
        <w:rPr>
          <w:rStyle w:val="typ"/>
          <w:rFonts w:ascii="Consolas" w:hAnsi="Consolas" w:cs="Consolas"/>
          <w:color w:val="660066"/>
          <w:sz w:val="13"/>
          <w:szCs w:val="13"/>
        </w:rPr>
        <w:t>ObjectInput</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kwd"/>
          <w:rFonts w:ascii="Consolas" w:hAnsi="Consolas" w:cs="Consolas"/>
          <w:color w:val="000088"/>
          <w:sz w:val="13"/>
          <w:szCs w:val="13"/>
        </w:rPr>
        <w:t>import</w:t>
      </w:r>
      <w:r>
        <w:rPr>
          <w:rStyle w:val="pln"/>
          <w:rFonts w:ascii="Consolas" w:hAnsi="Consolas" w:cs="Consolas"/>
          <w:color w:val="000000"/>
          <w:sz w:val="13"/>
          <w:szCs w:val="13"/>
        </w:rPr>
        <w:t xml:space="preserve"> java</w:t>
      </w:r>
      <w:r>
        <w:rPr>
          <w:rStyle w:val="pun"/>
          <w:rFonts w:ascii="Consolas" w:hAnsi="Consolas" w:cs="Consolas"/>
          <w:color w:val="666600"/>
          <w:sz w:val="13"/>
          <w:szCs w:val="13"/>
        </w:rPr>
        <w:t>.</w:t>
      </w:r>
      <w:r>
        <w:rPr>
          <w:rStyle w:val="pln"/>
          <w:rFonts w:ascii="Consolas" w:hAnsi="Consolas" w:cs="Consolas"/>
          <w:color w:val="000000"/>
          <w:sz w:val="13"/>
          <w:szCs w:val="13"/>
        </w:rPr>
        <w:t>io</w:t>
      </w:r>
      <w:r>
        <w:rPr>
          <w:rStyle w:val="pun"/>
          <w:rFonts w:ascii="Consolas" w:hAnsi="Consolas" w:cs="Consolas"/>
          <w:color w:val="666600"/>
          <w:sz w:val="13"/>
          <w:szCs w:val="13"/>
        </w:rPr>
        <w:t>.</w:t>
      </w:r>
      <w:r>
        <w:rPr>
          <w:rStyle w:val="typ"/>
          <w:rFonts w:ascii="Consolas" w:hAnsi="Consolas" w:cs="Consolas"/>
          <w:color w:val="660066"/>
          <w:sz w:val="13"/>
          <w:szCs w:val="13"/>
        </w:rPr>
        <w:t>ObjectInputStream</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kwd"/>
          <w:rFonts w:ascii="Consolas" w:hAnsi="Consolas" w:cs="Consolas"/>
          <w:color w:val="000088"/>
          <w:sz w:val="13"/>
          <w:szCs w:val="13"/>
        </w:rPr>
        <w:t>import</w:t>
      </w:r>
      <w:r>
        <w:rPr>
          <w:rStyle w:val="pln"/>
          <w:rFonts w:ascii="Consolas" w:hAnsi="Consolas" w:cs="Consolas"/>
          <w:color w:val="000000"/>
          <w:sz w:val="13"/>
          <w:szCs w:val="13"/>
        </w:rPr>
        <w:t xml:space="preserve"> java</w:t>
      </w:r>
      <w:r>
        <w:rPr>
          <w:rStyle w:val="pun"/>
          <w:rFonts w:ascii="Consolas" w:hAnsi="Consolas" w:cs="Consolas"/>
          <w:color w:val="666600"/>
          <w:sz w:val="13"/>
          <w:szCs w:val="13"/>
        </w:rPr>
        <w:t>.</w:t>
      </w:r>
      <w:r>
        <w:rPr>
          <w:rStyle w:val="pln"/>
          <w:rFonts w:ascii="Consolas" w:hAnsi="Consolas" w:cs="Consolas"/>
          <w:color w:val="000000"/>
          <w:sz w:val="13"/>
          <w:szCs w:val="13"/>
        </w:rPr>
        <w:t>io</w:t>
      </w:r>
      <w:r>
        <w:rPr>
          <w:rStyle w:val="pun"/>
          <w:rFonts w:ascii="Consolas" w:hAnsi="Consolas" w:cs="Consolas"/>
          <w:color w:val="666600"/>
          <w:sz w:val="13"/>
          <w:szCs w:val="13"/>
        </w:rPr>
        <w:t>.</w:t>
      </w:r>
      <w:r>
        <w:rPr>
          <w:rStyle w:val="typ"/>
          <w:rFonts w:ascii="Consolas" w:hAnsi="Consolas" w:cs="Consolas"/>
          <w:color w:val="660066"/>
          <w:sz w:val="13"/>
          <w:szCs w:val="13"/>
        </w:rPr>
        <w:t>ObjectOutput</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kwd"/>
          <w:rFonts w:ascii="Consolas" w:hAnsi="Consolas" w:cs="Consolas"/>
          <w:color w:val="000088"/>
          <w:sz w:val="13"/>
          <w:szCs w:val="13"/>
        </w:rPr>
        <w:t>import</w:t>
      </w:r>
      <w:r>
        <w:rPr>
          <w:rStyle w:val="pln"/>
          <w:rFonts w:ascii="Consolas" w:hAnsi="Consolas" w:cs="Consolas"/>
          <w:color w:val="000000"/>
          <w:sz w:val="13"/>
          <w:szCs w:val="13"/>
        </w:rPr>
        <w:t xml:space="preserve"> java</w:t>
      </w:r>
      <w:r>
        <w:rPr>
          <w:rStyle w:val="pun"/>
          <w:rFonts w:ascii="Consolas" w:hAnsi="Consolas" w:cs="Consolas"/>
          <w:color w:val="666600"/>
          <w:sz w:val="13"/>
          <w:szCs w:val="13"/>
        </w:rPr>
        <w:t>.</w:t>
      </w:r>
      <w:r>
        <w:rPr>
          <w:rStyle w:val="pln"/>
          <w:rFonts w:ascii="Consolas" w:hAnsi="Consolas" w:cs="Consolas"/>
          <w:color w:val="000000"/>
          <w:sz w:val="13"/>
          <w:szCs w:val="13"/>
        </w:rPr>
        <w:t>io</w:t>
      </w:r>
      <w:r>
        <w:rPr>
          <w:rStyle w:val="pun"/>
          <w:rFonts w:ascii="Consolas" w:hAnsi="Consolas" w:cs="Consolas"/>
          <w:color w:val="666600"/>
          <w:sz w:val="13"/>
          <w:szCs w:val="13"/>
        </w:rPr>
        <w:t>.</w:t>
      </w:r>
      <w:r>
        <w:rPr>
          <w:rStyle w:val="typ"/>
          <w:rFonts w:ascii="Consolas" w:hAnsi="Consolas" w:cs="Consolas"/>
          <w:color w:val="660066"/>
          <w:sz w:val="13"/>
          <w:szCs w:val="13"/>
        </w:rPr>
        <w:t>ObjectOutputStream</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kwd"/>
          <w:rFonts w:ascii="Consolas" w:hAnsi="Consolas" w:cs="Consolas"/>
          <w:color w:val="000088"/>
          <w:sz w:val="13"/>
          <w:szCs w:val="13"/>
        </w:rPr>
        <w:t>public</w:t>
      </w:r>
      <w:r>
        <w:rPr>
          <w:rStyle w:val="pln"/>
          <w:rFonts w:ascii="Consolas" w:hAnsi="Consolas" w:cs="Consolas"/>
          <w:color w:val="000000"/>
          <w:sz w:val="13"/>
          <w:szCs w:val="13"/>
        </w:rPr>
        <w:t xml:space="preserve"> </w:t>
      </w:r>
      <w:r>
        <w:rPr>
          <w:rStyle w:val="kwd"/>
          <w:rFonts w:ascii="Consolas" w:hAnsi="Consolas" w:cs="Consolas"/>
          <w:color w:val="000088"/>
          <w:sz w:val="13"/>
          <w:szCs w:val="13"/>
        </w:rPr>
        <w:t>class</w:t>
      </w:r>
      <w:r>
        <w:rPr>
          <w:rStyle w:val="pln"/>
          <w:rFonts w:ascii="Consolas" w:hAnsi="Consolas" w:cs="Consolas"/>
          <w:color w:val="000000"/>
          <w:sz w:val="13"/>
          <w:szCs w:val="13"/>
        </w:rPr>
        <w:t xml:space="preserve"> </w:t>
      </w:r>
      <w:r>
        <w:rPr>
          <w:rStyle w:val="typ"/>
          <w:rFonts w:ascii="Consolas" w:hAnsi="Consolas" w:cs="Consolas"/>
          <w:color w:val="660066"/>
          <w:sz w:val="13"/>
          <w:szCs w:val="13"/>
        </w:rPr>
        <w:t>SerializationTest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kwd"/>
          <w:rFonts w:ascii="Consolas" w:hAnsi="Consolas" w:cs="Consolas"/>
          <w:color w:val="000088"/>
          <w:sz w:val="13"/>
          <w:szCs w:val="13"/>
        </w:rPr>
        <w:t>public</w:t>
      </w:r>
      <w:r>
        <w:rPr>
          <w:rStyle w:val="pln"/>
          <w:rFonts w:ascii="Consolas" w:hAnsi="Consolas" w:cs="Consolas"/>
          <w:color w:val="000000"/>
          <w:sz w:val="13"/>
          <w:szCs w:val="13"/>
        </w:rPr>
        <w:t xml:space="preserve"> </w:t>
      </w:r>
      <w:r>
        <w:rPr>
          <w:rStyle w:val="kwd"/>
          <w:rFonts w:ascii="Consolas" w:hAnsi="Consolas" w:cs="Consolas"/>
          <w:color w:val="000088"/>
          <w:sz w:val="13"/>
          <w:szCs w:val="13"/>
        </w:rPr>
        <w:t>static</w:t>
      </w:r>
      <w:r>
        <w:rPr>
          <w:rStyle w:val="pln"/>
          <w:rFonts w:ascii="Consolas" w:hAnsi="Consolas" w:cs="Consolas"/>
          <w:color w:val="000000"/>
          <w:sz w:val="13"/>
          <w:szCs w:val="13"/>
        </w:rPr>
        <w:t xml:space="preserve"> </w:t>
      </w:r>
      <w:r>
        <w:rPr>
          <w:rStyle w:val="kwd"/>
          <w:rFonts w:ascii="Consolas" w:hAnsi="Consolas" w:cs="Consolas"/>
          <w:color w:val="000088"/>
          <w:sz w:val="13"/>
          <w:szCs w:val="13"/>
        </w:rPr>
        <w:t>void</w:t>
      </w:r>
      <w:r>
        <w:rPr>
          <w:rStyle w:val="pln"/>
          <w:rFonts w:ascii="Consolas" w:hAnsi="Consolas" w:cs="Consolas"/>
          <w:color w:val="000000"/>
          <w:sz w:val="13"/>
          <w:szCs w:val="13"/>
        </w:rPr>
        <w:t xml:space="preserve"> main</w:t>
      </w:r>
      <w:r>
        <w:rPr>
          <w:rStyle w:val="pun"/>
          <w:rFonts w:ascii="Consolas" w:hAnsi="Consolas" w:cs="Consolas"/>
          <w:color w:val="666600"/>
          <w:sz w:val="13"/>
          <w:szCs w:val="13"/>
        </w:rPr>
        <w:t>(</w:t>
      </w:r>
      <w:r>
        <w:rPr>
          <w:rStyle w:val="typ"/>
          <w:rFonts w:ascii="Consolas" w:hAnsi="Consolas" w:cs="Consolas"/>
          <w:color w:val="660066"/>
          <w:sz w:val="13"/>
          <w:szCs w:val="13"/>
        </w:rPr>
        <w:t>String</w:t>
      </w:r>
      <w:r>
        <w:rPr>
          <w:rStyle w:val="pun"/>
          <w:rFonts w:ascii="Consolas" w:hAnsi="Consolas" w:cs="Consolas"/>
          <w:color w:val="666600"/>
          <w:sz w:val="13"/>
          <w:szCs w:val="13"/>
        </w:rPr>
        <w:t>[]</w:t>
      </w:r>
      <w:r>
        <w:rPr>
          <w:rStyle w:val="pln"/>
          <w:rFonts w:ascii="Consolas" w:hAnsi="Consolas" w:cs="Consolas"/>
          <w:color w:val="000000"/>
          <w:sz w:val="13"/>
          <w:szCs w:val="13"/>
        </w:rPr>
        <w:t xml:space="preserve"> args</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com"/>
          <w:rFonts w:ascii="Consolas" w:hAnsi="Consolas" w:cs="Consolas"/>
          <w:color w:val="880000"/>
          <w:sz w:val="13"/>
          <w:szCs w:val="13"/>
        </w:rPr>
        <w:t>//getting singleton instance</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typ"/>
          <w:rFonts w:ascii="Consolas" w:hAnsi="Consolas" w:cs="Consolas"/>
          <w:color w:val="660066"/>
          <w:sz w:val="13"/>
          <w:szCs w:val="13"/>
        </w:rPr>
        <w:t>Singleton</w:t>
      </w:r>
      <w:r>
        <w:rPr>
          <w:rStyle w:val="pln"/>
          <w:rFonts w:ascii="Consolas" w:hAnsi="Consolas" w:cs="Consolas"/>
          <w:color w:val="000000"/>
          <w:sz w:val="13"/>
          <w:szCs w:val="13"/>
        </w:rPr>
        <w:t xml:space="preserve"> instanceOne </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typ"/>
          <w:rFonts w:ascii="Consolas" w:hAnsi="Consolas" w:cs="Consolas"/>
          <w:color w:val="660066"/>
          <w:sz w:val="13"/>
          <w:szCs w:val="13"/>
        </w:rPr>
        <w:t>Singleton</w:t>
      </w:r>
      <w:r>
        <w:rPr>
          <w:rStyle w:val="pun"/>
          <w:rFonts w:ascii="Consolas" w:hAnsi="Consolas" w:cs="Consolas"/>
          <w:color w:val="666600"/>
          <w:sz w:val="13"/>
          <w:szCs w:val="13"/>
        </w:rPr>
        <w:t>.</w:t>
      </w:r>
      <w:r>
        <w:rPr>
          <w:rStyle w:val="pln"/>
          <w:rFonts w:ascii="Consolas" w:hAnsi="Consolas" w:cs="Consolas"/>
          <w:color w:val="000000"/>
          <w:sz w:val="13"/>
          <w:szCs w:val="13"/>
        </w:rPr>
        <w:t>getInstance</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t>instanceOne</w:t>
      </w:r>
      <w:r>
        <w:rPr>
          <w:rStyle w:val="pun"/>
          <w:rFonts w:ascii="Consolas" w:hAnsi="Consolas" w:cs="Consolas"/>
          <w:color w:val="666600"/>
          <w:sz w:val="13"/>
          <w:szCs w:val="13"/>
        </w:rPr>
        <w:t>.</w:t>
      </w:r>
      <w:r>
        <w:rPr>
          <w:rStyle w:val="pln"/>
          <w:rFonts w:ascii="Consolas" w:hAnsi="Consolas" w:cs="Consolas"/>
          <w:color w:val="000000"/>
          <w:sz w:val="13"/>
          <w:szCs w:val="13"/>
        </w:rPr>
        <w:t>setValue</w:t>
      </w:r>
      <w:r>
        <w:rPr>
          <w:rStyle w:val="pun"/>
          <w:rFonts w:ascii="Consolas" w:hAnsi="Consolas" w:cs="Consolas"/>
          <w:color w:val="666600"/>
          <w:sz w:val="13"/>
          <w:szCs w:val="13"/>
        </w:rPr>
        <w:t>(</w:t>
      </w:r>
      <w:r>
        <w:rPr>
          <w:rStyle w:val="lit"/>
          <w:rFonts w:ascii="Consolas" w:hAnsi="Consolas" w:cs="Consolas"/>
          <w:color w:val="006666"/>
          <w:sz w:val="13"/>
          <w:szCs w:val="13"/>
        </w:rPr>
        <w:t>10</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kwd"/>
          <w:rFonts w:ascii="Consolas" w:hAnsi="Consolas" w:cs="Consolas"/>
          <w:color w:val="000088"/>
          <w:sz w:val="13"/>
          <w:szCs w:val="13"/>
        </w:rPr>
        <w:t>try</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 xml:space="preserve">            </w:t>
      </w:r>
      <w:r>
        <w:rPr>
          <w:rStyle w:val="com"/>
          <w:rFonts w:ascii="Consolas" w:hAnsi="Consolas" w:cs="Consolas"/>
          <w:color w:val="880000"/>
          <w:sz w:val="13"/>
          <w:szCs w:val="13"/>
        </w:rPr>
        <w:t>// Serialize to a file</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typ"/>
          <w:rFonts w:ascii="Consolas" w:hAnsi="Consolas" w:cs="Consolas"/>
          <w:color w:val="660066"/>
          <w:sz w:val="13"/>
          <w:szCs w:val="13"/>
        </w:rPr>
        <w:t>ObjectOutput</w:t>
      </w:r>
      <w:r>
        <w:rPr>
          <w:rStyle w:val="pln"/>
          <w:rFonts w:ascii="Consolas" w:hAnsi="Consolas" w:cs="Consolas"/>
          <w:color w:val="000000"/>
          <w:sz w:val="13"/>
          <w:szCs w:val="13"/>
        </w:rPr>
        <w:t xml:space="preserve"> out </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kwd"/>
          <w:rFonts w:ascii="Consolas" w:hAnsi="Consolas" w:cs="Consolas"/>
          <w:color w:val="000088"/>
          <w:sz w:val="13"/>
          <w:szCs w:val="13"/>
        </w:rPr>
        <w:t>new</w:t>
      </w:r>
      <w:r>
        <w:rPr>
          <w:rStyle w:val="pln"/>
          <w:rFonts w:ascii="Consolas" w:hAnsi="Consolas" w:cs="Consolas"/>
          <w:color w:val="000000"/>
          <w:sz w:val="13"/>
          <w:szCs w:val="13"/>
        </w:rPr>
        <w:t xml:space="preserve"> </w:t>
      </w:r>
      <w:r>
        <w:rPr>
          <w:rStyle w:val="typ"/>
          <w:rFonts w:ascii="Consolas" w:hAnsi="Consolas" w:cs="Consolas"/>
          <w:color w:val="660066"/>
          <w:sz w:val="13"/>
          <w:szCs w:val="13"/>
        </w:rPr>
        <w:t>ObjectOutputStream</w:t>
      </w:r>
      <w:r>
        <w:rPr>
          <w:rStyle w:val="pun"/>
          <w:rFonts w:ascii="Consolas" w:hAnsi="Consolas" w:cs="Consolas"/>
          <w:color w:val="666600"/>
          <w:sz w:val="13"/>
          <w:szCs w:val="13"/>
        </w:rPr>
        <w:t>(</w:t>
      </w:r>
      <w:r>
        <w:rPr>
          <w:rStyle w:val="kwd"/>
          <w:rFonts w:ascii="Consolas" w:hAnsi="Consolas" w:cs="Consolas"/>
          <w:color w:val="000088"/>
          <w:sz w:val="13"/>
          <w:szCs w:val="13"/>
        </w:rPr>
        <w:t>new</w:t>
      </w:r>
      <w:r>
        <w:rPr>
          <w:rStyle w:val="pln"/>
          <w:rFonts w:ascii="Consolas" w:hAnsi="Consolas" w:cs="Consolas"/>
          <w:color w:val="000000"/>
          <w:sz w:val="13"/>
          <w:szCs w:val="13"/>
        </w:rPr>
        <w:t xml:space="preserve"> </w:t>
      </w:r>
      <w:r>
        <w:rPr>
          <w:rStyle w:val="typ"/>
          <w:rFonts w:ascii="Consolas" w:hAnsi="Consolas" w:cs="Consolas"/>
          <w:color w:val="660066"/>
          <w:sz w:val="13"/>
          <w:szCs w:val="13"/>
        </w:rPr>
        <w:t>FileOutputStream</w:t>
      </w:r>
      <w:r>
        <w:rPr>
          <w:rStyle w:val="pun"/>
          <w:rFonts w:ascii="Consolas" w:hAnsi="Consolas" w:cs="Consolas"/>
          <w:color w:val="666600"/>
          <w:sz w:val="13"/>
          <w:szCs w:val="13"/>
        </w:rPr>
        <w:t>(</w:t>
      </w:r>
      <w:r>
        <w:rPr>
          <w:rStyle w:val="str"/>
          <w:rFonts w:ascii="Consolas" w:hAnsi="Consolas" w:cs="Consolas"/>
          <w:color w:val="008800"/>
          <w:sz w:val="13"/>
          <w:szCs w:val="13"/>
        </w:rPr>
        <w:t>"filename.txt"</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 xml:space="preserve">            out</w:t>
      </w:r>
      <w:r>
        <w:rPr>
          <w:rStyle w:val="pun"/>
          <w:rFonts w:ascii="Consolas" w:hAnsi="Consolas" w:cs="Consolas"/>
          <w:color w:val="666600"/>
          <w:sz w:val="13"/>
          <w:szCs w:val="13"/>
        </w:rPr>
        <w:t>.</w:t>
      </w:r>
      <w:r>
        <w:rPr>
          <w:rStyle w:val="pln"/>
          <w:rFonts w:ascii="Consolas" w:hAnsi="Consolas" w:cs="Consolas"/>
          <w:color w:val="000000"/>
          <w:sz w:val="13"/>
          <w:szCs w:val="13"/>
        </w:rPr>
        <w:t>writeObject</w:t>
      </w:r>
      <w:r>
        <w:rPr>
          <w:rStyle w:val="pun"/>
          <w:rFonts w:ascii="Consolas" w:hAnsi="Consolas" w:cs="Consolas"/>
          <w:color w:val="666600"/>
          <w:sz w:val="13"/>
          <w:szCs w:val="13"/>
        </w:rPr>
        <w:t>(</w:t>
      </w:r>
      <w:r>
        <w:rPr>
          <w:rStyle w:val="pln"/>
          <w:rFonts w:ascii="Consolas" w:hAnsi="Consolas" w:cs="Consolas"/>
          <w:color w:val="000000"/>
          <w:sz w:val="13"/>
          <w:szCs w:val="13"/>
        </w:rPr>
        <w:t>instanceOne</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 xml:space="preserve">            out</w:t>
      </w:r>
      <w:r>
        <w:rPr>
          <w:rStyle w:val="pun"/>
          <w:rFonts w:ascii="Consolas" w:hAnsi="Consolas" w:cs="Consolas"/>
          <w:color w:val="666600"/>
          <w:sz w:val="13"/>
          <w:szCs w:val="13"/>
        </w:rPr>
        <w:t>.</w:t>
      </w:r>
      <w:r>
        <w:rPr>
          <w:rStyle w:val="pln"/>
          <w:rFonts w:ascii="Consolas" w:hAnsi="Consolas" w:cs="Consolas"/>
          <w:color w:val="000000"/>
          <w:sz w:val="13"/>
          <w:szCs w:val="13"/>
        </w:rPr>
        <w:t>close</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 xml:space="preserve"> </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 xml:space="preserve">            instanceOne</w:t>
      </w:r>
      <w:r>
        <w:rPr>
          <w:rStyle w:val="pun"/>
          <w:rFonts w:ascii="Consolas" w:hAnsi="Consolas" w:cs="Consolas"/>
          <w:color w:val="666600"/>
          <w:sz w:val="13"/>
          <w:szCs w:val="13"/>
        </w:rPr>
        <w:t>.</w:t>
      </w:r>
      <w:r>
        <w:rPr>
          <w:rStyle w:val="pln"/>
          <w:rFonts w:ascii="Consolas" w:hAnsi="Consolas" w:cs="Consolas"/>
          <w:color w:val="000000"/>
          <w:sz w:val="13"/>
          <w:szCs w:val="13"/>
        </w:rPr>
        <w:t>setValue</w:t>
      </w:r>
      <w:r>
        <w:rPr>
          <w:rStyle w:val="pun"/>
          <w:rFonts w:ascii="Consolas" w:hAnsi="Consolas" w:cs="Consolas"/>
          <w:color w:val="666600"/>
          <w:sz w:val="13"/>
          <w:szCs w:val="13"/>
        </w:rPr>
        <w:t>(</w:t>
      </w:r>
      <w:r>
        <w:rPr>
          <w:rStyle w:val="lit"/>
          <w:rFonts w:ascii="Consolas" w:hAnsi="Consolas" w:cs="Consolas"/>
          <w:color w:val="006666"/>
          <w:sz w:val="13"/>
          <w:szCs w:val="13"/>
        </w:rPr>
        <w:t>20</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 xml:space="preserve">            </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 xml:space="preserve">            </w:t>
      </w:r>
      <w:r>
        <w:rPr>
          <w:rStyle w:val="com"/>
          <w:rFonts w:ascii="Consolas" w:hAnsi="Consolas" w:cs="Consolas"/>
          <w:color w:val="880000"/>
          <w:sz w:val="13"/>
          <w:szCs w:val="13"/>
        </w:rPr>
        <w:t>// Serialize to a file</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 xml:space="preserve">            </w:t>
      </w:r>
      <w:r>
        <w:rPr>
          <w:rStyle w:val="typ"/>
          <w:rFonts w:ascii="Consolas" w:hAnsi="Consolas" w:cs="Consolas"/>
          <w:color w:val="660066"/>
          <w:sz w:val="13"/>
          <w:szCs w:val="13"/>
        </w:rPr>
        <w:t>ObjectInput</w:t>
      </w:r>
      <w:r>
        <w:rPr>
          <w:rStyle w:val="pln"/>
          <w:rFonts w:ascii="Consolas" w:hAnsi="Consolas" w:cs="Consolas"/>
          <w:color w:val="000000"/>
          <w:sz w:val="13"/>
          <w:szCs w:val="13"/>
        </w:rPr>
        <w:t xml:space="preserve"> in </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kwd"/>
          <w:rFonts w:ascii="Consolas" w:hAnsi="Consolas" w:cs="Consolas"/>
          <w:color w:val="000088"/>
          <w:sz w:val="13"/>
          <w:szCs w:val="13"/>
        </w:rPr>
        <w:t>new</w:t>
      </w:r>
      <w:r>
        <w:rPr>
          <w:rStyle w:val="pln"/>
          <w:rFonts w:ascii="Consolas" w:hAnsi="Consolas" w:cs="Consolas"/>
          <w:color w:val="000000"/>
          <w:sz w:val="13"/>
          <w:szCs w:val="13"/>
        </w:rPr>
        <w:t xml:space="preserve"> </w:t>
      </w:r>
      <w:r>
        <w:rPr>
          <w:rStyle w:val="typ"/>
          <w:rFonts w:ascii="Consolas" w:hAnsi="Consolas" w:cs="Consolas"/>
          <w:color w:val="660066"/>
          <w:sz w:val="13"/>
          <w:szCs w:val="13"/>
        </w:rPr>
        <w:t>ObjectInputStream</w:t>
      </w:r>
      <w:r>
        <w:rPr>
          <w:rStyle w:val="pun"/>
          <w:rFonts w:ascii="Consolas" w:hAnsi="Consolas" w:cs="Consolas"/>
          <w:color w:val="666600"/>
          <w:sz w:val="13"/>
          <w:szCs w:val="13"/>
        </w:rPr>
        <w:t>(</w:t>
      </w:r>
      <w:r>
        <w:rPr>
          <w:rStyle w:val="kwd"/>
          <w:rFonts w:ascii="Consolas" w:hAnsi="Consolas" w:cs="Consolas"/>
          <w:color w:val="000088"/>
          <w:sz w:val="13"/>
          <w:szCs w:val="13"/>
        </w:rPr>
        <w:t>new</w:t>
      </w:r>
      <w:r>
        <w:rPr>
          <w:rStyle w:val="pln"/>
          <w:rFonts w:ascii="Consolas" w:hAnsi="Consolas" w:cs="Consolas"/>
          <w:color w:val="000000"/>
          <w:sz w:val="13"/>
          <w:szCs w:val="13"/>
        </w:rPr>
        <w:t xml:space="preserve"> </w:t>
      </w:r>
      <w:r>
        <w:rPr>
          <w:rStyle w:val="typ"/>
          <w:rFonts w:ascii="Consolas" w:hAnsi="Consolas" w:cs="Consolas"/>
          <w:color w:val="660066"/>
          <w:sz w:val="13"/>
          <w:szCs w:val="13"/>
        </w:rPr>
        <w:t>FileInputStream</w:t>
      </w:r>
      <w:r>
        <w:rPr>
          <w:rStyle w:val="pun"/>
          <w:rFonts w:ascii="Consolas" w:hAnsi="Consolas" w:cs="Consolas"/>
          <w:color w:val="666600"/>
          <w:sz w:val="13"/>
          <w:szCs w:val="13"/>
        </w:rPr>
        <w:t>(</w:t>
      </w:r>
      <w:r>
        <w:rPr>
          <w:rStyle w:val="str"/>
          <w:rFonts w:ascii="Consolas" w:hAnsi="Consolas" w:cs="Consolas"/>
          <w:color w:val="008800"/>
          <w:sz w:val="13"/>
          <w:szCs w:val="13"/>
        </w:rPr>
        <w:t>"filename.txt"</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 xml:space="preserve">            </w:t>
      </w:r>
      <w:r>
        <w:rPr>
          <w:rStyle w:val="typ"/>
          <w:rFonts w:ascii="Consolas" w:hAnsi="Consolas" w:cs="Consolas"/>
          <w:color w:val="660066"/>
          <w:sz w:val="13"/>
          <w:szCs w:val="13"/>
        </w:rPr>
        <w:t>Singleton</w:t>
      </w:r>
      <w:r>
        <w:rPr>
          <w:rStyle w:val="pln"/>
          <w:rFonts w:ascii="Consolas" w:hAnsi="Consolas" w:cs="Consolas"/>
          <w:color w:val="000000"/>
          <w:sz w:val="13"/>
          <w:szCs w:val="13"/>
        </w:rPr>
        <w:t xml:space="preserve"> instanceTwo </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r>
        <w:rPr>
          <w:rStyle w:val="typ"/>
          <w:rFonts w:ascii="Consolas" w:hAnsi="Consolas" w:cs="Consolas"/>
          <w:color w:val="660066"/>
          <w:sz w:val="13"/>
          <w:szCs w:val="13"/>
        </w:rPr>
        <w:t>Singleton</w:t>
      </w:r>
      <w:r>
        <w:rPr>
          <w:rStyle w:val="pun"/>
          <w:rFonts w:ascii="Consolas" w:hAnsi="Consolas" w:cs="Consolas"/>
          <w:color w:val="666600"/>
          <w:sz w:val="13"/>
          <w:szCs w:val="13"/>
        </w:rPr>
        <w:t>)</w:t>
      </w:r>
      <w:r>
        <w:rPr>
          <w:rStyle w:val="pln"/>
          <w:rFonts w:ascii="Consolas" w:hAnsi="Consolas" w:cs="Consolas"/>
          <w:color w:val="000000"/>
          <w:sz w:val="13"/>
          <w:szCs w:val="13"/>
        </w:rPr>
        <w:t xml:space="preserve"> in</w:t>
      </w:r>
      <w:r>
        <w:rPr>
          <w:rStyle w:val="pun"/>
          <w:rFonts w:ascii="Consolas" w:hAnsi="Consolas" w:cs="Consolas"/>
          <w:color w:val="666600"/>
          <w:sz w:val="13"/>
          <w:szCs w:val="13"/>
        </w:rPr>
        <w:t>.</w:t>
      </w:r>
      <w:r>
        <w:rPr>
          <w:rStyle w:val="pln"/>
          <w:rFonts w:ascii="Consolas" w:hAnsi="Consolas" w:cs="Consolas"/>
          <w:color w:val="000000"/>
          <w:sz w:val="13"/>
          <w:szCs w:val="13"/>
        </w:rPr>
        <w:t>readObject</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 xml:space="preserve">            in</w:t>
      </w:r>
      <w:r>
        <w:rPr>
          <w:rStyle w:val="pun"/>
          <w:rFonts w:ascii="Consolas" w:hAnsi="Consolas" w:cs="Consolas"/>
          <w:color w:val="666600"/>
          <w:sz w:val="13"/>
          <w:szCs w:val="13"/>
        </w:rPr>
        <w:t>.</w:t>
      </w:r>
      <w:r>
        <w:rPr>
          <w:rStyle w:val="pln"/>
          <w:rFonts w:ascii="Consolas" w:hAnsi="Consolas" w:cs="Consolas"/>
          <w:color w:val="000000"/>
          <w:sz w:val="13"/>
          <w:szCs w:val="13"/>
        </w:rPr>
        <w:t>close</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 xml:space="preserve"> </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 xml:space="preserve">            </w:t>
      </w:r>
      <w:r>
        <w:rPr>
          <w:rStyle w:val="typ"/>
          <w:rFonts w:ascii="Consolas" w:hAnsi="Consolas" w:cs="Consolas"/>
          <w:color w:val="660066"/>
          <w:sz w:val="13"/>
          <w:szCs w:val="13"/>
        </w:rPr>
        <w:t>System</w:t>
      </w:r>
      <w:r>
        <w:rPr>
          <w:rStyle w:val="pun"/>
          <w:rFonts w:ascii="Consolas" w:hAnsi="Consolas" w:cs="Consolas"/>
          <w:color w:val="666600"/>
          <w:sz w:val="13"/>
          <w:szCs w:val="13"/>
        </w:rPr>
        <w:t>.</w:t>
      </w:r>
      <w:r>
        <w:rPr>
          <w:rStyle w:val="pln"/>
          <w:rFonts w:ascii="Consolas" w:hAnsi="Consolas" w:cs="Consolas"/>
          <w:color w:val="000000"/>
          <w:sz w:val="13"/>
          <w:szCs w:val="13"/>
        </w:rPr>
        <w:t>out</w:t>
      </w:r>
      <w:r>
        <w:rPr>
          <w:rStyle w:val="pun"/>
          <w:rFonts w:ascii="Consolas" w:hAnsi="Consolas" w:cs="Consolas"/>
          <w:color w:val="666600"/>
          <w:sz w:val="13"/>
          <w:szCs w:val="13"/>
        </w:rPr>
        <w:t>.</w:t>
      </w:r>
      <w:r>
        <w:rPr>
          <w:rStyle w:val="pln"/>
          <w:rFonts w:ascii="Consolas" w:hAnsi="Consolas" w:cs="Consolas"/>
          <w:color w:val="000000"/>
          <w:sz w:val="13"/>
          <w:szCs w:val="13"/>
        </w:rPr>
        <w:t>println</w:t>
      </w:r>
      <w:r>
        <w:rPr>
          <w:rStyle w:val="pun"/>
          <w:rFonts w:ascii="Consolas" w:hAnsi="Consolas" w:cs="Consolas"/>
          <w:color w:val="666600"/>
          <w:sz w:val="13"/>
          <w:szCs w:val="13"/>
        </w:rPr>
        <w:t>(</w:t>
      </w:r>
      <w:r>
        <w:rPr>
          <w:rStyle w:val="str"/>
          <w:rFonts w:ascii="Consolas" w:hAnsi="Consolas" w:cs="Consolas"/>
          <w:color w:val="008800"/>
          <w:sz w:val="13"/>
          <w:szCs w:val="13"/>
        </w:rPr>
        <w:t>"Instance One Value= "</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r>
        <w:rPr>
          <w:rStyle w:val="pln"/>
          <w:rFonts w:ascii="Consolas" w:hAnsi="Consolas" w:cs="Consolas"/>
          <w:color w:val="000000"/>
          <w:sz w:val="13"/>
          <w:szCs w:val="13"/>
        </w:rPr>
        <w:t xml:space="preserve"> instanceOne</w:t>
      </w:r>
      <w:r>
        <w:rPr>
          <w:rStyle w:val="pun"/>
          <w:rFonts w:ascii="Consolas" w:hAnsi="Consolas" w:cs="Consolas"/>
          <w:color w:val="666600"/>
          <w:sz w:val="13"/>
          <w:szCs w:val="13"/>
        </w:rPr>
        <w:t>.</w:t>
      </w:r>
      <w:r>
        <w:rPr>
          <w:rStyle w:val="pln"/>
          <w:rFonts w:ascii="Consolas" w:hAnsi="Consolas" w:cs="Consolas"/>
          <w:color w:val="000000"/>
          <w:sz w:val="13"/>
          <w:szCs w:val="13"/>
        </w:rPr>
        <w:t>getValue</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 xml:space="preserve">            </w:t>
      </w:r>
      <w:r>
        <w:rPr>
          <w:rStyle w:val="typ"/>
          <w:rFonts w:ascii="Consolas" w:hAnsi="Consolas" w:cs="Consolas"/>
          <w:color w:val="660066"/>
          <w:sz w:val="13"/>
          <w:szCs w:val="13"/>
        </w:rPr>
        <w:t>System</w:t>
      </w:r>
      <w:r>
        <w:rPr>
          <w:rStyle w:val="pun"/>
          <w:rFonts w:ascii="Consolas" w:hAnsi="Consolas" w:cs="Consolas"/>
          <w:color w:val="666600"/>
          <w:sz w:val="13"/>
          <w:szCs w:val="13"/>
        </w:rPr>
        <w:t>.</w:t>
      </w:r>
      <w:r>
        <w:rPr>
          <w:rStyle w:val="pln"/>
          <w:rFonts w:ascii="Consolas" w:hAnsi="Consolas" w:cs="Consolas"/>
          <w:color w:val="000000"/>
          <w:sz w:val="13"/>
          <w:szCs w:val="13"/>
        </w:rPr>
        <w:t>out</w:t>
      </w:r>
      <w:r>
        <w:rPr>
          <w:rStyle w:val="pun"/>
          <w:rFonts w:ascii="Consolas" w:hAnsi="Consolas" w:cs="Consolas"/>
          <w:color w:val="666600"/>
          <w:sz w:val="13"/>
          <w:szCs w:val="13"/>
        </w:rPr>
        <w:t>.</w:t>
      </w:r>
      <w:r>
        <w:rPr>
          <w:rStyle w:val="pln"/>
          <w:rFonts w:ascii="Consolas" w:hAnsi="Consolas" w:cs="Consolas"/>
          <w:color w:val="000000"/>
          <w:sz w:val="13"/>
          <w:szCs w:val="13"/>
        </w:rPr>
        <w:t>println</w:t>
      </w:r>
      <w:r>
        <w:rPr>
          <w:rStyle w:val="pun"/>
          <w:rFonts w:ascii="Consolas" w:hAnsi="Consolas" w:cs="Consolas"/>
          <w:color w:val="666600"/>
          <w:sz w:val="13"/>
          <w:szCs w:val="13"/>
        </w:rPr>
        <w:t>(</w:t>
      </w:r>
      <w:r>
        <w:rPr>
          <w:rStyle w:val="str"/>
          <w:rFonts w:ascii="Consolas" w:hAnsi="Consolas" w:cs="Consolas"/>
          <w:color w:val="008800"/>
          <w:sz w:val="13"/>
          <w:szCs w:val="13"/>
        </w:rPr>
        <w:t>"Instance Two Value= "</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r>
        <w:rPr>
          <w:rStyle w:val="pln"/>
          <w:rFonts w:ascii="Consolas" w:hAnsi="Consolas" w:cs="Consolas"/>
          <w:color w:val="000000"/>
          <w:sz w:val="13"/>
          <w:szCs w:val="13"/>
        </w:rPr>
        <w:t xml:space="preserve"> instanceTwo</w:t>
      </w:r>
      <w:r>
        <w:rPr>
          <w:rStyle w:val="pun"/>
          <w:rFonts w:ascii="Consolas" w:hAnsi="Consolas" w:cs="Consolas"/>
          <w:color w:val="666600"/>
          <w:sz w:val="13"/>
          <w:szCs w:val="13"/>
        </w:rPr>
        <w:t>.</w:t>
      </w:r>
      <w:r>
        <w:rPr>
          <w:rStyle w:val="pln"/>
          <w:rFonts w:ascii="Consolas" w:hAnsi="Consolas" w:cs="Consolas"/>
          <w:color w:val="000000"/>
          <w:sz w:val="13"/>
          <w:szCs w:val="13"/>
        </w:rPr>
        <w:t>getValue</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 xml:space="preserve"> </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 xml:space="preserve">        </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kwd"/>
          <w:rFonts w:ascii="Consolas" w:hAnsi="Consolas" w:cs="Consolas"/>
          <w:color w:val="000088"/>
          <w:sz w:val="13"/>
          <w:szCs w:val="13"/>
        </w:rPr>
        <w:t>catch</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r>
        <w:rPr>
          <w:rStyle w:val="typ"/>
          <w:rFonts w:ascii="Consolas" w:hAnsi="Consolas" w:cs="Consolas"/>
          <w:color w:val="660066"/>
          <w:sz w:val="13"/>
          <w:szCs w:val="13"/>
        </w:rPr>
        <w:t>IOException</w:t>
      </w:r>
      <w:r>
        <w:rPr>
          <w:rStyle w:val="pln"/>
          <w:rFonts w:ascii="Consolas" w:hAnsi="Consolas" w:cs="Consolas"/>
          <w:color w:val="000000"/>
          <w:sz w:val="13"/>
          <w:szCs w:val="13"/>
        </w:rPr>
        <w:t xml:space="preserve"> e</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 xml:space="preserve">            e</w:t>
      </w:r>
      <w:r>
        <w:rPr>
          <w:rStyle w:val="pun"/>
          <w:rFonts w:ascii="Consolas" w:hAnsi="Consolas" w:cs="Consolas"/>
          <w:color w:val="666600"/>
          <w:sz w:val="13"/>
          <w:szCs w:val="13"/>
        </w:rPr>
        <w:t>.</w:t>
      </w:r>
      <w:r>
        <w:rPr>
          <w:rStyle w:val="pln"/>
          <w:rFonts w:ascii="Consolas" w:hAnsi="Consolas" w:cs="Consolas"/>
          <w:color w:val="000000"/>
          <w:sz w:val="13"/>
          <w:szCs w:val="13"/>
        </w:rPr>
        <w:t>printStackTrace</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 xml:space="preserve">        </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kwd"/>
          <w:rFonts w:ascii="Consolas" w:hAnsi="Consolas" w:cs="Consolas"/>
          <w:color w:val="000088"/>
          <w:sz w:val="13"/>
          <w:szCs w:val="13"/>
        </w:rPr>
        <w:t>catch</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r>
        <w:rPr>
          <w:rStyle w:val="typ"/>
          <w:rFonts w:ascii="Consolas" w:hAnsi="Consolas" w:cs="Consolas"/>
          <w:color w:val="660066"/>
          <w:sz w:val="13"/>
          <w:szCs w:val="13"/>
        </w:rPr>
        <w:t>ClassNotFoundException</w:t>
      </w:r>
      <w:r>
        <w:rPr>
          <w:rStyle w:val="pln"/>
          <w:rFonts w:ascii="Consolas" w:hAnsi="Consolas" w:cs="Consolas"/>
          <w:color w:val="000000"/>
          <w:sz w:val="13"/>
          <w:szCs w:val="13"/>
        </w:rPr>
        <w:t xml:space="preserve"> e</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 xml:space="preserve">            e</w:t>
      </w:r>
      <w:r>
        <w:rPr>
          <w:rStyle w:val="pun"/>
          <w:rFonts w:ascii="Consolas" w:hAnsi="Consolas" w:cs="Consolas"/>
          <w:color w:val="666600"/>
          <w:sz w:val="13"/>
          <w:szCs w:val="13"/>
        </w:rPr>
        <w:t>.</w:t>
      </w:r>
      <w:r>
        <w:rPr>
          <w:rStyle w:val="pln"/>
          <w:rFonts w:ascii="Consolas" w:hAnsi="Consolas" w:cs="Consolas"/>
          <w:color w:val="000000"/>
          <w:sz w:val="13"/>
          <w:szCs w:val="13"/>
        </w:rPr>
        <w:t>printStackTrace</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Fonts w:ascii="Consolas" w:hAnsi="Consolas" w:cs="Consolas"/>
          <w:color w:val="111111"/>
          <w:sz w:val="13"/>
          <w:szCs w:val="13"/>
        </w:rPr>
      </w:pPr>
      <w:r>
        <w:rPr>
          <w:rStyle w:val="pun"/>
          <w:rFonts w:ascii="Consolas" w:hAnsi="Consolas" w:cs="Consolas"/>
          <w:color w:val="666600"/>
          <w:sz w:val="13"/>
          <w:szCs w:val="13"/>
        </w:rPr>
        <w:t>}</w:t>
      </w:r>
    </w:p>
    <w:p w:rsidR="0099458F" w:rsidRDefault="0099458F" w:rsidP="0099458F">
      <w:pPr>
        <w:pStyle w:val="NormalWeb"/>
        <w:shd w:val="clear" w:color="auto" w:fill="FFFFFF"/>
        <w:spacing w:before="143" w:beforeAutospacing="0" w:after="143" w:afterAutospacing="0" w:line="248" w:lineRule="atLeast"/>
        <w:rPr>
          <w:rFonts w:ascii="Helvetica" w:hAnsi="Helvetica"/>
          <w:color w:val="111111"/>
          <w:sz w:val="16"/>
          <w:szCs w:val="16"/>
        </w:rPr>
      </w:pPr>
      <w:r>
        <w:rPr>
          <w:rFonts w:ascii="Helvetica" w:hAnsi="Helvetica"/>
          <w:color w:val="111111"/>
          <w:sz w:val="16"/>
          <w:szCs w:val="16"/>
        </w:rPr>
        <w:t xml:space="preserve">In the above example, the Singleton class is implementing Serializable interface, which means the state of its object can be persisted. SerializableTest is the test class, used to test Singleton class. Inside main() method we are persisting the state of Singleton instance into a file and retrieve it later. Now compile and run the program, you will notice that the state of both instances </w:t>
      </w:r>
      <w:r>
        <w:rPr>
          <w:rFonts w:ascii="Helvetica" w:hAnsi="Helvetica"/>
          <w:color w:val="111111"/>
          <w:sz w:val="16"/>
          <w:szCs w:val="16"/>
        </w:rPr>
        <w:lastRenderedPageBreak/>
        <w:t>(instanceOne and instanceTwo) are different, which means that they are two different objects.  Here we are violating the rules of singleton by allowing it to create two different objects of same class.</w:t>
      </w:r>
    </w:p>
    <w:p w:rsidR="0099458F" w:rsidRDefault="0099458F" w:rsidP="0099458F">
      <w:pPr>
        <w:pStyle w:val="NormalWeb"/>
        <w:shd w:val="clear" w:color="auto" w:fill="FFFFFF"/>
        <w:spacing w:before="143" w:beforeAutospacing="0" w:after="143" w:afterAutospacing="0" w:line="248" w:lineRule="atLeast"/>
        <w:rPr>
          <w:rFonts w:ascii="Helvetica" w:hAnsi="Helvetica"/>
          <w:color w:val="111111"/>
          <w:sz w:val="16"/>
          <w:szCs w:val="16"/>
        </w:rPr>
      </w:pPr>
      <w:r>
        <w:rPr>
          <w:rFonts w:ascii="Helvetica" w:hAnsi="Helvetica"/>
          <w:color w:val="111111"/>
          <w:sz w:val="16"/>
          <w:szCs w:val="16"/>
        </w:rPr>
        <w:t>To solve this issue, we need to include</w:t>
      </w:r>
      <w:r>
        <w:rPr>
          <w:rStyle w:val="apple-converted-space"/>
          <w:rFonts w:ascii="Helvetica" w:eastAsiaTheme="majorEastAsia" w:hAnsi="Helvetica"/>
          <w:color w:val="111111"/>
          <w:sz w:val="16"/>
          <w:szCs w:val="16"/>
        </w:rPr>
        <w:t> </w:t>
      </w:r>
      <w:r>
        <w:rPr>
          <w:rStyle w:val="HTMLCode"/>
          <w:rFonts w:ascii="Consolas" w:hAnsi="Consolas" w:cs="Consolas"/>
          <w:color w:val="3A3A3A"/>
          <w:shd w:val="clear" w:color="auto" w:fill="EBEFF2"/>
        </w:rPr>
        <w:t>readResolve()</w:t>
      </w:r>
      <w:r>
        <w:rPr>
          <w:rStyle w:val="apple-converted-space"/>
          <w:rFonts w:ascii="Helvetica" w:eastAsiaTheme="majorEastAsia" w:hAnsi="Helvetica"/>
          <w:color w:val="111111"/>
          <w:sz w:val="16"/>
          <w:szCs w:val="16"/>
        </w:rPr>
        <w:t> </w:t>
      </w:r>
      <w:r>
        <w:rPr>
          <w:rFonts w:ascii="Helvetica" w:hAnsi="Helvetica"/>
          <w:color w:val="111111"/>
          <w:sz w:val="16"/>
          <w:szCs w:val="16"/>
        </w:rPr>
        <w:t>method in our DemoSingleton class. This method will be invoked before the object is deserialized. Inside this method, we will call</w:t>
      </w:r>
      <w:r>
        <w:rPr>
          <w:rStyle w:val="apple-converted-space"/>
          <w:rFonts w:ascii="Helvetica" w:eastAsiaTheme="majorEastAsia" w:hAnsi="Helvetica"/>
          <w:color w:val="111111"/>
          <w:sz w:val="16"/>
          <w:szCs w:val="16"/>
        </w:rPr>
        <w:t> </w:t>
      </w:r>
      <w:r>
        <w:rPr>
          <w:rStyle w:val="HTMLCode"/>
          <w:rFonts w:ascii="Consolas" w:hAnsi="Consolas" w:cs="Consolas"/>
          <w:color w:val="3A3A3A"/>
          <w:shd w:val="clear" w:color="auto" w:fill="EBEFF2"/>
        </w:rPr>
        <w:t>getInstance()</w:t>
      </w:r>
      <w:r>
        <w:rPr>
          <w:rStyle w:val="apple-converted-space"/>
          <w:rFonts w:ascii="Helvetica" w:eastAsiaTheme="majorEastAsia" w:hAnsi="Helvetica"/>
          <w:color w:val="111111"/>
          <w:sz w:val="16"/>
          <w:szCs w:val="16"/>
        </w:rPr>
        <w:t> </w:t>
      </w:r>
      <w:r>
        <w:rPr>
          <w:rFonts w:ascii="Helvetica" w:hAnsi="Helvetica"/>
          <w:color w:val="111111"/>
          <w:sz w:val="16"/>
          <w:szCs w:val="16"/>
        </w:rPr>
        <w:t>method to ensure single instance of Singleton class is exist application wide.</w:t>
      </w:r>
    </w:p>
    <w:p w:rsidR="0099458F" w:rsidRDefault="0099458F" w:rsidP="00FF6EA9">
      <w:pPr>
        <w:pStyle w:val="Heading4"/>
        <w:shd w:val="clear" w:color="auto" w:fill="FFFFFF"/>
        <w:spacing w:line="264" w:lineRule="atLeast"/>
        <w:rPr>
          <w:rFonts w:ascii="inherit" w:hAnsi="inherit"/>
          <w:color w:val="231F20"/>
          <w:sz w:val="18"/>
          <w:szCs w:val="18"/>
        </w:rPr>
      </w:pPr>
      <w:r>
        <w:rPr>
          <w:rFonts w:ascii="inherit" w:hAnsi="inherit"/>
          <w:color w:val="231F20"/>
          <w:sz w:val="18"/>
          <w:szCs w:val="18"/>
        </w:rPr>
        <w:t>Singleton.java</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kwd"/>
          <w:rFonts w:ascii="Consolas" w:hAnsi="Consolas" w:cs="Consolas"/>
          <w:color w:val="000088"/>
          <w:sz w:val="13"/>
          <w:szCs w:val="13"/>
        </w:rPr>
        <w:t>package</w:t>
      </w:r>
      <w:r>
        <w:rPr>
          <w:rStyle w:val="pln"/>
          <w:rFonts w:ascii="Consolas" w:hAnsi="Consolas" w:cs="Consolas"/>
          <w:color w:val="000000"/>
          <w:sz w:val="13"/>
          <w:szCs w:val="13"/>
        </w:rPr>
        <w:t xml:space="preserve"> com</w:t>
      </w:r>
      <w:r>
        <w:rPr>
          <w:rStyle w:val="pun"/>
          <w:rFonts w:ascii="Consolas" w:hAnsi="Consolas" w:cs="Consolas"/>
          <w:color w:val="666600"/>
          <w:sz w:val="13"/>
          <w:szCs w:val="13"/>
        </w:rPr>
        <w:t>.</w:t>
      </w:r>
      <w:r>
        <w:rPr>
          <w:rStyle w:val="pln"/>
          <w:rFonts w:ascii="Consolas" w:hAnsi="Consolas" w:cs="Consolas"/>
          <w:color w:val="000000"/>
          <w:sz w:val="13"/>
          <w:szCs w:val="13"/>
        </w:rPr>
        <w:t>javatechig</w:t>
      </w:r>
      <w:r>
        <w:rPr>
          <w:rStyle w:val="pun"/>
          <w:rFonts w:ascii="Consolas" w:hAnsi="Consolas" w:cs="Consolas"/>
          <w:color w:val="666600"/>
          <w:sz w:val="13"/>
          <w:szCs w:val="13"/>
        </w:rPr>
        <w:t>.</w:t>
      </w:r>
      <w:r>
        <w:rPr>
          <w:rStyle w:val="pln"/>
          <w:rFonts w:ascii="Consolas" w:hAnsi="Consolas" w:cs="Consolas"/>
          <w:color w:val="000000"/>
          <w:sz w:val="13"/>
          <w:szCs w:val="13"/>
        </w:rPr>
        <w:t>creational</w:t>
      </w:r>
      <w:r>
        <w:rPr>
          <w:rStyle w:val="pun"/>
          <w:rFonts w:ascii="Consolas" w:hAnsi="Consolas" w:cs="Consolas"/>
          <w:color w:val="666600"/>
          <w:sz w:val="13"/>
          <w:szCs w:val="13"/>
        </w:rPr>
        <w:t>.</w:t>
      </w:r>
      <w:r>
        <w:rPr>
          <w:rStyle w:val="pln"/>
          <w:rFonts w:ascii="Consolas" w:hAnsi="Consolas" w:cs="Consolas"/>
          <w:color w:val="000000"/>
          <w:sz w:val="13"/>
          <w:szCs w:val="13"/>
        </w:rPr>
        <w:t>singleton</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kwd"/>
          <w:rFonts w:ascii="Consolas" w:hAnsi="Consolas" w:cs="Consolas"/>
          <w:color w:val="000088"/>
          <w:sz w:val="13"/>
          <w:szCs w:val="13"/>
        </w:rPr>
        <w:t>import</w:t>
      </w:r>
      <w:r>
        <w:rPr>
          <w:rStyle w:val="pln"/>
          <w:rFonts w:ascii="Consolas" w:hAnsi="Consolas" w:cs="Consolas"/>
          <w:color w:val="000000"/>
          <w:sz w:val="13"/>
          <w:szCs w:val="13"/>
        </w:rPr>
        <w:t xml:space="preserve"> java</w:t>
      </w:r>
      <w:r>
        <w:rPr>
          <w:rStyle w:val="pun"/>
          <w:rFonts w:ascii="Consolas" w:hAnsi="Consolas" w:cs="Consolas"/>
          <w:color w:val="666600"/>
          <w:sz w:val="13"/>
          <w:szCs w:val="13"/>
        </w:rPr>
        <w:t>.</w:t>
      </w:r>
      <w:r>
        <w:rPr>
          <w:rStyle w:val="pln"/>
          <w:rFonts w:ascii="Consolas" w:hAnsi="Consolas" w:cs="Consolas"/>
          <w:color w:val="000000"/>
          <w:sz w:val="13"/>
          <w:szCs w:val="13"/>
        </w:rPr>
        <w:t>io</w:t>
      </w:r>
      <w:r>
        <w:rPr>
          <w:rStyle w:val="pun"/>
          <w:rFonts w:ascii="Consolas" w:hAnsi="Consolas" w:cs="Consolas"/>
          <w:color w:val="666600"/>
          <w:sz w:val="13"/>
          <w:szCs w:val="13"/>
        </w:rPr>
        <w:t>.</w:t>
      </w:r>
      <w:r>
        <w:rPr>
          <w:rStyle w:val="typ"/>
          <w:rFonts w:ascii="Consolas" w:hAnsi="Consolas" w:cs="Consolas"/>
          <w:color w:val="660066"/>
          <w:sz w:val="13"/>
          <w:szCs w:val="13"/>
        </w:rPr>
        <w:t>Serializable</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kwd"/>
          <w:rFonts w:ascii="Consolas" w:hAnsi="Consolas" w:cs="Consolas"/>
          <w:color w:val="000088"/>
          <w:sz w:val="13"/>
          <w:szCs w:val="13"/>
        </w:rPr>
        <w:t>class</w:t>
      </w:r>
      <w:r>
        <w:rPr>
          <w:rStyle w:val="pln"/>
          <w:rFonts w:ascii="Consolas" w:hAnsi="Consolas" w:cs="Consolas"/>
          <w:color w:val="000000"/>
          <w:sz w:val="13"/>
          <w:szCs w:val="13"/>
        </w:rPr>
        <w:t xml:space="preserve"> </w:t>
      </w:r>
      <w:r>
        <w:rPr>
          <w:rStyle w:val="typ"/>
          <w:rFonts w:ascii="Consolas" w:hAnsi="Consolas" w:cs="Consolas"/>
          <w:color w:val="660066"/>
          <w:sz w:val="13"/>
          <w:szCs w:val="13"/>
        </w:rPr>
        <w:t>Singleton</w:t>
      </w:r>
      <w:r>
        <w:rPr>
          <w:rStyle w:val="pln"/>
          <w:rFonts w:ascii="Consolas" w:hAnsi="Consolas" w:cs="Consolas"/>
          <w:color w:val="000000"/>
          <w:sz w:val="13"/>
          <w:szCs w:val="13"/>
        </w:rPr>
        <w:t xml:space="preserve"> </w:t>
      </w:r>
      <w:r>
        <w:rPr>
          <w:rStyle w:val="kwd"/>
          <w:rFonts w:ascii="Consolas" w:hAnsi="Consolas" w:cs="Consolas"/>
          <w:color w:val="000088"/>
          <w:sz w:val="13"/>
          <w:szCs w:val="13"/>
        </w:rPr>
        <w:t>implements</w:t>
      </w:r>
      <w:r>
        <w:rPr>
          <w:rStyle w:val="pln"/>
          <w:rFonts w:ascii="Consolas" w:hAnsi="Consolas" w:cs="Consolas"/>
          <w:color w:val="000000"/>
          <w:sz w:val="13"/>
          <w:szCs w:val="13"/>
        </w:rPr>
        <w:t xml:space="preserve"> </w:t>
      </w:r>
      <w:r>
        <w:rPr>
          <w:rStyle w:val="typ"/>
          <w:rFonts w:ascii="Consolas" w:hAnsi="Consolas" w:cs="Consolas"/>
          <w:color w:val="660066"/>
          <w:sz w:val="13"/>
          <w:szCs w:val="13"/>
        </w:rPr>
        <w:t>Cloneable</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typ"/>
          <w:rFonts w:ascii="Consolas" w:hAnsi="Consolas" w:cs="Consolas"/>
          <w:color w:val="660066"/>
          <w:sz w:val="13"/>
          <w:szCs w:val="13"/>
        </w:rPr>
        <w:t>Serializable</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kwd"/>
          <w:rFonts w:ascii="Consolas" w:hAnsi="Consolas" w:cs="Consolas"/>
          <w:color w:val="000088"/>
          <w:sz w:val="13"/>
          <w:szCs w:val="13"/>
        </w:rPr>
        <w:t>private</w:t>
      </w:r>
      <w:r>
        <w:rPr>
          <w:rStyle w:val="pln"/>
          <w:rFonts w:ascii="Consolas" w:hAnsi="Consolas" w:cs="Consolas"/>
          <w:color w:val="000000"/>
          <w:sz w:val="13"/>
          <w:szCs w:val="13"/>
        </w:rPr>
        <w:t xml:space="preserve"> </w:t>
      </w:r>
      <w:r>
        <w:rPr>
          <w:rStyle w:val="kwd"/>
          <w:rFonts w:ascii="Consolas" w:hAnsi="Consolas" w:cs="Consolas"/>
          <w:color w:val="000088"/>
          <w:sz w:val="13"/>
          <w:szCs w:val="13"/>
        </w:rPr>
        <w:t>static</w:t>
      </w:r>
      <w:r>
        <w:rPr>
          <w:rStyle w:val="pln"/>
          <w:rFonts w:ascii="Consolas" w:hAnsi="Consolas" w:cs="Consolas"/>
          <w:color w:val="000000"/>
          <w:sz w:val="13"/>
          <w:szCs w:val="13"/>
        </w:rPr>
        <w:t xml:space="preserve"> </w:t>
      </w:r>
      <w:r>
        <w:rPr>
          <w:rStyle w:val="kwd"/>
          <w:rFonts w:ascii="Consolas" w:hAnsi="Consolas" w:cs="Consolas"/>
          <w:color w:val="000088"/>
          <w:sz w:val="13"/>
          <w:szCs w:val="13"/>
        </w:rPr>
        <w:t>final</w:t>
      </w:r>
      <w:r>
        <w:rPr>
          <w:rStyle w:val="pln"/>
          <w:rFonts w:ascii="Consolas" w:hAnsi="Consolas" w:cs="Consolas"/>
          <w:color w:val="000000"/>
          <w:sz w:val="13"/>
          <w:szCs w:val="13"/>
        </w:rPr>
        <w:t xml:space="preserve"> </w:t>
      </w:r>
      <w:r>
        <w:rPr>
          <w:rStyle w:val="kwd"/>
          <w:rFonts w:ascii="Consolas" w:hAnsi="Consolas" w:cs="Consolas"/>
          <w:color w:val="000088"/>
          <w:sz w:val="13"/>
          <w:szCs w:val="13"/>
        </w:rPr>
        <w:t>long</w:t>
      </w:r>
      <w:r>
        <w:rPr>
          <w:rStyle w:val="pln"/>
          <w:rFonts w:ascii="Consolas" w:hAnsi="Consolas" w:cs="Consolas"/>
          <w:color w:val="000000"/>
          <w:sz w:val="13"/>
          <w:szCs w:val="13"/>
        </w:rPr>
        <w:t xml:space="preserve"> serialVersionUID </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lit"/>
          <w:rFonts w:ascii="Consolas" w:hAnsi="Consolas" w:cs="Consolas"/>
          <w:color w:val="006666"/>
          <w:sz w:val="13"/>
          <w:szCs w:val="13"/>
        </w:rPr>
        <w:t>1L</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kwd"/>
          <w:rFonts w:ascii="Consolas" w:hAnsi="Consolas" w:cs="Consolas"/>
          <w:color w:val="000088"/>
          <w:sz w:val="13"/>
          <w:szCs w:val="13"/>
        </w:rPr>
        <w:t>private</w:t>
      </w:r>
      <w:r>
        <w:rPr>
          <w:rStyle w:val="pln"/>
          <w:rFonts w:ascii="Consolas" w:hAnsi="Consolas" w:cs="Consolas"/>
          <w:color w:val="000000"/>
          <w:sz w:val="13"/>
          <w:szCs w:val="13"/>
        </w:rPr>
        <w:t xml:space="preserve"> </w:t>
      </w:r>
      <w:r>
        <w:rPr>
          <w:rStyle w:val="kwd"/>
          <w:rFonts w:ascii="Consolas" w:hAnsi="Consolas" w:cs="Consolas"/>
          <w:color w:val="000088"/>
          <w:sz w:val="13"/>
          <w:szCs w:val="13"/>
        </w:rPr>
        <w:t>static</w:t>
      </w:r>
      <w:r>
        <w:rPr>
          <w:rStyle w:val="pln"/>
          <w:rFonts w:ascii="Consolas" w:hAnsi="Consolas" w:cs="Consolas"/>
          <w:color w:val="000000"/>
          <w:sz w:val="13"/>
          <w:szCs w:val="13"/>
        </w:rPr>
        <w:t xml:space="preserve"> </w:t>
      </w:r>
      <w:r>
        <w:rPr>
          <w:rStyle w:val="typ"/>
          <w:rFonts w:ascii="Consolas" w:hAnsi="Consolas" w:cs="Consolas"/>
          <w:color w:val="660066"/>
          <w:sz w:val="13"/>
          <w:szCs w:val="13"/>
        </w:rPr>
        <w:t>Singleton</w:t>
      </w:r>
      <w:r>
        <w:rPr>
          <w:rStyle w:val="pln"/>
          <w:rFonts w:ascii="Consolas" w:hAnsi="Consolas" w:cs="Consolas"/>
          <w:color w:val="000000"/>
          <w:sz w:val="13"/>
          <w:szCs w:val="13"/>
        </w:rPr>
        <w:t xml:space="preserve"> instance</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kwd"/>
          <w:rFonts w:ascii="Consolas" w:hAnsi="Consolas" w:cs="Consolas"/>
          <w:color w:val="000088"/>
          <w:sz w:val="13"/>
          <w:szCs w:val="13"/>
        </w:rPr>
        <w:t>private</w:t>
      </w:r>
      <w:r>
        <w:rPr>
          <w:rStyle w:val="pln"/>
          <w:rFonts w:ascii="Consolas" w:hAnsi="Consolas" w:cs="Consolas"/>
          <w:color w:val="000000"/>
          <w:sz w:val="13"/>
          <w:szCs w:val="13"/>
        </w:rPr>
        <w:t xml:space="preserve"> </w:t>
      </w:r>
      <w:r>
        <w:rPr>
          <w:rStyle w:val="kwd"/>
          <w:rFonts w:ascii="Consolas" w:hAnsi="Consolas" w:cs="Consolas"/>
          <w:color w:val="000088"/>
          <w:sz w:val="13"/>
          <w:szCs w:val="13"/>
        </w:rPr>
        <w:t>int</w:t>
      </w:r>
      <w:r>
        <w:rPr>
          <w:rStyle w:val="pln"/>
          <w:rFonts w:ascii="Consolas" w:hAnsi="Consolas" w:cs="Consolas"/>
          <w:color w:val="000000"/>
          <w:sz w:val="13"/>
          <w:szCs w:val="13"/>
        </w:rPr>
        <w:t xml:space="preserve"> value</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com"/>
          <w:rFonts w:ascii="Consolas" w:hAnsi="Consolas" w:cs="Consolas"/>
          <w:color w:val="880000"/>
          <w:sz w:val="13"/>
          <w:szCs w:val="13"/>
        </w:rPr>
        <w:t>/* Private Constructor prevents any other class from instantiating */</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kwd"/>
          <w:rFonts w:ascii="Consolas" w:hAnsi="Consolas" w:cs="Consolas"/>
          <w:color w:val="000088"/>
          <w:sz w:val="13"/>
          <w:szCs w:val="13"/>
        </w:rPr>
        <w:t>private</w:t>
      </w:r>
      <w:r>
        <w:rPr>
          <w:rStyle w:val="pln"/>
          <w:rFonts w:ascii="Consolas" w:hAnsi="Consolas" w:cs="Consolas"/>
          <w:color w:val="000000"/>
          <w:sz w:val="13"/>
          <w:szCs w:val="13"/>
        </w:rPr>
        <w:t xml:space="preserve"> </w:t>
      </w:r>
      <w:r>
        <w:rPr>
          <w:rStyle w:val="typ"/>
          <w:rFonts w:ascii="Consolas" w:hAnsi="Consolas" w:cs="Consolas"/>
          <w:color w:val="660066"/>
          <w:sz w:val="13"/>
          <w:szCs w:val="13"/>
        </w:rPr>
        <w:t>Singleton</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kwd"/>
          <w:rFonts w:ascii="Consolas" w:hAnsi="Consolas" w:cs="Consolas"/>
          <w:color w:val="000088"/>
          <w:sz w:val="13"/>
          <w:szCs w:val="13"/>
        </w:rPr>
        <w:t>public</w:t>
      </w:r>
      <w:r>
        <w:rPr>
          <w:rStyle w:val="pln"/>
          <w:rFonts w:ascii="Consolas" w:hAnsi="Consolas" w:cs="Consolas"/>
          <w:color w:val="000000"/>
          <w:sz w:val="13"/>
          <w:szCs w:val="13"/>
        </w:rPr>
        <w:t xml:space="preserve"> </w:t>
      </w:r>
      <w:r>
        <w:rPr>
          <w:rStyle w:val="kwd"/>
          <w:rFonts w:ascii="Consolas" w:hAnsi="Consolas" w:cs="Consolas"/>
          <w:color w:val="000088"/>
          <w:sz w:val="13"/>
          <w:szCs w:val="13"/>
        </w:rPr>
        <w:t>static</w:t>
      </w:r>
      <w:r>
        <w:rPr>
          <w:rStyle w:val="pln"/>
          <w:rFonts w:ascii="Consolas" w:hAnsi="Consolas" w:cs="Consolas"/>
          <w:color w:val="000000"/>
          <w:sz w:val="13"/>
          <w:szCs w:val="13"/>
        </w:rPr>
        <w:t xml:space="preserve"> </w:t>
      </w:r>
      <w:r>
        <w:rPr>
          <w:rStyle w:val="kwd"/>
          <w:rFonts w:ascii="Consolas" w:hAnsi="Consolas" w:cs="Consolas"/>
          <w:color w:val="000088"/>
          <w:sz w:val="13"/>
          <w:szCs w:val="13"/>
        </w:rPr>
        <w:t>synchronized</w:t>
      </w:r>
      <w:r>
        <w:rPr>
          <w:rStyle w:val="pln"/>
          <w:rFonts w:ascii="Consolas" w:hAnsi="Consolas" w:cs="Consolas"/>
          <w:color w:val="000000"/>
          <w:sz w:val="13"/>
          <w:szCs w:val="13"/>
        </w:rPr>
        <w:t xml:space="preserve"> </w:t>
      </w:r>
      <w:r>
        <w:rPr>
          <w:rStyle w:val="typ"/>
          <w:rFonts w:ascii="Consolas" w:hAnsi="Consolas" w:cs="Consolas"/>
          <w:color w:val="660066"/>
          <w:sz w:val="13"/>
          <w:szCs w:val="13"/>
        </w:rPr>
        <w:t>Singleton</w:t>
      </w:r>
      <w:r>
        <w:rPr>
          <w:rStyle w:val="pln"/>
          <w:rFonts w:ascii="Consolas" w:hAnsi="Consolas" w:cs="Consolas"/>
          <w:color w:val="000000"/>
          <w:sz w:val="13"/>
          <w:szCs w:val="13"/>
        </w:rPr>
        <w:t xml:space="preserve"> getInstance</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com"/>
          <w:rFonts w:ascii="Consolas" w:hAnsi="Consolas" w:cs="Consolas"/>
          <w:color w:val="880000"/>
          <w:sz w:val="13"/>
          <w:szCs w:val="13"/>
        </w:rPr>
        <w:t>/* Lazy initialization, creating object on first use */</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kwd"/>
          <w:rFonts w:ascii="Consolas" w:hAnsi="Consolas" w:cs="Consolas"/>
          <w:color w:val="000088"/>
          <w:sz w:val="13"/>
          <w:szCs w:val="13"/>
        </w:rPr>
        <w:t>if</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r>
        <w:rPr>
          <w:rStyle w:val="pln"/>
          <w:rFonts w:ascii="Consolas" w:hAnsi="Consolas" w:cs="Consolas"/>
          <w:color w:val="000000"/>
          <w:sz w:val="13"/>
          <w:szCs w:val="13"/>
        </w:rPr>
        <w:t xml:space="preserve">instance </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kwd"/>
          <w:rFonts w:ascii="Consolas" w:hAnsi="Consolas" w:cs="Consolas"/>
          <w:color w:val="000088"/>
          <w:sz w:val="13"/>
          <w:szCs w:val="13"/>
        </w:rPr>
        <w:t>null</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kwd"/>
          <w:rFonts w:ascii="Consolas" w:hAnsi="Consolas" w:cs="Consolas"/>
          <w:color w:val="000088"/>
          <w:sz w:val="13"/>
          <w:szCs w:val="13"/>
        </w:rPr>
        <w:t>synchronized</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r>
        <w:rPr>
          <w:rStyle w:val="typ"/>
          <w:rFonts w:ascii="Consolas" w:hAnsi="Consolas" w:cs="Consolas"/>
          <w:color w:val="660066"/>
          <w:sz w:val="13"/>
          <w:szCs w:val="13"/>
        </w:rPr>
        <w:t>Singleton</w:t>
      </w:r>
      <w:r>
        <w:rPr>
          <w:rStyle w:val="pun"/>
          <w:rFonts w:ascii="Consolas" w:hAnsi="Consolas" w:cs="Consolas"/>
          <w:color w:val="666600"/>
          <w:sz w:val="13"/>
          <w:szCs w:val="13"/>
        </w:rPr>
        <w:t>.</w:t>
      </w:r>
      <w:r>
        <w:rPr>
          <w:rStyle w:val="kwd"/>
          <w:rFonts w:ascii="Consolas" w:hAnsi="Consolas" w:cs="Consolas"/>
          <w:color w:val="000088"/>
          <w:sz w:val="13"/>
          <w:szCs w:val="13"/>
        </w:rPr>
        <w:t>class</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kwd"/>
          <w:rFonts w:ascii="Consolas" w:hAnsi="Consolas" w:cs="Consolas"/>
          <w:color w:val="000088"/>
          <w:sz w:val="13"/>
          <w:szCs w:val="13"/>
        </w:rPr>
        <w:t>if</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r>
        <w:rPr>
          <w:rStyle w:val="pln"/>
          <w:rFonts w:ascii="Consolas" w:hAnsi="Consolas" w:cs="Consolas"/>
          <w:color w:val="000000"/>
          <w:sz w:val="13"/>
          <w:szCs w:val="13"/>
        </w:rPr>
        <w:t xml:space="preserve">instance </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kwd"/>
          <w:rFonts w:ascii="Consolas" w:hAnsi="Consolas" w:cs="Consolas"/>
          <w:color w:val="000088"/>
          <w:sz w:val="13"/>
          <w:szCs w:val="13"/>
        </w:rPr>
        <w:t>null</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t xml:space="preserve">instance </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kwd"/>
          <w:rFonts w:ascii="Consolas" w:hAnsi="Consolas" w:cs="Consolas"/>
          <w:color w:val="000088"/>
          <w:sz w:val="13"/>
          <w:szCs w:val="13"/>
        </w:rPr>
        <w:t>new</w:t>
      </w:r>
      <w:r>
        <w:rPr>
          <w:rStyle w:val="pln"/>
          <w:rFonts w:ascii="Consolas" w:hAnsi="Consolas" w:cs="Consolas"/>
          <w:color w:val="000000"/>
          <w:sz w:val="13"/>
          <w:szCs w:val="13"/>
        </w:rPr>
        <w:t xml:space="preserve"> </w:t>
      </w:r>
      <w:r>
        <w:rPr>
          <w:rStyle w:val="typ"/>
          <w:rFonts w:ascii="Consolas" w:hAnsi="Consolas" w:cs="Consolas"/>
          <w:color w:val="660066"/>
          <w:sz w:val="13"/>
          <w:szCs w:val="13"/>
        </w:rPr>
        <w:t>Singleton</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kwd"/>
          <w:rFonts w:ascii="Consolas" w:hAnsi="Consolas" w:cs="Consolas"/>
          <w:color w:val="000088"/>
          <w:sz w:val="13"/>
          <w:szCs w:val="13"/>
        </w:rPr>
        <w:t>return</w:t>
      </w:r>
      <w:r>
        <w:rPr>
          <w:rStyle w:val="pln"/>
          <w:rFonts w:ascii="Consolas" w:hAnsi="Consolas" w:cs="Consolas"/>
          <w:color w:val="000000"/>
          <w:sz w:val="13"/>
          <w:szCs w:val="13"/>
        </w:rPr>
        <w:t xml:space="preserve"> instance</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kwd"/>
          <w:rFonts w:ascii="Consolas" w:hAnsi="Consolas" w:cs="Consolas"/>
          <w:color w:val="000088"/>
          <w:sz w:val="13"/>
          <w:szCs w:val="13"/>
        </w:rPr>
        <w:t>protected</w:t>
      </w:r>
      <w:r>
        <w:rPr>
          <w:rStyle w:val="pln"/>
          <w:rFonts w:ascii="Consolas" w:hAnsi="Consolas" w:cs="Consolas"/>
          <w:color w:val="000000"/>
          <w:sz w:val="13"/>
          <w:szCs w:val="13"/>
        </w:rPr>
        <w:t xml:space="preserve"> </w:t>
      </w:r>
      <w:r>
        <w:rPr>
          <w:rStyle w:val="typ"/>
          <w:rFonts w:ascii="Consolas" w:hAnsi="Consolas" w:cs="Consolas"/>
          <w:color w:val="660066"/>
          <w:sz w:val="13"/>
          <w:szCs w:val="13"/>
        </w:rPr>
        <w:t>Object</w:t>
      </w:r>
      <w:r>
        <w:rPr>
          <w:rStyle w:val="pln"/>
          <w:rFonts w:ascii="Consolas" w:hAnsi="Consolas" w:cs="Consolas"/>
          <w:color w:val="000000"/>
          <w:sz w:val="13"/>
          <w:szCs w:val="13"/>
        </w:rPr>
        <w:t xml:space="preserve"> readResolve</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 xml:space="preserve">        </w:t>
      </w:r>
      <w:r>
        <w:rPr>
          <w:rStyle w:val="kwd"/>
          <w:rFonts w:ascii="Consolas" w:hAnsi="Consolas" w:cs="Consolas"/>
          <w:color w:val="000088"/>
          <w:sz w:val="13"/>
          <w:szCs w:val="13"/>
        </w:rPr>
        <w:t>return</w:t>
      </w:r>
      <w:r>
        <w:rPr>
          <w:rStyle w:val="pln"/>
          <w:rFonts w:ascii="Consolas" w:hAnsi="Consolas" w:cs="Consolas"/>
          <w:color w:val="000000"/>
          <w:sz w:val="13"/>
          <w:szCs w:val="13"/>
        </w:rPr>
        <w:t xml:space="preserve"> getInstance</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com"/>
          <w:rFonts w:ascii="Consolas" w:hAnsi="Consolas" w:cs="Consolas"/>
          <w:color w:val="880000"/>
          <w:sz w:val="13"/>
          <w:szCs w:val="13"/>
        </w:rPr>
        <w:t>/* Restrict cloning of object */</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lit"/>
          <w:rFonts w:ascii="Consolas" w:hAnsi="Consolas" w:cs="Consolas"/>
          <w:color w:val="006666"/>
          <w:sz w:val="13"/>
          <w:szCs w:val="13"/>
        </w:rPr>
        <w:t>@Override</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kwd"/>
          <w:rFonts w:ascii="Consolas" w:hAnsi="Consolas" w:cs="Consolas"/>
          <w:color w:val="000088"/>
          <w:sz w:val="13"/>
          <w:szCs w:val="13"/>
        </w:rPr>
        <w:t>public</w:t>
      </w:r>
      <w:r>
        <w:rPr>
          <w:rStyle w:val="pln"/>
          <w:rFonts w:ascii="Consolas" w:hAnsi="Consolas" w:cs="Consolas"/>
          <w:color w:val="000000"/>
          <w:sz w:val="13"/>
          <w:szCs w:val="13"/>
        </w:rPr>
        <w:t xml:space="preserve"> </w:t>
      </w:r>
      <w:r>
        <w:rPr>
          <w:rStyle w:val="typ"/>
          <w:rFonts w:ascii="Consolas" w:hAnsi="Consolas" w:cs="Consolas"/>
          <w:color w:val="660066"/>
          <w:sz w:val="13"/>
          <w:szCs w:val="13"/>
        </w:rPr>
        <w:t>Object</w:t>
      </w:r>
      <w:r>
        <w:rPr>
          <w:rStyle w:val="pln"/>
          <w:rFonts w:ascii="Consolas" w:hAnsi="Consolas" w:cs="Consolas"/>
          <w:color w:val="000000"/>
          <w:sz w:val="13"/>
          <w:szCs w:val="13"/>
        </w:rPr>
        <w:t xml:space="preserve"> clone</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kwd"/>
          <w:rFonts w:ascii="Consolas" w:hAnsi="Consolas" w:cs="Consolas"/>
          <w:color w:val="000088"/>
          <w:sz w:val="13"/>
          <w:szCs w:val="13"/>
        </w:rPr>
        <w:t>throws</w:t>
      </w:r>
      <w:r>
        <w:rPr>
          <w:rStyle w:val="pln"/>
          <w:rFonts w:ascii="Consolas" w:hAnsi="Consolas" w:cs="Consolas"/>
          <w:color w:val="000000"/>
          <w:sz w:val="13"/>
          <w:szCs w:val="13"/>
        </w:rPr>
        <w:t xml:space="preserve"> </w:t>
      </w:r>
      <w:r>
        <w:rPr>
          <w:rStyle w:val="typ"/>
          <w:rFonts w:ascii="Consolas" w:hAnsi="Consolas" w:cs="Consolas"/>
          <w:color w:val="660066"/>
          <w:sz w:val="13"/>
          <w:szCs w:val="13"/>
        </w:rPr>
        <w:t>CloneNotSupportedException</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kwd"/>
          <w:rFonts w:ascii="Consolas" w:hAnsi="Consolas" w:cs="Consolas"/>
          <w:color w:val="000088"/>
          <w:sz w:val="13"/>
          <w:szCs w:val="13"/>
        </w:rPr>
        <w:t>throw</w:t>
      </w:r>
      <w:r>
        <w:rPr>
          <w:rStyle w:val="pln"/>
          <w:rFonts w:ascii="Consolas" w:hAnsi="Consolas" w:cs="Consolas"/>
          <w:color w:val="000000"/>
          <w:sz w:val="13"/>
          <w:szCs w:val="13"/>
        </w:rPr>
        <w:t xml:space="preserve"> </w:t>
      </w:r>
      <w:r>
        <w:rPr>
          <w:rStyle w:val="kwd"/>
          <w:rFonts w:ascii="Consolas" w:hAnsi="Consolas" w:cs="Consolas"/>
          <w:color w:val="000088"/>
          <w:sz w:val="13"/>
          <w:szCs w:val="13"/>
        </w:rPr>
        <w:t>new</w:t>
      </w:r>
      <w:r>
        <w:rPr>
          <w:rStyle w:val="pln"/>
          <w:rFonts w:ascii="Consolas" w:hAnsi="Consolas" w:cs="Consolas"/>
          <w:color w:val="000000"/>
          <w:sz w:val="13"/>
          <w:szCs w:val="13"/>
        </w:rPr>
        <w:t xml:space="preserve"> </w:t>
      </w:r>
      <w:r>
        <w:rPr>
          <w:rStyle w:val="typ"/>
          <w:rFonts w:ascii="Consolas" w:hAnsi="Consolas" w:cs="Consolas"/>
          <w:color w:val="660066"/>
          <w:sz w:val="13"/>
          <w:szCs w:val="13"/>
        </w:rPr>
        <w:t>CloneNotSupportedException</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kwd"/>
          <w:rFonts w:ascii="Consolas" w:hAnsi="Consolas" w:cs="Consolas"/>
          <w:color w:val="000088"/>
          <w:sz w:val="13"/>
          <w:szCs w:val="13"/>
        </w:rPr>
        <w:t>public</w:t>
      </w:r>
      <w:r>
        <w:rPr>
          <w:rStyle w:val="pln"/>
          <w:rFonts w:ascii="Consolas" w:hAnsi="Consolas" w:cs="Consolas"/>
          <w:color w:val="000000"/>
          <w:sz w:val="13"/>
          <w:szCs w:val="13"/>
        </w:rPr>
        <w:t xml:space="preserve"> </w:t>
      </w:r>
      <w:r>
        <w:rPr>
          <w:rStyle w:val="kwd"/>
          <w:rFonts w:ascii="Consolas" w:hAnsi="Consolas" w:cs="Consolas"/>
          <w:color w:val="000088"/>
          <w:sz w:val="13"/>
          <w:szCs w:val="13"/>
        </w:rPr>
        <w:t>void</w:t>
      </w:r>
      <w:r>
        <w:rPr>
          <w:rStyle w:val="pln"/>
          <w:rFonts w:ascii="Consolas" w:hAnsi="Consolas" w:cs="Consolas"/>
          <w:color w:val="000000"/>
          <w:sz w:val="13"/>
          <w:szCs w:val="13"/>
        </w:rPr>
        <w:t xml:space="preserve"> display</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typ"/>
          <w:rFonts w:ascii="Consolas" w:hAnsi="Consolas" w:cs="Consolas"/>
          <w:color w:val="660066"/>
          <w:sz w:val="13"/>
          <w:szCs w:val="13"/>
        </w:rPr>
        <w:t>System</w:t>
      </w:r>
      <w:r>
        <w:rPr>
          <w:rStyle w:val="pun"/>
          <w:rFonts w:ascii="Consolas" w:hAnsi="Consolas" w:cs="Consolas"/>
          <w:color w:val="666600"/>
          <w:sz w:val="13"/>
          <w:szCs w:val="13"/>
        </w:rPr>
        <w:t>.</w:t>
      </w:r>
      <w:r>
        <w:rPr>
          <w:rStyle w:val="pln"/>
          <w:rFonts w:ascii="Consolas" w:hAnsi="Consolas" w:cs="Consolas"/>
          <w:color w:val="000000"/>
          <w:sz w:val="13"/>
          <w:szCs w:val="13"/>
        </w:rPr>
        <w:t>out</w:t>
      </w:r>
      <w:r>
        <w:rPr>
          <w:rStyle w:val="pun"/>
          <w:rFonts w:ascii="Consolas" w:hAnsi="Consolas" w:cs="Consolas"/>
          <w:color w:val="666600"/>
          <w:sz w:val="13"/>
          <w:szCs w:val="13"/>
        </w:rPr>
        <w:t>.</w:t>
      </w:r>
      <w:r>
        <w:rPr>
          <w:rStyle w:val="pln"/>
          <w:rFonts w:ascii="Consolas" w:hAnsi="Consolas" w:cs="Consolas"/>
          <w:color w:val="000000"/>
          <w:sz w:val="13"/>
          <w:szCs w:val="13"/>
        </w:rPr>
        <w:t>println</w:t>
      </w:r>
      <w:r>
        <w:rPr>
          <w:rStyle w:val="pun"/>
          <w:rFonts w:ascii="Consolas" w:hAnsi="Consolas" w:cs="Consolas"/>
          <w:color w:val="666600"/>
          <w:sz w:val="13"/>
          <w:szCs w:val="13"/>
        </w:rPr>
        <w:t>(</w:t>
      </w:r>
      <w:r>
        <w:rPr>
          <w:rStyle w:val="str"/>
          <w:rFonts w:ascii="Consolas" w:hAnsi="Consolas" w:cs="Consolas"/>
          <w:color w:val="008800"/>
          <w:sz w:val="13"/>
          <w:szCs w:val="13"/>
        </w:rPr>
        <w:t>"Hurray! I am display from Singleton!"</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kwd"/>
          <w:rFonts w:ascii="Consolas" w:hAnsi="Consolas" w:cs="Consolas"/>
          <w:color w:val="000088"/>
          <w:sz w:val="13"/>
          <w:szCs w:val="13"/>
        </w:rPr>
        <w:t>public</w:t>
      </w:r>
      <w:r>
        <w:rPr>
          <w:rStyle w:val="pln"/>
          <w:rFonts w:ascii="Consolas" w:hAnsi="Consolas" w:cs="Consolas"/>
          <w:color w:val="000000"/>
          <w:sz w:val="13"/>
          <w:szCs w:val="13"/>
        </w:rPr>
        <w:t xml:space="preserve"> </w:t>
      </w:r>
      <w:r>
        <w:rPr>
          <w:rStyle w:val="kwd"/>
          <w:rFonts w:ascii="Consolas" w:hAnsi="Consolas" w:cs="Consolas"/>
          <w:color w:val="000088"/>
          <w:sz w:val="13"/>
          <w:szCs w:val="13"/>
        </w:rPr>
        <w:t>int</w:t>
      </w:r>
      <w:r>
        <w:rPr>
          <w:rStyle w:val="pln"/>
          <w:rFonts w:ascii="Consolas" w:hAnsi="Consolas" w:cs="Consolas"/>
          <w:color w:val="000000"/>
          <w:sz w:val="13"/>
          <w:szCs w:val="13"/>
        </w:rPr>
        <w:t xml:space="preserve"> getValue</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kwd"/>
          <w:rFonts w:ascii="Consolas" w:hAnsi="Consolas" w:cs="Consolas"/>
          <w:color w:val="000088"/>
          <w:sz w:val="13"/>
          <w:szCs w:val="13"/>
        </w:rPr>
        <w:t>return</w:t>
      </w:r>
      <w:r>
        <w:rPr>
          <w:rStyle w:val="pln"/>
          <w:rFonts w:ascii="Consolas" w:hAnsi="Consolas" w:cs="Consolas"/>
          <w:color w:val="000000"/>
          <w:sz w:val="13"/>
          <w:szCs w:val="13"/>
        </w:rPr>
        <w:t xml:space="preserve"> value</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kwd"/>
          <w:rFonts w:ascii="Consolas" w:hAnsi="Consolas" w:cs="Consolas"/>
          <w:color w:val="000088"/>
          <w:sz w:val="13"/>
          <w:szCs w:val="13"/>
        </w:rPr>
        <w:t>public</w:t>
      </w:r>
      <w:r>
        <w:rPr>
          <w:rStyle w:val="pln"/>
          <w:rFonts w:ascii="Consolas" w:hAnsi="Consolas" w:cs="Consolas"/>
          <w:color w:val="000000"/>
          <w:sz w:val="13"/>
          <w:szCs w:val="13"/>
        </w:rPr>
        <w:t xml:space="preserve"> </w:t>
      </w:r>
      <w:r>
        <w:rPr>
          <w:rStyle w:val="kwd"/>
          <w:rFonts w:ascii="Consolas" w:hAnsi="Consolas" w:cs="Consolas"/>
          <w:color w:val="000088"/>
          <w:sz w:val="13"/>
          <w:szCs w:val="13"/>
        </w:rPr>
        <w:t>void</w:t>
      </w:r>
      <w:r>
        <w:rPr>
          <w:rStyle w:val="pln"/>
          <w:rFonts w:ascii="Consolas" w:hAnsi="Consolas" w:cs="Consolas"/>
          <w:color w:val="000000"/>
          <w:sz w:val="13"/>
          <w:szCs w:val="13"/>
        </w:rPr>
        <w:t xml:space="preserve"> setValue</w:t>
      </w:r>
      <w:r>
        <w:rPr>
          <w:rStyle w:val="pun"/>
          <w:rFonts w:ascii="Consolas" w:hAnsi="Consolas" w:cs="Consolas"/>
          <w:color w:val="666600"/>
          <w:sz w:val="13"/>
          <w:szCs w:val="13"/>
        </w:rPr>
        <w:t>(</w:t>
      </w:r>
      <w:r>
        <w:rPr>
          <w:rStyle w:val="kwd"/>
          <w:rFonts w:ascii="Consolas" w:hAnsi="Consolas" w:cs="Consolas"/>
          <w:color w:val="000088"/>
          <w:sz w:val="13"/>
          <w:szCs w:val="13"/>
        </w:rPr>
        <w:t>int</w:t>
      </w:r>
      <w:r>
        <w:rPr>
          <w:rStyle w:val="pln"/>
          <w:rFonts w:ascii="Consolas" w:hAnsi="Consolas" w:cs="Consolas"/>
          <w:color w:val="000000"/>
          <w:sz w:val="13"/>
          <w:szCs w:val="13"/>
        </w:rPr>
        <w:t xml:space="preserve"> value</w:t>
      </w:r>
      <w:r>
        <w:rPr>
          <w:rStyle w:val="pun"/>
          <w:rFonts w:ascii="Consolas" w:hAnsi="Consolas" w:cs="Consolas"/>
          <w:color w:val="666600"/>
          <w:sz w:val="13"/>
          <w:szCs w:val="13"/>
        </w:rPr>
        <w:t>)</w:t>
      </w:r>
      <w:r>
        <w:rPr>
          <w:rStyle w:val="pln"/>
          <w:rFonts w:ascii="Consolas" w:hAnsi="Consolas" w:cs="Consolas"/>
          <w:color w:val="000000"/>
          <w:sz w:val="13"/>
          <w:szCs w:val="13"/>
        </w:rPr>
        <w:t xml:space="preserve"> </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ln"/>
          <w:rFonts w:ascii="Consolas" w:hAnsi="Consolas" w:cs="Consolas"/>
          <w:color w:val="000000"/>
          <w:sz w:val="13"/>
          <w:szCs w:val="13"/>
        </w:rPr>
        <w:tab/>
      </w:r>
      <w:r>
        <w:rPr>
          <w:rStyle w:val="kwd"/>
          <w:rFonts w:ascii="Consolas" w:hAnsi="Consolas" w:cs="Consolas"/>
          <w:color w:val="000088"/>
          <w:sz w:val="13"/>
          <w:szCs w:val="13"/>
        </w:rPr>
        <w:t>this</w:t>
      </w:r>
      <w:r>
        <w:rPr>
          <w:rStyle w:val="pun"/>
          <w:rFonts w:ascii="Consolas" w:hAnsi="Consolas" w:cs="Consolas"/>
          <w:color w:val="666600"/>
          <w:sz w:val="13"/>
          <w:szCs w:val="13"/>
        </w:rPr>
        <w:t>.</w:t>
      </w:r>
      <w:r>
        <w:rPr>
          <w:rStyle w:val="pln"/>
          <w:rFonts w:ascii="Consolas" w:hAnsi="Consolas" w:cs="Consolas"/>
          <w:color w:val="000000"/>
          <w:sz w:val="13"/>
          <w:szCs w:val="13"/>
        </w:rPr>
        <w:t xml:space="preserve">value </w:t>
      </w:r>
      <w:r>
        <w:rPr>
          <w:rStyle w:val="pun"/>
          <w:rFonts w:ascii="Consolas" w:hAnsi="Consolas" w:cs="Consolas"/>
          <w:color w:val="666600"/>
          <w:sz w:val="13"/>
          <w:szCs w:val="13"/>
        </w:rPr>
        <w:t>=</w:t>
      </w:r>
      <w:r>
        <w:rPr>
          <w:rStyle w:val="pln"/>
          <w:rFonts w:ascii="Consolas" w:hAnsi="Consolas" w:cs="Consolas"/>
          <w:color w:val="000000"/>
          <w:sz w:val="13"/>
          <w:szCs w:val="13"/>
        </w:rPr>
        <w:t xml:space="preserve"> value</w:t>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Style w:val="pln"/>
          <w:rFonts w:ascii="Consolas" w:hAnsi="Consolas" w:cs="Consolas"/>
          <w:color w:val="000000"/>
          <w:sz w:val="13"/>
          <w:szCs w:val="13"/>
        </w:rPr>
      </w:pPr>
      <w:r>
        <w:rPr>
          <w:rStyle w:val="pln"/>
          <w:rFonts w:ascii="Consolas" w:hAnsi="Consolas" w:cs="Consolas"/>
          <w:color w:val="000000"/>
          <w:sz w:val="13"/>
          <w:szCs w:val="13"/>
        </w:rPr>
        <w:tab/>
      </w:r>
      <w:r>
        <w:rPr>
          <w:rStyle w:val="pun"/>
          <w:rFonts w:ascii="Consolas" w:hAnsi="Consolas" w:cs="Consolas"/>
          <w:color w:val="666600"/>
          <w:sz w:val="13"/>
          <w:szCs w:val="13"/>
        </w:rPr>
        <w:t>}</w:t>
      </w:r>
    </w:p>
    <w:p w:rsidR="0099458F" w:rsidRDefault="0099458F" w:rsidP="0099458F">
      <w:pPr>
        <w:pStyle w:val="HTMLPreformatted"/>
        <w:pBdr>
          <w:top w:val="single" w:sz="4" w:space="1" w:color="888888"/>
          <w:left w:val="single" w:sz="4" w:space="1" w:color="888888"/>
          <w:bottom w:val="single" w:sz="4" w:space="1" w:color="888888"/>
          <w:right w:val="single" w:sz="4" w:space="1" w:color="888888"/>
        </w:pBdr>
        <w:shd w:val="clear" w:color="auto" w:fill="EBEFF2"/>
        <w:spacing w:after="288"/>
        <w:contextualSpacing/>
        <w:rPr>
          <w:rFonts w:ascii="Consolas" w:hAnsi="Consolas" w:cs="Consolas"/>
          <w:color w:val="111111"/>
          <w:sz w:val="13"/>
          <w:szCs w:val="13"/>
        </w:rPr>
      </w:pPr>
      <w:r>
        <w:rPr>
          <w:rStyle w:val="pun"/>
          <w:rFonts w:ascii="Consolas" w:hAnsi="Consolas" w:cs="Consolas"/>
          <w:color w:val="666600"/>
          <w:sz w:val="13"/>
          <w:szCs w:val="13"/>
        </w:rPr>
        <w:t>}</w:t>
      </w:r>
    </w:p>
    <w:p w:rsidR="0099458F" w:rsidRDefault="0099458F" w:rsidP="00FF6EA9">
      <w:pPr>
        <w:pStyle w:val="Heading4"/>
        <w:shd w:val="clear" w:color="auto" w:fill="FFFFFF"/>
        <w:spacing w:line="264" w:lineRule="atLeast"/>
        <w:rPr>
          <w:rFonts w:ascii="inherit" w:hAnsi="inherit" w:cs="Times New Roman"/>
          <w:color w:val="231F20"/>
          <w:sz w:val="18"/>
          <w:szCs w:val="18"/>
        </w:rPr>
      </w:pPr>
      <w:r>
        <w:rPr>
          <w:rFonts w:ascii="inherit" w:hAnsi="inherit"/>
          <w:color w:val="231F20"/>
          <w:sz w:val="18"/>
          <w:szCs w:val="18"/>
        </w:rPr>
        <w:t>Behind the scene</w:t>
      </w:r>
    </w:p>
    <w:p w:rsidR="0099458F" w:rsidRDefault="0099458F" w:rsidP="0099458F">
      <w:pPr>
        <w:numPr>
          <w:ilvl w:val="0"/>
          <w:numId w:val="13"/>
        </w:numPr>
        <w:shd w:val="clear" w:color="auto" w:fill="FFFFFF"/>
        <w:spacing w:before="100" w:beforeAutospacing="1" w:after="95" w:line="248" w:lineRule="atLeast"/>
        <w:rPr>
          <w:rFonts w:ascii="Helvetica" w:hAnsi="Helvetica"/>
          <w:color w:val="111111"/>
          <w:sz w:val="16"/>
          <w:szCs w:val="16"/>
        </w:rPr>
      </w:pPr>
      <w:r>
        <w:rPr>
          <w:rFonts w:ascii="Helvetica" w:hAnsi="Helvetica"/>
          <w:color w:val="111111"/>
          <w:sz w:val="16"/>
          <w:szCs w:val="16"/>
        </w:rPr>
        <w:t>Serializable is a marker interface. A marker interface contains no fields or method declaration. Serializable interface is used as a marker to specify that the class can be serialized.</w:t>
      </w:r>
    </w:p>
    <w:p w:rsidR="0099458F" w:rsidRDefault="0099458F" w:rsidP="0099458F">
      <w:pPr>
        <w:numPr>
          <w:ilvl w:val="0"/>
          <w:numId w:val="13"/>
        </w:numPr>
        <w:shd w:val="clear" w:color="auto" w:fill="FFFFFF"/>
        <w:spacing w:before="100" w:beforeAutospacing="1" w:after="95" w:line="248" w:lineRule="atLeast"/>
        <w:rPr>
          <w:rFonts w:ascii="Helvetica" w:hAnsi="Helvetica"/>
          <w:color w:val="111111"/>
          <w:sz w:val="16"/>
          <w:szCs w:val="16"/>
        </w:rPr>
      </w:pPr>
      <w:r>
        <w:rPr>
          <w:rStyle w:val="HTMLCode"/>
          <w:rFonts w:ascii="Consolas" w:eastAsiaTheme="minorHAnsi" w:hAnsi="Consolas" w:cs="Consolas"/>
          <w:color w:val="3A3A3A"/>
          <w:shd w:val="clear" w:color="auto" w:fill="EBEFF2"/>
        </w:rPr>
        <w:t>writeObject()</w:t>
      </w:r>
      <w:r>
        <w:rPr>
          <w:rStyle w:val="apple-converted-space"/>
          <w:rFonts w:ascii="Helvetica" w:hAnsi="Helvetica"/>
          <w:color w:val="111111"/>
          <w:sz w:val="16"/>
          <w:szCs w:val="16"/>
        </w:rPr>
        <w:t> </w:t>
      </w:r>
      <w:r>
        <w:rPr>
          <w:rFonts w:ascii="Helvetica" w:hAnsi="Helvetica"/>
          <w:color w:val="111111"/>
          <w:sz w:val="16"/>
          <w:szCs w:val="16"/>
        </w:rPr>
        <w:t>and</w:t>
      </w:r>
      <w:r>
        <w:rPr>
          <w:rStyle w:val="apple-converted-space"/>
          <w:rFonts w:ascii="Helvetica" w:hAnsi="Helvetica"/>
          <w:color w:val="111111"/>
          <w:sz w:val="16"/>
          <w:szCs w:val="16"/>
        </w:rPr>
        <w:t> </w:t>
      </w:r>
      <w:r>
        <w:rPr>
          <w:rStyle w:val="HTMLCode"/>
          <w:rFonts w:ascii="Consolas" w:eastAsiaTheme="minorHAnsi" w:hAnsi="Consolas" w:cs="Consolas"/>
          <w:color w:val="3A3A3A"/>
          <w:shd w:val="clear" w:color="auto" w:fill="EBEFF2"/>
        </w:rPr>
        <w:t>readObject()</w:t>
      </w:r>
      <w:r>
        <w:rPr>
          <w:rStyle w:val="apple-converted-space"/>
          <w:rFonts w:ascii="Helvetica" w:hAnsi="Helvetica"/>
          <w:color w:val="111111"/>
          <w:sz w:val="16"/>
          <w:szCs w:val="16"/>
        </w:rPr>
        <w:t> </w:t>
      </w:r>
      <w:r>
        <w:rPr>
          <w:rFonts w:ascii="Helvetica" w:hAnsi="Helvetica"/>
          <w:color w:val="111111"/>
          <w:sz w:val="16"/>
          <w:szCs w:val="16"/>
        </w:rPr>
        <w:t>methods are called while the object is serialized or deserialized.</w:t>
      </w:r>
      <w:r>
        <w:rPr>
          <w:rStyle w:val="apple-converted-space"/>
          <w:rFonts w:ascii="Helvetica" w:hAnsi="Helvetica"/>
          <w:color w:val="111111"/>
          <w:sz w:val="16"/>
          <w:szCs w:val="16"/>
        </w:rPr>
        <w:t> </w:t>
      </w:r>
      <w:r>
        <w:rPr>
          <w:rStyle w:val="HTMLCode"/>
          <w:rFonts w:ascii="Consolas" w:eastAsiaTheme="minorHAnsi" w:hAnsi="Consolas" w:cs="Consolas"/>
          <w:color w:val="3A3A3A"/>
          <w:shd w:val="clear" w:color="auto" w:fill="EBEFF2"/>
        </w:rPr>
        <w:t>writeObject()</w:t>
      </w:r>
      <w:r>
        <w:rPr>
          <w:rStyle w:val="apple-converted-space"/>
          <w:rFonts w:ascii="Helvetica" w:hAnsi="Helvetica"/>
          <w:color w:val="111111"/>
          <w:sz w:val="16"/>
          <w:szCs w:val="16"/>
        </w:rPr>
        <w:t> </w:t>
      </w:r>
      <w:r>
        <w:rPr>
          <w:rFonts w:ascii="Helvetica" w:hAnsi="Helvetica"/>
          <w:color w:val="111111"/>
          <w:sz w:val="16"/>
          <w:szCs w:val="16"/>
        </w:rPr>
        <w:t>method is used to write the state of the object for its particular class so that its corresponding</w:t>
      </w:r>
      <w:r>
        <w:rPr>
          <w:rStyle w:val="apple-converted-space"/>
          <w:rFonts w:ascii="Helvetica" w:hAnsi="Helvetica"/>
          <w:color w:val="111111"/>
          <w:sz w:val="16"/>
          <w:szCs w:val="16"/>
        </w:rPr>
        <w:t> </w:t>
      </w:r>
      <w:r>
        <w:rPr>
          <w:rStyle w:val="HTMLCode"/>
          <w:rFonts w:ascii="Consolas" w:eastAsiaTheme="minorHAnsi" w:hAnsi="Consolas" w:cs="Consolas"/>
          <w:color w:val="3A3A3A"/>
          <w:shd w:val="clear" w:color="auto" w:fill="EBEFF2"/>
        </w:rPr>
        <w:t>readObject()</w:t>
      </w:r>
      <w:r>
        <w:rPr>
          <w:rFonts w:ascii="Helvetica" w:hAnsi="Helvetica"/>
          <w:color w:val="111111"/>
          <w:sz w:val="16"/>
          <w:szCs w:val="16"/>
        </w:rPr>
        <w:t>method can read it.</w:t>
      </w:r>
    </w:p>
    <w:p w:rsidR="0099458F" w:rsidRDefault="0099458F" w:rsidP="0099458F">
      <w:pPr>
        <w:numPr>
          <w:ilvl w:val="0"/>
          <w:numId w:val="13"/>
        </w:numPr>
        <w:shd w:val="clear" w:color="auto" w:fill="FFFFFF"/>
        <w:spacing w:before="100" w:beforeAutospacing="1" w:after="95" w:line="248" w:lineRule="atLeast"/>
        <w:rPr>
          <w:rFonts w:ascii="Helvetica" w:hAnsi="Helvetica"/>
          <w:color w:val="111111"/>
          <w:sz w:val="16"/>
          <w:szCs w:val="16"/>
        </w:rPr>
      </w:pPr>
      <w:r>
        <w:rPr>
          <w:rStyle w:val="HTMLCode"/>
          <w:rFonts w:ascii="Consolas" w:eastAsiaTheme="minorHAnsi" w:hAnsi="Consolas" w:cs="Consolas"/>
          <w:color w:val="3A3A3A"/>
          <w:shd w:val="clear" w:color="auto" w:fill="EBEFF2"/>
        </w:rPr>
        <w:t>readObject()</w:t>
      </w:r>
      <w:r>
        <w:rPr>
          <w:rStyle w:val="apple-converted-space"/>
          <w:rFonts w:ascii="Helvetica" w:hAnsi="Helvetica"/>
          <w:color w:val="111111"/>
          <w:sz w:val="16"/>
          <w:szCs w:val="16"/>
        </w:rPr>
        <w:t> </w:t>
      </w:r>
      <w:r>
        <w:rPr>
          <w:rFonts w:ascii="Helvetica" w:hAnsi="Helvetica"/>
          <w:color w:val="111111"/>
          <w:sz w:val="16"/>
          <w:szCs w:val="16"/>
        </w:rPr>
        <w:t>method is responsible for reading the object from stream and to restore the class fields.</w:t>
      </w:r>
    </w:p>
    <w:p w:rsidR="0099458F" w:rsidRDefault="0099458F" w:rsidP="004D1D10">
      <w:pPr>
        <w:spacing w:after="0" w:line="240" w:lineRule="auto"/>
        <w:ind w:right="-144"/>
        <w:jc w:val="both"/>
      </w:pPr>
    </w:p>
    <w:p w:rsidR="00430387" w:rsidRPr="00E74050" w:rsidRDefault="00430387" w:rsidP="00FF6EA9">
      <w:pPr>
        <w:pStyle w:val="Heading2"/>
      </w:pPr>
      <w:bookmarkStart w:id="64" w:name="_Toc471372184"/>
      <w:r w:rsidRPr="00E74050">
        <w:lastRenderedPageBreak/>
        <w:t>What is Singleton class? Have you used Singleton before?</w:t>
      </w:r>
      <w:bookmarkEnd w:id="64"/>
    </w:p>
    <w:p w:rsidR="00430387" w:rsidRDefault="00430387" w:rsidP="00430387">
      <w:pPr>
        <w:rPr>
          <w:rFonts w:ascii="Times New Roman" w:hAnsi="Times New Roman"/>
        </w:rPr>
      </w:pPr>
      <w:r>
        <w:rPr>
          <w:rFonts w:ascii="Trebuchet MS" w:hAnsi="Trebuchet MS"/>
          <w:color w:val="000000"/>
          <w:shd w:val="clear" w:color="auto" w:fill="FFFFFF"/>
        </w:rPr>
        <w:t>Singleton is a class which has only one instance in whole application and provides a</w:t>
      </w:r>
      <w:r>
        <w:rPr>
          <w:rStyle w:val="apple-converted-space"/>
          <w:rFonts w:ascii="Trebuchet MS" w:hAnsi="Trebuchet MS"/>
          <w:color w:val="000000"/>
          <w:shd w:val="clear" w:color="auto" w:fill="FFFFFF"/>
        </w:rPr>
        <w:t> </w:t>
      </w:r>
      <w:r>
        <w:rPr>
          <w:rFonts w:ascii="Courier New" w:hAnsi="Courier New" w:cs="Courier New"/>
          <w:color w:val="000000"/>
        </w:rPr>
        <w:t>getInstance()</w:t>
      </w:r>
      <w:r>
        <w:rPr>
          <w:rStyle w:val="apple-converted-space"/>
          <w:rFonts w:ascii="Courier New" w:hAnsi="Courier New" w:cs="Courier New"/>
          <w:color w:val="000000"/>
        </w:rPr>
        <w:t> </w:t>
      </w:r>
      <w:r>
        <w:rPr>
          <w:rFonts w:ascii="Trebuchet MS" w:hAnsi="Trebuchet MS"/>
          <w:color w:val="000000"/>
          <w:shd w:val="clear" w:color="auto" w:fill="FFFFFF"/>
        </w:rPr>
        <w:t>method to access the singleton instance. There are many classes in JDK which is implemented using Singleton pattern like</w:t>
      </w:r>
      <w:r>
        <w:rPr>
          <w:rStyle w:val="apple-converted-space"/>
          <w:rFonts w:ascii="Trebuchet MS" w:hAnsi="Trebuchet MS"/>
          <w:color w:val="000000"/>
          <w:shd w:val="clear" w:color="auto" w:fill="FFFFFF"/>
        </w:rPr>
        <w:t> </w:t>
      </w:r>
      <w:r>
        <w:rPr>
          <w:rFonts w:ascii="Courier New" w:hAnsi="Courier New" w:cs="Courier New"/>
          <w:color w:val="000000"/>
        </w:rPr>
        <w:t>java.lang.Runtime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which provides</w:t>
      </w:r>
      <w:r>
        <w:rPr>
          <w:rStyle w:val="apple-converted-space"/>
          <w:rFonts w:ascii="Trebuchet MS" w:hAnsi="Trebuchet MS"/>
          <w:color w:val="000000"/>
          <w:shd w:val="clear" w:color="auto" w:fill="FFFFFF"/>
        </w:rPr>
        <w:t> </w:t>
      </w:r>
      <w:r>
        <w:rPr>
          <w:rFonts w:ascii="Courier New" w:hAnsi="Courier New" w:cs="Courier New"/>
          <w:color w:val="000000"/>
        </w:rPr>
        <w:t>getRuntime()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method to get access of it and used to get</w:t>
      </w:r>
      <w:r>
        <w:rPr>
          <w:rStyle w:val="apple-converted-space"/>
          <w:rFonts w:ascii="Trebuchet MS" w:hAnsi="Trebuchet MS"/>
          <w:color w:val="000000"/>
          <w:shd w:val="clear" w:color="auto" w:fill="FFFFFF"/>
        </w:rPr>
        <w:t> </w:t>
      </w:r>
      <w:hyperlink r:id="rId37" w:history="1">
        <w:r>
          <w:rPr>
            <w:rStyle w:val="Hyperlink"/>
            <w:rFonts w:ascii="Trebuchet MS" w:hAnsi="Trebuchet MS"/>
            <w:color w:val="660099"/>
          </w:rPr>
          <w:t>free memory and total memory in Java</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r>
    </w:p>
    <w:p w:rsidR="00430387" w:rsidRPr="00E74050" w:rsidRDefault="00430387" w:rsidP="00FF6EA9">
      <w:pPr>
        <w:pStyle w:val="Heading2"/>
      </w:pPr>
      <w:bookmarkStart w:id="65" w:name="_Toc471372185"/>
      <w:r w:rsidRPr="00E74050">
        <w:t>Which classes are candidates of Singleton? Which kind of class do you make Singleton in Java?</w:t>
      </w:r>
      <w:bookmarkEnd w:id="65"/>
    </w:p>
    <w:p w:rsidR="00430387" w:rsidRDefault="00430387" w:rsidP="00430387">
      <w:pPr>
        <w:spacing w:after="240"/>
        <w:rPr>
          <w:rFonts w:ascii="Trebuchet MS" w:hAnsi="Trebuchet MS"/>
          <w:color w:val="000000"/>
        </w:rPr>
      </w:pPr>
      <w:r>
        <w:rPr>
          <w:rFonts w:ascii="Trebuchet MS" w:hAnsi="Trebuchet MS"/>
          <w:color w:val="000000"/>
        </w:rPr>
        <w:t xml:space="preserve">Answer : Any class which you want to be available to whole application and whole only one instance is viable is candidate of becoming Singleton. One example of this </w:t>
      </w:r>
      <w:r w:rsidRPr="00E74050">
        <w:rPr>
          <w:rFonts w:ascii="Trebuchet MS" w:hAnsi="Trebuchet MS"/>
          <w:color w:val="000000"/>
          <w:highlight w:val="cyan"/>
        </w:rPr>
        <w:t>is</w:t>
      </w:r>
      <w:r w:rsidRPr="00E74050">
        <w:rPr>
          <w:rStyle w:val="apple-converted-space"/>
          <w:rFonts w:ascii="Trebuchet MS" w:hAnsi="Trebuchet MS"/>
          <w:color w:val="000000"/>
        </w:rPr>
        <w:t> </w:t>
      </w:r>
      <w:r w:rsidRPr="00E74050">
        <w:rPr>
          <w:rFonts w:ascii="Courier New" w:hAnsi="Courier New" w:cs="Courier New"/>
          <w:color w:val="000000"/>
          <w:highlight w:val="cyan"/>
        </w:rPr>
        <w:t>Runtime</w:t>
      </w:r>
      <w:r w:rsidRPr="00E74050">
        <w:rPr>
          <w:rStyle w:val="apple-converted-space"/>
          <w:rFonts w:ascii="Trebuchet MS" w:hAnsi="Trebuchet MS"/>
          <w:color w:val="000000"/>
        </w:rPr>
        <w:t> </w:t>
      </w:r>
      <w:r w:rsidRPr="00E74050">
        <w:rPr>
          <w:rFonts w:ascii="Trebuchet MS" w:hAnsi="Trebuchet MS"/>
          <w:color w:val="000000"/>
          <w:highlight w:val="cyan"/>
        </w:rPr>
        <w:t>class</w:t>
      </w:r>
      <w:r>
        <w:rPr>
          <w:rFonts w:ascii="Trebuchet MS" w:hAnsi="Trebuchet MS"/>
          <w:color w:val="000000"/>
        </w:rPr>
        <w:t xml:space="preserve"> , since on whole java application only one runtime environment can be possible making</w:t>
      </w:r>
      <w:r>
        <w:rPr>
          <w:rStyle w:val="apple-converted-space"/>
          <w:rFonts w:ascii="Trebuchet MS" w:hAnsi="Trebuchet MS"/>
          <w:color w:val="000000"/>
        </w:rPr>
        <w:t> </w:t>
      </w:r>
      <w:r>
        <w:rPr>
          <w:rFonts w:ascii="Courier New" w:hAnsi="Courier New" w:cs="Courier New"/>
          <w:color w:val="000000"/>
        </w:rPr>
        <w:t>Runtime</w:t>
      </w:r>
      <w:r>
        <w:rPr>
          <w:rStyle w:val="apple-converted-space"/>
          <w:rFonts w:ascii="Trebuchet MS" w:hAnsi="Trebuchet MS"/>
          <w:color w:val="000000"/>
        </w:rPr>
        <w:t> </w:t>
      </w:r>
      <w:r>
        <w:rPr>
          <w:rFonts w:ascii="Trebuchet MS" w:hAnsi="Trebuchet MS"/>
          <w:color w:val="000000"/>
        </w:rPr>
        <w:t>Singleton is right decision. Another example is a utility classes like Popup in GUI application, if you want to show popup with message you can have one PopUp class on whole GUI application and anytime just get its instance, and call</w:t>
      </w:r>
      <w:r>
        <w:rPr>
          <w:rStyle w:val="apple-converted-space"/>
          <w:rFonts w:ascii="Trebuchet MS" w:hAnsi="Trebuchet MS"/>
          <w:color w:val="000000"/>
        </w:rPr>
        <w:t> </w:t>
      </w:r>
      <w:r>
        <w:rPr>
          <w:rFonts w:ascii="Courier New" w:hAnsi="Courier New" w:cs="Courier New"/>
          <w:color w:val="000000"/>
        </w:rPr>
        <w:t>show()</w:t>
      </w:r>
      <w:r>
        <w:rPr>
          <w:rStyle w:val="apple-converted-space"/>
          <w:rFonts w:ascii="Trebuchet MS" w:hAnsi="Trebuchet MS"/>
          <w:color w:val="000000"/>
        </w:rPr>
        <w:t> </w:t>
      </w:r>
      <w:r>
        <w:rPr>
          <w:rFonts w:ascii="Trebuchet MS" w:hAnsi="Trebuchet MS"/>
          <w:color w:val="000000"/>
        </w:rPr>
        <w:t>with message.</w:t>
      </w:r>
      <w:r>
        <w:rPr>
          <w:rFonts w:ascii="Trebuchet MS" w:hAnsi="Trebuchet MS"/>
          <w:color w:val="000000"/>
        </w:rPr>
        <w:br/>
      </w:r>
    </w:p>
    <w:p w:rsidR="00430387" w:rsidRDefault="00430387" w:rsidP="00FF6EA9">
      <w:pPr>
        <w:pStyle w:val="Heading2"/>
      </w:pPr>
      <w:bookmarkStart w:id="66" w:name="_Toc471372186"/>
      <w:r>
        <w:t>Can you write code for getInstance() method of a Singleton class in Java?</w:t>
      </w:r>
      <w:bookmarkEnd w:id="66"/>
    </w:p>
    <w:p w:rsidR="00430387" w:rsidRDefault="00430387" w:rsidP="00430387">
      <w:pPr>
        <w:rPr>
          <w:rFonts w:ascii="Trebuchet MS" w:hAnsi="Trebuchet MS"/>
          <w:color w:val="000000"/>
        </w:rPr>
      </w:pPr>
      <w:r>
        <w:rPr>
          <w:rFonts w:ascii="Trebuchet MS" w:hAnsi="Trebuchet MS"/>
          <w:color w:val="000000"/>
        </w:rPr>
        <w:t>Answer : Until asked don’t write code using double checked locking as it is more complex and chances of errors are more but if you have deep knowledge of double checked locking,</w:t>
      </w:r>
      <w:r>
        <w:rPr>
          <w:rStyle w:val="apple-converted-space"/>
          <w:rFonts w:ascii="Trebuchet MS" w:hAnsi="Trebuchet MS"/>
          <w:color w:val="000000"/>
        </w:rPr>
        <w:t> </w:t>
      </w:r>
      <w:hyperlink r:id="rId38" w:history="1">
        <w:r>
          <w:rPr>
            <w:rStyle w:val="Hyperlink"/>
            <w:rFonts w:ascii="Trebuchet MS" w:hAnsi="Trebuchet MS"/>
            <w:color w:val="660099"/>
          </w:rPr>
          <w:t>volatile variable</w:t>
        </w:r>
      </w:hyperlink>
      <w:r>
        <w:rPr>
          <w:rStyle w:val="apple-converted-space"/>
          <w:rFonts w:ascii="Trebuchet MS" w:hAnsi="Trebuchet MS"/>
          <w:color w:val="000000"/>
        </w:rPr>
        <w:t> </w:t>
      </w:r>
      <w:r>
        <w:rPr>
          <w:rFonts w:ascii="Trebuchet MS" w:hAnsi="Trebuchet MS"/>
          <w:color w:val="000000"/>
        </w:rPr>
        <w:t>and lazy loading than this is your chance to shine. I have shared code examples of writing singleton classes using enum, using static factory and with double checked locking in my recent post</w:t>
      </w:r>
      <w:r>
        <w:rPr>
          <w:rStyle w:val="apple-converted-space"/>
          <w:rFonts w:ascii="Trebuchet MS" w:hAnsi="Trebuchet MS"/>
          <w:color w:val="000000"/>
        </w:rPr>
        <w:t> </w:t>
      </w:r>
      <w:hyperlink r:id="rId39" w:history="1">
        <w:r>
          <w:rPr>
            <w:rStyle w:val="Hyperlink"/>
            <w:rFonts w:ascii="Trebuchet MS" w:hAnsi="Trebuchet MS"/>
            <w:color w:val="660099"/>
          </w:rPr>
          <w:t>Why Enum Singletons are better in Java</w:t>
        </w:r>
      </w:hyperlink>
      <w:r>
        <w:rPr>
          <w:rFonts w:ascii="Trebuchet MS" w:hAnsi="Trebuchet MS"/>
          <w:color w:val="000000"/>
        </w:rPr>
        <w:t>, please see there.</w:t>
      </w:r>
    </w:p>
    <w:p w:rsidR="00430387" w:rsidRDefault="00430387" w:rsidP="00430387">
      <w:pPr>
        <w:rPr>
          <w:rFonts w:ascii="Times New Roman" w:hAnsi="Times New Roman"/>
        </w:rPr>
      </w:pPr>
    </w:p>
    <w:p w:rsidR="00430387" w:rsidRDefault="00430387" w:rsidP="00430387">
      <w:pPr>
        <w:jc w:val="center"/>
        <w:rPr>
          <w:rFonts w:ascii="Trebuchet MS" w:hAnsi="Trebuchet MS"/>
          <w:color w:val="000000"/>
        </w:rPr>
      </w:pPr>
      <w:r>
        <w:rPr>
          <w:rFonts w:ascii="Trebuchet MS" w:hAnsi="Trebuchet MS"/>
          <w:noProof/>
          <w:color w:val="660099"/>
        </w:rPr>
        <w:drawing>
          <wp:inline distT="0" distB="0" distL="0" distR="0">
            <wp:extent cx="3813175" cy="2398395"/>
            <wp:effectExtent l="0" t="0" r="0" b="1905"/>
            <wp:docPr id="5" name="Picture 5" descr="Singleton design pattern Interview Questions in Java">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ngleton design pattern Interview Questions in Java">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3175" cy="2398395"/>
                    </a:xfrm>
                    <a:prstGeom prst="rect">
                      <a:avLst/>
                    </a:prstGeom>
                    <a:noFill/>
                    <a:ln>
                      <a:noFill/>
                    </a:ln>
                  </pic:spPr>
                </pic:pic>
              </a:graphicData>
            </a:graphic>
          </wp:inline>
        </w:drawing>
      </w:r>
    </w:p>
    <w:p w:rsidR="00430387" w:rsidRDefault="00430387" w:rsidP="00430387">
      <w:pPr>
        <w:spacing w:after="240"/>
        <w:rPr>
          <w:rFonts w:ascii="Trebuchet MS" w:hAnsi="Trebuchet MS"/>
          <w:color w:val="000000"/>
        </w:rPr>
      </w:pPr>
    </w:p>
    <w:p w:rsidR="00430387" w:rsidRDefault="00430387" w:rsidP="00FF6EA9">
      <w:pPr>
        <w:pStyle w:val="Heading2"/>
      </w:pPr>
      <w:bookmarkStart w:id="67" w:name="_Toc471372187"/>
      <w:r>
        <w:lastRenderedPageBreak/>
        <w:t>Is it better to make whole getInstance() method synchronized or just critical section is enough? Which one you will prefer?</w:t>
      </w:r>
      <w:bookmarkEnd w:id="67"/>
    </w:p>
    <w:p w:rsidR="00430387" w:rsidRDefault="00430387" w:rsidP="00430387">
      <w:pPr>
        <w:rPr>
          <w:rFonts w:ascii="Trebuchet MS" w:hAnsi="Trebuchet MS"/>
          <w:color w:val="000000"/>
        </w:rPr>
      </w:pPr>
      <w:r>
        <w:rPr>
          <w:rFonts w:ascii="Trebuchet MS" w:hAnsi="Trebuchet MS"/>
          <w:color w:val="000000"/>
        </w:rPr>
        <w:t>This is really nice question and I mostly asked to just quickly check whether candidate is aware of performance trade off of unnecessary locking or not. Since locking only make sense when we need to create instance and rest of the time its just read only access so locking of critical section is always better option. read more about synchronization on</w:t>
      </w:r>
      <w:r>
        <w:rPr>
          <w:rStyle w:val="apple-converted-space"/>
          <w:rFonts w:ascii="Trebuchet MS" w:hAnsi="Trebuchet MS"/>
          <w:color w:val="000000"/>
        </w:rPr>
        <w:t> </w:t>
      </w:r>
      <w:hyperlink r:id="rId42" w:history="1">
        <w:r>
          <w:rPr>
            <w:rStyle w:val="Hyperlink"/>
            <w:rFonts w:ascii="Trebuchet MS" w:hAnsi="Trebuchet MS"/>
            <w:color w:val="660099"/>
          </w:rPr>
          <w:t>How Synchronization works in Java</w:t>
        </w:r>
      </w:hyperlink>
    </w:p>
    <w:p w:rsidR="00430387" w:rsidRDefault="00430387" w:rsidP="00430387">
      <w:pPr>
        <w:spacing w:after="240"/>
        <w:rPr>
          <w:rFonts w:ascii="Trebuchet MS" w:hAnsi="Trebuchet MS"/>
          <w:color w:val="000000"/>
        </w:rPr>
      </w:pPr>
      <w:r>
        <w:rPr>
          <w:rFonts w:ascii="Trebuchet MS" w:hAnsi="Trebuchet MS"/>
          <w:color w:val="000000"/>
        </w:rPr>
        <w:t>Answer : This is again related to double checked locking pattern, well synchronization is costly and when you apply this on whole method than call to</w:t>
      </w:r>
      <w:r>
        <w:rPr>
          <w:rStyle w:val="apple-converted-space"/>
          <w:rFonts w:ascii="Trebuchet MS" w:hAnsi="Trebuchet MS"/>
          <w:color w:val="000000"/>
        </w:rPr>
        <w:t> </w:t>
      </w:r>
      <w:r>
        <w:rPr>
          <w:rFonts w:ascii="Courier New" w:hAnsi="Courier New" w:cs="Courier New"/>
          <w:color w:val="000000"/>
        </w:rPr>
        <w:t>getInstance()</w:t>
      </w:r>
      <w:r>
        <w:rPr>
          <w:rStyle w:val="apple-converted-space"/>
          <w:rFonts w:ascii="Trebuchet MS" w:hAnsi="Trebuchet MS"/>
          <w:color w:val="000000"/>
        </w:rPr>
        <w:t> </w:t>
      </w:r>
      <w:r>
        <w:rPr>
          <w:rFonts w:ascii="Trebuchet MS" w:hAnsi="Trebuchet MS"/>
          <w:color w:val="000000"/>
        </w:rPr>
        <w:t>will be synchronized and contented. Since synchronization is only needed during initialization on singleton instance, to prevent creating another instance of Singleton, It’s better to only synchronize critical section and not whole method. Singleton pattern is also closely related to</w:t>
      </w:r>
      <w:r>
        <w:rPr>
          <w:rStyle w:val="apple-converted-space"/>
          <w:rFonts w:ascii="Trebuchet MS" w:hAnsi="Trebuchet MS"/>
          <w:color w:val="000000"/>
        </w:rPr>
        <w:t> </w:t>
      </w:r>
      <w:hyperlink r:id="rId43" w:history="1">
        <w:r>
          <w:rPr>
            <w:rStyle w:val="Hyperlink"/>
            <w:rFonts w:ascii="Trebuchet MS" w:hAnsi="Trebuchet MS"/>
            <w:color w:val="660099"/>
          </w:rPr>
          <w:t>factory design pattern</w:t>
        </w:r>
      </w:hyperlink>
      <w:r>
        <w:rPr>
          <w:rStyle w:val="apple-converted-space"/>
          <w:rFonts w:ascii="Trebuchet MS" w:hAnsi="Trebuchet MS"/>
          <w:color w:val="000000"/>
        </w:rPr>
        <w:t> </w:t>
      </w:r>
      <w:r>
        <w:rPr>
          <w:rFonts w:ascii="Trebuchet MS" w:hAnsi="Trebuchet MS"/>
          <w:color w:val="000000"/>
        </w:rPr>
        <w:t>where</w:t>
      </w:r>
      <w:r>
        <w:rPr>
          <w:rStyle w:val="apple-converted-space"/>
          <w:rFonts w:ascii="Trebuchet MS" w:hAnsi="Trebuchet MS"/>
          <w:color w:val="000000"/>
        </w:rPr>
        <w:t> </w:t>
      </w:r>
      <w:r>
        <w:rPr>
          <w:rFonts w:ascii="Courier New" w:hAnsi="Courier New" w:cs="Courier New"/>
          <w:color w:val="000000"/>
        </w:rPr>
        <w:t>getInstance()</w:t>
      </w:r>
      <w:r>
        <w:rPr>
          <w:rStyle w:val="apple-converted-space"/>
          <w:rFonts w:ascii="Trebuchet MS" w:hAnsi="Trebuchet MS"/>
          <w:color w:val="000000"/>
        </w:rPr>
        <w:t> </w:t>
      </w:r>
      <w:r>
        <w:rPr>
          <w:rFonts w:ascii="Trebuchet MS" w:hAnsi="Trebuchet MS"/>
          <w:color w:val="000000"/>
        </w:rPr>
        <w:t>serves as static factory method.</w:t>
      </w:r>
      <w:r>
        <w:rPr>
          <w:rFonts w:ascii="Trebuchet MS" w:hAnsi="Trebuchet MS"/>
          <w:color w:val="000000"/>
        </w:rPr>
        <w:br/>
      </w:r>
      <w:r>
        <w:rPr>
          <w:rFonts w:ascii="Trebuchet MS" w:hAnsi="Trebuchet MS"/>
          <w:color w:val="000000"/>
        </w:rPr>
        <w:br/>
      </w:r>
    </w:p>
    <w:p w:rsidR="00430387" w:rsidRDefault="00430387" w:rsidP="00FF6EA9">
      <w:pPr>
        <w:pStyle w:val="Heading2"/>
      </w:pPr>
      <w:bookmarkStart w:id="68" w:name="_Toc471372188"/>
      <w:r>
        <w:t>What is lazy and early loading of Singleton and how will you implement it?</w:t>
      </w:r>
      <w:bookmarkEnd w:id="68"/>
    </w:p>
    <w:p w:rsidR="00430387" w:rsidRDefault="00430387" w:rsidP="00430387">
      <w:pPr>
        <w:spacing w:after="240"/>
        <w:rPr>
          <w:rFonts w:ascii="Trebuchet MS" w:hAnsi="Trebuchet MS"/>
          <w:color w:val="000000"/>
        </w:rPr>
      </w:pPr>
      <w:r>
        <w:rPr>
          <w:rFonts w:ascii="Trebuchet MS" w:hAnsi="Trebuchet MS"/>
          <w:color w:val="000000"/>
        </w:rPr>
        <w:t>Answer : As there are many ways to implement Singleton like using double checked locking or Singleton class with</w:t>
      </w:r>
      <w:r>
        <w:rPr>
          <w:rStyle w:val="apple-converted-space"/>
          <w:rFonts w:ascii="Trebuchet MS" w:hAnsi="Trebuchet MS"/>
          <w:color w:val="000000"/>
        </w:rPr>
        <w:t> </w:t>
      </w:r>
      <w:hyperlink r:id="rId44" w:history="1">
        <w:r>
          <w:rPr>
            <w:rStyle w:val="Hyperlink"/>
            <w:rFonts w:ascii="Trebuchet MS" w:hAnsi="Trebuchet MS"/>
            <w:color w:val="660099"/>
          </w:rPr>
          <w:t>static</w:t>
        </w:r>
      </w:hyperlink>
      <w:r>
        <w:rPr>
          <w:rStyle w:val="apple-converted-space"/>
          <w:rFonts w:ascii="Trebuchet MS" w:hAnsi="Trebuchet MS"/>
          <w:color w:val="000000"/>
        </w:rPr>
        <w:t> </w:t>
      </w:r>
      <w:hyperlink r:id="rId45" w:history="1">
        <w:r>
          <w:rPr>
            <w:rStyle w:val="Hyperlink"/>
            <w:rFonts w:ascii="Trebuchet MS" w:hAnsi="Trebuchet MS"/>
            <w:color w:val="660099"/>
          </w:rPr>
          <w:t>final</w:t>
        </w:r>
      </w:hyperlink>
      <w:r>
        <w:rPr>
          <w:rStyle w:val="apple-converted-space"/>
          <w:rFonts w:ascii="Trebuchet MS" w:hAnsi="Trebuchet MS"/>
          <w:color w:val="000000"/>
        </w:rPr>
        <w:t> </w:t>
      </w:r>
      <w:r>
        <w:rPr>
          <w:rFonts w:ascii="Trebuchet MS" w:hAnsi="Trebuchet MS"/>
          <w:color w:val="000000"/>
        </w:rPr>
        <w:t>instance initialized during class loading. Former is called lazy loading because Singleton instance is created only when client calls</w:t>
      </w:r>
      <w:r>
        <w:rPr>
          <w:rStyle w:val="apple-converted-space"/>
          <w:rFonts w:ascii="Trebuchet MS" w:hAnsi="Trebuchet MS"/>
          <w:color w:val="000000"/>
        </w:rPr>
        <w:t> </w:t>
      </w:r>
      <w:r>
        <w:rPr>
          <w:rFonts w:ascii="Courier New" w:hAnsi="Courier New" w:cs="Courier New"/>
          <w:color w:val="000000"/>
        </w:rPr>
        <w:t>getInstance()</w:t>
      </w:r>
      <w:r>
        <w:rPr>
          <w:rStyle w:val="apple-converted-space"/>
          <w:rFonts w:ascii="Trebuchet MS" w:hAnsi="Trebuchet MS"/>
          <w:color w:val="000000"/>
        </w:rPr>
        <w:t> </w:t>
      </w:r>
      <w:r>
        <w:rPr>
          <w:rFonts w:ascii="Trebuchet MS" w:hAnsi="Trebuchet MS"/>
          <w:color w:val="000000"/>
        </w:rPr>
        <w:t>method while later is called early loading because Singleton instance is created when class is loaded into memory.</w:t>
      </w:r>
      <w:r>
        <w:rPr>
          <w:rFonts w:ascii="Trebuchet MS" w:hAnsi="Trebuchet MS"/>
          <w:color w:val="000000"/>
        </w:rPr>
        <w:br/>
      </w:r>
      <w:r>
        <w:rPr>
          <w:rFonts w:ascii="Trebuchet MS" w:hAnsi="Trebuchet MS"/>
          <w:color w:val="000000"/>
        </w:rPr>
        <w:br/>
      </w:r>
    </w:p>
    <w:p w:rsidR="00430387" w:rsidRDefault="00430387" w:rsidP="00FF6EA9">
      <w:pPr>
        <w:pStyle w:val="Heading2"/>
      </w:pPr>
      <w:bookmarkStart w:id="69" w:name="_Toc471372189"/>
      <w:r>
        <w:t>Give me some examples of Singleton pattern from Java Development Kit?</w:t>
      </w:r>
      <w:bookmarkEnd w:id="69"/>
    </w:p>
    <w:p w:rsidR="00430387" w:rsidRDefault="00430387" w:rsidP="00430387">
      <w:pPr>
        <w:rPr>
          <w:rFonts w:ascii="Trebuchet MS" w:hAnsi="Trebuchet MS"/>
          <w:color w:val="000000"/>
        </w:rPr>
      </w:pPr>
      <w:r>
        <w:rPr>
          <w:rFonts w:ascii="Trebuchet MS" w:hAnsi="Trebuchet MS"/>
          <w:color w:val="000000"/>
        </w:rPr>
        <w:t>This is open question to all, please share which classes are Singleton in JDK. Answer to this question is</w:t>
      </w:r>
      <w:r>
        <w:rPr>
          <w:rStyle w:val="apple-converted-space"/>
          <w:rFonts w:ascii="Courier New" w:hAnsi="Courier New" w:cs="Courier New"/>
          <w:color w:val="000000"/>
        </w:rPr>
        <w:t> </w:t>
      </w:r>
      <w:r>
        <w:rPr>
          <w:rFonts w:ascii="Courier New" w:hAnsi="Courier New" w:cs="Courier New"/>
          <w:color w:val="000000"/>
        </w:rPr>
        <w:t>java.lang.Runtime</w:t>
      </w:r>
    </w:p>
    <w:p w:rsidR="00430387" w:rsidRDefault="00430387" w:rsidP="00430387">
      <w:pPr>
        <w:rPr>
          <w:rFonts w:ascii="Trebuchet MS" w:hAnsi="Trebuchet MS"/>
          <w:color w:val="000000"/>
        </w:rPr>
      </w:pPr>
      <w:r>
        <w:rPr>
          <w:rFonts w:ascii="Trebuchet MS" w:hAnsi="Trebuchet MS"/>
          <w:color w:val="000000"/>
        </w:rPr>
        <w:t>Answer : There are many classes in Java Development Kit which is written using singleton pattern, here are few of them:</w:t>
      </w:r>
    </w:p>
    <w:p w:rsidR="00430387" w:rsidRPr="0097683E" w:rsidRDefault="00430387" w:rsidP="00430387">
      <w:pPr>
        <w:numPr>
          <w:ilvl w:val="0"/>
          <w:numId w:val="5"/>
        </w:numPr>
        <w:spacing w:before="100" w:beforeAutospacing="1" w:after="100" w:afterAutospacing="1" w:line="240" w:lineRule="auto"/>
        <w:rPr>
          <w:rFonts w:ascii="Trebuchet MS" w:hAnsi="Trebuchet MS"/>
          <w:color w:val="000000"/>
          <w:highlight w:val="cyan"/>
        </w:rPr>
      </w:pPr>
      <w:r w:rsidRPr="0097683E">
        <w:rPr>
          <w:rFonts w:ascii="Trebuchet MS" w:hAnsi="Trebuchet MS"/>
          <w:color w:val="000000"/>
          <w:highlight w:val="cyan"/>
        </w:rPr>
        <w:t>Java.lang.Runtime with getRuntime() method </w:t>
      </w:r>
    </w:p>
    <w:p w:rsidR="00430387" w:rsidRPr="0097683E" w:rsidRDefault="00430387" w:rsidP="00430387">
      <w:pPr>
        <w:numPr>
          <w:ilvl w:val="0"/>
          <w:numId w:val="5"/>
        </w:numPr>
        <w:spacing w:before="100" w:beforeAutospacing="1" w:after="100" w:afterAutospacing="1" w:line="240" w:lineRule="auto"/>
        <w:rPr>
          <w:rFonts w:ascii="Trebuchet MS" w:hAnsi="Trebuchet MS"/>
          <w:color w:val="000000"/>
          <w:highlight w:val="cyan"/>
        </w:rPr>
      </w:pPr>
      <w:r w:rsidRPr="0097683E">
        <w:rPr>
          <w:rFonts w:ascii="Trebuchet MS" w:hAnsi="Trebuchet MS"/>
          <w:color w:val="000000"/>
          <w:highlight w:val="cyan"/>
        </w:rPr>
        <w:t>Java.awt.Toolkit with getDefaultToolkit() </w:t>
      </w:r>
    </w:p>
    <w:p w:rsidR="00430387" w:rsidRPr="0097683E" w:rsidRDefault="00430387" w:rsidP="00430387">
      <w:pPr>
        <w:numPr>
          <w:ilvl w:val="0"/>
          <w:numId w:val="5"/>
        </w:numPr>
        <w:spacing w:before="100" w:beforeAutospacing="1" w:after="100" w:afterAutospacing="1" w:line="240" w:lineRule="auto"/>
        <w:rPr>
          <w:rFonts w:ascii="Trebuchet MS" w:hAnsi="Trebuchet MS"/>
          <w:color w:val="000000"/>
          <w:highlight w:val="cyan"/>
        </w:rPr>
      </w:pPr>
      <w:r w:rsidRPr="0097683E">
        <w:rPr>
          <w:rFonts w:ascii="Trebuchet MS" w:hAnsi="Trebuchet MS"/>
          <w:color w:val="000000"/>
          <w:highlight w:val="cyan"/>
        </w:rPr>
        <w:t>Java.awt.Desktop with getDesktop() </w:t>
      </w:r>
    </w:p>
    <w:p w:rsidR="00430387" w:rsidRDefault="00430387" w:rsidP="00430387">
      <w:pPr>
        <w:spacing w:after="240"/>
        <w:rPr>
          <w:rFonts w:ascii="Trebuchet MS" w:hAnsi="Trebuchet MS"/>
          <w:color w:val="000000"/>
        </w:rPr>
      </w:pPr>
      <w:r>
        <w:rPr>
          <w:rFonts w:ascii="Trebuchet MS" w:hAnsi="Trebuchet MS"/>
          <w:color w:val="000000"/>
        </w:rPr>
        <w:br/>
      </w:r>
    </w:p>
    <w:p w:rsidR="00430387" w:rsidRDefault="00430387" w:rsidP="00FF6EA9">
      <w:pPr>
        <w:pStyle w:val="Heading2"/>
      </w:pPr>
      <w:bookmarkStart w:id="70" w:name="_Toc471372190"/>
      <w:r>
        <w:t>What is double checked locking in Singleton</w:t>
      </w:r>
      <w:r>
        <w:rPr>
          <w:u w:val="single"/>
        </w:rPr>
        <w:t>?</w:t>
      </w:r>
      <w:bookmarkEnd w:id="70"/>
    </w:p>
    <w:p w:rsidR="00430387" w:rsidRDefault="00430387" w:rsidP="00430387">
      <w:pPr>
        <w:rPr>
          <w:rFonts w:ascii="Trebuchet MS" w:hAnsi="Trebuchet MS"/>
          <w:color w:val="000000"/>
        </w:rPr>
      </w:pPr>
      <w:r>
        <w:rPr>
          <w:rFonts w:ascii="Trebuchet MS" w:hAnsi="Trebuchet MS"/>
          <w:color w:val="000000"/>
        </w:rPr>
        <w:t>One of the most hyped question on Singleton pattern and really demands complete understanding to get it right because of Java Memory model caveat prior to Java 5. If a guy comes up with a solution of using</w:t>
      </w:r>
      <w:r>
        <w:rPr>
          <w:rStyle w:val="apple-converted-space"/>
          <w:rFonts w:ascii="Trebuchet MS" w:hAnsi="Trebuchet MS"/>
          <w:color w:val="000000"/>
        </w:rPr>
        <w:t> </w:t>
      </w:r>
      <w:hyperlink r:id="rId46" w:history="1">
        <w:r>
          <w:rPr>
            <w:rStyle w:val="Hyperlink"/>
            <w:rFonts w:ascii="Trebuchet MS" w:hAnsi="Trebuchet MS"/>
            <w:color w:val="660099"/>
          </w:rPr>
          <w:t>volatile keyword</w:t>
        </w:r>
      </w:hyperlink>
      <w:r>
        <w:rPr>
          <w:rStyle w:val="apple-converted-space"/>
          <w:rFonts w:ascii="Trebuchet MS" w:hAnsi="Trebuchet MS"/>
          <w:color w:val="000000"/>
        </w:rPr>
        <w:t> </w:t>
      </w:r>
      <w:r>
        <w:rPr>
          <w:rFonts w:ascii="Trebuchet MS" w:hAnsi="Trebuchet MS"/>
          <w:color w:val="000000"/>
        </w:rPr>
        <w:t>with Singleton instance and explains it then it really shows it has in depth knowledge of Java memory model and he is constantly updating his Java knowledge.</w:t>
      </w:r>
      <w:r>
        <w:rPr>
          <w:rFonts w:ascii="Trebuchet MS" w:hAnsi="Trebuchet MS"/>
          <w:color w:val="000000"/>
        </w:rPr>
        <w:br/>
      </w:r>
      <w:r>
        <w:rPr>
          <w:rFonts w:ascii="Trebuchet MS" w:hAnsi="Trebuchet MS"/>
          <w:color w:val="000000"/>
        </w:rPr>
        <w:lastRenderedPageBreak/>
        <w:br/>
        <w:t>Answer : Double checked locking is a technique to prevent creating another instance of Singleton when call to</w:t>
      </w:r>
      <w:r>
        <w:rPr>
          <w:rStyle w:val="apple-converted-space"/>
          <w:rFonts w:ascii="Trebuchet MS" w:hAnsi="Trebuchet MS"/>
          <w:color w:val="000000"/>
        </w:rPr>
        <w:t> </w:t>
      </w:r>
      <w:r>
        <w:rPr>
          <w:rFonts w:ascii="Courier New" w:hAnsi="Courier New" w:cs="Courier New"/>
          <w:color w:val="000000"/>
        </w:rPr>
        <w:t>getInstance()</w:t>
      </w:r>
      <w:r>
        <w:rPr>
          <w:rStyle w:val="apple-converted-space"/>
          <w:rFonts w:ascii="Trebuchet MS" w:hAnsi="Trebuchet MS"/>
          <w:color w:val="000000"/>
        </w:rPr>
        <w:t> </w:t>
      </w:r>
      <w:r>
        <w:rPr>
          <w:rFonts w:ascii="Trebuchet MS" w:hAnsi="Trebuchet MS"/>
          <w:color w:val="000000"/>
        </w:rPr>
        <w:t>method is made in multi-threading environment. In Double checked locking pattern as shown in below example, singleton instance is checked two times before initialization. See</w:t>
      </w:r>
      <w:r>
        <w:rPr>
          <w:rStyle w:val="apple-converted-space"/>
          <w:rFonts w:ascii="Trebuchet MS" w:hAnsi="Trebuchet MS"/>
          <w:color w:val="000000"/>
        </w:rPr>
        <w:t> </w:t>
      </w:r>
      <w:hyperlink r:id="rId47" w:tgtFrame="_blank" w:history="1">
        <w:r>
          <w:rPr>
            <w:rStyle w:val="Hyperlink"/>
            <w:rFonts w:ascii="Trebuchet MS" w:hAnsi="Trebuchet MS"/>
            <w:color w:val="660099"/>
          </w:rPr>
          <w:t>here</w:t>
        </w:r>
      </w:hyperlink>
      <w:r>
        <w:rPr>
          <w:rStyle w:val="apple-converted-space"/>
          <w:rFonts w:ascii="Trebuchet MS" w:hAnsi="Trebuchet MS"/>
          <w:color w:val="000000"/>
        </w:rPr>
        <w:t> </w:t>
      </w:r>
      <w:r>
        <w:rPr>
          <w:rFonts w:ascii="Trebuchet MS" w:hAnsi="Trebuchet MS"/>
          <w:color w:val="000000"/>
        </w:rPr>
        <w:t>to learn more about double-checked-locking in Java. </w:t>
      </w:r>
    </w:p>
    <w:p w:rsidR="00430387" w:rsidRDefault="00430387" w:rsidP="00430387">
      <w:pPr>
        <w:rPr>
          <w:rFonts w:ascii="Trebuchet MS" w:hAnsi="Trebuchet MS"/>
          <w:color w:val="000000"/>
        </w:rPr>
      </w:pPr>
    </w:p>
    <w:p w:rsidR="00430387" w:rsidRDefault="00430387" w:rsidP="00430387">
      <w:pPr>
        <w:pStyle w:val="HTMLPreformatted"/>
        <w:spacing w:line="244" w:lineRule="atLeast"/>
        <w:rPr>
          <w:color w:val="333333"/>
        </w:rPr>
      </w:pPr>
      <w:r>
        <w:rPr>
          <w:color w:val="333333"/>
        </w:rPr>
        <w:t xml:space="preserve">public static </w:t>
      </w:r>
      <w:r>
        <w:rPr>
          <w:b/>
          <w:bCs/>
          <w:color w:val="BB0066"/>
        </w:rPr>
        <w:t>Singleton</w:t>
      </w:r>
      <w:r>
        <w:rPr>
          <w:color w:val="333333"/>
        </w:rPr>
        <w:t xml:space="preserve"> getInstance(){</w:t>
      </w:r>
    </w:p>
    <w:p w:rsidR="00430387" w:rsidRDefault="00430387" w:rsidP="00430387">
      <w:pPr>
        <w:pStyle w:val="HTMLPreformatted"/>
        <w:spacing w:line="244" w:lineRule="atLeast"/>
        <w:rPr>
          <w:color w:val="333333"/>
        </w:rPr>
      </w:pPr>
      <w:r>
        <w:rPr>
          <w:b/>
          <w:bCs/>
          <w:color w:val="008800"/>
        </w:rPr>
        <w:t>if</w:t>
      </w:r>
      <w:r>
        <w:rPr>
          <w:color w:val="333333"/>
        </w:rPr>
        <w:t>(</w:t>
      </w:r>
      <w:r>
        <w:rPr>
          <w:b/>
          <w:bCs/>
          <w:color w:val="BB0066"/>
        </w:rPr>
        <w:t>_INSTANCE</w:t>
      </w:r>
      <w:r>
        <w:rPr>
          <w:color w:val="333333"/>
        </w:rPr>
        <w:t xml:space="preserve"> == </w:t>
      </w:r>
      <w:r>
        <w:rPr>
          <w:b/>
          <w:bCs/>
          <w:color w:val="008800"/>
        </w:rPr>
        <w:t>null</w:t>
      </w:r>
      <w:r>
        <w:rPr>
          <w:color w:val="333333"/>
        </w:rPr>
        <w:t>){</w:t>
      </w:r>
    </w:p>
    <w:p w:rsidR="00430387" w:rsidRDefault="00430387" w:rsidP="00430387">
      <w:pPr>
        <w:pStyle w:val="HTMLPreformatted"/>
        <w:spacing w:line="244" w:lineRule="atLeast"/>
        <w:rPr>
          <w:color w:val="333333"/>
        </w:rPr>
      </w:pPr>
      <w:r>
        <w:rPr>
          <w:color w:val="333333"/>
        </w:rPr>
        <w:t>synchronized(</w:t>
      </w:r>
      <w:r>
        <w:rPr>
          <w:b/>
          <w:bCs/>
          <w:color w:val="BB0066"/>
        </w:rPr>
        <w:t>Singleton</w:t>
      </w:r>
      <w:r>
        <w:rPr>
          <w:color w:val="333333"/>
        </w:rPr>
        <w:t>.class){</w:t>
      </w:r>
    </w:p>
    <w:p w:rsidR="00430387" w:rsidRDefault="00430387" w:rsidP="00430387">
      <w:pPr>
        <w:pStyle w:val="HTMLPreformatted"/>
        <w:spacing w:line="244" w:lineRule="atLeast"/>
        <w:rPr>
          <w:color w:val="333333"/>
        </w:rPr>
      </w:pPr>
      <w:r>
        <w:rPr>
          <w:color w:val="888888"/>
        </w:rPr>
        <w:t>//double checked locking - because second check of Singleton instance with lock</w:t>
      </w:r>
    </w:p>
    <w:p w:rsidR="00430387" w:rsidRDefault="00430387" w:rsidP="00430387">
      <w:pPr>
        <w:pStyle w:val="HTMLPreformatted"/>
        <w:spacing w:line="244" w:lineRule="atLeast"/>
        <w:rPr>
          <w:color w:val="333333"/>
        </w:rPr>
      </w:pPr>
      <w:r>
        <w:rPr>
          <w:b/>
          <w:bCs/>
          <w:color w:val="008800"/>
        </w:rPr>
        <w:t>if</w:t>
      </w:r>
      <w:r>
        <w:rPr>
          <w:color w:val="333333"/>
        </w:rPr>
        <w:t>(</w:t>
      </w:r>
      <w:r>
        <w:rPr>
          <w:b/>
          <w:bCs/>
          <w:color w:val="BB0066"/>
        </w:rPr>
        <w:t>_INSTANCE</w:t>
      </w:r>
      <w:r>
        <w:rPr>
          <w:color w:val="333333"/>
        </w:rPr>
        <w:t xml:space="preserve"> == </w:t>
      </w:r>
      <w:r>
        <w:rPr>
          <w:b/>
          <w:bCs/>
          <w:color w:val="008800"/>
        </w:rPr>
        <w:t>null</w:t>
      </w:r>
      <w:r>
        <w:rPr>
          <w:color w:val="333333"/>
        </w:rPr>
        <w:t>){</w:t>
      </w:r>
    </w:p>
    <w:p w:rsidR="00430387" w:rsidRDefault="00430387" w:rsidP="00430387">
      <w:pPr>
        <w:pStyle w:val="HTMLPreformatted"/>
        <w:spacing w:line="244" w:lineRule="atLeast"/>
        <w:rPr>
          <w:color w:val="333333"/>
        </w:rPr>
      </w:pPr>
      <w:r>
        <w:rPr>
          <w:b/>
          <w:bCs/>
          <w:color w:val="BB0066"/>
        </w:rPr>
        <w:t>_INSTANCE</w:t>
      </w:r>
      <w:r>
        <w:rPr>
          <w:b/>
          <w:bCs/>
          <w:color w:val="008800"/>
        </w:rPr>
        <w:t>=new</w:t>
      </w:r>
      <w:r>
        <w:rPr>
          <w:b/>
          <w:bCs/>
          <w:color w:val="BB0066"/>
        </w:rPr>
        <w:t>Singleton</w:t>
      </w:r>
      <w:r>
        <w:rPr>
          <w:color w:val="333333"/>
        </w:rPr>
        <w:t>();</w:t>
      </w:r>
    </w:p>
    <w:p w:rsidR="00430387" w:rsidRDefault="00430387" w:rsidP="00430387">
      <w:pPr>
        <w:pStyle w:val="HTMLPreformatted"/>
        <w:spacing w:line="244" w:lineRule="atLeast"/>
        <w:rPr>
          <w:color w:val="333333"/>
        </w:rPr>
      </w:pPr>
      <w:r>
        <w:rPr>
          <w:color w:val="333333"/>
        </w:rPr>
        <w:t xml:space="preserve">                }</w:t>
      </w:r>
    </w:p>
    <w:p w:rsidR="00430387" w:rsidRDefault="00430387" w:rsidP="00430387">
      <w:pPr>
        <w:pStyle w:val="HTMLPreformatted"/>
        <w:spacing w:line="244" w:lineRule="atLeast"/>
        <w:rPr>
          <w:color w:val="333333"/>
        </w:rPr>
      </w:pPr>
      <w:r>
        <w:rPr>
          <w:color w:val="333333"/>
        </w:rPr>
        <w:t xml:space="preserve">            }</w:t>
      </w:r>
    </w:p>
    <w:p w:rsidR="00430387" w:rsidRDefault="00430387" w:rsidP="00430387">
      <w:pPr>
        <w:pStyle w:val="HTMLPreformatted"/>
        <w:spacing w:line="244" w:lineRule="atLeast"/>
        <w:rPr>
          <w:color w:val="333333"/>
        </w:rPr>
      </w:pPr>
      <w:r>
        <w:rPr>
          <w:color w:val="333333"/>
        </w:rPr>
        <w:t xml:space="preserve">         }</w:t>
      </w:r>
    </w:p>
    <w:p w:rsidR="00430387" w:rsidRDefault="00430387" w:rsidP="00430387">
      <w:pPr>
        <w:pStyle w:val="HTMLPreformatted"/>
        <w:spacing w:line="244" w:lineRule="atLeast"/>
        <w:rPr>
          <w:color w:val="333333"/>
        </w:rPr>
      </w:pPr>
      <w:r>
        <w:rPr>
          <w:b/>
          <w:bCs/>
          <w:color w:val="008800"/>
        </w:rPr>
        <w:t>return</w:t>
      </w:r>
      <w:r>
        <w:rPr>
          <w:b/>
          <w:bCs/>
          <w:color w:val="BB0066"/>
        </w:rPr>
        <w:t>_INSTANCE</w:t>
      </w:r>
      <w:r>
        <w:rPr>
          <w:color w:val="333333"/>
        </w:rPr>
        <w:t>;</w:t>
      </w:r>
    </w:p>
    <w:p w:rsidR="00430387" w:rsidRDefault="00430387" w:rsidP="00430387">
      <w:pPr>
        <w:pStyle w:val="HTMLPreformatted"/>
        <w:spacing w:line="244" w:lineRule="atLeast"/>
        <w:rPr>
          <w:color w:val="333333"/>
        </w:rPr>
      </w:pPr>
      <w:r>
        <w:rPr>
          <w:color w:val="333333"/>
        </w:rPr>
        <w:t>}</w:t>
      </w:r>
    </w:p>
    <w:p w:rsidR="00430387" w:rsidRDefault="00430387" w:rsidP="00430387">
      <w:pPr>
        <w:spacing w:after="240"/>
        <w:rPr>
          <w:rFonts w:ascii="Trebuchet MS" w:hAnsi="Trebuchet MS"/>
          <w:color w:val="000000"/>
        </w:rPr>
      </w:pPr>
      <w:r>
        <w:rPr>
          <w:rFonts w:ascii="Trebuchet MS" w:hAnsi="Trebuchet MS"/>
          <w:color w:val="000000"/>
        </w:rPr>
        <w:br/>
        <w:t>Double checked locking should only be used when you have requirement for lazy initialization otherwise</w:t>
      </w:r>
      <w:r>
        <w:rPr>
          <w:rStyle w:val="apple-converted-space"/>
          <w:rFonts w:ascii="Trebuchet MS" w:hAnsi="Trebuchet MS"/>
          <w:color w:val="000000"/>
        </w:rPr>
        <w:t> </w:t>
      </w:r>
      <w:hyperlink r:id="rId48" w:history="1">
        <w:r>
          <w:rPr>
            <w:rStyle w:val="Hyperlink"/>
            <w:rFonts w:ascii="Trebuchet MS" w:hAnsi="Trebuchet MS"/>
            <w:color w:val="660099"/>
          </w:rPr>
          <w:t>use Enum to implement singleton</w:t>
        </w:r>
      </w:hyperlink>
      <w:r>
        <w:rPr>
          <w:rStyle w:val="apple-converted-space"/>
          <w:rFonts w:ascii="Trebuchet MS" w:hAnsi="Trebuchet MS"/>
          <w:color w:val="000000"/>
        </w:rPr>
        <w:t> </w:t>
      </w:r>
      <w:r>
        <w:rPr>
          <w:rFonts w:ascii="Trebuchet MS" w:hAnsi="Trebuchet MS"/>
          <w:color w:val="000000"/>
        </w:rPr>
        <w:t>or simple static final variable.</w:t>
      </w:r>
      <w:r>
        <w:rPr>
          <w:rFonts w:ascii="Trebuchet MS" w:hAnsi="Trebuchet MS"/>
          <w:color w:val="000000"/>
        </w:rPr>
        <w:br/>
      </w:r>
      <w:r>
        <w:rPr>
          <w:rFonts w:ascii="Trebuchet MS" w:hAnsi="Trebuchet MS"/>
          <w:color w:val="000000"/>
        </w:rPr>
        <w:br/>
      </w:r>
    </w:p>
    <w:p w:rsidR="00430387" w:rsidRDefault="00430387" w:rsidP="00FF6EA9">
      <w:pPr>
        <w:pStyle w:val="Heading2"/>
      </w:pPr>
      <w:bookmarkStart w:id="71" w:name="_Toc471372191"/>
      <w:r>
        <w:t>How do you prevent for creating another instance of Singleton using clone() method?</w:t>
      </w:r>
      <w:bookmarkEnd w:id="71"/>
    </w:p>
    <w:p w:rsidR="00430387" w:rsidRDefault="00430387" w:rsidP="00430387">
      <w:pPr>
        <w:spacing w:after="240"/>
        <w:rPr>
          <w:rFonts w:ascii="Trebuchet MS" w:hAnsi="Trebuchet MS"/>
          <w:color w:val="000000"/>
        </w:rPr>
      </w:pPr>
      <w:r>
        <w:rPr>
          <w:rFonts w:ascii="Trebuchet MS" w:hAnsi="Trebuchet MS"/>
          <w:color w:val="000000"/>
        </w:rPr>
        <w:t>Answer : Preferred way is not to implement Cloneable interface as why should one wants to create</w:t>
      </w:r>
      <w:r>
        <w:rPr>
          <w:rStyle w:val="apple-converted-space"/>
          <w:rFonts w:ascii="Trebuchet MS" w:hAnsi="Trebuchet MS"/>
          <w:color w:val="000000"/>
        </w:rPr>
        <w:t> </w:t>
      </w:r>
      <w:r>
        <w:rPr>
          <w:rFonts w:ascii="Courier New" w:hAnsi="Courier New" w:cs="Courier New"/>
          <w:color w:val="000000"/>
        </w:rPr>
        <w:t>clone()</w:t>
      </w:r>
      <w:r>
        <w:rPr>
          <w:rStyle w:val="apple-converted-space"/>
          <w:rFonts w:ascii="Trebuchet MS" w:hAnsi="Trebuchet MS"/>
          <w:color w:val="000000"/>
        </w:rPr>
        <w:t> </w:t>
      </w:r>
      <w:r>
        <w:rPr>
          <w:rFonts w:ascii="Trebuchet MS" w:hAnsi="Trebuchet MS"/>
          <w:color w:val="000000"/>
        </w:rPr>
        <w:t>of Singleton and if you do just throw Exception from</w:t>
      </w:r>
      <w:r>
        <w:rPr>
          <w:rStyle w:val="apple-converted-space"/>
          <w:rFonts w:ascii="Trebuchet MS" w:hAnsi="Trebuchet MS"/>
          <w:color w:val="000000"/>
        </w:rPr>
        <w:t> </w:t>
      </w:r>
      <w:r>
        <w:rPr>
          <w:rFonts w:ascii="Courier New" w:hAnsi="Courier New" w:cs="Courier New"/>
          <w:color w:val="000000"/>
        </w:rPr>
        <w:t>clone()</w:t>
      </w:r>
      <w:r>
        <w:rPr>
          <w:rStyle w:val="apple-converted-space"/>
          <w:rFonts w:ascii="Trebuchet MS" w:hAnsi="Trebuchet MS"/>
          <w:color w:val="000000"/>
        </w:rPr>
        <w:t> </w:t>
      </w:r>
      <w:r>
        <w:rPr>
          <w:rFonts w:ascii="Trebuchet MS" w:hAnsi="Trebuchet MS"/>
          <w:color w:val="000000"/>
        </w:rPr>
        <w:t>method as “Can not create clone of Singleton class”.</w:t>
      </w:r>
      <w:r>
        <w:rPr>
          <w:rFonts w:ascii="Trebuchet MS" w:hAnsi="Trebuchet MS"/>
          <w:color w:val="000000"/>
        </w:rPr>
        <w:br/>
      </w:r>
      <w:r>
        <w:rPr>
          <w:rFonts w:ascii="Trebuchet MS" w:hAnsi="Trebuchet MS"/>
          <w:color w:val="000000"/>
        </w:rPr>
        <w:br/>
      </w:r>
    </w:p>
    <w:p w:rsidR="00430387" w:rsidRDefault="00430387" w:rsidP="00FF6EA9">
      <w:pPr>
        <w:pStyle w:val="Heading3"/>
        <w:rPr>
          <w:rFonts w:ascii="Trebuchet MS" w:hAnsi="Trebuchet MS"/>
          <w:color w:val="000000"/>
        </w:rPr>
      </w:pPr>
      <w:bookmarkStart w:id="72" w:name="_Toc471372192"/>
      <w:r>
        <w:rPr>
          <w:rFonts w:ascii="Trebuchet MS" w:hAnsi="Trebuchet MS"/>
          <w:color w:val="000000"/>
        </w:rPr>
        <w:t>How do you prevent for creating another instance of Singleton using reflection?</w:t>
      </w:r>
      <w:bookmarkEnd w:id="72"/>
    </w:p>
    <w:p w:rsidR="00430387" w:rsidRDefault="00430387" w:rsidP="00430387">
      <w:pPr>
        <w:spacing w:after="240"/>
        <w:rPr>
          <w:rFonts w:ascii="Trebuchet MS" w:hAnsi="Trebuchet MS"/>
          <w:color w:val="000000"/>
        </w:rPr>
      </w:pPr>
      <w:r>
        <w:rPr>
          <w:rFonts w:ascii="Trebuchet MS" w:hAnsi="Trebuchet MS"/>
          <w:color w:val="000000"/>
        </w:rPr>
        <w:t>Open to all. In my opinion throwing exception from constructor is an option.</w:t>
      </w:r>
      <w:r>
        <w:rPr>
          <w:rFonts w:ascii="Trebuchet MS" w:hAnsi="Trebuchet MS"/>
          <w:color w:val="000000"/>
        </w:rPr>
        <w:br/>
        <w:t>Answer: This is similar to previous interview question. Since constructor of Singleton class is supposed to be private it prevents creating instance of Singleton from outside but</w:t>
      </w:r>
      <w:r>
        <w:rPr>
          <w:rStyle w:val="apple-converted-space"/>
          <w:rFonts w:ascii="Trebuchet MS" w:hAnsi="Trebuchet MS"/>
          <w:color w:val="000000"/>
        </w:rPr>
        <w:t> </w:t>
      </w:r>
      <w:hyperlink r:id="rId49" w:history="1">
        <w:r>
          <w:rPr>
            <w:rStyle w:val="Hyperlink"/>
            <w:rFonts w:ascii="Trebuchet MS" w:hAnsi="Trebuchet MS"/>
            <w:color w:val="660099"/>
          </w:rPr>
          <w:t>Reflection can access private fields and methods</w:t>
        </w:r>
      </w:hyperlink>
      <w:r>
        <w:rPr>
          <w:rFonts w:ascii="Trebuchet MS" w:hAnsi="Trebuchet MS"/>
          <w:color w:val="000000"/>
        </w:rPr>
        <w:t>, which opens a threat of another instance. This can be avoided by throwing Exception from constructor as “Singleton already initialized”</w:t>
      </w:r>
      <w:r>
        <w:rPr>
          <w:rFonts w:ascii="Trebuchet MS" w:hAnsi="Trebuchet MS"/>
          <w:color w:val="000000"/>
        </w:rPr>
        <w:br/>
      </w:r>
      <w:r>
        <w:rPr>
          <w:rFonts w:ascii="Trebuchet MS" w:hAnsi="Trebuchet MS"/>
          <w:color w:val="000000"/>
        </w:rPr>
        <w:br/>
      </w:r>
    </w:p>
    <w:p w:rsidR="00430387" w:rsidRDefault="00430387" w:rsidP="00FF6EA9">
      <w:pPr>
        <w:pStyle w:val="Heading2"/>
      </w:pPr>
      <w:bookmarkStart w:id="73" w:name="_Toc471372193"/>
      <w:r>
        <w:t>How do you prevent for creating another instance of Singleton during serialization?</w:t>
      </w:r>
      <w:bookmarkEnd w:id="73"/>
    </w:p>
    <w:p w:rsidR="00430387" w:rsidRDefault="00430387" w:rsidP="00430387">
      <w:pPr>
        <w:spacing w:after="240"/>
        <w:rPr>
          <w:rFonts w:ascii="Trebuchet MS" w:hAnsi="Trebuchet MS"/>
          <w:color w:val="000000"/>
        </w:rPr>
      </w:pPr>
      <w:r>
        <w:rPr>
          <w:rFonts w:ascii="Trebuchet MS" w:hAnsi="Trebuchet MS"/>
          <w:color w:val="000000"/>
        </w:rPr>
        <w:t>Another great question which requires knowledge of</w:t>
      </w:r>
      <w:r>
        <w:rPr>
          <w:rStyle w:val="apple-converted-space"/>
          <w:rFonts w:ascii="Trebuchet MS" w:hAnsi="Trebuchet MS"/>
          <w:color w:val="000000"/>
        </w:rPr>
        <w:t> </w:t>
      </w:r>
      <w:hyperlink r:id="rId50" w:history="1">
        <w:r>
          <w:rPr>
            <w:rStyle w:val="Hyperlink"/>
            <w:rFonts w:ascii="Trebuchet MS" w:hAnsi="Trebuchet MS"/>
            <w:color w:val="660099"/>
          </w:rPr>
          <w:t>Serialization in Java</w:t>
        </w:r>
        <w:r>
          <w:rPr>
            <w:rStyle w:val="apple-converted-space"/>
            <w:rFonts w:ascii="Trebuchet MS" w:hAnsi="Trebuchet MS"/>
            <w:color w:val="660099"/>
            <w:u w:val="single"/>
          </w:rPr>
          <w:t> </w:t>
        </w:r>
      </w:hyperlink>
      <w:r>
        <w:rPr>
          <w:rFonts w:ascii="Trebuchet MS" w:hAnsi="Trebuchet MS"/>
          <w:color w:val="000000"/>
        </w:rPr>
        <w:t xml:space="preserve">and how to use it for persisting Singleton classes. This is open to you all but in my opinion use of readResolve() </w:t>
      </w:r>
      <w:r>
        <w:rPr>
          <w:rFonts w:ascii="Trebuchet MS" w:hAnsi="Trebuchet MS"/>
          <w:color w:val="000000"/>
        </w:rPr>
        <w:lastRenderedPageBreak/>
        <w:t>method can sort this out for you.</w:t>
      </w:r>
      <w:r>
        <w:rPr>
          <w:rFonts w:ascii="Trebuchet MS" w:hAnsi="Trebuchet MS"/>
          <w:color w:val="000000"/>
        </w:rPr>
        <w:br/>
        <w:t>Answer: You can prevent this by using</w:t>
      </w:r>
      <w:r>
        <w:rPr>
          <w:rStyle w:val="apple-converted-space"/>
          <w:rFonts w:ascii="Trebuchet MS" w:hAnsi="Trebuchet MS"/>
          <w:color w:val="000000"/>
        </w:rPr>
        <w:t> </w:t>
      </w:r>
      <w:r>
        <w:rPr>
          <w:rFonts w:ascii="Courier New" w:hAnsi="Courier New" w:cs="Courier New"/>
          <w:color w:val="000000"/>
        </w:rPr>
        <w:t>readResolve()</w:t>
      </w:r>
      <w:r>
        <w:rPr>
          <w:rStyle w:val="apple-converted-space"/>
          <w:rFonts w:ascii="Trebuchet MS" w:hAnsi="Trebuchet MS"/>
          <w:color w:val="000000"/>
        </w:rPr>
        <w:t> </w:t>
      </w:r>
      <w:r>
        <w:rPr>
          <w:rFonts w:ascii="Trebuchet MS" w:hAnsi="Trebuchet MS"/>
          <w:color w:val="000000"/>
        </w:rPr>
        <w:t>method, since during serialization</w:t>
      </w:r>
      <w:r>
        <w:rPr>
          <w:rStyle w:val="apple-converted-space"/>
          <w:rFonts w:ascii="Trebuchet MS" w:hAnsi="Trebuchet MS"/>
          <w:color w:val="000000"/>
        </w:rPr>
        <w:t> </w:t>
      </w:r>
      <w:r>
        <w:rPr>
          <w:rFonts w:ascii="Courier New" w:hAnsi="Courier New" w:cs="Courier New"/>
          <w:color w:val="000000"/>
        </w:rPr>
        <w:t>readObject()</w:t>
      </w:r>
      <w:r>
        <w:rPr>
          <w:rStyle w:val="apple-converted-space"/>
          <w:rFonts w:ascii="Trebuchet MS" w:hAnsi="Trebuchet MS"/>
          <w:color w:val="000000"/>
        </w:rPr>
        <w:t> </w:t>
      </w:r>
      <w:r>
        <w:rPr>
          <w:rFonts w:ascii="Trebuchet MS" w:hAnsi="Trebuchet MS"/>
          <w:color w:val="000000"/>
        </w:rPr>
        <w:t>is used to create instance and it return new instance every time but by using readResolve you can replace it with original Singleton instance. I have shared code on how to do it in my post Enum as Singleton in Java. This is also one of the reason I have said that use Enum to create Singleton because serialization of enum is taken care by JVM and it provides guaranteed of that.</w:t>
      </w:r>
      <w:r>
        <w:rPr>
          <w:rFonts w:ascii="Trebuchet MS" w:hAnsi="Trebuchet MS"/>
          <w:color w:val="000000"/>
        </w:rPr>
        <w:br/>
      </w:r>
    </w:p>
    <w:p w:rsidR="00430387" w:rsidRDefault="00430387" w:rsidP="00FF6EA9">
      <w:pPr>
        <w:pStyle w:val="Heading2"/>
      </w:pPr>
      <w:bookmarkStart w:id="74" w:name="_Toc471372194"/>
      <w:r>
        <w:t>When is Singleton not a Singleton in Java?</w:t>
      </w:r>
      <w:bookmarkEnd w:id="74"/>
    </w:p>
    <w:p w:rsidR="00430387" w:rsidRDefault="00430387" w:rsidP="00430387">
      <w:pPr>
        <w:spacing w:after="240"/>
        <w:rPr>
          <w:rFonts w:ascii="Trebuchet MS" w:hAnsi="Trebuchet MS"/>
          <w:color w:val="000000"/>
        </w:rPr>
      </w:pPr>
      <w:r>
        <w:rPr>
          <w:rFonts w:ascii="Trebuchet MS" w:hAnsi="Trebuchet MS"/>
          <w:color w:val="000000"/>
        </w:rPr>
        <w:t>There is a very good article present in Sun's Java site which discusses various scenarios when a Singleton is not really remains Singleton and multiple instance of Singleton is possible. Here is the link of that article</w:t>
      </w:r>
      <w:r>
        <w:rPr>
          <w:rStyle w:val="apple-converted-space"/>
          <w:rFonts w:ascii="Trebuchet MS" w:hAnsi="Trebuchet MS"/>
          <w:color w:val="000000"/>
        </w:rPr>
        <w:t> </w:t>
      </w:r>
      <w:hyperlink r:id="rId51" w:history="1">
        <w:r>
          <w:rPr>
            <w:rStyle w:val="Hyperlink"/>
            <w:rFonts w:ascii="Trebuchet MS" w:hAnsi="Trebuchet MS"/>
            <w:color w:val="660099"/>
          </w:rPr>
          <w:t>http://java.sun.com/developer/technicalArticles/Programming/singletons/</w:t>
        </w:r>
      </w:hyperlink>
      <w:r>
        <w:rPr>
          <w:rFonts w:ascii="Trebuchet MS" w:hAnsi="Trebuchet MS"/>
          <w:color w:val="000000"/>
        </w:rPr>
        <w:br/>
      </w:r>
      <w:r>
        <w:rPr>
          <w:rFonts w:ascii="Trebuchet MS" w:hAnsi="Trebuchet MS"/>
          <w:color w:val="000000"/>
        </w:rPr>
        <w:br/>
      </w:r>
      <w:r>
        <w:rPr>
          <w:rFonts w:ascii="Trebuchet MS" w:hAnsi="Trebuchet MS"/>
          <w:color w:val="000000"/>
        </w:rPr>
        <w:br/>
        <w:t>Apart from these questions on Singleton pattern, some of my reader contribute few more questions, which I included here. Thank you guys for your contribution.</w:t>
      </w:r>
      <w:r>
        <w:rPr>
          <w:rFonts w:ascii="Trebuchet MS" w:hAnsi="Trebuchet MS"/>
          <w:color w:val="000000"/>
        </w:rPr>
        <w:br/>
      </w:r>
    </w:p>
    <w:p w:rsidR="00430387" w:rsidRDefault="00430387" w:rsidP="00FF6EA9">
      <w:pPr>
        <w:pStyle w:val="Heading2"/>
      </w:pPr>
      <w:bookmarkStart w:id="75" w:name="_Toc471372195"/>
      <w:r>
        <w:t>Why you should avoid the singleton anti-pattern at all and replace it with DI?</w:t>
      </w:r>
      <w:bookmarkEnd w:id="75"/>
    </w:p>
    <w:p w:rsidR="00430387" w:rsidRDefault="00430387" w:rsidP="00430387">
      <w:pPr>
        <w:spacing w:after="240"/>
        <w:rPr>
          <w:rFonts w:ascii="Trebuchet MS" w:hAnsi="Trebuchet MS"/>
          <w:color w:val="000000"/>
        </w:rPr>
      </w:pPr>
      <w:r>
        <w:rPr>
          <w:rFonts w:ascii="Trebuchet MS" w:hAnsi="Trebuchet MS"/>
          <w:color w:val="000000"/>
        </w:rPr>
        <w:t>Answer : Singleton Dependency Injection: every class that needs access to a singleton gets the object through its constructors or with a DI-container.</w:t>
      </w:r>
      <w:r>
        <w:rPr>
          <w:rFonts w:ascii="Trebuchet MS" w:hAnsi="Trebuchet MS"/>
          <w:color w:val="000000"/>
        </w:rPr>
        <w:br/>
      </w:r>
    </w:p>
    <w:p w:rsidR="00430387" w:rsidRDefault="00430387" w:rsidP="00FF6EA9">
      <w:pPr>
        <w:pStyle w:val="Heading2"/>
      </w:pPr>
      <w:bookmarkStart w:id="76" w:name="_Toc471372196"/>
      <w:r>
        <w:t>Why Singleton is Anti pattern</w:t>
      </w:r>
      <w:bookmarkEnd w:id="76"/>
      <w:r>
        <w:t> </w:t>
      </w:r>
    </w:p>
    <w:p w:rsidR="00430387" w:rsidRDefault="00430387" w:rsidP="00430387">
      <w:pPr>
        <w:spacing w:after="240"/>
        <w:rPr>
          <w:rFonts w:ascii="Trebuchet MS" w:hAnsi="Trebuchet MS"/>
          <w:color w:val="000000"/>
        </w:rPr>
      </w:pPr>
      <w:r>
        <w:rPr>
          <w:rFonts w:ascii="Trebuchet MS" w:hAnsi="Trebuchet MS"/>
          <w:color w:val="000000"/>
        </w:rPr>
        <w:t>With more and more classes calling</w:t>
      </w:r>
      <w:r>
        <w:rPr>
          <w:rStyle w:val="apple-converted-space"/>
          <w:rFonts w:ascii="Trebuchet MS" w:hAnsi="Trebuchet MS"/>
          <w:color w:val="000000"/>
        </w:rPr>
        <w:t> </w:t>
      </w:r>
      <w:r>
        <w:rPr>
          <w:rFonts w:ascii="Courier New" w:hAnsi="Courier New" w:cs="Courier New"/>
          <w:color w:val="000000"/>
        </w:rPr>
        <w:t>getInstance()</w:t>
      </w:r>
      <w:r>
        <w:rPr>
          <w:rStyle w:val="apple-converted-space"/>
          <w:rFonts w:ascii="Trebuchet MS" w:hAnsi="Trebuchet MS"/>
          <w:color w:val="000000"/>
        </w:rPr>
        <w:t> </w:t>
      </w:r>
      <w:r>
        <w:rPr>
          <w:rFonts w:ascii="Trebuchet MS" w:hAnsi="Trebuchet MS"/>
          <w:color w:val="000000"/>
        </w:rPr>
        <w:t>the code gets more and more tightly coupled, monolithic, not testable and hard to change and hard to reuse because of not configurable, hidden dependencies. Also, there would be no need for this clumsy double checked locking if you call</w:t>
      </w:r>
      <w:r>
        <w:rPr>
          <w:rStyle w:val="apple-converted-space"/>
          <w:rFonts w:ascii="Trebuchet MS" w:hAnsi="Trebuchet MS"/>
          <w:color w:val="000000"/>
        </w:rPr>
        <w:t> </w:t>
      </w:r>
      <w:r>
        <w:rPr>
          <w:rFonts w:ascii="Courier New" w:hAnsi="Courier New" w:cs="Courier New"/>
          <w:color w:val="000000"/>
        </w:rPr>
        <w:t>getInstance</w:t>
      </w:r>
      <w:r>
        <w:rPr>
          <w:rStyle w:val="apple-converted-space"/>
          <w:rFonts w:ascii="Trebuchet MS" w:hAnsi="Trebuchet MS"/>
          <w:color w:val="000000"/>
        </w:rPr>
        <w:t> </w:t>
      </w:r>
      <w:r>
        <w:rPr>
          <w:rFonts w:ascii="Trebuchet MS" w:hAnsi="Trebuchet MS"/>
          <w:color w:val="000000"/>
        </w:rPr>
        <w:t>less often (i.e. once).</w:t>
      </w:r>
      <w:r>
        <w:rPr>
          <w:rFonts w:ascii="Trebuchet MS" w:hAnsi="Trebuchet MS"/>
          <w:color w:val="000000"/>
        </w:rPr>
        <w:br/>
      </w:r>
    </w:p>
    <w:p w:rsidR="00430387" w:rsidRDefault="00430387" w:rsidP="00FF6EA9">
      <w:pPr>
        <w:pStyle w:val="Heading2"/>
      </w:pPr>
      <w:bookmarkStart w:id="77" w:name="_Toc471372197"/>
      <w:r>
        <w:t>How many ways you can write Singleton Class in Java?</w:t>
      </w:r>
      <w:bookmarkEnd w:id="77"/>
    </w:p>
    <w:p w:rsidR="00430387" w:rsidRDefault="00430387" w:rsidP="00FF6EA9">
      <w:pPr>
        <w:outlineLvl w:val="0"/>
        <w:rPr>
          <w:rFonts w:ascii="Trebuchet MS" w:hAnsi="Trebuchet MS"/>
          <w:color w:val="000000"/>
        </w:rPr>
      </w:pPr>
      <w:r>
        <w:rPr>
          <w:rFonts w:ascii="Trebuchet MS" w:hAnsi="Trebuchet MS"/>
          <w:color w:val="000000"/>
        </w:rPr>
        <w:t>Answer : I know at least four ways to implement Singleton pattern in Java</w:t>
      </w:r>
    </w:p>
    <w:p w:rsidR="00430387" w:rsidRDefault="00430387" w:rsidP="00430387">
      <w:pPr>
        <w:numPr>
          <w:ilvl w:val="0"/>
          <w:numId w:val="6"/>
        </w:numPr>
        <w:spacing w:before="100" w:beforeAutospacing="1" w:after="100" w:afterAutospacing="1" w:line="240" w:lineRule="auto"/>
        <w:rPr>
          <w:rFonts w:ascii="Trebuchet MS" w:hAnsi="Trebuchet MS"/>
          <w:color w:val="000000"/>
        </w:rPr>
      </w:pPr>
      <w:r>
        <w:rPr>
          <w:rFonts w:ascii="Trebuchet MS" w:hAnsi="Trebuchet MS"/>
          <w:color w:val="000000"/>
        </w:rPr>
        <w:t>Singleton by synchronizing</w:t>
      </w:r>
      <w:r>
        <w:rPr>
          <w:rStyle w:val="apple-converted-space"/>
          <w:rFonts w:ascii="Trebuchet MS" w:hAnsi="Trebuchet MS"/>
          <w:color w:val="000000"/>
        </w:rPr>
        <w:t> </w:t>
      </w:r>
      <w:r>
        <w:rPr>
          <w:rFonts w:ascii="Courier New" w:hAnsi="Courier New" w:cs="Courier New"/>
          <w:color w:val="000000"/>
        </w:rPr>
        <w:t>getInstance()</w:t>
      </w:r>
      <w:r>
        <w:rPr>
          <w:rStyle w:val="apple-converted-space"/>
          <w:rFonts w:ascii="Trebuchet MS" w:hAnsi="Trebuchet MS"/>
          <w:color w:val="000000"/>
        </w:rPr>
        <w:t> </w:t>
      </w:r>
      <w:r>
        <w:rPr>
          <w:rFonts w:ascii="Trebuchet MS" w:hAnsi="Trebuchet MS"/>
          <w:color w:val="000000"/>
        </w:rPr>
        <w:t>method</w:t>
      </w:r>
    </w:p>
    <w:p w:rsidR="00430387" w:rsidRDefault="00430387" w:rsidP="00430387">
      <w:pPr>
        <w:numPr>
          <w:ilvl w:val="0"/>
          <w:numId w:val="6"/>
        </w:numPr>
        <w:spacing w:before="100" w:beforeAutospacing="1" w:after="100" w:afterAutospacing="1" w:line="240" w:lineRule="auto"/>
        <w:rPr>
          <w:rFonts w:ascii="Trebuchet MS" w:hAnsi="Trebuchet MS"/>
          <w:color w:val="000000"/>
        </w:rPr>
      </w:pPr>
      <w:r>
        <w:rPr>
          <w:rFonts w:ascii="Trebuchet MS" w:hAnsi="Trebuchet MS"/>
          <w:color w:val="000000"/>
        </w:rPr>
        <w:t>Singleton with public static final field initialized during class loading.</w:t>
      </w:r>
    </w:p>
    <w:p w:rsidR="00430387" w:rsidRDefault="00430387" w:rsidP="00430387">
      <w:pPr>
        <w:numPr>
          <w:ilvl w:val="0"/>
          <w:numId w:val="6"/>
        </w:numPr>
        <w:spacing w:before="100" w:beforeAutospacing="1" w:after="100" w:afterAutospacing="1" w:line="240" w:lineRule="auto"/>
        <w:rPr>
          <w:rFonts w:ascii="Trebuchet MS" w:hAnsi="Trebuchet MS"/>
          <w:color w:val="000000"/>
        </w:rPr>
      </w:pPr>
      <w:r>
        <w:rPr>
          <w:rFonts w:ascii="Trebuchet MS" w:hAnsi="Trebuchet MS"/>
          <w:color w:val="000000"/>
        </w:rPr>
        <w:t>Singleton generated by static nested class, also referred as Singleton holder pattern.</w:t>
      </w:r>
    </w:p>
    <w:p w:rsidR="00430387" w:rsidRDefault="00430387" w:rsidP="00430387">
      <w:pPr>
        <w:numPr>
          <w:ilvl w:val="0"/>
          <w:numId w:val="6"/>
        </w:numPr>
        <w:spacing w:before="100" w:beforeAutospacing="1" w:after="100" w:afterAutospacing="1" w:line="240" w:lineRule="auto"/>
        <w:rPr>
          <w:rFonts w:ascii="Trebuchet MS" w:hAnsi="Trebuchet MS"/>
          <w:color w:val="000000"/>
        </w:rPr>
      </w:pPr>
      <w:r>
        <w:rPr>
          <w:rFonts w:ascii="Trebuchet MS" w:hAnsi="Trebuchet MS"/>
          <w:color w:val="000000"/>
        </w:rPr>
        <w:t>From Java 5 on-wards using Enums</w:t>
      </w:r>
    </w:p>
    <w:p w:rsidR="00430387" w:rsidRDefault="00430387" w:rsidP="00430387">
      <w:pPr>
        <w:spacing w:after="240"/>
        <w:rPr>
          <w:rFonts w:ascii="Trebuchet MS" w:hAnsi="Trebuchet MS"/>
          <w:color w:val="000000"/>
        </w:rPr>
      </w:pPr>
    </w:p>
    <w:p w:rsidR="00430387" w:rsidRDefault="00430387" w:rsidP="00FF6EA9">
      <w:pPr>
        <w:pStyle w:val="Heading2"/>
      </w:pPr>
      <w:bookmarkStart w:id="78" w:name="_Toc471372198"/>
      <w:r>
        <w:t>How to write thread-safe Singleton in Java?</w:t>
      </w:r>
      <w:bookmarkEnd w:id="78"/>
    </w:p>
    <w:p w:rsidR="00430387" w:rsidRDefault="00430387" w:rsidP="00430387">
      <w:pPr>
        <w:spacing w:after="240"/>
        <w:rPr>
          <w:rFonts w:ascii="Trebuchet MS" w:hAnsi="Trebuchet MS"/>
          <w:color w:val="000000"/>
        </w:rPr>
      </w:pPr>
      <w:r>
        <w:rPr>
          <w:rFonts w:ascii="Trebuchet MS" w:hAnsi="Trebuchet MS"/>
          <w:color w:val="000000"/>
        </w:rPr>
        <w:t>Answer : Thread safe Singleton usually refers to write</w:t>
      </w:r>
      <w:r>
        <w:rPr>
          <w:rStyle w:val="apple-converted-space"/>
          <w:rFonts w:ascii="Trebuchet MS" w:hAnsi="Trebuchet MS"/>
          <w:color w:val="000000"/>
        </w:rPr>
        <w:t> </w:t>
      </w:r>
      <w:hyperlink r:id="rId52" w:history="1">
        <w:r>
          <w:rPr>
            <w:rStyle w:val="Hyperlink"/>
            <w:rFonts w:ascii="Trebuchet MS" w:hAnsi="Trebuchet MS"/>
            <w:color w:val="660099"/>
          </w:rPr>
          <w:t>thread safe code</w:t>
        </w:r>
      </w:hyperlink>
      <w:r>
        <w:rPr>
          <w:rStyle w:val="apple-converted-space"/>
          <w:rFonts w:ascii="Trebuchet MS" w:hAnsi="Trebuchet MS"/>
          <w:color w:val="000000"/>
        </w:rPr>
        <w:t> </w:t>
      </w:r>
      <w:r>
        <w:rPr>
          <w:rFonts w:ascii="Trebuchet MS" w:hAnsi="Trebuchet MS"/>
          <w:color w:val="000000"/>
        </w:rPr>
        <w:t xml:space="preserve">which creates one and only one instance of Singleton if called by multiple thread at same time. There are many ways </w:t>
      </w:r>
      <w:r>
        <w:rPr>
          <w:rFonts w:ascii="Trebuchet MS" w:hAnsi="Trebuchet MS"/>
          <w:color w:val="000000"/>
        </w:rPr>
        <w:lastRenderedPageBreak/>
        <w:t>to achieve this like by using double checked locking technique as shown above and by using</w:t>
      </w:r>
      <w:r>
        <w:rPr>
          <w:rStyle w:val="apple-converted-space"/>
          <w:rFonts w:ascii="Trebuchet MS" w:hAnsi="Trebuchet MS"/>
          <w:color w:val="000000"/>
        </w:rPr>
        <w:t> </w:t>
      </w:r>
      <w:hyperlink r:id="rId53" w:history="1">
        <w:r>
          <w:rPr>
            <w:rStyle w:val="Hyperlink"/>
            <w:rFonts w:ascii="Trebuchet MS" w:hAnsi="Trebuchet MS"/>
            <w:color w:val="660099"/>
          </w:rPr>
          <w:t>Enum</w:t>
        </w:r>
      </w:hyperlink>
      <w:r>
        <w:rPr>
          <w:rStyle w:val="apple-converted-space"/>
          <w:rFonts w:ascii="Trebuchet MS" w:hAnsi="Trebuchet MS"/>
          <w:color w:val="000000"/>
        </w:rPr>
        <w:t> </w:t>
      </w:r>
      <w:r>
        <w:rPr>
          <w:rFonts w:ascii="Trebuchet MS" w:hAnsi="Trebuchet MS"/>
          <w:color w:val="000000"/>
        </w:rPr>
        <w:t>or Singleton initialized by class loader.</w:t>
      </w:r>
    </w:p>
    <w:p w:rsidR="00430387" w:rsidRDefault="00430387" w:rsidP="00430387">
      <w:pPr>
        <w:spacing w:after="0"/>
        <w:rPr>
          <w:rFonts w:ascii="Trebuchet MS" w:hAnsi="Trebuchet MS"/>
          <w:color w:val="000000"/>
        </w:rPr>
      </w:pPr>
      <w:r>
        <w:rPr>
          <w:rFonts w:ascii="Trebuchet MS" w:hAnsi="Trebuchet MS"/>
          <w:color w:val="000000"/>
        </w:rPr>
        <w:t>At last few more questions for your practice, contributed by Mansi, Thank you Mansi</w:t>
      </w:r>
      <w:r>
        <w:rPr>
          <w:rFonts w:ascii="Trebuchet MS" w:hAnsi="Trebuchet MS"/>
          <w:color w:val="000000"/>
        </w:rPr>
        <w:br/>
      </w:r>
      <w:r>
        <w:rPr>
          <w:rFonts w:ascii="Trebuchet MS" w:hAnsi="Trebuchet MS"/>
          <w:color w:val="000000"/>
        </w:rPr>
        <w:br/>
        <w:t>14) Singleton vs Static Class?</w:t>
      </w:r>
      <w:r>
        <w:rPr>
          <w:rFonts w:ascii="Trebuchet MS" w:hAnsi="Trebuchet MS"/>
          <w:color w:val="000000"/>
        </w:rPr>
        <w:br/>
        <w:t>15) When to choose Singleton over Static Class?</w:t>
      </w:r>
      <w:r>
        <w:rPr>
          <w:rFonts w:ascii="Trebuchet MS" w:hAnsi="Trebuchet MS"/>
          <w:color w:val="000000"/>
        </w:rPr>
        <w:br/>
        <w:t>16) Can you replace Singleton with Static Class in Java?</w:t>
      </w:r>
      <w:r>
        <w:rPr>
          <w:rFonts w:ascii="Trebuchet MS" w:hAnsi="Trebuchet MS"/>
          <w:color w:val="000000"/>
        </w:rPr>
        <w:br/>
        <w:t>17) Difference between Singleton and Static Class in java?</w:t>
      </w:r>
      <w:r>
        <w:rPr>
          <w:rFonts w:ascii="Trebuchet MS" w:hAnsi="Trebuchet MS"/>
          <w:color w:val="000000"/>
        </w:rPr>
        <w:br/>
        <w:t>18) Advantage of Singleton over Static Class?</w:t>
      </w:r>
    </w:p>
    <w:p w:rsidR="00430387" w:rsidRDefault="00430387" w:rsidP="00430387">
      <w:pPr>
        <w:spacing w:after="0" w:line="240" w:lineRule="auto"/>
        <w:ind w:right="-144"/>
        <w:jc w:val="both"/>
        <w:rPr>
          <w:rFonts w:ascii="Trebuchet MS" w:hAnsi="Trebuchet MS"/>
          <w:color w:val="000000"/>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54" w:anchor="ixzz4NVAxz7rl" w:history="1">
        <w:r>
          <w:rPr>
            <w:rStyle w:val="Hyperlink"/>
            <w:rFonts w:ascii="Trebuchet MS" w:hAnsi="Trebuchet MS"/>
            <w:color w:val="003399"/>
          </w:rPr>
          <w:t>http://javarevisited.blogspot.com/2011/03/10-interview-questions-on-singleton.html#ixzz4NVAxz7rl</w:t>
        </w:r>
      </w:hyperlink>
    </w:p>
    <w:p w:rsidR="0083382E" w:rsidRDefault="0083382E" w:rsidP="00430387">
      <w:pPr>
        <w:spacing w:after="0" w:line="240" w:lineRule="auto"/>
        <w:ind w:right="-144"/>
        <w:jc w:val="both"/>
        <w:rPr>
          <w:rFonts w:ascii="Trebuchet MS" w:hAnsi="Trebuchet MS"/>
          <w:color w:val="000000"/>
        </w:rPr>
      </w:pPr>
    </w:p>
    <w:p w:rsidR="0099458F" w:rsidRDefault="0099458F" w:rsidP="00430387">
      <w:pPr>
        <w:spacing w:after="0" w:line="240" w:lineRule="auto"/>
        <w:ind w:right="-144"/>
        <w:jc w:val="both"/>
        <w:rPr>
          <w:rFonts w:ascii="Trebuchet MS" w:hAnsi="Trebuchet MS"/>
          <w:color w:val="000000"/>
        </w:rPr>
      </w:pPr>
    </w:p>
    <w:p w:rsidR="0074640B" w:rsidRPr="007339DB" w:rsidRDefault="0074640B" w:rsidP="00FF6EA9">
      <w:pPr>
        <w:pStyle w:val="Heading1"/>
      </w:pPr>
      <w:bookmarkStart w:id="79" w:name="_Toc471372199"/>
      <w:r w:rsidRPr="007339DB">
        <w:t>How to make Thread-Safe Code in Java</w:t>
      </w:r>
      <w:bookmarkEnd w:id="79"/>
    </w:p>
    <w:p w:rsidR="0074640B" w:rsidRDefault="0074640B" w:rsidP="00FF6EA9">
      <w:pPr>
        <w:pStyle w:val="Heading3"/>
        <w:rPr>
          <w:rFonts w:ascii="Trebuchet MS" w:hAnsi="Trebuchet MS"/>
          <w:color w:val="000000"/>
        </w:rPr>
      </w:pPr>
      <w:bookmarkStart w:id="80" w:name="_Toc471372200"/>
      <w:r>
        <w:rPr>
          <w:rStyle w:val="Hyperlink"/>
          <w:rFonts w:ascii="Trebuchet MS" w:hAnsi="Trebuchet MS"/>
          <w:b w:val="0"/>
          <w:bCs w:val="0"/>
          <w:color w:val="000000"/>
        </w:rPr>
        <w:t>Example of Non Thread Safe Code in Java</w:t>
      </w:r>
      <w:bookmarkEnd w:id="80"/>
    </w:p>
    <w:p w:rsidR="0074640B" w:rsidRDefault="0074640B" w:rsidP="00FF6EA9">
      <w:pPr>
        <w:outlineLvl w:val="0"/>
        <w:rPr>
          <w:rFonts w:ascii="Trebuchet MS" w:hAnsi="Trebuchet MS"/>
          <w:color w:val="000000"/>
        </w:rPr>
      </w:pPr>
      <w:r>
        <w:rPr>
          <w:rStyle w:val="Hyperlink"/>
          <w:color w:val="000000"/>
          <w:sz w:val="18"/>
          <w:szCs w:val="18"/>
        </w:rPr>
        <w:t>Here is an example of</w:t>
      </w:r>
      <w:r>
        <w:rPr>
          <w:rStyle w:val="apple-converted-space"/>
          <w:rFonts w:ascii="Verdana" w:hAnsi="Verdana"/>
          <w:color w:val="000000"/>
          <w:sz w:val="18"/>
          <w:szCs w:val="18"/>
        </w:rPr>
        <w:t> </w:t>
      </w:r>
      <w:r>
        <w:rPr>
          <w:rStyle w:val="Hyperlink"/>
          <w:b/>
          <w:bCs/>
          <w:color w:val="000000"/>
          <w:sz w:val="18"/>
          <w:szCs w:val="18"/>
        </w:rPr>
        <w:t>non thread-safe code</w:t>
      </w:r>
      <w:r>
        <w:rPr>
          <w:rStyle w:val="Hyperlink"/>
          <w:color w:val="000000"/>
          <w:sz w:val="18"/>
          <w:szCs w:val="18"/>
        </w:rPr>
        <w:t>, look at the code and find out</w:t>
      </w:r>
      <w:r>
        <w:rPr>
          <w:rStyle w:val="apple-converted-space"/>
          <w:rFonts w:ascii="Verdana" w:hAnsi="Verdana"/>
          <w:color w:val="000000"/>
          <w:sz w:val="18"/>
          <w:szCs w:val="18"/>
        </w:rPr>
        <w:t> </w:t>
      </w:r>
      <w:r>
        <w:rPr>
          <w:rStyle w:val="Hyperlink"/>
          <w:i/>
          <w:iCs/>
          <w:color w:val="000000"/>
          <w:sz w:val="18"/>
          <w:szCs w:val="18"/>
        </w:rPr>
        <w:t>why this code is not thread safe</w:t>
      </w:r>
      <w:r>
        <w:rPr>
          <w:rStyle w:val="apple-converted-space"/>
          <w:rFonts w:ascii="Verdana" w:hAnsi="Verdana"/>
          <w:color w:val="000000"/>
          <w:sz w:val="18"/>
          <w:szCs w:val="18"/>
        </w:rPr>
        <w:t> </w:t>
      </w:r>
      <w:r>
        <w:rPr>
          <w:rStyle w:val="Hyperlink"/>
          <w:color w:val="000000"/>
          <w:sz w:val="18"/>
          <w:szCs w:val="18"/>
        </w:rPr>
        <w:t>?</w:t>
      </w:r>
    </w:p>
    <w:p w:rsidR="0074640B" w:rsidRDefault="0074640B" w:rsidP="0074640B">
      <w:pPr>
        <w:rPr>
          <w:rFonts w:ascii="Trebuchet MS" w:hAnsi="Trebuchet MS"/>
          <w:color w:val="000000"/>
        </w:rPr>
      </w:pPr>
    </w:p>
    <w:p w:rsidR="0074640B" w:rsidRDefault="0074640B" w:rsidP="007339DB">
      <w:pPr>
        <w:shd w:val="clear" w:color="auto" w:fill="FFCC99"/>
        <w:spacing w:line="240" w:lineRule="auto"/>
        <w:contextualSpacing/>
        <w:rPr>
          <w:rFonts w:ascii="Trebuchet MS" w:hAnsi="Trebuchet MS"/>
          <w:color w:val="000000"/>
        </w:rPr>
      </w:pPr>
      <w:r>
        <w:rPr>
          <w:rStyle w:val="Hyperlink"/>
          <w:color w:val="000000"/>
          <w:sz w:val="18"/>
          <w:szCs w:val="18"/>
        </w:rPr>
        <w:t>/*</w:t>
      </w:r>
    </w:p>
    <w:p w:rsidR="0074640B" w:rsidRDefault="0074640B" w:rsidP="007339DB">
      <w:pPr>
        <w:shd w:val="clear" w:color="auto" w:fill="FFCC99"/>
        <w:spacing w:line="240" w:lineRule="auto"/>
        <w:contextualSpacing/>
        <w:rPr>
          <w:rFonts w:ascii="Trebuchet MS" w:hAnsi="Trebuchet MS"/>
          <w:color w:val="000000"/>
        </w:rPr>
      </w:pPr>
      <w:r>
        <w:rPr>
          <w:rStyle w:val="Hyperlink"/>
          <w:color w:val="000000"/>
          <w:sz w:val="18"/>
          <w:szCs w:val="18"/>
        </w:rPr>
        <w:t> </w:t>
      </w:r>
      <w:r>
        <w:rPr>
          <w:rStyle w:val="Hyperlink"/>
          <w:b/>
          <w:bCs/>
          <w:color w:val="000000"/>
          <w:sz w:val="18"/>
          <w:szCs w:val="18"/>
        </w:rPr>
        <w:t>* Non Thread-Safe Class in Java</w:t>
      </w:r>
    </w:p>
    <w:p w:rsidR="0074640B" w:rsidRDefault="0074640B" w:rsidP="007339DB">
      <w:pPr>
        <w:shd w:val="clear" w:color="auto" w:fill="FFCC99"/>
        <w:spacing w:line="240" w:lineRule="auto"/>
        <w:contextualSpacing/>
        <w:rPr>
          <w:rFonts w:ascii="Trebuchet MS" w:hAnsi="Trebuchet MS"/>
          <w:color w:val="000000"/>
        </w:rPr>
      </w:pPr>
      <w:r>
        <w:rPr>
          <w:rStyle w:val="Hyperlink"/>
          <w:color w:val="000000"/>
          <w:sz w:val="18"/>
          <w:szCs w:val="18"/>
        </w:rPr>
        <w:t> */</w:t>
      </w:r>
    </w:p>
    <w:p w:rsidR="0074640B" w:rsidRDefault="0074640B" w:rsidP="007339DB">
      <w:pPr>
        <w:shd w:val="clear" w:color="auto" w:fill="FFCC99"/>
        <w:spacing w:line="240" w:lineRule="auto"/>
        <w:contextualSpacing/>
        <w:rPr>
          <w:rFonts w:ascii="Trebuchet MS" w:hAnsi="Trebuchet MS"/>
          <w:color w:val="000000"/>
        </w:rPr>
      </w:pPr>
      <w:r>
        <w:rPr>
          <w:rStyle w:val="Hyperlink"/>
          <w:color w:val="000000"/>
          <w:sz w:val="18"/>
          <w:szCs w:val="18"/>
        </w:rPr>
        <w:t>public class</w:t>
      </w:r>
      <w:r>
        <w:rPr>
          <w:rStyle w:val="apple-converted-space"/>
          <w:rFonts w:ascii="Verdana" w:hAnsi="Verdana"/>
          <w:color w:val="000000"/>
          <w:sz w:val="18"/>
          <w:szCs w:val="18"/>
        </w:rPr>
        <w:t> </w:t>
      </w:r>
      <w:r>
        <w:rPr>
          <w:rStyle w:val="Hyperlink"/>
          <w:b/>
          <w:bCs/>
          <w:color w:val="000000"/>
          <w:sz w:val="18"/>
          <w:szCs w:val="18"/>
        </w:rPr>
        <w:t>Counter</w:t>
      </w:r>
      <w:r>
        <w:rPr>
          <w:rStyle w:val="apple-converted-space"/>
          <w:rFonts w:ascii="Verdana" w:hAnsi="Verdana"/>
          <w:color w:val="000000"/>
          <w:sz w:val="18"/>
          <w:szCs w:val="18"/>
        </w:rPr>
        <w:t> </w:t>
      </w:r>
      <w:r>
        <w:rPr>
          <w:rStyle w:val="Hyperlink"/>
          <w:color w:val="000000"/>
          <w:sz w:val="18"/>
          <w:szCs w:val="18"/>
        </w:rPr>
        <w:t>{</w:t>
      </w:r>
    </w:p>
    <w:p w:rsidR="0074640B" w:rsidRDefault="0074640B" w:rsidP="007339DB">
      <w:pPr>
        <w:shd w:val="clear" w:color="auto" w:fill="FFCC99"/>
        <w:spacing w:line="240" w:lineRule="auto"/>
        <w:contextualSpacing/>
        <w:rPr>
          <w:rFonts w:ascii="Trebuchet MS" w:hAnsi="Trebuchet MS"/>
          <w:color w:val="000000"/>
        </w:rPr>
      </w:pPr>
      <w:r>
        <w:rPr>
          <w:rStyle w:val="Hyperlink"/>
          <w:color w:val="000000"/>
          <w:sz w:val="18"/>
          <w:szCs w:val="18"/>
        </w:rPr>
        <w:t>  </w:t>
      </w:r>
    </w:p>
    <w:p w:rsidR="0074640B" w:rsidRDefault="0074640B" w:rsidP="007339DB">
      <w:pPr>
        <w:shd w:val="clear" w:color="auto" w:fill="FFCC99"/>
        <w:spacing w:line="240" w:lineRule="auto"/>
        <w:contextualSpacing/>
        <w:rPr>
          <w:rFonts w:ascii="Trebuchet MS" w:hAnsi="Trebuchet MS"/>
          <w:color w:val="000000"/>
        </w:rPr>
      </w:pPr>
      <w:r>
        <w:rPr>
          <w:rStyle w:val="Hyperlink"/>
          <w:color w:val="000000"/>
          <w:sz w:val="18"/>
          <w:szCs w:val="18"/>
        </w:rPr>
        <w:t>    private int count;</w:t>
      </w:r>
    </w:p>
    <w:p w:rsidR="0074640B" w:rsidRDefault="0074640B" w:rsidP="007339DB">
      <w:pPr>
        <w:shd w:val="clear" w:color="auto" w:fill="FFCC99"/>
        <w:spacing w:line="240" w:lineRule="auto"/>
        <w:contextualSpacing/>
        <w:rPr>
          <w:rFonts w:ascii="Trebuchet MS" w:hAnsi="Trebuchet MS"/>
          <w:color w:val="000000"/>
        </w:rPr>
      </w:pPr>
      <w:r>
        <w:rPr>
          <w:rStyle w:val="Hyperlink"/>
          <w:color w:val="000000"/>
          <w:sz w:val="18"/>
          <w:szCs w:val="18"/>
        </w:rPr>
        <w:t>  </w:t>
      </w:r>
    </w:p>
    <w:p w:rsidR="0074640B" w:rsidRDefault="0074640B" w:rsidP="007339DB">
      <w:pPr>
        <w:shd w:val="clear" w:color="auto" w:fill="FFCC99"/>
        <w:spacing w:line="240" w:lineRule="auto"/>
        <w:contextualSpacing/>
        <w:rPr>
          <w:rFonts w:ascii="Trebuchet MS" w:hAnsi="Trebuchet MS"/>
          <w:color w:val="000000"/>
        </w:rPr>
      </w:pPr>
      <w:r>
        <w:rPr>
          <w:rStyle w:val="Hyperlink"/>
          <w:color w:val="000000"/>
          <w:sz w:val="18"/>
          <w:szCs w:val="18"/>
        </w:rPr>
        <w:t>    /*</w:t>
      </w:r>
    </w:p>
    <w:p w:rsidR="0074640B" w:rsidRDefault="0074640B" w:rsidP="007339DB">
      <w:pPr>
        <w:shd w:val="clear" w:color="auto" w:fill="FFCC99"/>
        <w:spacing w:line="240" w:lineRule="auto"/>
        <w:contextualSpacing/>
        <w:rPr>
          <w:rFonts w:ascii="Trebuchet MS" w:hAnsi="Trebuchet MS"/>
          <w:color w:val="000000"/>
        </w:rPr>
      </w:pPr>
      <w:r>
        <w:rPr>
          <w:rStyle w:val="Hyperlink"/>
          <w:color w:val="000000"/>
          <w:sz w:val="18"/>
          <w:szCs w:val="18"/>
        </w:rPr>
        <w:t>     *</w:t>
      </w:r>
      <w:r>
        <w:rPr>
          <w:rStyle w:val="apple-converted-space"/>
          <w:rFonts w:ascii="Verdana" w:hAnsi="Verdana"/>
          <w:color w:val="000000"/>
          <w:sz w:val="18"/>
          <w:szCs w:val="18"/>
        </w:rPr>
        <w:t> </w:t>
      </w:r>
      <w:r>
        <w:rPr>
          <w:rStyle w:val="Hyperlink"/>
          <w:color w:val="000000"/>
          <w:sz w:val="18"/>
          <w:szCs w:val="18"/>
        </w:rPr>
        <w:t>This method is not thread-safe because ++ is not an atomic operation</w:t>
      </w:r>
    </w:p>
    <w:p w:rsidR="0074640B" w:rsidRDefault="0074640B" w:rsidP="007339DB">
      <w:pPr>
        <w:shd w:val="clear" w:color="auto" w:fill="FFCC99"/>
        <w:spacing w:line="240" w:lineRule="auto"/>
        <w:contextualSpacing/>
        <w:rPr>
          <w:rFonts w:ascii="Trebuchet MS" w:hAnsi="Trebuchet MS"/>
          <w:color w:val="000000"/>
        </w:rPr>
      </w:pPr>
      <w:r>
        <w:rPr>
          <w:rStyle w:val="Hyperlink"/>
          <w:color w:val="000000"/>
          <w:sz w:val="18"/>
          <w:szCs w:val="18"/>
        </w:rPr>
        <w:t>     */</w:t>
      </w:r>
    </w:p>
    <w:p w:rsidR="0074640B" w:rsidRDefault="0074640B" w:rsidP="007339DB">
      <w:pPr>
        <w:shd w:val="clear" w:color="auto" w:fill="FFCC99"/>
        <w:spacing w:line="240" w:lineRule="auto"/>
        <w:contextualSpacing/>
        <w:rPr>
          <w:rFonts w:ascii="Trebuchet MS" w:hAnsi="Trebuchet MS"/>
          <w:color w:val="000000"/>
        </w:rPr>
      </w:pPr>
      <w:r>
        <w:rPr>
          <w:rStyle w:val="Hyperlink"/>
          <w:color w:val="000000"/>
          <w:sz w:val="18"/>
          <w:szCs w:val="18"/>
        </w:rPr>
        <w:t>    public int getCount(){</w:t>
      </w:r>
    </w:p>
    <w:p w:rsidR="0074640B" w:rsidRDefault="0074640B" w:rsidP="007339DB">
      <w:pPr>
        <w:shd w:val="clear" w:color="auto" w:fill="FFCC99"/>
        <w:spacing w:line="240" w:lineRule="auto"/>
        <w:contextualSpacing/>
        <w:rPr>
          <w:rFonts w:ascii="Trebuchet MS" w:hAnsi="Trebuchet MS"/>
          <w:color w:val="000000"/>
        </w:rPr>
      </w:pPr>
      <w:r>
        <w:rPr>
          <w:rStyle w:val="Hyperlink"/>
          <w:color w:val="000000"/>
          <w:sz w:val="18"/>
          <w:szCs w:val="18"/>
        </w:rPr>
        <w:t>        return count++;</w:t>
      </w:r>
    </w:p>
    <w:p w:rsidR="0074640B" w:rsidRDefault="0074640B" w:rsidP="007339DB">
      <w:pPr>
        <w:shd w:val="clear" w:color="auto" w:fill="FFCC99"/>
        <w:spacing w:line="240" w:lineRule="auto"/>
        <w:contextualSpacing/>
        <w:rPr>
          <w:rFonts w:ascii="Trebuchet MS" w:hAnsi="Trebuchet MS"/>
          <w:color w:val="000000"/>
        </w:rPr>
      </w:pPr>
      <w:r>
        <w:rPr>
          <w:rStyle w:val="Hyperlink"/>
          <w:color w:val="000000"/>
          <w:sz w:val="18"/>
          <w:szCs w:val="18"/>
        </w:rPr>
        <w:t>    }</w:t>
      </w:r>
    </w:p>
    <w:p w:rsidR="0074640B" w:rsidRDefault="0074640B" w:rsidP="007339DB">
      <w:pPr>
        <w:shd w:val="clear" w:color="auto" w:fill="FFCC99"/>
        <w:spacing w:line="240" w:lineRule="auto"/>
        <w:contextualSpacing/>
        <w:rPr>
          <w:rFonts w:ascii="Trebuchet MS" w:hAnsi="Trebuchet MS"/>
          <w:color w:val="000000"/>
        </w:rPr>
      </w:pPr>
      <w:r>
        <w:rPr>
          <w:rStyle w:val="Hyperlink"/>
          <w:color w:val="000000"/>
          <w:sz w:val="18"/>
          <w:szCs w:val="18"/>
        </w:rPr>
        <w:t>}</w:t>
      </w:r>
    </w:p>
    <w:p w:rsidR="0074640B" w:rsidRDefault="0074640B" w:rsidP="0074640B">
      <w:pPr>
        <w:rPr>
          <w:rFonts w:ascii="Trebuchet MS" w:hAnsi="Trebuchet MS"/>
          <w:color w:val="000000"/>
        </w:rPr>
      </w:pPr>
    </w:p>
    <w:p w:rsidR="0074640B" w:rsidRPr="007339DB" w:rsidRDefault="0074640B" w:rsidP="0074640B">
      <w:pPr>
        <w:rPr>
          <w:rFonts w:ascii="Trebuchet MS" w:hAnsi="Trebuchet MS"/>
          <w:color w:val="000000"/>
        </w:rPr>
      </w:pPr>
      <w:r w:rsidRPr="007339DB">
        <w:rPr>
          <w:rStyle w:val="Hyperlink"/>
          <w:bCs/>
          <w:color w:val="000000"/>
          <w:sz w:val="18"/>
          <w:szCs w:val="18"/>
          <w:u w:val="none"/>
        </w:rPr>
        <w:t>Above example is not thread-safe</w:t>
      </w:r>
      <w:r w:rsidRPr="007339DB">
        <w:rPr>
          <w:rStyle w:val="apple-converted-space"/>
          <w:rFonts w:ascii="Verdana" w:hAnsi="Verdana"/>
          <w:color w:val="000000"/>
          <w:sz w:val="18"/>
          <w:szCs w:val="18"/>
        </w:rPr>
        <w:t> </w:t>
      </w:r>
      <w:r w:rsidRPr="007339DB">
        <w:rPr>
          <w:rStyle w:val="Hyperlink"/>
          <w:color w:val="000000"/>
          <w:sz w:val="18"/>
          <w:szCs w:val="18"/>
          <w:u w:val="none"/>
        </w:rPr>
        <w:t>because ++</w:t>
      </w:r>
      <w:r w:rsidRPr="007339DB">
        <w:rPr>
          <w:rStyle w:val="apple-converted-space"/>
          <w:rFonts w:ascii="Verdana" w:hAnsi="Verdana"/>
          <w:color w:val="000000"/>
          <w:sz w:val="18"/>
          <w:szCs w:val="18"/>
        </w:rPr>
        <w:t> </w:t>
      </w:r>
      <w:r w:rsidRPr="007339DB">
        <w:rPr>
          <w:rStyle w:val="Hyperlink"/>
          <w:color w:val="000000"/>
          <w:sz w:val="18"/>
          <w:szCs w:val="18"/>
          <w:u w:val="none"/>
        </w:rPr>
        <w:t>(increment operator)</w:t>
      </w:r>
      <w:r w:rsidRPr="007339DB">
        <w:rPr>
          <w:rStyle w:val="apple-converted-space"/>
          <w:rFonts w:ascii="Verdana" w:hAnsi="Verdana"/>
          <w:color w:val="000000"/>
          <w:sz w:val="18"/>
          <w:szCs w:val="18"/>
        </w:rPr>
        <w:t> </w:t>
      </w:r>
      <w:r w:rsidRPr="007339DB">
        <w:rPr>
          <w:rStyle w:val="Hyperlink"/>
          <w:color w:val="000000"/>
          <w:sz w:val="18"/>
          <w:szCs w:val="18"/>
          <w:u w:val="none"/>
        </w:rPr>
        <w:t>is not an</w:t>
      </w:r>
      <w:r w:rsidRPr="007339DB">
        <w:rPr>
          <w:rStyle w:val="apple-converted-space"/>
          <w:rFonts w:ascii="Verdana" w:hAnsi="Verdana"/>
          <w:color w:val="000000"/>
          <w:sz w:val="18"/>
          <w:szCs w:val="18"/>
        </w:rPr>
        <w:t> </w:t>
      </w:r>
      <w:r w:rsidRPr="007339DB">
        <w:rPr>
          <w:rStyle w:val="Hyperlink"/>
          <w:bCs/>
          <w:color w:val="000000"/>
          <w:sz w:val="18"/>
          <w:szCs w:val="18"/>
          <w:u w:val="none"/>
        </w:rPr>
        <w:t>atomic operation</w:t>
      </w:r>
      <w:r w:rsidRPr="007339DB">
        <w:rPr>
          <w:rStyle w:val="apple-converted-space"/>
          <w:rFonts w:ascii="Verdana" w:hAnsi="Verdana"/>
          <w:color w:val="000000"/>
          <w:sz w:val="18"/>
          <w:szCs w:val="18"/>
        </w:rPr>
        <w:t> </w:t>
      </w:r>
      <w:r w:rsidRPr="007339DB">
        <w:rPr>
          <w:rStyle w:val="Hyperlink"/>
          <w:color w:val="000000"/>
          <w:sz w:val="18"/>
          <w:szCs w:val="18"/>
          <w:u w:val="none"/>
        </w:rPr>
        <w:t>and can be broken down into read, update and write operation. if multiple thread call</w:t>
      </w:r>
      <w:r w:rsidRPr="007339DB">
        <w:rPr>
          <w:rStyle w:val="apple-converted-space"/>
          <w:rFonts w:ascii="Verdana" w:hAnsi="Verdana"/>
          <w:color w:val="000000"/>
          <w:sz w:val="18"/>
          <w:szCs w:val="18"/>
        </w:rPr>
        <w:t> </w:t>
      </w:r>
      <w:r w:rsidRPr="007339DB">
        <w:rPr>
          <w:rStyle w:val="Hyperlink"/>
          <w:rFonts w:ascii="Courier New" w:hAnsi="Courier New" w:cs="Courier New"/>
          <w:color w:val="000000"/>
          <w:sz w:val="18"/>
          <w:szCs w:val="18"/>
          <w:u w:val="none"/>
        </w:rPr>
        <w:t>getCount()</w:t>
      </w:r>
      <w:r w:rsidRPr="007339DB">
        <w:rPr>
          <w:rStyle w:val="apple-converted-space"/>
          <w:rFonts w:ascii="Verdana" w:hAnsi="Verdana"/>
          <w:color w:val="000000"/>
          <w:sz w:val="18"/>
          <w:szCs w:val="18"/>
        </w:rPr>
        <w:t> </w:t>
      </w:r>
      <w:r w:rsidRPr="007339DB">
        <w:rPr>
          <w:rStyle w:val="Hyperlink"/>
          <w:color w:val="000000"/>
          <w:sz w:val="18"/>
          <w:szCs w:val="18"/>
          <w:u w:val="none"/>
        </w:rPr>
        <w:t>approximately same time each of these three operation</w:t>
      </w:r>
      <w:r w:rsidRPr="007339DB">
        <w:rPr>
          <w:rStyle w:val="apple-converted-space"/>
          <w:rFonts w:ascii="Verdana" w:hAnsi="Verdana"/>
          <w:color w:val="000000"/>
          <w:sz w:val="18"/>
          <w:szCs w:val="18"/>
        </w:rPr>
        <w:t> </w:t>
      </w:r>
      <w:r w:rsidRPr="007339DB">
        <w:rPr>
          <w:rStyle w:val="Hyperlink"/>
          <w:color w:val="000000"/>
          <w:sz w:val="18"/>
          <w:szCs w:val="18"/>
          <w:u w:val="none"/>
        </w:rPr>
        <w:t>may coincide</w:t>
      </w:r>
      <w:r w:rsidRPr="007339DB">
        <w:rPr>
          <w:rStyle w:val="apple-converted-space"/>
          <w:rFonts w:ascii="Verdana" w:hAnsi="Verdana"/>
          <w:color w:val="000000"/>
          <w:sz w:val="18"/>
          <w:szCs w:val="18"/>
        </w:rPr>
        <w:t> </w:t>
      </w:r>
      <w:r w:rsidRPr="007339DB">
        <w:rPr>
          <w:rStyle w:val="Hyperlink"/>
          <w:color w:val="000000"/>
          <w:sz w:val="18"/>
          <w:szCs w:val="18"/>
          <w:u w:val="none"/>
        </w:rPr>
        <w:t>or overlap with each other for example</w:t>
      </w:r>
      <w:r w:rsidRPr="007339DB">
        <w:rPr>
          <w:rStyle w:val="apple-converted-space"/>
          <w:rFonts w:ascii="Verdana" w:hAnsi="Verdana"/>
          <w:color w:val="000000"/>
          <w:sz w:val="18"/>
          <w:szCs w:val="18"/>
        </w:rPr>
        <w:t> </w:t>
      </w:r>
      <w:r w:rsidRPr="007339DB">
        <w:rPr>
          <w:rStyle w:val="Hyperlink"/>
          <w:color w:val="000000"/>
          <w:sz w:val="18"/>
          <w:szCs w:val="18"/>
          <w:u w:val="none"/>
        </w:rPr>
        <w:t>while thread 1 is updating</w:t>
      </w:r>
      <w:r w:rsidRPr="007339DB">
        <w:rPr>
          <w:rStyle w:val="apple-converted-space"/>
          <w:rFonts w:ascii="Verdana" w:hAnsi="Verdana"/>
          <w:color w:val="000000"/>
          <w:sz w:val="18"/>
          <w:szCs w:val="18"/>
        </w:rPr>
        <w:t> </w:t>
      </w:r>
      <w:r w:rsidRPr="007339DB">
        <w:rPr>
          <w:rStyle w:val="Hyperlink"/>
          <w:color w:val="000000"/>
          <w:sz w:val="18"/>
          <w:szCs w:val="18"/>
          <w:u w:val="none"/>
        </w:rPr>
        <w:t>value</w:t>
      </w:r>
      <w:r w:rsidRPr="007339DB">
        <w:rPr>
          <w:rStyle w:val="apple-converted-space"/>
          <w:rFonts w:ascii="Verdana" w:hAnsi="Verdana"/>
          <w:color w:val="000000"/>
          <w:sz w:val="18"/>
          <w:szCs w:val="18"/>
        </w:rPr>
        <w:t> </w:t>
      </w:r>
      <w:r w:rsidRPr="007339DB">
        <w:rPr>
          <w:rStyle w:val="Hyperlink"/>
          <w:color w:val="000000"/>
          <w:sz w:val="18"/>
          <w:szCs w:val="18"/>
          <w:u w:val="none"/>
        </w:rPr>
        <w:t>, thread 2 reads and still gets old value, which eventually</w:t>
      </w:r>
      <w:r w:rsidRPr="007339DB">
        <w:rPr>
          <w:rStyle w:val="apple-converted-space"/>
          <w:rFonts w:ascii="Verdana" w:hAnsi="Verdana"/>
          <w:color w:val="000000"/>
          <w:sz w:val="18"/>
          <w:szCs w:val="18"/>
        </w:rPr>
        <w:t> </w:t>
      </w:r>
      <w:r w:rsidRPr="007339DB">
        <w:rPr>
          <w:rStyle w:val="Hyperlink"/>
          <w:color w:val="000000"/>
          <w:sz w:val="18"/>
          <w:szCs w:val="18"/>
          <w:u w:val="none"/>
        </w:rPr>
        <w:t>let thread 2 override thread 1 increment and</w:t>
      </w:r>
      <w:r w:rsidRPr="007339DB">
        <w:rPr>
          <w:rStyle w:val="apple-converted-space"/>
          <w:rFonts w:ascii="Verdana" w:hAnsi="Verdana"/>
          <w:color w:val="000000"/>
          <w:sz w:val="18"/>
          <w:szCs w:val="18"/>
        </w:rPr>
        <w:t> </w:t>
      </w:r>
      <w:r w:rsidRPr="007339DB">
        <w:rPr>
          <w:rStyle w:val="Hyperlink"/>
          <w:bCs/>
          <w:color w:val="000000"/>
          <w:sz w:val="18"/>
          <w:szCs w:val="18"/>
          <w:u w:val="none"/>
        </w:rPr>
        <w:t>one count is lost</w:t>
      </w:r>
      <w:r w:rsidRPr="007339DB">
        <w:rPr>
          <w:rStyle w:val="apple-converted-space"/>
          <w:rFonts w:ascii="Verdana" w:hAnsi="Verdana"/>
          <w:color w:val="000000"/>
          <w:sz w:val="18"/>
          <w:szCs w:val="18"/>
        </w:rPr>
        <w:t> </w:t>
      </w:r>
      <w:r w:rsidRPr="007339DB">
        <w:rPr>
          <w:rStyle w:val="Hyperlink"/>
          <w:color w:val="000000"/>
          <w:sz w:val="18"/>
          <w:szCs w:val="18"/>
          <w:u w:val="none"/>
        </w:rPr>
        <w:t>because multiple thread called it concurrently.</w:t>
      </w:r>
    </w:p>
    <w:p w:rsidR="007339DB" w:rsidRPr="007339DB" w:rsidRDefault="007339DB" w:rsidP="00FF6EA9">
      <w:pPr>
        <w:outlineLvl w:val="0"/>
        <w:rPr>
          <w:rStyle w:val="Hyperlink"/>
          <w:b/>
          <w:color w:val="000000"/>
          <w:sz w:val="18"/>
          <w:szCs w:val="18"/>
          <w:u w:val="none"/>
        </w:rPr>
      </w:pPr>
      <w:r w:rsidRPr="007339DB">
        <w:rPr>
          <w:rStyle w:val="Hyperlink"/>
          <w:b/>
          <w:color w:val="000000"/>
          <w:sz w:val="18"/>
          <w:szCs w:val="18"/>
          <w:u w:val="none"/>
        </w:rPr>
        <w:t>How to make code Thread-Safe in Java</w:t>
      </w:r>
    </w:p>
    <w:p w:rsidR="007339DB" w:rsidRPr="007339DB" w:rsidRDefault="007339DB" w:rsidP="007339DB">
      <w:pPr>
        <w:rPr>
          <w:rStyle w:val="Hyperlink"/>
          <w:color w:val="000000"/>
          <w:sz w:val="18"/>
          <w:szCs w:val="18"/>
          <w:u w:val="none"/>
        </w:rPr>
      </w:pPr>
    </w:p>
    <w:p w:rsidR="007339DB" w:rsidRPr="007339DB" w:rsidRDefault="007339DB" w:rsidP="007339DB">
      <w:pPr>
        <w:rPr>
          <w:rStyle w:val="Hyperlink"/>
          <w:color w:val="000000"/>
          <w:sz w:val="18"/>
          <w:szCs w:val="18"/>
          <w:u w:val="none"/>
        </w:rPr>
      </w:pPr>
      <w:r w:rsidRPr="007339DB">
        <w:rPr>
          <w:rStyle w:val="Hyperlink"/>
          <w:color w:val="000000"/>
          <w:sz w:val="18"/>
          <w:szCs w:val="18"/>
          <w:u w:val="none"/>
        </w:rPr>
        <w:t>There are multiple ways to make this code thread safe in Java:</w:t>
      </w:r>
    </w:p>
    <w:p w:rsidR="007339DB" w:rsidRPr="007339DB" w:rsidRDefault="007339DB" w:rsidP="007339DB">
      <w:pPr>
        <w:rPr>
          <w:rStyle w:val="Hyperlink"/>
          <w:color w:val="000000"/>
          <w:sz w:val="18"/>
          <w:szCs w:val="18"/>
          <w:u w:val="none"/>
        </w:rPr>
      </w:pPr>
    </w:p>
    <w:p w:rsidR="007339DB" w:rsidRPr="007339DB" w:rsidRDefault="007339DB" w:rsidP="007339DB">
      <w:pPr>
        <w:rPr>
          <w:rStyle w:val="Hyperlink"/>
          <w:color w:val="000000"/>
          <w:sz w:val="18"/>
          <w:szCs w:val="18"/>
          <w:u w:val="none"/>
        </w:rPr>
      </w:pPr>
      <w:r w:rsidRPr="007339DB">
        <w:rPr>
          <w:rStyle w:val="Hyperlink"/>
          <w:color w:val="000000"/>
          <w:sz w:val="18"/>
          <w:szCs w:val="18"/>
          <w:u w:val="none"/>
        </w:rPr>
        <w:lastRenderedPageBreak/>
        <w:t>1) Use synchronized keyword in Java and lock the getCount() method so that only one thread can execute it at a time which removes possibility of coinciding or interleaving.</w:t>
      </w:r>
    </w:p>
    <w:p w:rsidR="007339DB" w:rsidRPr="007339DB" w:rsidRDefault="007339DB" w:rsidP="007339DB">
      <w:pPr>
        <w:rPr>
          <w:rStyle w:val="Hyperlink"/>
          <w:color w:val="000000"/>
          <w:sz w:val="18"/>
          <w:szCs w:val="18"/>
          <w:u w:val="none"/>
        </w:rPr>
      </w:pPr>
    </w:p>
    <w:p w:rsidR="007339DB" w:rsidRPr="007339DB" w:rsidRDefault="007339DB" w:rsidP="007339DB">
      <w:pPr>
        <w:rPr>
          <w:rStyle w:val="Hyperlink"/>
          <w:color w:val="000000"/>
          <w:sz w:val="18"/>
          <w:szCs w:val="18"/>
          <w:u w:val="none"/>
        </w:rPr>
      </w:pPr>
      <w:r w:rsidRPr="007339DB">
        <w:rPr>
          <w:rStyle w:val="Hyperlink"/>
          <w:color w:val="000000"/>
          <w:sz w:val="18"/>
          <w:szCs w:val="18"/>
          <w:u w:val="none"/>
        </w:rPr>
        <w:t>2) use Atomic Integer, which makes this ++ operation atomic and since atomic operations are thread-safe and saves cost of external synchronization.</w:t>
      </w:r>
    </w:p>
    <w:p w:rsidR="007339DB" w:rsidRPr="007339DB" w:rsidRDefault="007339DB" w:rsidP="007339DB">
      <w:pPr>
        <w:rPr>
          <w:rFonts w:ascii="Times New Roman" w:hAnsi="Times New Roman"/>
        </w:rPr>
      </w:pPr>
    </w:p>
    <w:p w:rsidR="0074640B" w:rsidRDefault="0074640B" w:rsidP="007339DB">
      <w:pPr>
        <w:shd w:val="clear" w:color="auto" w:fill="FFCC99"/>
        <w:spacing w:line="240" w:lineRule="auto"/>
        <w:contextualSpacing/>
        <w:rPr>
          <w:rFonts w:ascii="Trebuchet MS" w:hAnsi="Trebuchet MS"/>
          <w:color w:val="000000"/>
        </w:rPr>
      </w:pPr>
      <w:r>
        <w:rPr>
          <w:rStyle w:val="Hyperlink"/>
          <w:color w:val="000000"/>
          <w:sz w:val="18"/>
          <w:szCs w:val="18"/>
        </w:rPr>
        <w:t>/*</w:t>
      </w:r>
    </w:p>
    <w:p w:rsidR="0074640B" w:rsidRDefault="0074640B" w:rsidP="007339DB">
      <w:pPr>
        <w:shd w:val="clear" w:color="auto" w:fill="FFCC99"/>
        <w:spacing w:line="240" w:lineRule="auto"/>
        <w:contextualSpacing/>
        <w:rPr>
          <w:rFonts w:ascii="Trebuchet MS" w:hAnsi="Trebuchet MS"/>
          <w:color w:val="000000"/>
        </w:rPr>
      </w:pPr>
      <w:r>
        <w:rPr>
          <w:rStyle w:val="Hyperlink"/>
          <w:color w:val="000000"/>
          <w:sz w:val="18"/>
          <w:szCs w:val="18"/>
        </w:rPr>
        <w:t> *</w:t>
      </w:r>
      <w:r>
        <w:rPr>
          <w:rStyle w:val="apple-converted-space"/>
          <w:rFonts w:ascii="Verdana" w:hAnsi="Verdana"/>
          <w:color w:val="000000"/>
          <w:sz w:val="18"/>
          <w:szCs w:val="18"/>
        </w:rPr>
        <w:t> </w:t>
      </w:r>
      <w:r>
        <w:rPr>
          <w:rStyle w:val="Hyperlink"/>
          <w:b/>
          <w:bCs/>
          <w:color w:val="000000"/>
          <w:sz w:val="18"/>
          <w:szCs w:val="18"/>
        </w:rPr>
        <w:t>Thread-Safe Example in Java</w:t>
      </w:r>
    </w:p>
    <w:p w:rsidR="0074640B" w:rsidRDefault="0074640B" w:rsidP="007339DB">
      <w:pPr>
        <w:shd w:val="clear" w:color="auto" w:fill="FFCC99"/>
        <w:spacing w:line="240" w:lineRule="auto"/>
        <w:contextualSpacing/>
        <w:rPr>
          <w:rFonts w:ascii="Trebuchet MS" w:hAnsi="Trebuchet MS"/>
          <w:color w:val="000000"/>
        </w:rPr>
      </w:pPr>
      <w:r>
        <w:rPr>
          <w:rStyle w:val="Hyperlink"/>
          <w:color w:val="000000"/>
          <w:sz w:val="18"/>
          <w:szCs w:val="18"/>
        </w:rPr>
        <w:t> */</w:t>
      </w:r>
    </w:p>
    <w:p w:rsidR="0074640B" w:rsidRDefault="0074640B" w:rsidP="007339DB">
      <w:pPr>
        <w:shd w:val="clear" w:color="auto" w:fill="FFCC99"/>
        <w:spacing w:line="240" w:lineRule="auto"/>
        <w:contextualSpacing/>
        <w:rPr>
          <w:rFonts w:ascii="Trebuchet MS" w:hAnsi="Trebuchet MS"/>
          <w:color w:val="000000"/>
        </w:rPr>
      </w:pPr>
      <w:r>
        <w:rPr>
          <w:rStyle w:val="Hyperlink"/>
          <w:color w:val="000000"/>
          <w:sz w:val="18"/>
          <w:szCs w:val="18"/>
        </w:rPr>
        <w:t>public class Counter {</w:t>
      </w:r>
    </w:p>
    <w:p w:rsidR="0074640B" w:rsidRDefault="0074640B" w:rsidP="007339DB">
      <w:pPr>
        <w:shd w:val="clear" w:color="auto" w:fill="FFCC99"/>
        <w:spacing w:line="240" w:lineRule="auto"/>
        <w:contextualSpacing/>
        <w:rPr>
          <w:rFonts w:ascii="Trebuchet MS" w:hAnsi="Trebuchet MS"/>
          <w:color w:val="000000"/>
        </w:rPr>
      </w:pPr>
      <w:r>
        <w:rPr>
          <w:rStyle w:val="Hyperlink"/>
          <w:color w:val="000000"/>
          <w:sz w:val="18"/>
          <w:szCs w:val="18"/>
        </w:rPr>
        <w:t>  </w:t>
      </w:r>
    </w:p>
    <w:p w:rsidR="0074640B" w:rsidRDefault="0074640B" w:rsidP="007339DB">
      <w:pPr>
        <w:shd w:val="clear" w:color="auto" w:fill="FFCC99"/>
        <w:spacing w:line="240" w:lineRule="auto"/>
        <w:contextualSpacing/>
        <w:rPr>
          <w:rFonts w:ascii="Trebuchet MS" w:hAnsi="Trebuchet MS"/>
          <w:color w:val="000000"/>
        </w:rPr>
      </w:pPr>
      <w:r>
        <w:rPr>
          <w:rStyle w:val="Hyperlink"/>
          <w:color w:val="000000"/>
          <w:sz w:val="18"/>
          <w:szCs w:val="18"/>
        </w:rPr>
        <w:t>    private int count;</w:t>
      </w:r>
    </w:p>
    <w:p w:rsidR="0074640B" w:rsidRDefault="0074640B" w:rsidP="00FF6EA9">
      <w:pPr>
        <w:shd w:val="clear" w:color="auto" w:fill="FFCC99"/>
        <w:spacing w:line="240" w:lineRule="auto"/>
        <w:contextualSpacing/>
        <w:outlineLvl w:val="0"/>
        <w:rPr>
          <w:rFonts w:ascii="Trebuchet MS" w:hAnsi="Trebuchet MS"/>
          <w:color w:val="000000"/>
        </w:rPr>
      </w:pPr>
      <w:r>
        <w:rPr>
          <w:rStyle w:val="Hyperlink"/>
          <w:color w:val="000000"/>
          <w:sz w:val="18"/>
          <w:szCs w:val="18"/>
        </w:rPr>
        <w:t>    AtomicInteger atomicCount = new AtomicInteger( 0 );</w:t>
      </w:r>
    </w:p>
    <w:p w:rsidR="0074640B" w:rsidRDefault="0074640B" w:rsidP="007339DB">
      <w:pPr>
        <w:shd w:val="clear" w:color="auto" w:fill="FFCC99"/>
        <w:spacing w:line="240" w:lineRule="auto"/>
        <w:contextualSpacing/>
        <w:rPr>
          <w:rFonts w:ascii="Trebuchet MS" w:hAnsi="Trebuchet MS"/>
          <w:color w:val="000000"/>
        </w:rPr>
      </w:pPr>
    </w:p>
    <w:p w:rsidR="0074640B" w:rsidRDefault="0074640B" w:rsidP="007339DB">
      <w:pPr>
        <w:shd w:val="clear" w:color="auto" w:fill="FFCC99"/>
        <w:spacing w:line="240" w:lineRule="auto"/>
        <w:contextualSpacing/>
        <w:rPr>
          <w:rFonts w:ascii="Trebuchet MS" w:hAnsi="Trebuchet MS"/>
          <w:color w:val="000000"/>
        </w:rPr>
      </w:pPr>
      <w:r>
        <w:rPr>
          <w:rStyle w:val="Hyperlink"/>
          <w:color w:val="000000"/>
          <w:sz w:val="18"/>
          <w:szCs w:val="18"/>
        </w:rPr>
        <w:t>  </w:t>
      </w:r>
    </w:p>
    <w:p w:rsidR="0074640B" w:rsidRDefault="0074640B" w:rsidP="007339DB">
      <w:pPr>
        <w:shd w:val="clear" w:color="auto" w:fill="FFCC99"/>
        <w:spacing w:line="240" w:lineRule="auto"/>
        <w:contextualSpacing/>
        <w:rPr>
          <w:rFonts w:ascii="Trebuchet MS" w:hAnsi="Trebuchet MS"/>
          <w:color w:val="000000"/>
        </w:rPr>
      </w:pPr>
      <w:r>
        <w:rPr>
          <w:rStyle w:val="Hyperlink"/>
          <w:color w:val="000000"/>
          <w:sz w:val="18"/>
          <w:szCs w:val="18"/>
        </w:rPr>
        <w:t>    /*</w:t>
      </w:r>
    </w:p>
    <w:p w:rsidR="0074640B" w:rsidRDefault="0074640B" w:rsidP="007339DB">
      <w:pPr>
        <w:shd w:val="clear" w:color="auto" w:fill="FFCC99"/>
        <w:spacing w:line="240" w:lineRule="auto"/>
        <w:contextualSpacing/>
        <w:rPr>
          <w:rFonts w:ascii="Trebuchet MS" w:hAnsi="Trebuchet MS"/>
          <w:color w:val="000000"/>
        </w:rPr>
      </w:pPr>
      <w:r>
        <w:rPr>
          <w:rStyle w:val="Hyperlink"/>
          <w:color w:val="000000"/>
          <w:sz w:val="18"/>
          <w:szCs w:val="18"/>
        </w:rPr>
        <w:t>     *</w:t>
      </w:r>
      <w:r>
        <w:rPr>
          <w:rStyle w:val="apple-converted-space"/>
          <w:rFonts w:ascii="Verdana" w:hAnsi="Verdana"/>
          <w:color w:val="000000"/>
          <w:sz w:val="18"/>
          <w:szCs w:val="18"/>
        </w:rPr>
        <w:t> </w:t>
      </w:r>
      <w:r>
        <w:rPr>
          <w:rStyle w:val="Hyperlink"/>
          <w:b/>
          <w:bCs/>
          <w:color w:val="000000"/>
          <w:sz w:val="18"/>
          <w:szCs w:val="18"/>
        </w:rPr>
        <w:t>This method thread-safe now because of locking and synchornization</w:t>
      </w:r>
    </w:p>
    <w:p w:rsidR="0074640B" w:rsidRDefault="0074640B" w:rsidP="007339DB">
      <w:pPr>
        <w:shd w:val="clear" w:color="auto" w:fill="FFCC99"/>
        <w:spacing w:line="240" w:lineRule="auto"/>
        <w:contextualSpacing/>
        <w:rPr>
          <w:rFonts w:ascii="Trebuchet MS" w:hAnsi="Trebuchet MS"/>
          <w:color w:val="000000"/>
        </w:rPr>
      </w:pPr>
      <w:r>
        <w:rPr>
          <w:rStyle w:val="Hyperlink"/>
          <w:color w:val="000000"/>
          <w:sz w:val="18"/>
          <w:szCs w:val="18"/>
        </w:rPr>
        <w:t>     */</w:t>
      </w:r>
    </w:p>
    <w:p w:rsidR="0074640B" w:rsidRDefault="0074640B" w:rsidP="007339DB">
      <w:pPr>
        <w:shd w:val="clear" w:color="auto" w:fill="FFCC99"/>
        <w:spacing w:line="240" w:lineRule="auto"/>
        <w:contextualSpacing/>
        <w:rPr>
          <w:rFonts w:ascii="Trebuchet MS" w:hAnsi="Trebuchet MS"/>
          <w:color w:val="000000"/>
        </w:rPr>
      </w:pPr>
      <w:r>
        <w:rPr>
          <w:rStyle w:val="Hyperlink"/>
          <w:color w:val="000000"/>
          <w:sz w:val="18"/>
          <w:szCs w:val="18"/>
        </w:rPr>
        <w:t>    public synchronized int getCount(){</w:t>
      </w:r>
    </w:p>
    <w:p w:rsidR="0074640B" w:rsidRDefault="0074640B" w:rsidP="007339DB">
      <w:pPr>
        <w:shd w:val="clear" w:color="auto" w:fill="FFCC99"/>
        <w:spacing w:line="240" w:lineRule="auto"/>
        <w:contextualSpacing/>
        <w:rPr>
          <w:rFonts w:ascii="Trebuchet MS" w:hAnsi="Trebuchet MS"/>
          <w:color w:val="000000"/>
        </w:rPr>
      </w:pPr>
      <w:r>
        <w:rPr>
          <w:rStyle w:val="Hyperlink"/>
          <w:color w:val="000000"/>
          <w:sz w:val="18"/>
          <w:szCs w:val="18"/>
        </w:rPr>
        <w:t>        return count++;</w:t>
      </w:r>
    </w:p>
    <w:p w:rsidR="0074640B" w:rsidRDefault="0074640B" w:rsidP="007339DB">
      <w:pPr>
        <w:shd w:val="clear" w:color="auto" w:fill="FFCC99"/>
        <w:spacing w:line="240" w:lineRule="auto"/>
        <w:contextualSpacing/>
        <w:rPr>
          <w:rFonts w:ascii="Trebuchet MS" w:hAnsi="Trebuchet MS"/>
          <w:color w:val="000000"/>
        </w:rPr>
      </w:pPr>
      <w:r>
        <w:rPr>
          <w:rStyle w:val="Hyperlink"/>
          <w:color w:val="000000"/>
          <w:sz w:val="18"/>
          <w:szCs w:val="18"/>
        </w:rPr>
        <w:t>    }</w:t>
      </w:r>
    </w:p>
    <w:p w:rsidR="0074640B" w:rsidRDefault="0074640B" w:rsidP="007339DB">
      <w:pPr>
        <w:shd w:val="clear" w:color="auto" w:fill="FFCC99"/>
        <w:spacing w:line="240" w:lineRule="auto"/>
        <w:contextualSpacing/>
        <w:rPr>
          <w:rFonts w:ascii="Trebuchet MS" w:hAnsi="Trebuchet MS"/>
          <w:color w:val="000000"/>
        </w:rPr>
      </w:pPr>
      <w:r>
        <w:rPr>
          <w:rStyle w:val="Hyperlink"/>
          <w:color w:val="000000"/>
          <w:sz w:val="18"/>
          <w:szCs w:val="18"/>
        </w:rPr>
        <w:t>  </w:t>
      </w:r>
    </w:p>
    <w:p w:rsidR="0074640B" w:rsidRDefault="0074640B" w:rsidP="007339DB">
      <w:pPr>
        <w:shd w:val="clear" w:color="auto" w:fill="FFCC99"/>
        <w:spacing w:line="240" w:lineRule="auto"/>
        <w:contextualSpacing/>
        <w:rPr>
          <w:rFonts w:ascii="Trebuchet MS" w:hAnsi="Trebuchet MS"/>
          <w:color w:val="000000"/>
        </w:rPr>
      </w:pPr>
      <w:r>
        <w:rPr>
          <w:rStyle w:val="Hyperlink"/>
          <w:color w:val="000000"/>
          <w:sz w:val="18"/>
          <w:szCs w:val="18"/>
        </w:rPr>
        <w:t>    /*</w:t>
      </w:r>
    </w:p>
    <w:p w:rsidR="0074640B" w:rsidRDefault="0074640B" w:rsidP="007339DB">
      <w:pPr>
        <w:shd w:val="clear" w:color="auto" w:fill="FFCC99"/>
        <w:spacing w:line="240" w:lineRule="auto"/>
        <w:contextualSpacing/>
        <w:rPr>
          <w:rFonts w:ascii="Trebuchet MS" w:hAnsi="Trebuchet MS"/>
          <w:color w:val="000000"/>
        </w:rPr>
      </w:pPr>
      <w:r>
        <w:rPr>
          <w:rStyle w:val="Hyperlink"/>
          <w:color w:val="000000"/>
          <w:sz w:val="18"/>
          <w:szCs w:val="18"/>
        </w:rPr>
        <w:t>     *</w:t>
      </w:r>
      <w:r>
        <w:rPr>
          <w:rStyle w:val="apple-converted-space"/>
          <w:rFonts w:ascii="Verdana" w:hAnsi="Verdana"/>
          <w:color w:val="000000"/>
          <w:sz w:val="18"/>
          <w:szCs w:val="18"/>
        </w:rPr>
        <w:t> </w:t>
      </w:r>
      <w:r>
        <w:rPr>
          <w:rStyle w:val="Hyperlink"/>
          <w:b/>
          <w:bCs/>
          <w:color w:val="000000"/>
          <w:sz w:val="18"/>
          <w:szCs w:val="18"/>
        </w:rPr>
        <w:t>This method is thread-safe because count is incremented atomically</w:t>
      </w:r>
    </w:p>
    <w:p w:rsidR="0074640B" w:rsidRDefault="0074640B" w:rsidP="007339DB">
      <w:pPr>
        <w:shd w:val="clear" w:color="auto" w:fill="FFCC99"/>
        <w:spacing w:line="240" w:lineRule="auto"/>
        <w:contextualSpacing/>
        <w:rPr>
          <w:rFonts w:ascii="Trebuchet MS" w:hAnsi="Trebuchet MS"/>
          <w:color w:val="000000"/>
        </w:rPr>
      </w:pPr>
      <w:r>
        <w:rPr>
          <w:rStyle w:val="Hyperlink"/>
          <w:color w:val="000000"/>
          <w:sz w:val="18"/>
          <w:szCs w:val="18"/>
        </w:rPr>
        <w:t>     */</w:t>
      </w:r>
    </w:p>
    <w:p w:rsidR="0074640B" w:rsidRDefault="0074640B" w:rsidP="007339DB">
      <w:pPr>
        <w:shd w:val="clear" w:color="auto" w:fill="FFCC99"/>
        <w:spacing w:line="240" w:lineRule="auto"/>
        <w:contextualSpacing/>
        <w:rPr>
          <w:rFonts w:ascii="Trebuchet MS" w:hAnsi="Trebuchet MS"/>
          <w:color w:val="000000"/>
        </w:rPr>
      </w:pPr>
      <w:r>
        <w:rPr>
          <w:rStyle w:val="Hyperlink"/>
          <w:color w:val="000000"/>
          <w:sz w:val="18"/>
          <w:szCs w:val="18"/>
        </w:rPr>
        <w:t>    public int getCountAtomically(){</w:t>
      </w:r>
    </w:p>
    <w:p w:rsidR="0074640B" w:rsidRDefault="0074640B" w:rsidP="007339DB">
      <w:pPr>
        <w:shd w:val="clear" w:color="auto" w:fill="FFCC99"/>
        <w:spacing w:line="240" w:lineRule="auto"/>
        <w:contextualSpacing/>
        <w:rPr>
          <w:rFonts w:ascii="Trebuchet MS" w:hAnsi="Trebuchet MS"/>
          <w:color w:val="000000"/>
        </w:rPr>
      </w:pPr>
      <w:r>
        <w:rPr>
          <w:rStyle w:val="Hyperlink"/>
          <w:color w:val="000000"/>
          <w:sz w:val="18"/>
          <w:szCs w:val="18"/>
        </w:rPr>
        <w:t>        return atomicCount.incrementAndGet();</w:t>
      </w:r>
    </w:p>
    <w:p w:rsidR="0074640B" w:rsidRDefault="0074640B" w:rsidP="007339DB">
      <w:pPr>
        <w:shd w:val="clear" w:color="auto" w:fill="FFCC99"/>
        <w:spacing w:line="240" w:lineRule="auto"/>
        <w:contextualSpacing/>
        <w:rPr>
          <w:rFonts w:ascii="Trebuchet MS" w:hAnsi="Trebuchet MS"/>
          <w:color w:val="000000"/>
        </w:rPr>
      </w:pPr>
      <w:r>
        <w:rPr>
          <w:rStyle w:val="Hyperlink"/>
          <w:color w:val="000000"/>
          <w:sz w:val="18"/>
          <w:szCs w:val="18"/>
        </w:rPr>
        <w:t>    }</w:t>
      </w:r>
    </w:p>
    <w:p w:rsidR="0074640B" w:rsidRDefault="0074640B" w:rsidP="007339DB">
      <w:pPr>
        <w:shd w:val="clear" w:color="auto" w:fill="FFCC99"/>
        <w:spacing w:line="240" w:lineRule="auto"/>
        <w:contextualSpacing/>
        <w:rPr>
          <w:rFonts w:ascii="Trebuchet MS" w:hAnsi="Trebuchet MS"/>
          <w:color w:val="000000"/>
        </w:rPr>
      </w:pPr>
      <w:r>
        <w:rPr>
          <w:rStyle w:val="Hyperlink"/>
          <w:color w:val="000000"/>
          <w:sz w:val="18"/>
          <w:szCs w:val="18"/>
        </w:rPr>
        <w:t>}</w:t>
      </w:r>
    </w:p>
    <w:p w:rsidR="007339DB" w:rsidRPr="007339DB" w:rsidRDefault="007339DB" w:rsidP="00FF6EA9">
      <w:pPr>
        <w:outlineLvl w:val="0"/>
        <w:rPr>
          <w:rStyle w:val="Hyperlink"/>
          <w:bCs/>
          <w:color w:val="000000"/>
          <w:sz w:val="18"/>
          <w:szCs w:val="18"/>
          <w:u w:val="none"/>
        </w:rPr>
      </w:pPr>
      <w:r w:rsidRPr="007339DB">
        <w:rPr>
          <w:rStyle w:val="Hyperlink"/>
          <w:bCs/>
          <w:color w:val="000000"/>
          <w:sz w:val="18"/>
          <w:szCs w:val="18"/>
          <w:u w:val="none"/>
        </w:rPr>
        <w:t>Important points about Thread-Safety in Java</w:t>
      </w:r>
    </w:p>
    <w:p w:rsidR="007339DB" w:rsidRPr="007339DB" w:rsidRDefault="007339DB" w:rsidP="007339DB">
      <w:pPr>
        <w:rPr>
          <w:rStyle w:val="Hyperlink"/>
          <w:bCs/>
          <w:color w:val="000000"/>
          <w:sz w:val="18"/>
          <w:szCs w:val="18"/>
          <w:u w:val="none"/>
        </w:rPr>
      </w:pPr>
      <w:r w:rsidRPr="007339DB">
        <w:rPr>
          <w:rStyle w:val="Hyperlink"/>
          <w:bCs/>
          <w:color w:val="000000"/>
          <w:sz w:val="18"/>
          <w:szCs w:val="18"/>
          <w:u w:val="none"/>
        </w:rPr>
        <w:t>Here is some points worth remembering to write thread safe code in Java, these knowledge also helps you to avoid some serious concurrency issues in Java like race condition or deadlock in Java:</w:t>
      </w:r>
    </w:p>
    <w:p w:rsidR="007339DB" w:rsidRPr="007339DB" w:rsidRDefault="007339DB" w:rsidP="007339DB">
      <w:pPr>
        <w:rPr>
          <w:rStyle w:val="Hyperlink"/>
          <w:bCs/>
          <w:color w:val="000000"/>
          <w:sz w:val="18"/>
          <w:szCs w:val="18"/>
          <w:u w:val="none"/>
        </w:rPr>
      </w:pPr>
    </w:p>
    <w:p w:rsidR="007339DB" w:rsidRPr="007339DB" w:rsidRDefault="007339DB" w:rsidP="007339DB">
      <w:pPr>
        <w:rPr>
          <w:rStyle w:val="Hyperlink"/>
          <w:bCs/>
          <w:color w:val="000000"/>
          <w:sz w:val="18"/>
          <w:szCs w:val="18"/>
          <w:u w:val="none"/>
        </w:rPr>
      </w:pPr>
      <w:r w:rsidRPr="007339DB">
        <w:rPr>
          <w:rStyle w:val="Hyperlink"/>
          <w:bCs/>
          <w:color w:val="000000"/>
          <w:sz w:val="18"/>
          <w:szCs w:val="18"/>
          <w:u w:val="none"/>
        </w:rPr>
        <w:t>1) Immutable objects are by default thread-safe because there state can not be modified once created. Since String is immutable in Java, its inherently thread-safe.</w:t>
      </w:r>
    </w:p>
    <w:p w:rsidR="007339DB" w:rsidRPr="007339DB" w:rsidRDefault="007339DB" w:rsidP="007339DB">
      <w:pPr>
        <w:rPr>
          <w:rStyle w:val="Hyperlink"/>
          <w:bCs/>
          <w:color w:val="000000"/>
          <w:sz w:val="18"/>
          <w:szCs w:val="18"/>
          <w:u w:val="none"/>
        </w:rPr>
      </w:pPr>
      <w:r w:rsidRPr="007339DB">
        <w:rPr>
          <w:rStyle w:val="Hyperlink"/>
          <w:bCs/>
          <w:color w:val="000000"/>
          <w:sz w:val="18"/>
          <w:szCs w:val="18"/>
          <w:u w:val="none"/>
        </w:rPr>
        <w:t>2) Read only or final variables in Java are also thread-safe in Java.</w:t>
      </w:r>
    </w:p>
    <w:p w:rsidR="007339DB" w:rsidRPr="007339DB" w:rsidRDefault="007339DB" w:rsidP="007339DB">
      <w:pPr>
        <w:rPr>
          <w:rStyle w:val="Hyperlink"/>
          <w:bCs/>
          <w:color w:val="000000"/>
          <w:sz w:val="18"/>
          <w:szCs w:val="18"/>
          <w:u w:val="none"/>
        </w:rPr>
      </w:pPr>
      <w:r w:rsidRPr="007339DB">
        <w:rPr>
          <w:rStyle w:val="Hyperlink"/>
          <w:bCs/>
          <w:color w:val="000000"/>
          <w:sz w:val="18"/>
          <w:szCs w:val="18"/>
          <w:u w:val="none"/>
        </w:rPr>
        <w:t>3) Locking is one way of achieving thread-safety in Java.</w:t>
      </w:r>
    </w:p>
    <w:p w:rsidR="007339DB" w:rsidRPr="007339DB" w:rsidRDefault="007339DB" w:rsidP="007339DB">
      <w:pPr>
        <w:rPr>
          <w:rStyle w:val="Hyperlink"/>
          <w:bCs/>
          <w:color w:val="000000"/>
          <w:sz w:val="18"/>
          <w:szCs w:val="18"/>
          <w:u w:val="none"/>
        </w:rPr>
      </w:pPr>
      <w:r w:rsidRPr="007339DB">
        <w:rPr>
          <w:rStyle w:val="Hyperlink"/>
          <w:bCs/>
          <w:color w:val="000000"/>
          <w:sz w:val="18"/>
          <w:szCs w:val="18"/>
          <w:u w:val="none"/>
        </w:rPr>
        <w:t>4) Static variables if not synchronized properly becomes major cause of thread-safety issues.</w:t>
      </w:r>
    </w:p>
    <w:p w:rsidR="007339DB" w:rsidRPr="007339DB" w:rsidRDefault="007339DB" w:rsidP="007339DB">
      <w:pPr>
        <w:rPr>
          <w:rStyle w:val="Hyperlink"/>
          <w:bCs/>
          <w:color w:val="000000"/>
          <w:sz w:val="18"/>
          <w:szCs w:val="18"/>
          <w:u w:val="none"/>
        </w:rPr>
      </w:pPr>
    </w:p>
    <w:p w:rsidR="007339DB" w:rsidRPr="007339DB" w:rsidRDefault="007339DB" w:rsidP="007339DB">
      <w:pPr>
        <w:rPr>
          <w:rStyle w:val="Hyperlink"/>
          <w:bCs/>
          <w:color w:val="000000"/>
          <w:sz w:val="18"/>
          <w:szCs w:val="18"/>
          <w:u w:val="none"/>
        </w:rPr>
      </w:pPr>
      <w:r w:rsidRPr="007339DB">
        <w:rPr>
          <w:rStyle w:val="Hyperlink"/>
          <w:bCs/>
          <w:color w:val="000000"/>
          <w:sz w:val="18"/>
          <w:szCs w:val="18"/>
          <w:u w:val="none"/>
        </w:rPr>
        <w:t>5) Example of thread-safe class in Java: Vector, Hashtable, ConcurrentHashMap, String etc.</w:t>
      </w:r>
    </w:p>
    <w:p w:rsidR="007339DB" w:rsidRPr="007339DB" w:rsidRDefault="007339DB" w:rsidP="007339DB">
      <w:pPr>
        <w:rPr>
          <w:rStyle w:val="Hyperlink"/>
          <w:bCs/>
          <w:color w:val="000000"/>
          <w:sz w:val="18"/>
          <w:szCs w:val="18"/>
          <w:u w:val="none"/>
        </w:rPr>
      </w:pPr>
      <w:r w:rsidRPr="007339DB">
        <w:rPr>
          <w:rStyle w:val="Hyperlink"/>
          <w:bCs/>
          <w:color w:val="000000"/>
          <w:sz w:val="18"/>
          <w:szCs w:val="18"/>
          <w:u w:val="none"/>
        </w:rPr>
        <w:t>6) Atomic operations in Java are thread-safe e.g. reading a 32 bit int from memory because its an atomic operation it can't interleave with other thread.</w:t>
      </w:r>
    </w:p>
    <w:p w:rsidR="007339DB" w:rsidRPr="007339DB" w:rsidRDefault="007339DB" w:rsidP="007339DB">
      <w:pPr>
        <w:rPr>
          <w:rStyle w:val="Hyperlink"/>
          <w:bCs/>
          <w:color w:val="000000"/>
          <w:sz w:val="18"/>
          <w:szCs w:val="18"/>
          <w:u w:val="none"/>
        </w:rPr>
      </w:pPr>
      <w:r w:rsidRPr="007339DB">
        <w:rPr>
          <w:rStyle w:val="Hyperlink"/>
          <w:bCs/>
          <w:color w:val="000000"/>
          <w:sz w:val="18"/>
          <w:szCs w:val="18"/>
          <w:u w:val="none"/>
        </w:rPr>
        <w:t>7) local variables are also thread-safe because each thread has there own copy and using local variables is good way to writing thread-safe code in Java.</w:t>
      </w:r>
    </w:p>
    <w:p w:rsidR="007339DB" w:rsidRPr="007339DB" w:rsidRDefault="007339DB" w:rsidP="007339DB">
      <w:pPr>
        <w:rPr>
          <w:rStyle w:val="Hyperlink"/>
          <w:bCs/>
          <w:color w:val="000000"/>
          <w:sz w:val="18"/>
          <w:szCs w:val="18"/>
          <w:u w:val="none"/>
        </w:rPr>
      </w:pPr>
      <w:r w:rsidRPr="007339DB">
        <w:rPr>
          <w:rStyle w:val="Hyperlink"/>
          <w:bCs/>
          <w:color w:val="000000"/>
          <w:sz w:val="18"/>
          <w:szCs w:val="18"/>
          <w:u w:val="none"/>
        </w:rPr>
        <w:t>8) In order to avoid thread-safety issue minimize sharing of objects between multiple thread.</w:t>
      </w:r>
    </w:p>
    <w:p w:rsidR="007339DB" w:rsidRPr="007339DB" w:rsidRDefault="007339DB" w:rsidP="007339DB">
      <w:pPr>
        <w:rPr>
          <w:rStyle w:val="Hyperlink"/>
          <w:bCs/>
          <w:color w:val="000000"/>
          <w:sz w:val="18"/>
          <w:szCs w:val="18"/>
          <w:u w:val="none"/>
        </w:rPr>
      </w:pPr>
      <w:r w:rsidRPr="007339DB">
        <w:rPr>
          <w:rStyle w:val="Hyperlink"/>
          <w:bCs/>
          <w:color w:val="000000"/>
          <w:sz w:val="18"/>
          <w:szCs w:val="18"/>
          <w:u w:val="none"/>
        </w:rPr>
        <w:lastRenderedPageBreak/>
        <w:t>9) Volatile keyword in Java can also be used to instruct thread not to cache variables and read from main memory and can also instruct JVM not to reorder or optimize code from threading perspective.</w:t>
      </w:r>
    </w:p>
    <w:p w:rsidR="007339DB" w:rsidRDefault="007339DB" w:rsidP="00FF6EA9">
      <w:pPr>
        <w:outlineLvl w:val="0"/>
        <w:rPr>
          <w:rStyle w:val="Hyperlink"/>
          <w:bCs/>
          <w:color w:val="000000"/>
          <w:sz w:val="18"/>
          <w:szCs w:val="18"/>
          <w:u w:val="none"/>
        </w:rPr>
      </w:pPr>
      <w:r w:rsidRPr="007339DB">
        <w:rPr>
          <w:rStyle w:val="Hyperlink"/>
          <w:bCs/>
          <w:color w:val="000000"/>
          <w:sz w:val="18"/>
          <w:szCs w:val="18"/>
          <w:u w:val="none"/>
        </w:rPr>
        <w:t xml:space="preserve">Read more: </w:t>
      </w:r>
      <w:hyperlink r:id="rId55" w:anchor="ixzz4UmsH8WFK" w:history="1">
        <w:r w:rsidRPr="004054E9">
          <w:rPr>
            <w:rStyle w:val="Hyperlink"/>
            <w:bCs/>
            <w:sz w:val="18"/>
            <w:szCs w:val="18"/>
          </w:rPr>
          <w:t>http://javarevisited.blogspot.com/2012/01/how-to-write-thread-safe-code-in-java.html#ixzz4UmsH8WFK</w:t>
        </w:r>
      </w:hyperlink>
    </w:p>
    <w:p w:rsidR="007339DB" w:rsidRPr="007339DB" w:rsidRDefault="0091595D" w:rsidP="00FF6EA9">
      <w:pPr>
        <w:pStyle w:val="Heading1"/>
        <w:rPr>
          <w:rStyle w:val="Hyperlink"/>
          <w:bCs w:val="0"/>
          <w:color w:val="000000"/>
          <w:sz w:val="18"/>
          <w:szCs w:val="18"/>
          <w:u w:val="none"/>
        </w:rPr>
      </w:pPr>
      <w:bookmarkStart w:id="81" w:name="_Toc471372201"/>
      <w:r w:rsidRPr="0091595D">
        <w:rPr>
          <w:rStyle w:val="Hyperlink"/>
          <w:color w:val="000000"/>
          <w:sz w:val="18"/>
          <w:szCs w:val="18"/>
          <w:u w:val="none"/>
        </w:rPr>
        <w:t>Difference Between ClassNotFoundException Vs NoClassDefFoundError In Java</w:t>
      </w:r>
      <w:bookmarkEnd w:id="81"/>
    </w:p>
    <w:p w:rsidR="0091595D" w:rsidRP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In Java, both ClassNotFoundException and NoClassDefFoundError occur when a particular class is not found at run time. But, they occur at different scenarios. ClassNotFoundException is an exception which occurs when you try to load a class at run time using Class.forName() or loadClass() methods and mentioned classes are not found in the classpath. On the other hand, NoClassDefFoundError is an error which occurs when a particular class is present at compile time but it was missing at run time. In this tutorial, we will see the differences between ClassNotFoundException Vs NoClassDefFoundError in java and when they occur.</w:t>
      </w:r>
    </w:p>
    <w:p w:rsidR="0091595D" w:rsidRPr="0091595D" w:rsidRDefault="0091595D" w:rsidP="00FF6EA9">
      <w:pPr>
        <w:shd w:val="clear" w:color="auto" w:fill="FFFFFF"/>
        <w:textAlignment w:val="baseline"/>
        <w:outlineLvl w:val="0"/>
        <w:rPr>
          <w:rFonts w:ascii="Trebuchet MS" w:hAnsi="Trebuchet MS"/>
          <w:b/>
          <w:color w:val="444444"/>
          <w:sz w:val="17"/>
          <w:szCs w:val="17"/>
        </w:rPr>
      </w:pPr>
      <w:r w:rsidRPr="0091595D">
        <w:rPr>
          <w:rFonts w:ascii="Trebuchet MS" w:hAnsi="Trebuchet MS"/>
          <w:b/>
          <w:color w:val="444444"/>
          <w:sz w:val="17"/>
          <w:szCs w:val="17"/>
        </w:rPr>
        <w:t>ClassNotFoundException In Java :</w:t>
      </w:r>
    </w:p>
    <w:p w:rsidR="0091595D" w:rsidRP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ClassNotFoundException is a run time exception which is thrown when an application tries to load a class at run time using Class.forName() or loadClass() or findSystemClass() methods and the class with specified name are not found in the classpath. For example, you may have come across this exception when you try to connect to MySQL or Oracle databases and you have not updated the classpath with required JAR files. In most of time, this exception occurs when you try to run an application without updating the classpath with required JAR files.</w:t>
      </w:r>
    </w:p>
    <w:p w:rsid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For example, below program will throw ClassNotFoundException if the mentioned class “oracle.jdbc.driver.OracleDriver” is not found in the classpath.</w:t>
      </w:r>
    </w:p>
    <w:p w:rsidR="0091595D" w:rsidRP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ab/>
        <w:t>public class MainClass</w:t>
      </w:r>
    </w:p>
    <w:p w:rsidR="0091595D" w:rsidRP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w:t>
      </w:r>
    </w:p>
    <w:p w:rsidR="0091595D" w:rsidRP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 xml:space="preserve">    public static void main(String[] args)</w:t>
      </w:r>
    </w:p>
    <w:p w:rsidR="0091595D" w:rsidRP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 xml:space="preserve">    {</w:t>
      </w:r>
    </w:p>
    <w:p w:rsidR="0091595D" w:rsidRP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 xml:space="preserve">        try</w:t>
      </w:r>
    </w:p>
    <w:p w:rsidR="0091595D" w:rsidRP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 xml:space="preserve">        {</w:t>
      </w:r>
    </w:p>
    <w:p w:rsidR="0091595D" w:rsidRP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 xml:space="preserve">            Class.forName("oracle.jdbc.driver.OracleDriver");</w:t>
      </w:r>
    </w:p>
    <w:p w:rsidR="0091595D" w:rsidRP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 xml:space="preserve">        }</w:t>
      </w:r>
    </w:p>
    <w:p w:rsidR="0091595D" w:rsidRP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 xml:space="preserve">        catch (ClassNotFoundException e)</w:t>
      </w:r>
    </w:p>
    <w:p w:rsidR="0091595D" w:rsidRP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 xml:space="preserve">        {</w:t>
      </w:r>
    </w:p>
    <w:p w:rsidR="0091595D" w:rsidRP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 xml:space="preserve">            e.printStackTrace();</w:t>
      </w:r>
    </w:p>
    <w:p w:rsidR="0091595D" w:rsidRP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 xml:space="preserve">        }</w:t>
      </w:r>
    </w:p>
    <w:p w:rsidR="0091595D" w:rsidRP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 xml:space="preserve">    }</w:t>
      </w:r>
    </w:p>
    <w:p w:rsidR="0091595D" w:rsidRP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w:t>
      </w:r>
    </w:p>
    <w:p w:rsidR="0091595D" w:rsidRP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If you run the above program without updating the classpath with required JAR files, you will get the exception like below,</w:t>
      </w:r>
    </w:p>
    <w:p w:rsidR="0091595D" w:rsidRP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ab/>
        <w:t>java.lang.ClassNotFoundException: oracle.jdbc.driver.OracleDriver</w:t>
      </w:r>
    </w:p>
    <w:p w:rsidR="0091595D" w:rsidRP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 xml:space="preserve">    at java.net.URLClassLoader.findClass(Unknown Source)</w:t>
      </w:r>
    </w:p>
    <w:p w:rsidR="0091595D" w:rsidRP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 xml:space="preserve">    at java.lang.ClassLoader.loadClass(Unknown Source)</w:t>
      </w:r>
    </w:p>
    <w:p w:rsidR="0091595D" w:rsidRP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 xml:space="preserve">    at sun.misc.Launcher$AppClassLoader.loadClass(Unknown Source)</w:t>
      </w:r>
    </w:p>
    <w:p w:rsidR="0091595D" w:rsidRP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 xml:space="preserve">    at java.lang.ClassLoader.loadClass(Unknown Source)</w:t>
      </w:r>
    </w:p>
    <w:p w:rsidR="0091595D" w:rsidRP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 xml:space="preserve">    at java.lang.Class.forName0(Native Method)</w:t>
      </w:r>
    </w:p>
    <w:p w:rsidR="0091595D" w:rsidRP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lastRenderedPageBreak/>
        <w:t xml:space="preserve">    at java.lang.Class.forName(Unknown Source)</w:t>
      </w:r>
    </w:p>
    <w:p w:rsidR="0091595D" w:rsidRP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 xml:space="preserve">    at pack1.MainClass.main(MainClass.java:17)</w:t>
      </w:r>
    </w:p>
    <w:p w:rsidR="0091595D" w:rsidRPr="0091595D" w:rsidRDefault="0091595D" w:rsidP="00FF6EA9">
      <w:pPr>
        <w:shd w:val="clear" w:color="auto" w:fill="FFFFFF"/>
        <w:textAlignment w:val="baseline"/>
        <w:outlineLvl w:val="0"/>
        <w:rPr>
          <w:rFonts w:ascii="Trebuchet MS" w:hAnsi="Trebuchet MS"/>
          <w:b/>
          <w:color w:val="444444"/>
          <w:sz w:val="17"/>
          <w:szCs w:val="17"/>
        </w:rPr>
      </w:pPr>
      <w:r w:rsidRPr="0091595D">
        <w:rPr>
          <w:rFonts w:ascii="Trebuchet MS" w:hAnsi="Trebuchet MS"/>
          <w:b/>
          <w:color w:val="444444"/>
          <w:sz w:val="17"/>
          <w:szCs w:val="17"/>
        </w:rPr>
        <w:t>NoClassDefFoundError In Java :</w:t>
      </w:r>
    </w:p>
    <w:p w:rsidR="0091595D" w:rsidRP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NoClassDefFoundError is an error which is thrown when Java Runtime System tries to load the definition of a class and class definition is no longer available. The required class definition was present at compile time but it was missing at run time. For example, compile the below program.</w:t>
      </w:r>
    </w:p>
    <w:p w:rsidR="0091595D" w:rsidRP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class A</w:t>
      </w:r>
    </w:p>
    <w:p w:rsidR="0091595D" w:rsidRP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w:t>
      </w:r>
    </w:p>
    <w:p w:rsidR="0091595D" w:rsidRP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 xml:space="preserve"> </w:t>
      </w:r>
    </w:p>
    <w:p w:rsidR="0091595D" w:rsidRP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w:t>
      </w:r>
    </w:p>
    <w:p w:rsidR="0091595D" w:rsidRP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 xml:space="preserve"> </w:t>
      </w:r>
    </w:p>
    <w:p w:rsidR="0091595D" w:rsidRP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public class B</w:t>
      </w:r>
    </w:p>
    <w:p w:rsidR="0091595D" w:rsidRP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w:t>
      </w:r>
    </w:p>
    <w:p w:rsidR="0091595D" w:rsidRP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 xml:space="preserve">    public static void main(String[] args)</w:t>
      </w:r>
    </w:p>
    <w:p w:rsidR="0091595D" w:rsidRP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 xml:space="preserve">    {</w:t>
      </w:r>
    </w:p>
    <w:p w:rsidR="0091595D" w:rsidRP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 xml:space="preserve">        A a = new A();</w:t>
      </w:r>
    </w:p>
    <w:p w:rsidR="0091595D" w:rsidRP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 xml:space="preserve">    }</w:t>
      </w:r>
    </w:p>
    <w:p w:rsidR="0091595D" w:rsidRP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w:t>
      </w:r>
    </w:p>
    <w:p w:rsidR="0091595D" w:rsidRP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When you compile the above program, two .class files will be generated. One is A.class and another one is B.class. If you remove the A.class file and run the B.class file, Java Runtime System will throw NoClassDefFoundError like below,</w:t>
      </w:r>
    </w:p>
    <w:p w:rsidR="0091595D" w:rsidRP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Exception in thread "main" java.lang.NoClassDefFoundError: A</w:t>
      </w:r>
    </w:p>
    <w:p w:rsidR="0091595D" w:rsidRP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 xml:space="preserve">        at MainClass.main(MainClass.java:10)</w:t>
      </w:r>
    </w:p>
    <w:p w:rsidR="0091595D" w:rsidRP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Caused by: java.lang.ClassNotFoundException: A</w:t>
      </w:r>
    </w:p>
    <w:p w:rsidR="0091595D" w:rsidRP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 xml:space="preserve">        at java.net.URLClassLoader.findClass(URLClassLoader.java:381)</w:t>
      </w:r>
    </w:p>
    <w:p w:rsidR="0091595D" w:rsidRP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 xml:space="preserve">        at java.lang.ClassLoader.loadClass(ClassLoader.java:424)</w:t>
      </w:r>
    </w:p>
    <w:p w:rsidR="0091595D" w:rsidRP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 xml:space="preserve">        at sun.misc.Launcher$AppClassLoader.loadClass(Launcher.java:331)</w:t>
      </w:r>
    </w:p>
    <w:p w:rsidR="0091595D" w:rsidRP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 xml:space="preserve">        at java.lang.ClassLoader.loadClass(ClassLoader.java:357)</w:t>
      </w:r>
    </w:p>
    <w:p w:rsidR="0091595D" w:rsidRP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Below is the quick recap of above findings.</w:t>
      </w:r>
    </w:p>
    <w:p w:rsidR="0091595D" w:rsidRDefault="0091595D" w:rsidP="0091595D">
      <w:pPr>
        <w:shd w:val="clear" w:color="auto" w:fill="FFFFFF"/>
        <w:textAlignment w:val="baseline"/>
        <w:rPr>
          <w:rFonts w:ascii="Trebuchet MS" w:hAnsi="Trebuchet MS"/>
          <w:color w:val="444444"/>
          <w:sz w:val="17"/>
          <w:szCs w:val="17"/>
        </w:rPr>
      </w:pPr>
      <w:r w:rsidRPr="0091595D">
        <w:rPr>
          <w:rFonts w:ascii="Trebuchet MS" w:hAnsi="Trebuchet MS"/>
          <w:color w:val="444444"/>
          <w:sz w:val="17"/>
          <w:szCs w:val="17"/>
        </w:rPr>
        <w:t>Difference Between ClassNotFoundException Vs NoClassDefFoundError In Java :</w:t>
      </w:r>
    </w:p>
    <w:p w:rsidR="0091595D" w:rsidRDefault="003E433D" w:rsidP="0091595D">
      <w:pPr>
        <w:shd w:val="clear" w:color="auto" w:fill="FFFFFF"/>
        <w:textAlignment w:val="baseline"/>
        <w:rPr>
          <w:ins w:id="82" w:author="Unknown"/>
          <w:rFonts w:ascii="Trebuchet MS" w:hAnsi="Trebuchet MS"/>
          <w:color w:val="444444"/>
          <w:sz w:val="17"/>
          <w:szCs w:val="17"/>
        </w:rPr>
      </w:pPr>
      <w:ins w:id="83" w:author="Unknown">
        <w:r>
          <w:rPr>
            <w:rFonts w:ascii="Trebuchet MS" w:hAnsi="Trebuchet MS"/>
            <w:color w:val="444444"/>
            <w:sz w:val="12"/>
            <w:szCs w:val="12"/>
            <w:bdr w:val="none" w:sz="0" w:space="0" w:color="auto" w:frame="1"/>
          </w:rPr>
          <w:fldChar w:fldCharType="begin"/>
        </w:r>
        <w:r w:rsidR="0091595D">
          <w:rPr>
            <w:rFonts w:ascii="Trebuchet MS" w:hAnsi="Trebuchet MS"/>
            <w:color w:val="444444"/>
            <w:sz w:val="12"/>
            <w:szCs w:val="12"/>
            <w:bdr w:val="none" w:sz="0" w:space="0" w:color="auto" w:frame="1"/>
          </w:rPr>
          <w:instrText xml:space="preserve"> HYPERLINK "http://javaconceptoftheday.com/classnotfoundexception-vs-noclassdeffounderror-in-java/" </w:instrText>
        </w:r>
        <w:r>
          <w:rPr>
            <w:rFonts w:ascii="Trebuchet MS" w:hAnsi="Trebuchet MS"/>
            <w:color w:val="444444"/>
            <w:sz w:val="12"/>
            <w:szCs w:val="12"/>
            <w:bdr w:val="none" w:sz="0" w:space="0" w:color="auto" w:frame="1"/>
          </w:rPr>
          <w:fldChar w:fldCharType="separate"/>
        </w:r>
        <w:r w:rsidR="0091595D">
          <w:rPr>
            <w:rStyle w:val="Hyperlink"/>
            <w:rFonts w:ascii="Trebuchet MS" w:hAnsi="Trebuchet MS"/>
            <w:sz w:val="12"/>
            <w:szCs w:val="12"/>
            <w:bdr w:val="none" w:sz="0" w:space="0" w:color="auto" w:frame="1"/>
          </w:rPr>
          <w:t>?</w:t>
        </w:r>
        <w:r>
          <w:rPr>
            <w:rFonts w:ascii="Trebuchet MS" w:hAnsi="Trebuchet MS"/>
            <w:color w:val="444444"/>
            <w:sz w:val="12"/>
            <w:szCs w:val="12"/>
            <w:bdr w:val="none" w:sz="0" w:space="0" w:color="auto" w:frame="1"/>
          </w:rPr>
          <w:fldChar w:fldCharType="end"/>
        </w:r>
      </w:ins>
    </w:p>
    <w:tbl>
      <w:tblPr>
        <w:tblW w:w="8935" w:type="dxa"/>
        <w:tblBorders>
          <w:bottom w:val="single" w:sz="4" w:space="0" w:color="CCCCCC"/>
        </w:tblBorders>
        <w:tblCellMar>
          <w:left w:w="0" w:type="dxa"/>
          <w:right w:w="0" w:type="dxa"/>
        </w:tblCellMar>
        <w:tblLook w:val="04A0" w:firstRow="1" w:lastRow="0" w:firstColumn="1" w:lastColumn="0" w:noHBand="0" w:noVBand="1"/>
      </w:tblPr>
      <w:tblGrid>
        <w:gridCol w:w="4463"/>
        <w:gridCol w:w="4472"/>
      </w:tblGrid>
      <w:tr w:rsidR="0091595D" w:rsidTr="0091595D">
        <w:tc>
          <w:tcPr>
            <w:tcW w:w="0" w:type="auto"/>
            <w:tcBorders>
              <w:top w:val="single" w:sz="4" w:space="0" w:color="CCCCCC"/>
              <w:left w:val="nil"/>
              <w:bottom w:val="nil"/>
              <w:right w:val="nil"/>
            </w:tcBorders>
            <w:tcMar>
              <w:top w:w="120" w:type="dxa"/>
              <w:left w:w="120" w:type="dxa"/>
              <w:bottom w:w="120" w:type="dxa"/>
              <w:right w:w="120" w:type="dxa"/>
            </w:tcMar>
            <w:vAlign w:val="bottom"/>
            <w:hideMark/>
          </w:tcPr>
          <w:p w:rsidR="0091595D" w:rsidRDefault="0091595D">
            <w:pPr>
              <w:spacing w:line="432" w:lineRule="atLeast"/>
              <w:rPr>
                <w:sz w:val="17"/>
                <w:szCs w:val="17"/>
              </w:rPr>
            </w:pPr>
            <w:r>
              <w:rPr>
                <w:rStyle w:val="Strong"/>
                <w:sz w:val="17"/>
                <w:szCs w:val="17"/>
                <w:bdr w:val="none" w:sz="0" w:space="0" w:color="auto" w:frame="1"/>
              </w:rPr>
              <w:t>ClassNotFoundException</w:t>
            </w:r>
          </w:p>
        </w:tc>
        <w:tc>
          <w:tcPr>
            <w:tcW w:w="0" w:type="auto"/>
            <w:tcBorders>
              <w:top w:val="single" w:sz="4" w:space="0" w:color="CCCCCC"/>
              <w:left w:val="nil"/>
              <w:bottom w:val="nil"/>
              <w:right w:val="nil"/>
            </w:tcBorders>
            <w:tcMar>
              <w:top w:w="120" w:type="dxa"/>
              <w:left w:w="120" w:type="dxa"/>
              <w:bottom w:w="120" w:type="dxa"/>
              <w:right w:w="120" w:type="dxa"/>
            </w:tcMar>
            <w:vAlign w:val="bottom"/>
            <w:hideMark/>
          </w:tcPr>
          <w:p w:rsidR="0091595D" w:rsidRDefault="0091595D">
            <w:pPr>
              <w:spacing w:line="432" w:lineRule="atLeast"/>
              <w:rPr>
                <w:sz w:val="17"/>
                <w:szCs w:val="17"/>
              </w:rPr>
            </w:pPr>
            <w:r>
              <w:rPr>
                <w:rStyle w:val="Strong"/>
                <w:sz w:val="17"/>
                <w:szCs w:val="17"/>
                <w:bdr w:val="none" w:sz="0" w:space="0" w:color="auto" w:frame="1"/>
              </w:rPr>
              <w:t>NoClassDefFoundError</w:t>
            </w:r>
          </w:p>
        </w:tc>
      </w:tr>
      <w:tr w:rsidR="0091595D" w:rsidTr="0091595D">
        <w:tc>
          <w:tcPr>
            <w:tcW w:w="0" w:type="auto"/>
            <w:tcBorders>
              <w:top w:val="single" w:sz="4" w:space="0" w:color="CCCCCC"/>
              <w:left w:val="nil"/>
              <w:bottom w:val="nil"/>
              <w:right w:val="nil"/>
            </w:tcBorders>
            <w:tcMar>
              <w:top w:w="120" w:type="dxa"/>
              <w:left w:w="120" w:type="dxa"/>
              <w:bottom w:w="120" w:type="dxa"/>
              <w:right w:w="120" w:type="dxa"/>
            </w:tcMar>
            <w:vAlign w:val="bottom"/>
            <w:hideMark/>
          </w:tcPr>
          <w:p w:rsidR="0091595D" w:rsidRDefault="0091595D">
            <w:pPr>
              <w:spacing w:line="432" w:lineRule="atLeast"/>
              <w:rPr>
                <w:sz w:val="17"/>
                <w:szCs w:val="17"/>
              </w:rPr>
            </w:pPr>
            <w:r>
              <w:rPr>
                <w:sz w:val="17"/>
                <w:szCs w:val="17"/>
              </w:rPr>
              <w:t>It is an exception. It is of type java.lang.Exception.</w:t>
            </w:r>
          </w:p>
        </w:tc>
        <w:tc>
          <w:tcPr>
            <w:tcW w:w="0" w:type="auto"/>
            <w:tcBorders>
              <w:top w:val="single" w:sz="4" w:space="0" w:color="CCCCCC"/>
              <w:left w:val="nil"/>
              <w:bottom w:val="nil"/>
              <w:right w:val="nil"/>
            </w:tcBorders>
            <w:tcMar>
              <w:top w:w="120" w:type="dxa"/>
              <w:left w:w="120" w:type="dxa"/>
              <w:bottom w:w="120" w:type="dxa"/>
              <w:right w:w="120" w:type="dxa"/>
            </w:tcMar>
            <w:vAlign w:val="bottom"/>
            <w:hideMark/>
          </w:tcPr>
          <w:p w:rsidR="0091595D" w:rsidRDefault="0091595D">
            <w:pPr>
              <w:spacing w:line="432" w:lineRule="atLeast"/>
              <w:rPr>
                <w:sz w:val="17"/>
                <w:szCs w:val="17"/>
              </w:rPr>
            </w:pPr>
            <w:r>
              <w:rPr>
                <w:sz w:val="17"/>
                <w:szCs w:val="17"/>
              </w:rPr>
              <w:t>It is an error. It is of type java.lang.Error.</w:t>
            </w:r>
          </w:p>
        </w:tc>
      </w:tr>
      <w:tr w:rsidR="0091595D" w:rsidTr="0091595D">
        <w:tc>
          <w:tcPr>
            <w:tcW w:w="0" w:type="auto"/>
            <w:tcBorders>
              <w:top w:val="single" w:sz="4" w:space="0" w:color="CCCCCC"/>
              <w:left w:val="nil"/>
              <w:bottom w:val="nil"/>
              <w:right w:val="nil"/>
            </w:tcBorders>
            <w:tcMar>
              <w:top w:w="120" w:type="dxa"/>
              <w:left w:w="120" w:type="dxa"/>
              <w:bottom w:w="120" w:type="dxa"/>
              <w:right w:w="120" w:type="dxa"/>
            </w:tcMar>
            <w:vAlign w:val="bottom"/>
            <w:hideMark/>
          </w:tcPr>
          <w:p w:rsidR="0091595D" w:rsidRDefault="0091595D">
            <w:pPr>
              <w:spacing w:line="432" w:lineRule="atLeast"/>
              <w:rPr>
                <w:sz w:val="17"/>
                <w:szCs w:val="17"/>
              </w:rPr>
            </w:pPr>
            <w:r>
              <w:rPr>
                <w:sz w:val="17"/>
                <w:szCs w:val="17"/>
              </w:rPr>
              <w:t>It occurs when an application tries to load a class at run time which is not updated in the classpath.</w:t>
            </w:r>
          </w:p>
        </w:tc>
        <w:tc>
          <w:tcPr>
            <w:tcW w:w="0" w:type="auto"/>
            <w:tcBorders>
              <w:top w:val="single" w:sz="4" w:space="0" w:color="CCCCCC"/>
              <w:left w:val="nil"/>
              <w:bottom w:val="nil"/>
              <w:right w:val="nil"/>
            </w:tcBorders>
            <w:tcMar>
              <w:top w:w="120" w:type="dxa"/>
              <w:left w:w="120" w:type="dxa"/>
              <w:bottom w:w="120" w:type="dxa"/>
              <w:right w:w="120" w:type="dxa"/>
            </w:tcMar>
            <w:vAlign w:val="bottom"/>
            <w:hideMark/>
          </w:tcPr>
          <w:p w:rsidR="0091595D" w:rsidRDefault="0091595D">
            <w:pPr>
              <w:spacing w:line="432" w:lineRule="atLeast"/>
              <w:rPr>
                <w:sz w:val="17"/>
                <w:szCs w:val="17"/>
              </w:rPr>
            </w:pPr>
            <w:r>
              <w:rPr>
                <w:sz w:val="17"/>
                <w:szCs w:val="17"/>
              </w:rPr>
              <w:t xml:space="preserve">It occurs when java runtime system doesn’t find a class definition, which is present at compile time, but missing at </w:t>
            </w:r>
            <w:r>
              <w:rPr>
                <w:sz w:val="17"/>
                <w:szCs w:val="17"/>
              </w:rPr>
              <w:lastRenderedPageBreak/>
              <w:t>run time.</w:t>
            </w:r>
          </w:p>
        </w:tc>
      </w:tr>
      <w:tr w:rsidR="0091595D" w:rsidTr="0091595D">
        <w:tc>
          <w:tcPr>
            <w:tcW w:w="0" w:type="auto"/>
            <w:tcBorders>
              <w:top w:val="single" w:sz="4" w:space="0" w:color="CCCCCC"/>
              <w:left w:val="nil"/>
              <w:bottom w:val="nil"/>
              <w:right w:val="nil"/>
            </w:tcBorders>
            <w:tcMar>
              <w:top w:w="120" w:type="dxa"/>
              <w:left w:w="120" w:type="dxa"/>
              <w:bottom w:w="120" w:type="dxa"/>
              <w:right w:w="120" w:type="dxa"/>
            </w:tcMar>
            <w:vAlign w:val="bottom"/>
            <w:hideMark/>
          </w:tcPr>
          <w:p w:rsidR="0091595D" w:rsidRDefault="0091595D">
            <w:pPr>
              <w:spacing w:line="432" w:lineRule="atLeast"/>
              <w:rPr>
                <w:sz w:val="17"/>
                <w:szCs w:val="17"/>
              </w:rPr>
            </w:pPr>
            <w:r>
              <w:rPr>
                <w:sz w:val="17"/>
                <w:szCs w:val="17"/>
              </w:rPr>
              <w:lastRenderedPageBreak/>
              <w:t>It is thrown by the application itself. It is thrown by the methods like Class.forName(), loadClass() and findSystemClass().</w:t>
            </w:r>
          </w:p>
        </w:tc>
        <w:tc>
          <w:tcPr>
            <w:tcW w:w="0" w:type="auto"/>
            <w:tcBorders>
              <w:top w:val="single" w:sz="4" w:space="0" w:color="CCCCCC"/>
              <w:left w:val="nil"/>
              <w:bottom w:val="nil"/>
              <w:right w:val="nil"/>
            </w:tcBorders>
            <w:tcMar>
              <w:top w:w="120" w:type="dxa"/>
              <w:left w:w="120" w:type="dxa"/>
              <w:bottom w:w="120" w:type="dxa"/>
              <w:right w:w="120" w:type="dxa"/>
            </w:tcMar>
            <w:vAlign w:val="bottom"/>
            <w:hideMark/>
          </w:tcPr>
          <w:p w:rsidR="0091595D" w:rsidRDefault="0091595D">
            <w:pPr>
              <w:spacing w:line="432" w:lineRule="atLeast"/>
              <w:rPr>
                <w:sz w:val="17"/>
                <w:szCs w:val="17"/>
              </w:rPr>
            </w:pPr>
            <w:r>
              <w:rPr>
                <w:sz w:val="17"/>
                <w:szCs w:val="17"/>
              </w:rPr>
              <w:t>It is thrown by the Java Runtime System.</w:t>
            </w:r>
          </w:p>
        </w:tc>
      </w:tr>
      <w:tr w:rsidR="0091595D" w:rsidTr="0091595D">
        <w:tc>
          <w:tcPr>
            <w:tcW w:w="0" w:type="auto"/>
            <w:tcBorders>
              <w:top w:val="single" w:sz="4" w:space="0" w:color="CCCCCC"/>
              <w:left w:val="nil"/>
              <w:bottom w:val="nil"/>
              <w:right w:val="nil"/>
            </w:tcBorders>
            <w:tcMar>
              <w:top w:w="120" w:type="dxa"/>
              <w:left w:w="120" w:type="dxa"/>
              <w:bottom w:w="120" w:type="dxa"/>
              <w:right w:w="120" w:type="dxa"/>
            </w:tcMar>
            <w:vAlign w:val="bottom"/>
            <w:hideMark/>
          </w:tcPr>
          <w:p w:rsidR="0091595D" w:rsidRDefault="0091595D">
            <w:pPr>
              <w:spacing w:line="432" w:lineRule="atLeast"/>
              <w:rPr>
                <w:sz w:val="17"/>
                <w:szCs w:val="17"/>
              </w:rPr>
            </w:pPr>
            <w:r>
              <w:rPr>
                <w:sz w:val="17"/>
                <w:szCs w:val="17"/>
              </w:rPr>
              <w:t>It occurs when classpath is not updated with required JAR files.</w:t>
            </w:r>
          </w:p>
        </w:tc>
        <w:tc>
          <w:tcPr>
            <w:tcW w:w="0" w:type="auto"/>
            <w:tcBorders>
              <w:top w:val="single" w:sz="4" w:space="0" w:color="CCCCCC"/>
              <w:left w:val="nil"/>
              <w:bottom w:val="nil"/>
              <w:right w:val="nil"/>
            </w:tcBorders>
            <w:tcMar>
              <w:top w:w="120" w:type="dxa"/>
              <w:left w:w="120" w:type="dxa"/>
              <w:bottom w:w="120" w:type="dxa"/>
              <w:right w:w="120" w:type="dxa"/>
            </w:tcMar>
            <w:vAlign w:val="bottom"/>
            <w:hideMark/>
          </w:tcPr>
          <w:p w:rsidR="0091595D" w:rsidRDefault="0091595D">
            <w:pPr>
              <w:spacing w:line="432" w:lineRule="atLeast"/>
              <w:rPr>
                <w:sz w:val="17"/>
                <w:szCs w:val="17"/>
              </w:rPr>
            </w:pPr>
            <w:r>
              <w:rPr>
                <w:sz w:val="17"/>
                <w:szCs w:val="17"/>
              </w:rPr>
              <w:t>It occurs when required class definition is missing at run time.</w:t>
            </w:r>
          </w:p>
        </w:tc>
      </w:tr>
    </w:tbl>
    <w:p w:rsidR="0091595D" w:rsidRDefault="0091595D" w:rsidP="0091595D">
      <w:pPr>
        <w:pStyle w:val="NormalWeb"/>
        <w:shd w:val="clear" w:color="auto" w:fill="FFFFFF"/>
        <w:textAlignment w:val="baseline"/>
        <w:rPr>
          <w:ins w:id="84" w:author="Unknown"/>
          <w:rFonts w:ascii="Trebuchet MS" w:hAnsi="Trebuchet MS"/>
          <w:color w:val="444444"/>
          <w:sz w:val="17"/>
          <w:szCs w:val="17"/>
        </w:rPr>
      </w:pPr>
      <w:r>
        <w:rPr>
          <w:rFonts w:ascii="Trebuchet MS" w:hAnsi="Trebuchet MS"/>
          <w:noProof/>
          <w:color w:val="444444"/>
          <w:sz w:val="17"/>
          <w:szCs w:val="17"/>
        </w:rPr>
        <w:lastRenderedPageBreak/>
        <w:drawing>
          <wp:inline distT="0" distB="0" distL="0" distR="0">
            <wp:extent cx="6318250" cy="9114155"/>
            <wp:effectExtent l="19050" t="0" r="6350" b="0"/>
            <wp:docPr id="29" name="Picture 29" descr="ClassNotFoundException Vs NoClassDefFoundErr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lassNotFoundException Vs NoClassDefFoundError In Java"/>
                    <pic:cNvPicPr>
                      <a:picLocks noChangeAspect="1" noChangeArrowheads="1"/>
                    </pic:cNvPicPr>
                  </pic:nvPicPr>
                  <pic:blipFill>
                    <a:blip r:embed="rId56"/>
                    <a:srcRect/>
                    <a:stretch>
                      <a:fillRect/>
                    </a:stretch>
                  </pic:blipFill>
                  <pic:spPr bwMode="auto">
                    <a:xfrm>
                      <a:off x="0" y="0"/>
                      <a:ext cx="6318250" cy="9114155"/>
                    </a:xfrm>
                    <a:prstGeom prst="rect">
                      <a:avLst/>
                    </a:prstGeom>
                    <a:noFill/>
                    <a:ln w="9525">
                      <a:noFill/>
                      <a:miter lim="800000"/>
                      <a:headEnd/>
                      <a:tailEnd/>
                    </a:ln>
                  </pic:spPr>
                </pic:pic>
              </a:graphicData>
            </a:graphic>
          </wp:inline>
        </w:drawing>
      </w:r>
    </w:p>
    <w:p w:rsidR="00AE4B68" w:rsidRDefault="00AE4B68" w:rsidP="00AE4B68">
      <w:pPr>
        <w:pStyle w:val="Heading1"/>
        <w:shd w:val="clear" w:color="auto" w:fill="FFFFFF"/>
        <w:rPr>
          <w:rFonts w:ascii="Segoe UI" w:hAnsi="Segoe UI" w:cs="Segoe UI"/>
          <w:b w:val="0"/>
          <w:bCs w:val="0"/>
          <w:color w:val="212529"/>
        </w:rPr>
      </w:pPr>
      <w:bookmarkStart w:id="85" w:name="_Toc471372202"/>
      <w:r>
        <w:rPr>
          <w:rFonts w:ascii="Segoe UI" w:hAnsi="Segoe UI" w:cs="Segoe UI"/>
          <w:b w:val="0"/>
          <w:bCs w:val="0"/>
          <w:color w:val="212529"/>
        </w:rPr>
        <w:lastRenderedPageBreak/>
        <w:t>Difference between Comparable and Comparator in Java</w:t>
      </w:r>
    </w:p>
    <w:p w:rsidR="00AE4B68" w:rsidRDefault="00AE4B68" w:rsidP="00AE4B68">
      <w:pPr>
        <w:pStyle w:val="lead"/>
        <w:shd w:val="clear" w:color="auto" w:fill="FFFFFF"/>
        <w:spacing w:before="0" w:beforeAutospacing="0"/>
        <w:rPr>
          <w:rFonts w:ascii="Segoe UI" w:hAnsi="Segoe UI" w:cs="Segoe UI"/>
          <w:color w:val="212529"/>
          <w:sz w:val="18"/>
          <w:szCs w:val="18"/>
        </w:rPr>
      </w:pPr>
      <w:r>
        <w:rPr>
          <w:rStyle w:val="mr-2"/>
          <w:rFonts w:ascii="Segoe UI" w:eastAsiaTheme="majorEastAsia" w:hAnsi="Segoe UI" w:cs="Segoe UI"/>
          <w:color w:val="212529"/>
          <w:sz w:val="18"/>
          <w:szCs w:val="18"/>
        </w:rPr>
        <w:t> Carvia Tech</w:t>
      </w:r>
      <w:r>
        <w:rPr>
          <w:rFonts w:ascii="Segoe UI" w:hAnsi="Segoe UI" w:cs="Segoe UI"/>
          <w:color w:val="212529"/>
          <w:sz w:val="18"/>
          <w:szCs w:val="18"/>
        </w:rPr>
        <w:t> | </w:t>
      </w:r>
      <w:r>
        <w:rPr>
          <w:rStyle w:val="text-muted1"/>
          <w:rFonts w:ascii="Segoe UI" w:hAnsi="Segoe UI" w:cs="Segoe UI"/>
          <w:color w:val="212529"/>
          <w:sz w:val="18"/>
          <w:szCs w:val="18"/>
        </w:rPr>
        <w:t> May 05, 2019</w:t>
      </w:r>
      <w:r>
        <w:rPr>
          <w:rFonts w:ascii="Segoe UI" w:hAnsi="Segoe UI" w:cs="Segoe UI"/>
          <w:color w:val="212529"/>
          <w:sz w:val="18"/>
          <w:szCs w:val="18"/>
        </w:rPr>
        <w:t> | </w:t>
      </w:r>
      <w:r>
        <w:rPr>
          <w:rStyle w:val="text-muted1"/>
          <w:rFonts w:ascii="Segoe UI" w:hAnsi="Segoe UI" w:cs="Segoe UI"/>
          <w:color w:val="212529"/>
          <w:sz w:val="18"/>
          <w:szCs w:val="18"/>
        </w:rPr>
        <w:t> 3 min read</w:t>
      </w:r>
      <w:r>
        <w:rPr>
          <w:rFonts w:ascii="Segoe UI" w:hAnsi="Segoe UI" w:cs="Segoe UI"/>
          <w:color w:val="212529"/>
          <w:sz w:val="18"/>
          <w:szCs w:val="18"/>
        </w:rPr>
        <w:t> | </w:t>
      </w:r>
      <w:r>
        <w:rPr>
          <w:rStyle w:val="text-muted1"/>
          <w:rFonts w:ascii="Segoe UI" w:hAnsi="Segoe UI" w:cs="Segoe UI"/>
          <w:color w:val="212529"/>
          <w:sz w:val="18"/>
          <w:szCs w:val="18"/>
        </w:rPr>
        <w:t> 172 views</w:t>
      </w:r>
    </w:p>
    <w:p w:rsidR="00AE4B68" w:rsidRDefault="00526282" w:rsidP="00AE4B68">
      <w:pPr>
        <w:rPr>
          <w:rFonts w:ascii="Times New Roman" w:hAnsi="Times New Roman" w:cs="Times New Roman"/>
          <w:sz w:val="24"/>
          <w:szCs w:val="24"/>
        </w:rPr>
      </w:pPr>
      <w:r>
        <w:pict>
          <v:rect id="_x0000_i1026" style="width:0;height:0" o:hrstd="t" o:hrnoshade="t" o:hr="t" fillcolor="#212529" stroked="f"/>
        </w:pict>
      </w:r>
    </w:p>
    <w:p w:rsidR="00AE4B68" w:rsidRDefault="00AE4B68" w:rsidP="00AE4B68">
      <w:pPr>
        <w:shd w:val="clear" w:color="auto" w:fill="FFFFFF"/>
        <w:rPr>
          <w:rFonts w:ascii="Roboto" w:hAnsi="Roboto"/>
          <w:i/>
          <w:iCs/>
        </w:rPr>
      </w:pPr>
      <w:r>
        <w:rPr>
          <w:rFonts w:ascii="Roboto" w:hAnsi="Roboto"/>
          <w:i/>
          <w:iCs/>
        </w:rPr>
        <w:t>Both comprabale and comparator are interfaces from Java Collections Framework that allow sorting of collections. But both of these interfaces are meant for different purpose.</w:t>
      </w:r>
    </w:p>
    <w:tbl>
      <w:tblPr>
        <w:tblW w:w="0" w:type="auto"/>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5302"/>
        <w:gridCol w:w="4428"/>
      </w:tblGrid>
      <w:tr w:rsidR="00AE4B68" w:rsidTr="00AE4B68">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AE4B68" w:rsidRDefault="00AE4B68">
            <w:pPr>
              <w:rPr>
                <w:rFonts w:ascii="Times New Roman" w:hAnsi="Times New Roman"/>
                <w:b/>
                <w:bCs/>
              </w:rPr>
            </w:pPr>
            <w:r>
              <w:rPr>
                <w:b/>
                <w:bCs/>
              </w:rPr>
              <w:t>Comparable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AE4B68" w:rsidRDefault="00AE4B68">
            <w:pPr>
              <w:rPr>
                <w:b/>
                <w:bCs/>
              </w:rPr>
            </w:pPr>
            <w:r>
              <w:rPr>
                <w:b/>
                <w:bCs/>
              </w:rPr>
              <w:t>Comparator</w:t>
            </w:r>
          </w:p>
        </w:tc>
      </w:tr>
      <w:tr w:rsidR="00AE4B68" w:rsidTr="00AE4B68">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AE4B68" w:rsidRDefault="00AE4B68">
            <w:pPr>
              <w:pStyle w:val="tableblock"/>
              <w:spacing w:before="0" w:beforeAutospacing="0" w:after="0" w:afterAutospacing="0"/>
              <w:rPr>
                <w:rFonts w:ascii="inherit" w:hAnsi="inherit"/>
                <w:spacing w:val="-2"/>
              </w:rPr>
            </w:pPr>
            <w:r>
              <w:rPr>
                <w:rFonts w:ascii="inherit" w:hAnsi="inherit"/>
                <w:spacing w:val="-2"/>
              </w:rPr>
              <w:t>Imposes a total ordering on the objects of each class that implements it. This ordering is referred to as class’s </w:t>
            </w:r>
            <w:r>
              <w:rPr>
                <w:rStyle w:val="Emphasis"/>
                <w:rFonts w:ascii="inherit" w:hAnsi="inherit"/>
                <w:spacing w:val="-2"/>
              </w:rPr>
              <w:t>natural ordering</w:t>
            </w:r>
            <w:r>
              <w:rPr>
                <w:rFonts w:ascii="inherit" w:hAnsi="inherit"/>
                <w:spacing w:val="-2"/>
              </w:rPr>
              <w:t>, and the class’s </w:t>
            </w:r>
            <w:r>
              <w:rPr>
                <w:rStyle w:val="HTMLCode"/>
                <w:sz w:val="23"/>
                <w:szCs w:val="23"/>
                <w:shd w:val="clear" w:color="auto" w:fill="F7F7F8"/>
              </w:rPr>
              <w:t>compareTo</w:t>
            </w:r>
            <w:r>
              <w:rPr>
                <w:rFonts w:ascii="inherit" w:hAnsi="inherit"/>
                <w:spacing w:val="-2"/>
              </w:rPr>
              <w:t> method is referred to as its natural comparison method.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AE4B68" w:rsidRDefault="00AE4B68">
            <w:pPr>
              <w:pStyle w:val="tableblock"/>
              <w:spacing w:before="0" w:beforeAutospacing="0" w:after="0" w:afterAutospacing="0"/>
              <w:rPr>
                <w:rFonts w:ascii="inherit" w:hAnsi="inherit"/>
                <w:spacing w:val="-2"/>
              </w:rPr>
            </w:pPr>
            <w:r>
              <w:rPr>
                <w:rFonts w:ascii="inherit" w:hAnsi="inherit"/>
                <w:spacing w:val="-2"/>
              </w:rPr>
              <w:t>It is a comparison function, which imposes a </w:t>
            </w:r>
            <w:r>
              <w:rPr>
                <w:rStyle w:val="Emphasis"/>
                <w:rFonts w:ascii="inherit" w:hAnsi="inherit"/>
                <w:spacing w:val="-2"/>
              </w:rPr>
              <w:t>total ordering</w:t>
            </w:r>
            <w:r>
              <w:rPr>
                <w:rFonts w:ascii="inherit" w:hAnsi="inherit"/>
                <w:spacing w:val="-2"/>
              </w:rPr>
              <w:t> on some collection of objects.</w:t>
            </w:r>
          </w:p>
        </w:tc>
      </w:tr>
      <w:tr w:rsidR="00AE4B68" w:rsidTr="00AE4B68">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AE4B68" w:rsidRDefault="00AE4B68">
            <w:pPr>
              <w:pStyle w:val="tableblock"/>
              <w:spacing w:before="0" w:beforeAutospacing="0" w:after="0" w:afterAutospacing="0"/>
              <w:rPr>
                <w:rFonts w:ascii="inherit" w:hAnsi="inherit"/>
                <w:spacing w:val="-2"/>
              </w:rPr>
            </w:pPr>
            <w:r>
              <w:rPr>
                <w:rFonts w:ascii="inherit" w:hAnsi="inherit"/>
                <w:spacing w:val="-2"/>
              </w:rPr>
              <w:t>Comparable provides only single sorting sequence (based on single or multiple fields)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AE4B68" w:rsidRDefault="00AE4B68">
            <w:pPr>
              <w:pStyle w:val="tableblock"/>
              <w:spacing w:before="0" w:beforeAutospacing="0" w:after="0" w:afterAutospacing="0"/>
              <w:rPr>
                <w:rFonts w:ascii="inherit" w:hAnsi="inherit"/>
                <w:spacing w:val="-2"/>
              </w:rPr>
            </w:pPr>
            <w:r>
              <w:rPr>
                <w:rStyle w:val="Strong"/>
                <w:rFonts w:ascii="inherit" w:hAnsi="inherit"/>
                <w:spacing w:val="-1"/>
              </w:rPr>
              <w:t>N</w:t>
            </w:r>
            <w:r>
              <w:rPr>
                <w:rFonts w:ascii="inherit" w:hAnsi="inherit"/>
                <w:spacing w:val="-2"/>
              </w:rPr>
              <w:t> number of comparators can be created for different sorting sequences</w:t>
            </w:r>
          </w:p>
        </w:tc>
      </w:tr>
      <w:tr w:rsidR="00AE4B68" w:rsidTr="00AE4B68">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AE4B68" w:rsidRDefault="00AE4B68">
            <w:pPr>
              <w:pStyle w:val="tableblock"/>
              <w:spacing w:before="0" w:beforeAutospacing="0" w:after="0" w:afterAutospacing="0"/>
              <w:rPr>
                <w:rFonts w:ascii="inherit" w:hAnsi="inherit"/>
                <w:spacing w:val="-2"/>
              </w:rPr>
            </w:pPr>
            <w:r>
              <w:rPr>
                <w:rFonts w:ascii="inherit" w:hAnsi="inherit"/>
                <w:spacing w:val="-2"/>
              </w:rPr>
              <w:t>Comparable affects the original class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AE4B68" w:rsidRDefault="00AE4B68">
            <w:pPr>
              <w:pStyle w:val="tableblock"/>
              <w:spacing w:before="0" w:beforeAutospacing="0" w:after="0" w:afterAutospacing="0"/>
              <w:rPr>
                <w:rFonts w:ascii="inherit" w:hAnsi="inherit"/>
                <w:spacing w:val="-2"/>
              </w:rPr>
            </w:pPr>
            <w:r>
              <w:rPr>
                <w:rFonts w:ascii="inherit" w:hAnsi="inherit"/>
                <w:spacing w:val="-2"/>
              </w:rPr>
              <w:t>Unlike </w:t>
            </w:r>
            <w:r>
              <w:rPr>
                <w:rStyle w:val="HTMLCode"/>
                <w:sz w:val="23"/>
                <w:szCs w:val="23"/>
                <w:shd w:val="clear" w:color="auto" w:fill="F7F7F8"/>
              </w:rPr>
              <w:t>Comparable</w:t>
            </w:r>
            <w:r>
              <w:rPr>
                <w:rFonts w:ascii="inherit" w:hAnsi="inherit"/>
                <w:spacing w:val="-2"/>
              </w:rPr>
              <w:t>, </w:t>
            </w:r>
            <w:r>
              <w:rPr>
                <w:rStyle w:val="HTMLCode"/>
                <w:sz w:val="23"/>
                <w:szCs w:val="23"/>
                <w:shd w:val="clear" w:color="auto" w:fill="F7F7F8"/>
              </w:rPr>
              <w:t>Comparator</w:t>
            </w:r>
            <w:r>
              <w:rPr>
                <w:rFonts w:ascii="inherit" w:hAnsi="inherit"/>
                <w:spacing w:val="-2"/>
              </w:rPr>
              <w:t> is external to original class that we are comparing.</w:t>
            </w:r>
          </w:p>
        </w:tc>
      </w:tr>
      <w:tr w:rsidR="00AE4B68" w:rsidTr="00AE4B68">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AE4B68" w:rsidRDefault="00AE4B68">
            <w:pPr>
              <w:pStyle w:val="tableblock"/>
              <w:spacing w:before="0" w:beforeAutospacing="0" w:after="0" w:afterAutospacing="0"/>
              <w:rPr>
                <w:rFonts w:ascii="inherit" w:hAnsi="inherit"/>
                <w:spacing w:val="-2"/>
              </w:rPr>
            </w:pPr>
            <w:r>
              <w:rPr>
                <w:rFonts w:ascii="inherit" w:hAnsi="inherit"/>
                <w:spacing w:val="-2"/>
              </w:rPr>
              <w:t>Comparable provides </w:t>
            </w:r>
            <w:r>
              <w:rPr>
                <w:rStyle w:val="HTMLCode"/>
                <w:sz w:val="23"/>
                <w:szCs w:val="23"/>
              </w:rPr>
              <w:t>compareTo(T other)</w:t>
            </w:r>
            <w:r>
              <w:rPr>
                <w:rFonts w:ascii="inherit" w:hAnsi="inherit"/>
                <w:spacing w:val="-2"/>
              </w:rPr>
              <w:t> method for defining natural ordering of class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AE4B68" w:rsidRDefault="00AE4B68">
            <w:pPr>
              <w:pStyle w:val="tableblock"/>
              <w:spacing w:before="0" w:beforeAutospacing="0" w:after="0" w:afterAutospacing="0"/>
              <w:rPr>
                <w:rFonts w:ascii="inherit" w:hAnsi="inherit"/>
                <w:spacing w:val="-2"/>
              </w:rPr>
            </w:pPr>
            <w:r>
              <w:rPr>
                <w:rFonts w:ascii="inherit" w:hAnsi="inherit"/>
                <w:spacing w:val="-2"/>
              </w:rPr>
              <w:t>Comparator provides </w:t>
            </w:r>
            <w:r>
              <w:rPr>
                <w:rStyle w:val="HTMLCode"/>
                <w:sz w:val="23"/>
                <w:szCs w:val="23"/>
              </w:rPr>
              <w:t>compare(T o1, T o2)</w:t>
            </w:r>
            <w:r>
              <w:rPr>
                <w:rFonts w:ascii="inherit" w:hAnsi="inherit"/>
                <w:spacing w:val="-2"/>
              </w:rPr>
              <w:t> to sort elements</w:t>
            </w:r>
          </w:p>
        </w:tc>
      </w:tr>
      <w:tr w:rsidR="00AE4B68" w:rsidTr="00AE4B68">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AE4B68" w:rsidRDefault="00AE4B68">
            <w:pPr>
              <w:pStyle w:val="tableblock"/>
              <w:spacing w:before="0" w:beforeAutospacing="0" w:after="0" w:afterAutospacing="0"/>
              <w:rPr>
                <w:rFonts w:ascii="inherit" w:hAnsi="inherit"/>
                <w:spacing w:val="-2"/>
              </w:rPr>
            </w:pPr>
            <w:r>
              <w:rPr>
                <w:rFonts w:ascii="inherit" w:hAnsi="inherit"/>
                <w:spacing w:val="-2"/>
              </w:rPr>
              <w:t>It is part of </w:t>
            </w:r>
            <w:r>
              <w:rPr>
                <w:rStyle w:val="HTMLCode"/>
                <w:sz w:val="23"/>
                <w:szCs w:val="23"/>
              </w:rPr>
              <w:t>java.lang</w:t>
            </w:r>
            <w:r>
              <w:rPr>
                <w:rFonts w:ascii="inherit" w:hAnsi="inherit"/>
                <w:spacing w:val="-2"/>
              </w:rPr>
              <w:t> package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AE4B68" w:rsidRDefault="00AE4B68">
            <w:pPr>
              <w:pStyle w:val="tableblock"/>
              <w:spacing w:before="0" w:beforeAutospacing="0" w:after="0" w:afterAutospacing="0"/>
              <w:rPr>
                <w:rFonts w:ascii="inherit" w:hAnsi="inherit"/>
                <w:spacing w:val="-2"/>
              </w:rPr>
            </w:pPr>
            <w:r>
              <w:rPr>
                <w:rFonts w:ascii="inherit" w:hAnsi="inherit"/>
                <w:spacing w:val="-2"/>
              </w:rPr>
              <w:t>It is part of </w:t>
            </w:r>
            <w:r>
              <w:rPr>
                <w:rStyle w:val="HTMLCode"/>
                <w:sz w:val="23"/>
                <w:szCs w:val="23"/>
              </w:rPr>
              <w:t>java.util</w:t>
            </w:r>
            <w:r>
              <w:rPr>
                <w:rFonts w:ascii="inherit" w:hAnsi="inherit"/>
                <w:spacing w:val="-2"/>
              </w:rPr>
              <w:t> package</w:t>
            </w:r>
          </w:p>
        </w:tc>
      </w:tr>
      <w:tr w:rsidR="00AE4B68" w:rsidTr="00AE4B68">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AE4B68" w:rsidRDefault="00AE4B68">
            <w:pPr>
              <w:pStyle w:val="tableblock"/>
              <w:spacing w:before="0" w:beforeAutospacing="0" w:after="0" w:afterAutospacing="0"/>
              <w:rPr>
                <w:rFonts w:ascii="inherit" w:hAnsi="inherit"/>
                <w:spacing w:val="-2"/>
              </w:rPr>
            </w:pPr>
            <w:r>
              <w:rPr>
                <w:rStyle w:val="HTMLCode"/>
                <w:sz w:val="23"/>
                <w:szCs w:val="23"/>
                <w:shd w:val="clear" w:color="auto" w:fill="F7F7F8"/>
              </w:rPr>
              <w:t>Collection.sort(List)</w:t>
            </w:r>
            <w:r>
              <w:rPr>
                <w:rFonts w:ascii="inherit" w:hAnsi="inherit"/>
                <w:spacing w:val="-2"/>
              </w:rPr>
              <w:t>, </w:t>
            </w:r>
            <w:r>
              <w:rPr>
                <w:rStyle w:val="HTMLCode"/>
                <w:sz w:val="23"/>
                <w:szCs w:val="23"/>
                <w:shd w:val="clear" w:color="auto" w:fill="F7F7F8"/>
              </w:rPr>
              <w:t>SortedMap</w:t>
            </w:r>
            <w:r>
              <w:rPr>
                <w:rFonts w:ascii="inherit" w:hAnsi="inherit"/>
                <w:spacing w:val="-2"/>
              </w:rPr>
              <w:t> and </w:t>
            </w:r>
            <w:r>
              <w:rPr>
                <w:rStyle w:val="HTMLCode"/>
                <w:sz w:val="23"/>
                <w:szCs w:val="23"/>
                <w:shd w:val="clear" w:color="auto" w:fill="F7F7F8"/>
              </w:rPr>
              <w:t>SortedSet</w:t>
            </w:r>
            <w:r>
              <w:rPr>
                <w:rFonts w:ascii="inherit" w:hAnsi="inherit"/>
                <w:spacing w:val="-2"/>
              </w:rPr>
              <w:t> can use this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AE4B68" w:rsidRDefault="00AE4B68">
            <w:pPr>
              <w:pStyle w:val="tableblock"/>
              <w:spacing w:before="0" w:beforeAutospacing="0" w:after="0" w:afterAutospacing="0"/>
              <w:rPr>
                <w:rFonts w:ascii="inherit" w:hAnsi="inherit"/>
                <w:spacing w:val="-2"/>
              </w:rPr>
            </w:pPr>
            <w:r>
              <w:rPr>
                <w:rFonts w:ascii="inherit" w:hAnsi="inherit"/>
                <w:spacing w:val="-2"/>
              </w:rPr>
              <w:t>This function can be passed to </w:t>
            </w:r>
            <w:r>
              <w:rPr>
                <w:rStyle w:val="HTMLCode"/>
                <w:sz w:val="23"/>
                <w:szCs w:val="23"/>
                <w:shd w:val="clear" w:color="auto" w:fill="F7F7F8"/>
              </w:rPr>
              <w:t>Collections.sort(List, Comparator)</w:t>
            </w:r>
            <w:r>
              <w:rPr>
                <w:rFonts w:ascii="inherit" w:hAnsi="inherit"/>
                <w:spacing w:val="-2"/>
              </w:rPr>
              <w:t>, </w:t>
            </w:r>
            <w:r>
              <w:rPr>
                <w:rStyle w:val="HTMLCode"/>
                <w:sz w:val="23"/>
                <w:szCs w:val="23"/>
                <w:shd w:val="clear" w:color="auto" w:fill="F7F7F8"/>
              </w:rPr>
              <w:t>SortedSet</w:t>
            </w:r>
            <w:r>
              <w:rPr>
                <w:rFonts w:ascii="inherit" w:hAnsi="inherit"/>
                <w:spacing w:val="-2"/>
              </w:rPr>
              <w:t> and </w:t>
            </w:r>
            <w:r>
              <w:rPr>
                <w:rStyle w:val="HTMLCode"/>
                <w:sz w:val="23"/>
                <w:szCs w:val="23"/>
                <w:shd w:val="clear" w:color="auto" w:fill="F7F7F8"/>
              </w:rPr>
              <w:t>SortedMap</w:t>
            </w:r>
            <w:r>
              <w:rPr>
                <w:rFonts w:ascii="inherit" w:hAnsi="inherit"/>
                <w:spacing w:val="-2"/>
              </w:rPr>
              <w:t> to allow precise control of sorting order.</w:t>
            </w:r>
          </w:p>
        </w:tc>
      </w:tr>
      <w:tr w:rsidR="00AE4B68" w:rsidTr="00AE4B68">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AE4B68" w:rsidRDefault="00AE4B68">
            <w:pPr>
              <w:pStyle w:val="tableblock"/>
              <w:spacing w:before="0" w:beforeAutospacing="0" w:after="0" w:afterAutospacing="0"/>
              <w:rPr>
                <w:rFonts w:ascii="inherit" w:hAnsi="inherit"/>
                <w:spacing w:val="-2"/>
              </w:rPr>
            </w:pPr>
            <w:r>
              <w:rPr>
                <w:rFonts w:ascii="inherit" w:hAnsi="inherit"/>
                <w:spacing w:val="-2"/>
              </w:rPr>
              <w:t>It is strongly recommended that natural ordering be consistent with equals, else sorted set and sorted map will behave strangely. Virtually all Java classes that implement </w:t>
            </w:r>
            <w:r>
              <w:rPr>
                <w:rStyle w:val="HTMLCode"/>
                <w:sz w:val="23"/>
                <w:szCs w:val="23"/>
              </w:rPr>
              <w:t>comparable</w:t>
            </w:r>
            <w:r>
              <w:rPr>
                <w:rFonts w:ascii="inherit" w:hAnsi="inherit"/>
                <w:spacing w:val="-2"/>
              </w:rPr>
              <w:t> have natural orderings that are consistent with equals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AE4B68" w:rsidRDefault="00AE4B68">
            <w:pPr>
              <w:pStyle w:val="tableblock"/>
              <w:spacing w:before="0" w:beforeAutospacing="0" w:after="0" w:afterAutospacing="0"/>
              <w:rPr>
                <w:rFonts w:ascii="inherit" w:hAnsi="inherit"/>
                <w:spacing w:val="-2"/>
              </w:rPr>
            </w:pPr>
            <w:r>
              <w:rPr>
                <w:rFonts w:ascii="inherit" w:hAnsi="inherit"/>
                <w:spacing w:val="-2"/>
              </w:rPr>
              <w:t>No such requirements</w:t>
            </w:r>
          </w:p>
        </w:tc>
      </w:tr>
    </w:tbl>
    <w:p w:rsidR="00AE4B68" w:rsidRDefault="00AE4B68" w:rsidP="00AE4B68">
      <w:pPr>
        <w:pStyle w:val="Heading2"/>
        <w:shd w:val="clear" w:color="auto" w:fill="FFFFFF"/>
        <w:spacing w:before="240" w:after="120"/>
        <w:rPr>
          <w:rFonts w:ascii="Arial" w:hAnsi="Arial" w:cs="Arial"/>
          <w:b w:val="0"/>
          <w:bCs w:val="0"/>
          <w:color w:val="BA3925"/>
          <w:spacing w:val="-2"/>
          <w:sz w:val="41"/>
          <w:szCs w:val="41"/>
        </w:rPr>
      </w:pPr>
      <w:r>
        <w:rPr>
          <w:rFonts w:ascii="Arial" w:hAnsi="Arial" w:cs="Arial"/>
          <w:b w:val="0"/>
          <w:bCs w:val="0"/>
          <w:color w:val="BA3925"/>
          <w:spacing w:val="-2"/>
          <w:sz w:val="41"/>
          <w:szCs w:val="41"/>
        </w:rPr>
        <w:t>Example Code</w:t>
      </w:r>
    </w:p>
    <w:p w:rsidR="00AE4B68" w:rsidRDefault="00AE4B68" w:rsidP="00AE4B68">
      <w:pPr>
        <w:pStyle w:val="NormalWeb"/>
        <w:shd w:val="clear" w:color="auto" w:fill="FFFFFF"/>
        <w:rPr>
          <w:rFonts w:ascii="inherit" w:hAnsi="inherit"/>
          <w:spacing w:val="-2"/>
        </w:rPr>
      </w:pPr>
      <w:r>
        <w:rPr>
          <w:rFonts w:ascii="inherit" w:hAnsi="inherit"/>
          <w:spacing w:val="-2"/>
        </w:rPr>
        <w:t>Lets take a concrete example of Comparable and Comparator</w:t>
      </w:r>
    </w:p>
    <w:p w:rsidR="00AE4B68" w:rsidRDefault="00AE4B68" w:rsidP="00AE4B68">
      <w:pPr>
        <w:shd w:val="clear" w:color="auto" w:fill="FFFFFF"/>
        <w:rPr>
          <w:rFonts w:ascii="Times New Roman" w:hAnsi="Times New Roman"/>
          <w:i/>
          <w:iCs/>
          <w:color w:val="7A2518"/>
        </w:rPr>
      </w:pPr>
      <w:r>
        <w:rPr>
          <w:i/>
          <w:iCs/>
          <w:color w:val="7A2518"/>
        </w:rPr>
        <w:lastRenderedPageBreak/>
        <w:t>Person class with Natural ordering based on name</w:t>
      </w:r>
    </w:p>
    <w:p w:rsidR="00AE4B68" w:rsidRDefault="00AE4B68" w:rsidP="00AE4B68">
      <w:pPr>
        <w:pStyle w:val="HTMLPreformatted"/>
        <w:shd w:val="clear" w:color="auto" w:fill="FFFFFF"/>
        <w:rPr>
          <w:rStyle w:val="HTMLCode"/>
          <w:sz w:val="19"/>
          <w:szCs w:val="19"/>
          <w:shd w:val="clear" w:color="auto" w:fill="FFFFFF"/>
        </w:rPr>
      </w:pPr>
      <w:r>
        <w:rPr>
          <w:rStyle w:val="hljs-keyword"/>
          <w:color w:val="AA0D91"/>
          <w:sz w:val="19"/>
          <w:szCs w:val="19"/>
          <w:shd w:val="clear" w:color="auto" w:fill="FFFFFF"/>
        </w:rPr>
        <w:t>class</w:t>
      </w:r>
      <w:r>
        <w:rPr>
          <w:rStyle w:val="hljs-class"/>
          <w:sz w:val="19"/>
          <w:szCs w:val="19"/>
          <w:shd w:val="clear" w:color="auto" w:fill="FFFFFF"/>
        </w:rPr>
        <w:t xml:space="preserve"> </w:t>
      </w:r>
      <w:r>
        <w:rPr>
          <w:rStyle w:val="hljs-title"/>
          <w:color w:val="5C2699"/>
          <w:sz w:val="19"/>
          <w:szCs w:val="19"/>
          <w:shd w:val="clear" w:color="auto" w:fill="FFFFFF"/>
        </w:rPr>
        <w:t>Person</w:t>
      </w:r>
      <w:r>
        <w:rPr>
          <w:rStyle w:val="hljs-class"/>
          <w:sz w:val="19"/>
          <w:szCs w:val="19"/>
          <w:shd w:val="clear" w:color="auto" w:fill="FFFFFF"/>
        </w:rPr>
        <w:t xml:space="preserve"> </w:t>
      </w:r>
      <w:r>
        <w:rPr>
          <w:rStyle w:val="hljs-keyword"/>
          <w:color w:val="AA0D91"/>
          <w:sz w:val="19"/>
          <w:szCs w:val="19"/>
          <w:shd w:val="clear" w:color="auto" w:fill="FFFFFF"/>
        </w:rPr>
        <w:t>implements</w:t>
      </w:r>
      <w:r>
        <w:rPr>
          <w:rStyle w:val="hljs-class"/>
          <w:sz w:val="19"/>
          <w:szCs w:val="19"/>
          <w:shd w:val="clear" w:color="auto" w:fill="FFFFFF"/>
        </w:rPr>
        <w:t xml:space="preserve"> </w:t>
      </w:r>
      <w:r>
        <w:rPr>
          <w:rStyle w:val="hljs-title"/>
          <w:color w:val="5C2699"/>
          <w:sz w:val="19"/>
          <w:szCs w:val="19"/>
          <w:shd w:val="clear" w:color="auto" w:fill="FFFFFF"/>
        </w:rPr>
        <w:t>Comparable</w:t>
      </w:r>
      <w:r>
        <w:rPr>
          <w:rStyle w:val="hljs-class"/>
          <w:sz w:val="19"/>
          <w:szCs w:val="19"/>
          <w:shd w:val="clear" w:color="auto" w:fill="FFFFFF"/>
        </w:rPr>
        <w:t>&lt;</w:t>
      </w:r>
      <w:r>
        <w:rPr>
          <w:rStyle w:val="hljs-title"/>
          <w:color w:val="5C2699"/>
          <w:sz w:val="19"/>
          <w:szCs w:val="19"/>
          <w:shd w:val="clear" w:color="auto" w:fill="FFFFFF"/>
        </w:rPr>
        <w:t>Person</w:t>
      </w:r>
      <w:r>
        <w:rPr>
          <w:rStyle w:val="hljs-class"/>
          <w:sz w:val="19"/>
          <w:szCs w:val="19"/>
          <w:shd w:val="clear" w:color="auto" w:fill="FFFFFF"/>
        </w:rPr>
        <w:t>&gt;</w:t>
      </w:r>
      <w:r>
        <w:rPr>
          <w:rStyle w:val="HTMLCode"/>
          <w:sz w:val="19"/>
          <w:szCs w:val="19"/>
          <w:shd w:val="clear" w:color="auto" w:fill="FFFFFF"/>
        </w:rPr>
        <w:t>{</w:t>
      </w:r>
    </w:p>
    <w:p w:rsidR="00AE4B68" w:rsidRDefault="00AE4B68" w:rsidP="00AE4B68">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int</w:t>
      </w:r>
      <w:r>
        <w:rPr>
          <w:rStyle w:val="HTMLCode"/>
          <w:sz w:val="19"/>
          <w:szCs w:val="19"/>
          <w:shd w:val="clear" w:color="auto" w:fill="FFFFFF"/>
        </w:rPr>
        <w:t xml:space="preserve"> age;</w:t>
      </w:r>
    </w:p>
    <w:p w:rsidR="00AE4B68" w:rsidRDefault="00AE4B68" w:rsidP="00AE4B68">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String name;</w:t>
      </w:r>
    </w:p>
    <w:p w:rsidR="00AE4B68" w:rsidRDefault="00AE4B68" w:rsidP="00AE4B68">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String email;</w:t>
      </w:r>
    </w:p>
    <w:p w:rsidR="00AE4B68" w:rsidRDefault="00AE4B68" w:rsidP="00AE4B68">
      <w:pPr>
        <w:pStyle w:val="HTMLPreformatted"/>
        <w:shd w:val="clear" w:color="auto" w:fill="FFFFFF"/>
        <w:rPr>
          <w:rStyle w:val="HTMLCode"/>
          <w:sz w:val="19"/>
          <w:szCs w:val="19"/>
          <w:shd w:val="clear" w:color="auto" w:fill="FFFFFF"/>
        </w:rPr>
      </w:pPr>
    </w:p>
    <w:p w:rsidR="00AE4B68" w:rsidRDefault="00AE4B68" w:rsidP="00AE4B68">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meta"/>
          <w:color w:val="643820"/>
          <w:sz w:val="19"/>
          <w:szCs w:val="19"/>
          <w:shd w:val="clear" w:color="auto" w:fill="FFFFFF"/>
        </w:rPr>
        <w:t>@Override</w:t>
      </w:r>
    </w:p>
    <w:p w:rsidR="00AE4B68" w:rsidRDefault="00AE4B68" w:rsidP="00AE4B68">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public</w:t>
      </w:r>
      <w:r>
        <w:rPr>
          <w:rStyle w:val="hljs-function"/>
          <w:sz w:val="19"/>
          <w:szCs w:val="19"/>
          <w:shd w:val="clear" w:color="auto" w:fill="FFFFFF"/>
        </w:rPr>
        <w:t xml:space="preserve"> </w:t>
      </w:r>
      <w:r>
        <w:rPr>
          <w:rStyle w:val="hljs-keyword"/>
          <w:color w:val="AA0D91"/>
          <w:sz w:val="19"/>
          <w:szCs w:val="19"/>
          <w:shd w:val="clear" w:color="auto" w:fill="FFFFFF"/>
        </w:rPr>
        <w:t>int</w:t>
      </w:r>
      <w:r>
        <w:rPr>
          <w:rStyle w:val="hljs-function"/>
          <w:sz w:val="19"/>
          <w:szCs w:val="19"/>
          <w:shd w:val="clear" w:color="auto" w:fill="FFFFFF"/>
        </w:rPr>
        <w:t xml:space="preserve"> </w:t>
      </w:r>
      <w:r>
        <w:rPr>
          <w:rStyle w:val="hljs-title"/>
          <w:color w:val="1C00CF"/>
          <w:sz w:val="19"/>
          <w:szCs w:val="19"/>
          <w:shd w:val="clear" w:color="auto" w:fill="FFFFFF"/>
        </w:rPr>
        <w:t>compareTo</w:t>
      </w:r>
      <w:r>
        <w:rPr>
          <w:rStyle w:val="hljs-params"/>
          <w:color w:val="5C2699"/>
          <w:sz w:val="19"/>
          <w:szCs w:val="19"/>
          <w:shd w:val="clear" w:color="auto" w:fill="FFFFFF"/>
        </w:rPr>
        <w:t>(Person o)</w:t>
      </w:r>
      <w:r>
        <w:rPr>
          <w:rStyle w:val="hljs-function"/>
          <w:sz w:val="19"/>
          <w:szCs w:val="19"/>
          <w:shd w:val="clear" w:color="auto" w:fill="FFFFFF"/>
        </w:rPr>
        <w:t xml:space="preserve"> </w:t>
      </w:r>
      <w:r>
        <w:rPr>
          <w:rStyle w:val="HTMLCode"/>
          <w:sz w:val="19"/>
          <w:szCs w:val="19"/>
          <w:shd w:val="clear" w:color="auto" w:fill="FFFFFF"/>
        </w:rPr>
        <w:t>{</w:t>
      </w:r>
    </w:p>
    <w:p w:rsidR="00AE4B68" w:rsidRDefault="00AE4B68" w:rsidP="00AE4B68">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return</w:t>
      </w:r>
      <w:r>
        <w:rPr>
          <w:rStyle w:val="HTMLCode"/>
          <w:sz w:val="19"/>
          <w:szCs w:val="19"/>
          <w:shd w:val="clear" w:color="auto" w:fill="FFFFFF"/>
        </w:rPr>
        <w:t xml:space="preserve"> name.compareTo(o.getName());</w:t>
      </w:r>
    </w:p>
    <w:p w:rsidR="00AE4B68" w:rsidRDefault="00AE4B68" w:rsidP="00AE4B68">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
    <w:p w:rsidR="00AE4B68" w:rsidRDefault="00AE4B68" w:rsidP="00AE4B68">
      <w:pPr>
        <w:pStyle w:val="HTMLPreformatted"/>
        <w:shd w:val="clear" w:color="auto" w:fill="FFFFFF"/>
        <w:rPr>
          <w:sz w:val="19"/>
          <w:szCs w:val="19"/>
        </w:rPr>
      </w:pPr>
      <w:r>
        <w:rPr>
          <w:rStyle w:val="HTMLCode"/>
          <w:sz w:val="19"/>
          <w:szCs w:val="19"/>
          <w:shd w:val="clear" w:color="auto" w:fill="FFFFFF"/>
        </w:rPr>
        <w:t>}</w:t>
      </w:r>
    </w:p>
    <w:p w:rsidR="00AE4B68" w:rsidRDefault="00AE4B68" w:rsidP="00AE4B68">
      <w:pPr>
        <w:pStyle w:val="NormalWeb"/>
        <w:shd w:val="clear" w:color="auto" w:fill="FFFFFF"/>
        <w:rPr>
          <w:rFonts w:ascii="inherit" w:hAnsi="inherit"/>
          <w:spacing w:val="-2"/>
        </w:rPr>
      </w:pPr>
      <w:r>
        <w:rPr>
          <w:rFonts w:ascii="inherit" w:hAnsi="inherit"/>
          <w:spacing w:val="-2"/>
        </w:rPr>
        <w:t>Now we can sort a collection of persons based on its natural ordering using </w:t>
      </w:r>
      <w:r>
        <w:rPr>
          <w:rStyle w:val="HTMLCode"/>
          <w:sz w:val="23"/>
          <w:szCs w:val="23"/>
          <w:shd w:val="clear" w:color="auto" w:fill="F7F7F8"/>
        </w:rPr>
        <w:t>Collections.sort</w:t>
      </w:r>
      <w:r>
        <w:rPr>
          <w:rFonts w:ascii="inherit" w:hAnsi="inherit"/>
          <w:spacing w:val="-2"/>
        </w:rPr>
        <w:t> method.</w:t>
      </w:r>
    </w:p>
    <w:p w:rsidR="00AE4B68" w:rsidRDefault="00AE4B68" w:rsidP="00AE4B68">
      <w:pPr>
        <w:shd w:val="clear" w:color="auto" w:fill="FFFFFF"/>
        <w:rPr>
          <w:rFonts w:ascii="Times New Roman" w:hAnsi="Times New Roman"/>
          <w:i/>
          <w:iCs/>
          <w:color w:val="7A2518"/>
        </w:rPr>
      </w:pPr>
      <w:r>
        <w:rPr>
          <w:i/>
          <w:iCs/>
          <w:color w:val="7A2518"/>
        </w:rPr>
        <w:t>Sorting in Natural Order</w:t>
      </w:r>
    </w:p>
    <w:p w:rsidR="00AE4B68" w:rsidRDefault="00AE4B68" w:rsidP="00AE4B68">
      <w:pPr>
        <w:pStyle w:val="HTMLPreformatted"/>
        <w:shd w:val="clear" w:color="auto" w:fill="FFFFFF"/>
        <w:rPr>
          <w:rStyle w:val="HTMLCode"/>
          <w:sz w:val="19"/>
          <w:szCs w:val="19"/>
          <w:shd w:val="clear" w:color="auto" w:fill="FFFFFF"/>
        </w:rPr>
      </w:pPr>
      <w:r>
        <w:rPr>
          <w:rStyle w:val="HTMLCode"/>
          <w:sz w:val="19"/>
          <w:szCs w:val="19"/>
          <w:shd w:val="clear" w:color="auto" w:fill="FFFFFF"/>
        </w:rPr>
        <w:t>List&lt;Person&gt; students = Arrays.asList(</w:t>
      </w:r>
    </w:p>
    <w:p w:rsidR="00AE4B68" w:rsidRDefault="00AE4B68" w:rsidP="00AE4B68">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new</w:t>
      </w:r>
      <w:r>
        <w:rPr>
          <w:rStyle w:val="HTMLCode"/>
          <w:sz w:val="19"/>
          <w:szCs w:val="19"/>
          <w:shd w:val="clear" w:color="auto" w:fill="FFFFFF"/>
        </w:rPr>
        <w:t xml:space="preserve"> Person(</w:t>
      </w:r>
      <w:r>
        <w:rPr>
          <w:rStyle w:val="hljs-number"/>
          <w:color w:val="1C00CF"/>
          <w:sz w:val="19"/>
          <w:szCs w:val="19"/>
          <w:shd w:val="clear" w:color="auto" w:fill="FFFFFF"/>
        </w:rPr>
        <w:t>20</w:t>
      </w:r>
      <w:r>
        <w:rPr>
          <w:rStyle w:val="HTMLCode"/>
          <w:sz w:val="19"/>
          <w:szCs w:val="19"/>
          <w:shd w:val="clear" w:color="auto" w:fill="FFFFFF"/>
        </w:rPr>
        <w:t>,</w:t>
      </w:r>
      <w:r>
        <w:rPr>
          <w:rStyle w:val="hljs-string"/>
          <w:color w:val="C41A16"/>
          <w:sz w:val="19"/>
          <w:szCs w:val="19"/>
          <w:shd w:val="clear" w:color="auto" w:fill="FFFFFF"/>
        </w:rPr>
        <w:t>"Bob"</w:t>
      </w:r>
      <w:r>
        <w:rPr>
          <w:rStyle w:val="HTMLCode"/>
          <w:sz w:val="19"/>
          <w:szCs w:val="19"/>
          <w:shd w:val="clear" w:color="auto" w:fill="FFFFFF"/>
        </w:rPr>
        <w:t xml:space="preserve">, </w:t>
      </w:r>
      <w:r>
        <w:rPr>
          <w:rStyle w:val="hljs-string"/>
          <w:color w:val="C41A16"/>
          <w:sz w:val="19"/>
          <w:szCs w:val="19"/>
          <w:shd w:val="clear" w:color="auto" w:fill="FFFFFF"/>
        </w:rPr>
        <w:t>"bob@mail.com"</w:t>
      </w:r>
      <w:r>
        <w:rPr>
          <w:rStyle w:val="HTMLCode"/>
          <w:sz w:val="19"/>
          <w:szCs w:val="19"/>
          <w:shd w:val="clear" w:color="auto" w:fill="FFFFFF"/>
        </w:rPr>
        <w:t>),</w:t>
      </w:r>
    </w:p>
    <w:p w:rsidR="00AE4B68" w:rsidRDefault="00AE4B68" w:rsidP="00AE4B68">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new</w:t>
      </w:r>
      <w:r>
        <w:rPr>
          <w:rStyle w:val="HTMLCode"/>
          <w:sz w:val="19"/>
          <w:szCs w:val="19"/>
          <w:shd w:val="clear" w:color="auto" w:fill="FFFFFF"/>
        </w:rPr>
        <w:t xml:space="preserve"> Person(</w:t>
      </w:r>
      <w:r>
        <w:rPr>
          <w:rStyle w:val="hljs-number"/>
          <w:color w:val="1C00CF"/>
          <w:sz w:val="19"/>
          <w:szCs w:val="19"/>
          <w:shd w:val="clear" w:color="auto" w:fill="FFFFFF"/>
        </w:rPr>
        <w:t>19</w:t>
      </w:r>
      <w:r>
        <w:rPr>
          <w:rStyle w:val="HTMLCode"/>
          <w:sz w:val="19"/>
          <w:szCs w:val="19"/>
          <w:shd w:val="clear" w:color="auto" w:fill="FFFFFF"/>
        </w:rPr>
        <w:t xml:space="preserve">, </w:t>
      </w:r>
      <w:r>
        <w:rPr>
          <w:rStyle w:val="hljs-string"/>
          <w:color w:val="C41A16"/>
          <w:sz w:val="19"/>
          <w:szCs w:val="19"/>
          <w:shd w:val="clear" w:color="auto" w:fill="FFFFFF"/>
        </w:rPr>
        <w:t>"Jane"</w:t>
      </w:r>
      <w:r>
        <w:rPr>
          <w:rStyle w:val="HTMLCode"/>
          <w:sz w:val="19"/>
          <w:szCs w:val="19"/>
          <w:shd w:val="clear" w:color="auto" w:fill="FFFFFF"/>
        </w:rPr>
        <w:t xml:space="preserve">, </w:t>
      </w:r>
      <w:r>
        <w:rPr>
          <w:rStyle w:val="hljs-string"/>
          <w:color w:val="C41A16"/>
          <w:sz w:val="19"/>
          <w:szCs w:val="19"/>
          <w:shd w:val="clear" w:color="auto" w:fill="FFFFFF"/>
        </w:rPr>
        <w:t>"Jane@mail.com"</w:t>
      </w:r>
      <w:r>
        <w:rPr>
          <w:rStyle w:val="HTMLCode"/>
          <w:sz w:val="19"/>
          <w:szCs w:val="19"/>
          <w:shd w:val="clear" w:color="auto" w:fill="FFFFFF"/>
        </w:rPr>
        <w:t>),</w:t>
      </w:r>
    </w:p>
    <w:p w:rsidR="00AE4B68" w:rsidRDefault="00AE4B68" w:rsidP="00AE4B68">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new</w:t>
      </w:r>
      <w:r>
        <w:rPr>
          <w:rStyle w:val="HTMLCode"/>
          <w:sz w:val="19"/>
          <w:szCs w:val="19"/>
          <w:shd w:val="clear" w:color="auto" w:fill="FFFFFF"/>
        </w:rPr>
        <w:t xml:space="preserve"> Person(</w:t>
      </w:r>
      <w:r>
        <w:rPr>
          <w:rStyle w:val="hljs-number"/>
          <w:color w:val="1C00CF"/>
          <w:sz w:val="19"/>
          <w:szCs w:val="19"/>
          <w:shd w:val="clear" w:color="auto" w:fill="FFFFFF"/>
        </w:rPr>
        <w:t>21</w:t>
      </w:r>
      <w:r>
        <w:rPr>
          <w:rStyle w:val="HTMLCode"/>
          <w:sz w:val="19"/>
          <w:szCs w:val="19"/>
          <w:shd w:val="clear" w:color="auto" w:fill="FFFFFF"/>
        </w:rPr>
        <w:t>,</w:t>
      </w:r>
      <w:r>
        <w:rPr>
          <w:rStyle w:val="hljs-string"/>
          <w:color w:val="C41A16"/>
          <w:sz w:val="19"/>
          <w:szCs w:val="19"/>
          <w:shd w:val="clear" w:color="auto" w:fill="FFFFFF"/>
        </w:rPr>
        <w:t>"Foo"</w:t>
      </w:r>
      <w:r>
        <w:rPr>
          <w:rStyle w:val="HTMLCode"/>
          <w:sz w:val="19"/>
          <w:szCs w:val="19"/>
          <w:shd w:val="clear" w:color="auto" w:fill="FFFFFF"/>
        </w:rPr>
        <w:t xml:space="preserve">, </w:t>
      </w:r>
      <w:r>
        <w:rPr>
          <w:rStyle w:val="hljs-string"/>
          <w:color w:val="C41A16"/>
          <w:sz w:val="19"/>
          <w:szCs w:val="19"/>
          <w:shd w:val="clear" w:color="auto" w:fill="FFFFFF"/>
        </w:rPr>
        <w:t>"foo@mail.com"</w:t>
      </w:r>
      <w:r>
        <w:rPr>
          <w:rStyle w:val="HTMLCode"/>
          <w:sz w:val="19"/>
          <w:szCs w:val="19"/>
          <w:shd w:val="clear" w:color="auto" w:fill="FFFFFF"/>
        </w:rPr>
        <w:t>)</w:t>
      </w:r>
    </w:p>
    <w:p w:rsidR="00AE4B68" w:rsidRDefault="00AE4B68" w:rsidP="00AE4B68">
      <w:pPr>
        <w:pStyle w:val="HTMLPreformatted"/>
        <w:shd w:val="clear" w:color="auto" w:fill="FFFFFF"/>
        <w:rPr>
          <w:rStyle w:val="HTMLCode"/>
          <w:sz w:val="19"/>
          <w:szCs w:val="19"/>
          <w:shd w:val="clear" w:color="auto" w:fill="FFFFFF"/>
        </w:rPr>
      </w:pPr>
      <w:r>
        <w:rPr>
          <w:rStyle w:val="HTMLCode"/>
          <w:sz w:val="19"/>
          <w:szCs w:val="19"/>
          <w:shd w:val="clear" w:color="auto" w:fill="FFFFFF"/>
        </w:rPr>
        <w:t>);</w:t>
      </w:r>
    </w:p>
    <w:p w:rsidR="00AE4B68" w:rsidRDefault="00AE4B68" w:rsidP="00AE4B68">
      <w:pPr>
        <w:pStyle w:val="HTMLPreformatted"/>
        <w:shd w:val="clear" w:color="auto" w:fill="FFFFFF"/>
        <w:rPr>
          <w:sz w:val="19"/>
          <w:szCs w:val="19"/>
        </w:rPr>
      </w:pPr>
      <w:r>
        <w:rPr>
          <w:rStyle w:val="HTMLCode"/>
          <w:sz w:val="19"/>
          <w:szCs w:val="19"/>
          <w:shd w:val="clear" w:color="auto" w:fill="FFFFFF"/>
        </w:rPr>
        <w:t>Collections.sort(students);</w:t>
      </w:r>
    </w:p>
    <w:p w:rsidR="00AE4B68" w:rsidRDefault="00AE4B68" w:rsidP="00AE4B68">
      <w:pPr>
        <w:pStyle w:val="NormalWeb"/>
        <w:shd w:val="clear" w:color="auto" w:fill="FFFFFF"/>
        <w:rPr>
          <w:rFonts w:ascii="inherit" w:hAnsi="inherit"/>
          <w:spacing w:val="-2"/>
        </w:rPr>
      </w:pPr>
      <w:r>
        <w:rPr>
          <w:rFonts w:ascii="inherit" w:hAnsi="inherit"/>
          <w:spacing w:val="-2"/>
        </w:rPr>
        <w:t>This program will always sort persons based on their name i.e. Bob → Foo and thenJane.</w:t>
      </w:r>
    </w:p>
    <w:p w:rsidR="00AE4B68" w:rsidRDefault="00AE4B68" w:rsidP="00AE4B68">
      <w:pPr>
        <w:pStyle w:val="NormalWeb"/>
        <w:shd w:val="clear" w:color="auto" w:fill="FFFFFF"/>
        <w:rPr>
          <w:rFonts w:ascii="inherit" w:hAnsi="inherit"/>
          <w:spacing w:val="-2"/>
        </w:rPr>
      </w:pPr>
      <w:r>
        <w:rPr>
          <w:rFonts w:ascii="inherit" w:hAnsi="inherit"/>
          <w:spacing w:val="-2"/>
        </w:rPr>
        <w:t>Lets define two comparators now, one for name based comparison and another on basis of age.</w:t>
      </w:r>
    </w:p>
    <w:p w:rsidR="00AE4B68" w:rsidRDefault="00AE4B68" w:rsidP="00AE4B68">
      <w:pPr>
        <w:pStyle w:val="HTMLPreformatted"/>
        <w:shd w:val="clear" w:color="auto" w:fill="FFFFFF"/>
        <w:rPr>
          <w:rStyle w:val="HTMLCode"/>
          <w:sz w:val="19"/>
          <w:szCs w:val="19"/>
          <w:shd w:val="clear" w:color="auto" w:fill="FFFFFF"/>
        </w:rPr>
      </w:pPr>
      <w:r>
        <w:rPr>
          <w:rStyle w:val="hljs-keyword"/>
          <w:color w:val="AA0D91"/>
          <w:sz w:val="19"/>
          <w:szCs w:val="19"/>
          <w:shd w:val="clear" w:color="auto" w:fill="FFFFFF"/>
        </w:rPr>
        <w:t>class</w:t>
      </w:r>
      <w:r>
        <w:rPr>
          <w:rStyle w:val="hljs-class"/>
          <w:sz w:val="19"/>
          <w:szCs w:val="19"/>
          <w:shd w:val="clear" w:color="auto" w:fill="FFFFFF"/>
        </w:rPr>
        <w:t xml:space="preserve"> </w:t>
      </w:r>
      <w:r>
        <w:rPr>
          <w:rStyle w:val="hljs-title"/>
          <w:color w:val="5C2699"/>
          <w:sz w:val="19"/>
          <w:szCs w:val="19"/>
          <w:shd w:val="clear" w:color="auto" w:fill="FFFFFF"/>
        </w:rPr>
        <w:t>NameComparator</w:t>
      </w:r>
      <w:r>
        <w:rPr>
          <w:rStyle w:val="hljs-class"/>
          <w:sz w:val="19"/>
          <w:szCs w:val="19"/>
          <w:shd w:val="clear" w:color="auto" w:fill="FFFFFF"/>
        </w:rPr>
        <w:t xml:space="preserve"> </w:t>
      </w:r>
      <w:r>
        <w:rPr>
          <w:rStyle w:val="hljs-keyword"/>
          <w:color w:val="AA0D91"/>
          <w:sz w:val="19"/>
          <w:szCs w:val="19"/>
          <w:shd w:val="clear" w:color="auto" w:fill="FFFFFF"/>
        </w:rPr>
        <w:t>implements</w:t>
      </w:r>
      <w:r>
        <w:rPr>
          <w:rStyle w:val="hljs-class"/>
          <w:sz w:val="19"/>
          <w:szCs w:val="19"/>
          <w:shd w:val="clear" w:color="auto" w:fill="FFFFFF"/>
        </w:rPr>
        <w:t xml:space="preserve"> </w:t>
      </w:r>
      <w:r>
        <w:rPr>
          <w:rStyle w:val="hljs-title"/>
          <w:color w:val="5C2699"/>
          <w:sz w:val="19"/>
          <w:szCs w:val="19"/>
          <w:shd w:val="clear" w:color="auto" w:fill="FFFFFF"/>
        </w:rPr>
        <w:t>Comparator</w:t>
      </w:r>
      <w:r>
        <w:rPr>
          <w:rStyle w:val="hljs-class"/>
          <w:sz w:val="19"/>
          <w:szCs w:val="19"/>
          <w:shd w:val="clear" w:color="auto" w:fill="FFFFFF"/>
        </w:rPr>
        <w:t>&lt;</w:t>
      </w:r>
      <w:r>
        <w:rPr>
          <w:rStyle w:val="hljs-title"/>
          <w:color w:val="5C2699"/>
          <w:sz w:val="19"/>
          <w:szCs w:val="19"/>
          <w:shd w:val="clear" w:color="auto" w:fill="FFFFFF"/>
        </w:rPr>
        <w:t>Person</w:t>
      </w:r>
      <w:r>
        <w:rPr>
          <w:rStyle w:val="hljs-class"/>
          <w:sz w:val="19"/>
          <w:szCs w:val="19"/>
          <w:shd w:val="clear" w:color="auto" w:fill="FFFFFF"/>
        </w:rPr>
        <w:t xml:space="preserve">&gt; </w:t>
      </w:r>
      <w:r>
        <w:rPr>
          <w:rStyle w:val="HTMLCode"/>
          <w:sz w:val="19"/>
          <w:szCs w:val="19"/>
          <w:shd w:val="clear" w:color="auto" w:fill="FFFFFF"/>
        </w:rPr>
        <w:t>{</w:t>
      </w:r>
    </w:p>
    <w:p w:rsidR="00AE4B68" w:rsidRDefault="00AE4B68" w:rsidP="00AE4B68">
      <w:pPr>
        <w:pStyle w:val="HTMLPreformatted"/>
        <w:shd w:val="clear" w:color="auto" w:fill="FFFFFF"/>
        <w:rPr>
          <w:rStyle w:val="HTMLCode"/>
          <w:sz w:val="19"/>
          <w:szCs w:val="19"/>
          <w:shd w:val="clear" w:color="auto" w:fill="FFFFFF"/>
        </w:rPr>
      </w:pPr>
    </w:p>
    <w:p w:rsidR="00AE4B68" w:rsidRDefault="00AE4B68" w:rsidP="00AE4B68">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meta"/>
          <w:color w:val="643820"/>
          <w:sz w:val="19"/>
          <w:szCs w:val="19"/>
          <w:shd w:val="clear" w:color="auto" w:fill="FFFFFF"/>
        </w:rPr>
        <w:t>@Override</w:t>
      </w:r>
    </w:p>
    <w:p w:rsidR="00AE4B68" w:rsidRDefault="00AE4B68" w:rsidP="00AE4B68">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public</w:t>
      </w:r>
      <w:r>
        <w:rPr>
          <w:rStyle w:val="hljs-function"/>
          <w:sz w:val="19"/>
          <w:szCs w:val="19"/>
          <w:shd w:val="clear" w:color="auto" w:fill="FFFFFF"/>
        </w:rPr>
        <w:t xml:space="preserve"> </w:t>
      </w:r>
      <w:r>
        <w:rPr>
          <w:rStyle w:val="hljs-keyword"/>
          <w:color w:val="AA0D91"/>
          <w:sz w:val="19"/>
          <w:szCs w:val="19"/>
          <w:shd w:val="clear" w:color="auto" w:fill="FFFFFF"/>
        </w:rPr>
        <w:t>int</w:t>
      </w:r>
      <w:r>
        <w:rPr>
          <w:rStyle w:val="hljs-function"/>
          <w:sz w:val="19"/>
          <w:szCs w:val="19"/>
          <w:shd w:val="clear" w:color="auto" w:fill="FFFFFF"/>
        </w:rPr>
        <w:t xml:space="preserve"> </w:t>
      </w:r>
      <w:r>
        <w:rPr>
          <w:rStyle w:val="hljs-title"/>
          <w:color w:val="1C00CF"/>
          <w:sz w:val="19"/>
          <w:szCs w:val="19"/>
          <w:shd w:val="clear" w:color="auto" w:fill="FFFFFF"/>
        </w:rPr>
        <w:t>compare</w:t>
      </w:r>
      <w:r>
        <w:rPr>
          <w:rStyle w:val="hljs-params"/>
          <w:color w:val="5C2699"/>
          <w:sz w:val="19"/>
          <w:szCs w:val="19"/>
          <w:shd w:val="clear" w:color="auto" w:fill="FFFFFF"/>
        </w:rPr>
        <w:t>(Person o1, Person o2)</w:t>
      </w:r>
      <w:r>
        <w:rPr>
          <w:rStyle w:val="hljs-function"/>
          <w:sz w:val="19"/>
          <w:szCs w:val="19"/>
          <w:shd w:val="clear" w:color="auto" w:fill="FFFFFF"/>
        </w:rPr>
        <w:t xml:space="preserve"> </w:t>
      </w:r>
      <w:r>
        <w:rPr>
          <w:rStyle w:val="HTMLCode"/>
          <w:sz w:val="19"/>
          <w:szCs w:val="19"/>
          <w:shd w:val="clear" w:color="auto" w:fill="FFFFFF"/>
        </w:rPr>
        <w:t>{</w:t>
      </w:r>
    </w:p>
    <w:p w:rsidR="00AE4B68" w:rsidRDefault="00AE4B68" w:rsidP="00AE4B68">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return</w:t>
      </w:r>
      <w:r>
        <w:rPr>
          <w:rStyle w:val="HTMLCode"/>
          <w:sz w:val="19"/>
          <w:szCs w:val="19"/>
          <w:shd w:val="clear" w:color="auto" w:fill="FFFFFF"/>
        </w:rPr>
        <w:t xml:space="preserve"> o1.name.compareTo(o2.name);</w:t>
      </w:r>
    </w:p>
    <w:p w:rsidR="00AE4B68" w:rsidRDefault="00AE4B68" w:rsidP="00AE4B68">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
    <w:p w:rsidR="00AE4B68" w:rsidRDefault="00AE4B68" w:rsidP="00AE4B68">
      <w:pPr>
        <w:pStyle w:val="HTMLPreformatted"/>
        <w:shd w:val="clear" w:color="auto" w:fill="FFFFFF"/>
        <w:rPr>
          <w:rStyle w:val="HTMLCode"/>
          <w:sz w:val="19"/>
          <w:szCs w:val="19"/>
          <w:shd w:val="clear" w:color="auto" w:fill="FFFFFF"/>
        </w:rPr>
      </w:pPr>
      <w:r>
        <w:rPr>
          <w:rStyle w:val="HTMLCode"/>
          <w:sz w:val="19"/>
          <w:szCs w:val="19"/>
          <w:shd w:val="clear" w:color="auto" w:fill="FFFFFF"/>
        </w:rPr>
        <w:t>}</w:t>
      </w:r>
    </w:p>
    <w:p w:rsidR="00AE4B68" w:rsidRDefault="00AE4B68" w:rsidP="00AE4B68">
      <w:pPr>
        <w:pStyle w:val="HTMLPreformatted"/>
        <w:shd w:val="clear" w:color="auto" w:fill="FFFFFF"/>
        <w:rPr>
          <w:rStyle w:val="HTMLCode"/>
          <w:sz w:val="19"/>
          <w:szCs w:val="19"/>
          <w:shd w:val="clear" w:color="auto" w:fill="FFFFFF"/>
        </w:rPr>
      </w:pPr>
    </w:p>
    <w:p w:rsidR="00AE4B68" w:rsidRDefault="00AE4B68" w:rsidP="00AE4B68">
      <w:pPr>
        <w:pStyle w:val="HTMLPreformatted"/>
        <w:shd w:val="clear" w:color="auto" w:fill="FFFFFF"/>
        <w:rPr>
          <w:rStyle w:val="HTMLCode"/>
          <w:sz w:val="19"/>
          <w:szCs w:val="19"/>
          <w:shd w:val="clear" w:color="auto" w:fill="FFFFFF"/>
        </w:rPr>
      </w:pPr>
      <w:r>
        <w:rPr>
          <w:rStyle w:val="hljs-keyword"/>
          <w:color w:val="AA0D91"/>
          <w:sz w:val="19"/>
          <w:szCs w:val="19"/>
          <w:shd w:val="clear" w:color="auto" w:fill="FFFFFF"/>
        </w:rPr>
        <w:t>class</w:t>
      </w:r>
      <w:r>
        <w:rPr>
          <w:rStyle w:val="hljs-class"/>
          <w:sz w:val="19"/>
          <w:szCs w:val="19"/>
          <w:shd w:val="clear" w:color="auto" w:fill="FFFFFF"/>
        </w:rPr>
        <w:t xml:space="preserve"> </w:t>
      </w:r>
      <w:r>
        <w:rPr>
          <w:rStyle w:val="hljs-title"/>
          <w:color w:val="5C2699"/>
          <w:sz w:val="19"/>
          <w:szCs w:val="19"/>
          <w:shd w:val="clear" w:color="auto" w:fill="FFFFFF"/>
        </w:rPr>
        <w:t>AgeComparator</w:t>
      </w:r>
      <w:r>
        <w:rPr>
          <w:rStyle w:val="hljs-class"/>
          <w:sz w:val="19"/>
          <w:szCs w:val="19"/>
          <w:shd w:val="clear" w:color="auto" w:fill="FFFFFF"/>
        </w:rPr>
        <w:t xml:space="preserve"> </w:t>
      </w:r>
      <w:r>
        <w:rPr>
          <w:rStyle w:val="hljs-keyword"/>
          <w:color w:val="AA0D91"/>
          <w:sz w:val="19"/>
          <w:szCs w:val="19"/>
          <w:shd w:val="clear" w:color="auto" w:fill="FFFFFF"/>
        </w:rPr>
        <w:t>implements</w:t>
      </w:r>
      <w:r>
        <w:rPr>
          <w:rStyle w:val="hljs-class"/>
          <w:sz w:val="19"/>
          <w:szCs w:val="19"/>
          <w:shd w:val="clear" w:color="auto" w:fill="FFFFFF"/>
        </w:rPr>
        <w:t xml:space="preserve"> </w:t>
      </w:r>
      <w:r>
        <w:rPr>
          <w:rStyle w:val="hljs-title"/>
          <w:color w:val="5C2699"/>
          <w:sz w:val="19"/>
          <w:szCs w:val="19"/>
          <w:shd w:val="clear" w:color="auto" w:fill="FFFFFF"/>
        </w:rPr>
        <w:t>Comparator</w:t>
      </w:r>
      <w:r>
        <w:rPr>
          <w:rStyle w:val="hljs-class"/>
          <w:sz w:val="19"/>
          <w:szCs w:val="19"/>
          <w:shd w:val="clear" w:color="auto" w:fill="FFFFFF"/>
        </w:rPr>
        <w:t>&lt;</w:t>
      </w:r>
      <w:r>
        <w:rPr>
          <w:rStyle w:val="hljs-title"/>
          <w:color w:val="5C2699"/>
          <w:sz w:val="19"/>
          <w:szCs w:val="19"/>
          <w:shd w:val="clear" w:color="auto" w:fill="FFFFFF"/>
        </w:rPr>
        <w:t>Person</w:t>
      </w:r>
      <w:r>
        <w:rPr>
          <w:rStyle w:val="hljs-class"/>
          <w:sz w:val="19"/>
          <w:szCs w:val="19"/>
          <w:shd w:val="clear" w:color="auto" w:fill="FFFFFF"/>
        </w:rPr>
        <w:t xml:space="preserve">&gt; </w:t>
      </w:r>
      <w:r>
        <w:rPr>
          <w:rStyle w:val="HTMLCode"/>
          <w:sz w:val="19"/>
          <w:szCs w:val="19"/>
          <w:shd w:val="clear" w:color="auto" w:fill="FFFFFF"/>
        </w:rPr>
        <w:t>{</w:t>
      </w:r>
    </w:p>
    <w:p w:rsidR="00AE4B68" w:rsidRDefault="00AE4B68" w:rsidP="00AE4B68">
      <w:pPr>
        <w:pStyle w:val="HTMLPreformatted"/>
        <w:shd w:val="clear" w:color="auto" w:fill="FFFFFF"/>
        <w:rPr>
          <w:rStyle w:val="HTMLCode"/>
          <w:sz w:val="19"/>
          <w:szCs w:val="19"/>
          <w:shd w:val="clear" w:color="auto" w:fill="FFFFFF"/>
        </w:rPr>
      </w:pPr>
    </w:p>
    <w:p w:rsidR="00AE4B68" w:rsidRDefault="00AE4B68" w:rsidP="00AE4B68">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meta"/>
          <w:color w:val="643820"/>
          <w:sz w:val="19"/>
          <w:szCs w:val="19"/>
          <w:shd w:val="clear" w:color="auto" w:fill="FFFFFF"/>
        </w:rPr>
        <w:t>@Override</w:t>
      </w:r>
    </w:p>
    <w:p w:rsidR="00AE4B68" w:rsidRDefault="00AE4B68" w:rsidP="00AE4B68">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public</w:t>
      </w:r>
      <w:r>
        <w:rPr>
          <w:rStyle w:val="hljs-function"/>
          <w:sz w:val="19"/>
          <w:szCs w:val="19"/>
          <w:shd w:val="clear" w:color="auto" w:fill="FFFFFF"/>
        </w:rPr>
        <w:t xml:space="preserve"> </w:t>
      </w:r>
      <w:r>
        <w:rPr>
          <w:rStyle w:val="hljs-keyword"/>
          <w:color w:val="AA0D91"/>
          <w:sz w:val="19"/>
          <w:szCs w:val="19"/>
          <w:shd w:val="clear" w:color="auto" w:fill="FFFFFF"/>
        </w:rPr>
        <w:t>int</w:t>
      </w:r>
      <w:r>
        <w:rPr>
          <w:rStyle w:val="hljs-function"/>
          <w:sz w:val="19"/>
          <w:szCs w:val="19"/>
          <w:shd w:val="clear" w:color="auto" w:fill="FFFFFF"/>
        </w:rPr>
        <w:t xml:space="preserve"> </w:t>
      </w:r>
      <w:r>
        <w:rPr>
          <w:rStyle w:val="hljs-title"/>
          <w:color w:val="1C00CF"/>
          <w:sz w:val="19"/>
          <w:szCs w:val="19"/>
          <w:shd w:val="clear" w:color="auto" w:fill="FFFFFF"/>
        </w:rPr>
        <w:t>compare</w:t>
      </w:r>
      <w:r>
        <w:rPr>
          <w:rStyle w:val="hljs-params"/>
          <w:color w:val="5C2699"/>
          <w:sz w:val="19"/>
          <w:szCs w:val="19"/>
          <w:shd w:val="clear" w:color="auto" w:fill="FFFFFF"/>
        </w:rPr>
        <w:t>(Person o1, Person o2)</w:t>
      </w:r>
      <w:r>
        <w:rPr>
          <w:rStyle w:val="hljs-function"/>
          <w:sz w:val="19"/>
          <w:szCs w:val="19"/>
          <w:shd w:val="clear" w:color="auto" w:fill="FFFFFF"/>
        </w:rPr>
        <w:t xml:space="preserve"> </w:t>
      </w:r>
      <w:r>
        <w:rPr>
          <w:rStyle w:val="HTMLCode"/>
          <w:sz w:val="19"/>
          <w:szCs w:val="19"/>
          <w:shd w:val="clear" w:color="auto" w:fill="FFFFFF"/>
        </w:rPr>
        <w:t>{</w:t>
      </w:r>
    </w:p>
    <w:p w:rsidR="00AE4B68" w:rsidRDefault="00AE4B68" w:rsidP="00AE4B68">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return</w:t>
      </w:r>
      <w:r>
        <w:rPr>
          <w:rStyle w:val="HTMLCode"/>
          <w:sz w:val="19"/>
          <w:szCs w:val="19"/>
          <w:shd w:val="clear" w:color="auto" w:fill="FFFFFF"/>
        </w:rPr>
        <w:t xml:space="preserve"> ((Integer)o1.age).compareTo(o2.age);</w:t>
      </w:r>
    </w:p>
    <w:p w:rsidR="00AE4B68" w:rsidRDefault="00AE4B68" w:rsidP="00AE4B68">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p>
    <w:p w:rsidR="00AE4B68" w:rsidRDefault="00AE4B68" w:rsidP="00AE4B68">
      <w:pPr>
        <w:pStyle w:val="HTMLPreformatted"/>
        <w:shd w:val="clear" w:color="auto" w:fill="FFFFFF"/>
        <w:rPr>
          <w:rFonts w:ascii="Courier New" w:hAnsi="Courier New"/>
          <w:sz w:val="19"/>
          <w:szCs w:val="19"/>
        </w:rPr>
      </w:pPr>
      <w:r>
        <w:rPr>
          <w:rStyle w:val="HTMLCode"/>
          <w:sz w:val="19"/>
          <w:szCs w:val="19"/>
          <w:shd w:val="clear" w:color="auto" w:fill="FFFFFF"/>
        </w:rPr>
        <w:t>}</w:t>
      </w:r>
    </w:p>
    <w:p w:rsidR="00AE4B68" w:rsidRDefault="00AE4B68" w:rsidP="00AE4B68">
      <w:pPr>
        <w:pStyle w:val="NormalWeb"/>
        <w:shd w:val="clear" w:color="auto" w:fill="FFFFFF"/>
        <w:rPr>
          <w:rFonts w:ascii="inherit" w:hAnsi="inherit"/>
          <w:spacing w:val="-2"/>
        </w:rPr>
      </w:pPr>
      <w:r>
        <w:rPr>
          <w:rFonts w:ascii="inherit" w:hAnsi="inherit"/>
          <w:spacing w:val="-2"/>
        </w:rPr>
        <w:t>Now we can specify one of the above defined sorting function to choose sorting on demand:</w:t>
      </w:r>
    </w:p>
    <w:p w:rsidR="00AE4B68" w:rsidRDefault="00AE4B68" w:rsidP="00AE4B68">
      <w:pPr>
        <w:shd w:val="clear" w:color="auto" w:fill="FFFFFF"/>
        <w:rPr>
          <w:rFonts w:ascii="Times New Roman" w:hAnsi="Times New Roman"/>
          <w:i/>
          <w:iCs/>
          <w:color w:val="7A2518"/>
        </w:rPr>
      </w:pPr>
      <w:r>
        <w:rPr>
          <w:i/>
          <w:iCs/>
          <w:color w:val="7A2518"/>
        </w:rPr>
        <w:t>Soritng based on Age</w:t>
      </w:r>
    </w:p>
    <w:p w:rsidR="00AE4B68" w:rsidRDefault="00AE4B68" w:rsidP="00AE4B68">
      <w:pPr>
        <w:pStyle w:val="HTMLPreformatted"/>
        <w:shd w:val="clear" w:color="auto" w:fill="FFFFFF"/>
        <w:rPr>
          <w:rStyle w:val="HTMLCode"/>
          <w:sz w:val="19"/>
          <w:szCs w:val="19"/>
          <w:shd w:val="clear" w:color="auto" w:fill="FFFFFF"/>
        </w:rPr>
      </w:pPr>
      <w:r>
        <w:rPr>
          <w:rStyle w:val="HTMLCode"/>
          <w:sz w:val="19"/>
          <w:szCs w:val="19"/>
          <w:shd w:val="clear" w:color="auto" w:fill="FFFFFF"/>
        </w:rPr>
        <w:t>List&lt;Person&gt; students = Arrays.asList(</w:t>
      </w:r>
    </w:p>
    <w:p w:rsidR="00AE4B68" w:rsidRDefault="00AE4B68" w:rsidP="00AE4B68">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new</w:t>
      </w:r>
      <w:r>
        <w:rPr>
          <w:rStyle w:val="HTMLCode"/>
          <w:sz w:val="19"/>
          <w:szCs w:val="19"/>
          <w:shd w:val="clear" w:color="auto" w:fill="FFFFFF"/>
        </w:rPr>
        <w:t xml:space="preserve"> Person(</w:t>
      </w:r>
      <w:r>
        <w:rPr>
          <w:rStyle w:val="hljs-number"/>
          <w:color w:val="1C00CF"/>
          <w:sz w:val="19"/>
          <w:szCs w:val="19"/>
          <w:shd w:val="clear" w:color="auto" w:fill="FFFFFF"/>
        </w:rPr>
        <w:t>20</w:t>
      </w:r>
      <w:r>
        <w:rPr>
          <w:rStyle w:val="HTMLCode"/>
          <w:sz w:val="19"/>
          <w:szCs w:val="19"/>
          <w:shd w:val="clear" w:color="auto" w:fill="FFFFFF"/>
        </w:rPr>
        <w:t>,</w:t>
      </w:r>
      <w:r>
        <w:rPr>
          <w:rStyle w:val="hljs-string"/>
          <w:color w:val="C41A16"/>
          <w:sz w:val="19"/>
          <w:szCs w:val="19"/>
          <w:shd w:val="clear" w:color="auto" w:fill="FFFFFF"/>
        </w:rPr>
        <w:t>"Bob"</w:t>
      </w:r>
      <w:r>
        <w:rPr>
          <w:rStyle w:val="HTMLCode"/>
          <w:sz w:val="19"/>
          <w:szCs w:val="19"/>
          <w:shd w:val="clear" w:color="auto" w:fill="FFFFFF"/>
        </w:rPr>
        <w:t>),</w:t>
      </w:r>
    </w:p>
    <w:p w:rsidR="00AE4B68" w:rsidRDefault="00AE4B68" w:rsidP="00AE4B68">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new</w:t>
      </w:r>
      <w:r>
        <w:rPr>
          <w:rStyle w:val="HTMLCode"/>
          <w:sz w:val="19"/>
          <w:szCs w:val="19"/>
          <w:shd w:val="clear" w:color="auto" w:fill="FFFFFF"/>
        </w:rPr>
        <w:t xml:space="preserve"> Person(</w:t>
      </w:r>
      <w:r>
        <w:rPr>
          <w:rStyle w:val="hljs-number"/>
          <w:color w:val="1C00CF"/>
          <w:sz w:val="19"/>
          <w:szCs w:val="19"/>
          <w:shd w:val="clear" w:color="auto" w:fill="FFFFFF"/>
        </w:rPr>
        <w:t>19</w:t>
      </w:r>
      <w:r>
        <w:rPr>
          <w:rStyle w:val="HTMLCode"/>
          <w:sz w:val="19"/>
          <w:szCs w:val="19"/>
          <w:shd w:val="clear" w:color="auto" w:fill="FFFFFF"/>
        </w:rPr>
        <w:t xml:space="preserve">, </w:t>
      </w:r>
      <w:r>
        <w:rPr>
          <w:rStyle w:val="hljs-string"/>
          <w:color w:val="C41A16"/>
          <w:sz w:val="19"/>
          <w:szCs w:val="19"/>
          <w:shd w:val="clear" w:color="auto" w:fill="FFFFFF"/>
        </w:rPr>
        <w:t>"Jane"</w:t>
      </w:r>
      <w:r>
        <w:rPr>
          <w:rStyle w:val="HTMLCode"/>
          <w:sz w:val="19"/>
          <w:szCs w:val="19"/>
          <w:shd w:val="clear" w:color="auto" w:fill="FFFFFF"/>
        </w:rPr>
        <w:t>),</w:t>
      </w:r>
    </w:p>
    <w:p w:rsidR="00AE4B68" w:rsidRDefault="00AE4B68" w:rsidP="00AE4B68">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new</w:t>
      </w:r>
      <w:r>
        <w:rPr>
          <w:rStyle w:val="HTMLCode"/>
          <w:sz w:val="19"/>
          <w:szCs w:val="19"/>
          <w:shd w:val="clear" w:color="auto" w:fill="FFFFFF"/>
        </w:rPr>
        <w:t xml:space="preserve"> Person(</w:t>
      </w:r>
      <w:r>
        <w:rPr>
          <w:rStyle w:val="hljs-number"/>
          <w:color w:val="1C00CF"/>
          <w:sz w:val="19"/>
          <w:szCs w:val="19"/>
          <w:shd w:val="clear" w:color="auto" w:fill="FFFFFF"/>
        </w:rPr>
        <w:t>21</w:t>
      </w:r>
      <w:r>
        <w:rPr>
          <w:rStyle w:val="HTMLCode"/>
          <w:sz w:val="19"/>
          <w:szCs w:val="19"/>
          <w:shd w:val="clear" w:color="auto" w:fill="FFFFFF"/>
        </w:rPr>
        <w:t>,</w:t>
      </w:r>
      <w:r>
        <w:rPr>
          <w:rStyle w:val="hljs-string"/>
          <w:color w:val="C41A16"/>
          <w:sz w:val="19"/>
          <w:szCs w:val="19"/>
          <w:shd w:val="clear" w:color="auto" w:fill="FFFFFF"/>
        </w:rPr>
        <w:t>"Foo"</w:t>
      </w:r>
      <w:r>
        <w:rPr>
          <w:rStyle w:val="HTMLCode"/>
          <w:sz w:val="19"/>
          <w:szCs w:val="19"/>
          <w:shd w:val="clear" w:color="auto" w:fill="FFFFFF"/>
        </w:rPr>
        <w:t>)</w:t>
      </w:r>
    </w:p>
    <w:p w:rsidR="00AE4B68" w:rsidRDefault="00AE4B68" w:rsidP="00AE4B68">
      <w:pPr>
        <w:pStyle w:val="HTMLPreformatted"/>
        <w:shd w:val="clear" w:color="auto" w:fill="FFFFFF"/>
        <w:rPr>
          <w:rStyle w:val="HTMLCode"/>
          <w:sz w:val="19"/>
          <w:szCs w:val="19"/>
          <w:shd w:val="clear" w:color="auto" w:fill="FFFFFF"/>
        </w:rPr>
      </w:pPr>
      <w:r>
        <w:rPr>
          <w:rStyle w:val="HTMLCode"/>
          <w:sz w:val="19"/>
          <w:szCs w:val="19"/>
          <w:shd w:val="clear" w:color="auto" w:fill="FFFFFF"/>
        </w:rPr>
        <w:lastRenderedPageBreak/>
        <w:t>);</w:t>
      </w:r>
    </w:p>
    <w:p w:rsidR="00AE4B68" w:rsidRDefault="00AE4B68" w:rsidP="00AE4B68">
      <w:pPr>
        <w:pStyle w:val="HTMLPreformatted"/>
        <w:shd w:val="clear" w:color="auto" w:fill="FFFFFF"/>
        <w:rPr>
          <w:sz w:val="19"/>
          <w:szCs w:val="19"/>
        </w:rPr>
      </w:pPr>
      <w:r>
        <w:rPr>
          <w:rStyle w:val="HTMLCode"/>
          <w:sz w:val="19"/>
          <w:szCs w:val="19"/>
          <w:shd w:val="clear" w:color="auto" w:fill="FFFFFF"/>
        </w:rPr>
        <w:t xml:space="preserve">Collections.sort(students, </w:t>
      </w:r>
      <w:r>
        <w:rPr>
          <w:rStyle w:val="hljs-keyword"/>
          <w:color w:val="AA0D91"/>
          <w:sz w:val="19"/>
          <w:szCs w:val="19"/>
          <w:shd w:val="clear" w:color="auto" w:fill="FFFFFF"/>
        </w:rPr>
        <w:t>new</w:t>
      </w:r>
      <w:r>
        <w:rPr>
          <w:rStyle w:val="HTMLCode"/>
          <w:sz w:val="19"/>
          <w:szCs w:val="19"/>
          <w:shd w:val="clear" w:color="auto" w:fill="FFFFFF"/>
        </w:rPr>
        <w:t xml:space="preserve"> AgeComparator());</w:t>
      </w:r>
    </w:p>
    <w:p w:rsidR="00AE4B68" w:rsidRDefault="00AE4B68" w:rsidP="00AE4B68">
      <w:pPr>
        <w:pStyle w:val="NormalWeb"/>
        <w:shd w:val="clear" w:color="auto" w:fill="FFFFFF"/>
        <w:rPr>
          <w:rFonts w:ascii="inherit" w:hAnsi="inherit"/>
          <w:spacing w:val="-2"/>
        </w:rPr>
      </w:pPr>
      <w:r>
        <w:rPr>
          <w:rFonts w:ascii="inherit" w:hAnsi="inherit"/>
          <w:spacing w:val="-2"/>
        </w:rPr>
        <w:t>Eay enough?</w:t>
      </w:r>
    </w:p>
    <w:p w:rsidR="00AE4B68" w:rsidRDefault="00AE4B68" w:rsidP="00AE4B68">
      <w:pPr>
        <w:pStyle w:val="Heading3"/>
        <w:shd w:val="clear" w:color="auto" w:fill="FFFFFF"/>
        <w:spacing w:before="240" w:after="120"/>
        <w:rPr>
          <w:rFonts w:ascii="Arial" w:hAnsi="Arial" w:cs="Arial"/>
          <w:b w:val="0"/>
          <w:bCs w:val="0"/>
          <w:color w:val="BA3925"/>
          <w:sz w:val="33"/>
          <w:szCs w:val="33"/>
        </w:rPr>
      </w:pPr>
      <w:r>
        <w:rPr>
          <w:rFonts w:ascii="Arial" w:hAnsi="Arial" w:cs="Arial"/>
          <w:b w:val="0"/>
          <w:bCs w:val="0"/>
          <w:color w:val="BA3925"/>
          <w:sz w:val="33"/>
          <w:szCs w:val="33"/>
        </w:rPr>
        <w:t>Chaining of comparison operations in Java 8</w:t>
      </w:r>
    </w:p>
    <w:p w:rsidR="00AE4B68" w:rsidRDefault="00AE4B68" w:rsidP="00AE4B68">
      <w:pPr>
        <w:pStyle w:val="NormalWeb"/>
        <w:shd w:val="clear" w:color="auto" w:fill="FFFFFF"/>
        <w:rPr>
          <w:rFonts w:ascii="inherit" w:hAnsi="inherit"/>
          <w:spacing w:val="-2"/>
        </w:rPr>
      </w:pPr>
      <w:r>
        <w:rPr>
          <w:rFonts w:ascii="inherit" w:hAnsi="inherit"/>
          <w:spacing w:val="-2"/>
        </w:rPr>
        <w:t>Java 8’s lambda expressions brings syntax improvements to sorting capabilities of Java Collections Framework. We can even chain multiple sorting operations using chaining of operations, as shown in below code:</w:t>
      </w:r>
    </w:p>
    <w:p w:rsidR="00AE4B68" w:rsidRDefault="00AE4B68" w:rsidP="00AE4B68">
      <w:pPr>
        <w:shd w:val="clear" w:color="auto" w:fill="FFFFFF"/>
        <w:rPr>
          <w:rFonts w:ascii="Times New Roman" w:hAnsi="Times New Roman"/>
          <w:i/>
          <w:iCs/>
          <w:color w:val="7A2518"/>
        </w:rPr>
      </w:pPr>
      <w:r>
        <w:rPr>
          <w:i/>
          <w:iCs/>
          <w:color w:val="7A2518"/>
        </w:rPr>
        <w:t>Comparing by name and then age (if name is same)</w:t>
      </w:r>
    </w:p>
    <w:p w:rsidR="00AE4B68" w:rsidRDefault="00AE4B68" w:rsidP="00AE4B68">
      <w:pPr>
        <w:pStyle w:val="HTMLPreformatted"/>
        <w:shd w:val="clear" w:color="auto" w:fill="FFFFFF"/>
        <w:rPr>
          <w:rStyle w:val="HTMLCode"/>
          <w:sz w:val="19"/>
          <w:szCs w:val="19"/>
          <w:shd w:val="clear" w:color="auto" w:fill="FFFFFF"/>
        </w:rPr>
      </w:pPr>
      <w:r>
        <w:rPr>
          <w:rStyle w:val="HTMLCode"/>
          <w:sz w:val="19"/>
          <w:szCs w:val="19"/>
          <w:shd w:val="clear" w:color="auto" w:fill="FFFFFF"/>
        </w:rPr>
        <w:t>List&lt;Person&gt; students = Arrays.asList(</w:t>
      </w:r>
    </w:p>
    <w:p w:rsidR="00AE4B68" w:rsidRDefault="00AE4B68" w:rsidP="00AE4B68">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new</w:t>
      </w:r>
      <w:r>
        <w:rPr>
          <w:rStyle w:val="HTMLCode"/>
          <w:sz w:val="19"/>
          <w:szCs w:val="19"/>
          <w:shd w:val="clear" w:color="auto" w:fill="FFFFFF"/>
        </w:rPr>
        <w:t xml:space="preserve"> Person(</w:t>
      </w:r>
      <w:r>
        <w:rPr>
          <w:rStyle w:val="hljs-number"/>
          <w:color w:val="1C00CF"/>
          <w:sz w:val="19"/>
          <w:szCs w:val="19"/>
          <w:shd w:val="clear" w:color="auto" w:fill="FFFFFF"/>
        </w:rPr>
        <w:t>20</w:t>
      </w:r>
      <w:r>
        <w:rPr>
          <w:rStyle w:val="HTMLCode"/>
          <w:sz w:val="19"/>
          <w:szCs w:val="19"/>
          <w:shd w:val="clear" w:color="auto" w:fill="FFFFFF"/>
        </w:rPr>
        <w:t>,</w:t>
      </w:r>
      <w:r>
        <w:rPr>
          <w:rStyle w:val="hljs-string"/>
          <w:color w:val="C41A16"/>
          <w:sz w:val="19"/>
          <w:szCs w:val="19"/>
          <w:shd w:val="clear" w:color="auto" w:fill="FFFFFF"/>
        </w:rPr>
        <w:t>"Foo"</w:t>
      </w:r>
      <w:r>
        <w:rPr>
          <w:rStyle w:val="HTMLCode"/>
          <w:sz w:val="19"/>
          <w:szCs w:val="19"/>
          <w:shd w:val="clear" w:color="auto" w:fill="FFFFFF"/>
        </w:rPr>
        <w:t>),</w:t>
      </w:r>
    </w:p>
    <w:p w:rsidR="00AE4B68" w:rsidRDefault="00AE4B68" w:rsidP="00AE4B68">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new</w:t>
      </w:r>
      <w:r>
        <w:rPr>
          <w:rStyle w:val="HTMLCode"/>
          <w:sz w:val="19"/>
          <w:szCs w:val="19"/>
          <w:shd w:val="clear" w:color="auto" w:fill="FFFFFF"/>
        </w:rPr>
        <w:t xml:space="preserve"> Person(</w:t>
      </w:r>
      <w:r>
        <w:rPr>
          <w:rStyle w:val="hljs-number"/>
          <w:color w:val="1C00CF"/>
          <w:sz w:val="19"/>
          <w:szCs w:val="19"/>
          <w:shd w:val="clear" w:color="auto" w:fill="FFFFFF"/>
        </w:rPr>
        <w:t>19</w:t>
      </w:r>
      <w:r>
        <w:rPr>
          <w:rStyle w:val="HTMLCode"/>
          <w:sz w:val="19"/>
          <w:szCs w:val="19"/>
          <w:shd w:val="clear" w:color="auto" w:fill="FFFFFF"/>
        </w:rPr>
        <w:t xml:space="preserve">, </w:t>
      </w:r>
      <w:r>
        <w:rPr>
          <w:rStyle w:val="hljs-string"/>
          <w:color w:val="C41A16"/>
          <w:sz w:val="19"/>
          <w:szCs w:val="19"/>
          <w:shd w:val="clear" w:color="auto" w:fill="FFFFFF"/>
        </w:rPr>
        <w:t>"Jane"</w:t>
      </w:r>
      <w:r>
        <w:rPr>
          <w:rStyle w:val="HTMLCode"/>
          <w:sz w:val="19"/>
          <w:szCs w:val="19"/>
          <w:shd w:val="clear" w:color="auto" w:fill="FFFFFF"/>
        </w:rPr>
        <w:t>),</w:t>
      </w:r>
    </w:p>
    <w:p w:rsidR="00AE4B68" w:rsidRDefault="00AE4B68" w:rsidP="00AE4B68">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w:t>
      </w:r>
      <w:r>
        <w:rPr>
          <w:rStyle w:val="hljs-keyword"/>
          <w:color w:val="AA0D91"/>
          <w:sz w:val="19"/>
          <w:szCs w:val="19"/>
          <w:shd w:val="clear" w:color="auto" w:fill="FFFFFF"/>
        </w:rPr>
        <w:t>new</w:t>
      </w:r>
      <w:r>
        <w:rPr>
          <w:rStyle w:val="HTMLCode"/>
          <w:sz w:val="19"/>
          <w:szCs w:val="19"/>
          <w:shd w:val="clear" w:color="auto" w:fill="FFFFFF"/>
        </w:rPr>
        <w:t xml:space="preserve"> Person(</w:t>
      </w:r>
      <w:r>
        <w:rPr>
          <w:rStyle w:val="hljs-number"/>
          <w:color w:val="1C00CF"/>
          <w:sz w:val="19"/>
          <w:szCs w:val="19"/>
          <w:shd w:val="clear" w:color="auto" w:fill="FFFFFF"/>
        </w:rPr>
        <w:t>21</w:t>
      </w:r>
      <w:r>
        <w:rPr>
          <w:rStyle w:val="HTMLCode"/>
          <w:sz w:val="19"/>
          <w:szCs w:val="19"/>
          <w:shd w:val="clear" w:color="auto" w:fill="FFFFFF"/>
        </w:rPr>
        <w:t>,</w:t>
      </w:r>
      <w:r>
        <w:rPr>
          <w:rStyle w:val="hljs-string"/>
          <w:color w:val="C41A16"/>
          <w:sz w:val="19"/>
          <w:szCs w:val="19"/>
          <w:shd w:val="clear" w:color="auto" w:fill="FFFFFF"/>
        </w:rPr>
        <w:t>"Foo"</w:t>
      </w:r>
      <w:r>
        <w:rPr>
          <w:rStyle w:val="HTMLCode"/>
          <w:sz w:val="19"/>
          <w:szCs w:val="19"/>
          <w:shd w:val="clear" w:color="auto" w:fill="FFFFFF"/>
        </w:rPr>
        <w:t>)</w:t>
      </w:r>
    </w:p>
    <w:p w:rsidR="00AE4B68" w:rsidRDefault="00AE4B68" w:rsidP="00AE4B68">
      <w:pPr>
        <w:pStyle w:val="HTMLPreformatted"/>
        <w:shd w:val="clear" w:color="auto" w:fill="FFFFFF"/>
        <w:rPr>
          <w:rStyle w:val="HTMLCode"/>
          <w:sz w:val="19"/>
          <w:szCs w:val="19"/>
          <w:shd w:val="clear" w:color="auto" w:fill="FFFFFF"/>
        </w:rPr>
      </w:pPr>
      <w:r>
        <w:rPr>
          <w:rStyle w:val="HTMLCode"/>
          <w:sz w:val="19"/>
          <w:szCs w:val="19"/>
          <w:shd w:val="clear" w:color="auto" w:fill="FFFFFF"/>
        </w:rPr>
        <w:t>);</w:t>
      </w:r>
    </w:p>
    <w:p w:rsidR="00AE4B68" w:rsidRDefault="00AE4B68" w:rsidP="00AE4B68">
      <w:pPr>
        <w:pStyle w:val="HTMLPreformatted"/>
        <w:shd w:val="clear" w:color="auto" w:fill="FFFFFF"/>
        <w:rPr>
          <w:rStyle w:val="HTMLCode"/>
          <w:sz w:val="19"/>
          <w:szCs w:val="19"/>
          <w:shd w:val="clear" w:color="auto" w:fill="FFFFFF"/>
        </w:rPr>
      </w:pPr>
      <w:r>
        <w:rPr>
          <w:rStyle w:val="HTMLCode"/>
          <w:sz w:val="19"/>
          <w:szCs w:val="19"/>
          <w:shd w:val="clear" w:color="auto" w:fill="FFFFFF"/>
        </w:rPr>
        <w:t>Collections.sort(students);</w:t>
      </w:r>
    </w:p>
    <w:p w:rsidR="00AE4B68" w:rsidRDefault="00AE4B68" w:rsidP="00AE4B68">
      <w:pPr>
        <w:pStyle w:val="HTMLPreformatted"/>
        <w:shd w:val="clear" w:color="auto" w:fill="FFFFFF"/>
        <w:rPr>
          <w:rStyle w:val="HTMLCode"/>
          <w:sz w:val="19"/>
          <w:szCs w:val="19"/>
          <w:shd w:val="clear" w:color="auto" w:fill="FFFFFF"/>
        </w:rPr>
      </w:pPr>
      <w:r>
        <w:rPr>
          <w:rStyle w:val="HTMLCode"/>
          <w:sz w:val="19"/>
          <w:szCs w:val="19"/>
          <w:shd w:val="clear" w:color="auto" w:fill="FFFFFF"/>
        </w:rPr>
        <w:t>students.stream()</w:t>
      </w:r>
    </w:p>
    <w:p w:rsidR="00AE4B68" w:rsidRDefault="00AE4B68" w:rsidP="00AE4B68">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.sorted(Comparator</w:t>
      </w:r>
    </w:p>
    <w:p w:rsidR="00AE4B68" w:rsidRDefault="00AE4B68" w:rsidP="00AE4B68">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.comparing(Person::getName)</w:t>
      </w:r>
    </w:p>
    <w:p w:rsidR="00AE4B68" w:rsidRDefault="00AE4B68" w:rsidP="00AE4B68">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.thenComparing(Person::getAge)</w:t>
      </w:r>
    </w:p>
    <w:p w:rsidR="00AE4B68" w:rsidRDefault="00AE4B68" w:rsidP="00AE4B68">
      <w:pPr>
        <w:pStyle w:val="HTMLPreformatted"/>
        <w:shd w:val="clear" w:color="auto" w:fill="FFFFFF"/>
        <w:rPr>
          <w:sz w:val="19"/>
          <w:szCs w:val="19"/>
        </w:rPr>
      </w:pPr>
      <w:r>
        <w:rPr>
          <w:rStyle w:val="HTMLCode"/>
          <w:sz w:val="19"/>
          <w:szCs w:val="19"/>
          <w:shd w:val="clear" w:color="auto" w:fill="FFFFFF"/>
        </w:rPr>
        <w:t xml:space="preserve">        ).forEach(System.out::println);</w:t>
      </w:r>
    </w:p>
    <w:p w:rsidR="00AE4B68" w:rsidRDefault="00AE4B68" w:rsidP="00AE4B68">
      <w:pPr>
        <w:pStyle w:val="NormalWeb"/>
        <w:shd w:val="clear" w:color="auto" w:fill="FFFFFF"/>
        <w:rPr>
          <w:rFonts w:ascii="inherit" w:hAnsi="inherit"/>
          <w:spacing w:val="-2"/>
        </w:rPr>
      </w:pPr>
      <w:r>
        <w:rPr>
          <w:rFonts w:ascii="inherit" w:hAnsi="inherit"/>
          <w:spacing w:val="-2"/>
        </w:rPr>
        <w:t>Even reverse sort is easy enough:</w:t>
      </w:r>
    </w:p>
    <w:p w:rsidR="00AE4B68" w:rsidRDefault="00AE4B68" w:rsidP="00AE4B68">
      <w:pPr>
        <w:shd w:val="clear" w:color="auto" w:fill="FFFFFF"/>
        <w:rPr>
          <w:rFonts w:ascii="Times New Roman" w:hAnsi="Times New Roman"/>
          <w:i/>
          <w:iCs/>
          <w:color w:val="7A2518"/>
        </w:rPr>
      </w:pPr>
      <w:r>
        <w:rPr>
          <w:i/>
          <w:iCs/>
          <w:color w:val="7A2518"/>
        </w:rPr>
        <w:t>Soritng by Name and then Age in reverse order</w:t>
      </w:r>
    </w:p>
    <w:p w:rsidR="00AE4B68" w:rsidRDefault="00AE4B68" w:rsidP="00AE4B68">
      <w:pPr>
        <w:pStyle w:val="HTMLPreformatted"/>
        <w:shd w:val="clear" w:color="auto" w:fill="FFFFFF"/>
        <w:rPr>
          <w:rStyle w:val="HTMLCode"/>
          <w:sz w:val="19"/>
          <w:szCs w:val="19"/>
          <w:shd w:val="clear" w:color="auto" w:fill="FFFFFF"/>
        </w:rPr>
      </w:pPr>
      <w:r>
        <w:rPr>
          <w:rStyle w:val="HTMLCode"/>
          <w:sz w:val="19"/>
          <w:szCs w:val="19"/>
          <w:shd w:val="clear" w:color="auto" w:fill="FFFFFF"/>
        </w:rPr>
        <w:t>students.stream()</w:t>
      </w:r>
    </w:p>
    <w:p w:rsidR="00AE4B68" w:rsidRDefault="00AE4B68" w:rsidP="00AE4B68">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.sorted(Comparator</w:t>
      </w:r>
    </w:p>
    <w:p w:rsidR="00AE4B68" w:rsidRDefault="00AE4B68" w:rsidP="00AE4B68">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.comparing(Person::getName)</w:t>
      </w:r>
    </w:p>
    <w:p w:rsidR="00AE4B68" w:rsidRDefault="00AE4B68" w:rsidP="00AE4B68">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.thenComparing(Person::getAge)</w:t>
      </w:r>
    </w:p>
    <w:p w:rsidR="00AE4B68" w:rsidRDefault="00AE4B68" w:rsidP="00AE4B68">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.reversed() </w:t>
      </w:r>
    </w:p>
    <w:p w:rsidR="00AE4B68" w:rsidRDefault="00AE4B68" w:rsidP="00AE4B68">
      <w:pPr>
        <w:pStyle w:val="HTMLPreformatted"/>
        <w:shd w:val="clear" w:color="auto" w:fill="FFFFFF"/>
        <w:rPr>
          <w:sz w:val="19"/>
          <w:szCs w:val="19"/>
        </w:rPr>
      </w:pPr>
      <w:r>
        <w:rPr>
          <w:rStyle w:val="HTMLCode"/>
          <w:sz w:val="19"/>
          <w:szCs w:val="19"/>
          <w:shd w:val="clear" w:color="auto" w:fill="FFFFFF"/>
        </w:rPr>
        <w:t xml:space="preserve">        ).forEach(System.out::println);</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AE4B68" w:rsidTr="00AE4B68">
        <w:tc>
          <w:tcPr>
            <w:tcW w:w="0" w:type="auto"/>
            <w:tcMar>
              <w:top w:w="0" w:type="dxa"/>
              <w:left w:w="180" w:type="dxa"/>
              <w:bottom w:w="0" w:type="dxa"/>
              <w:right w:w="180" w:type="dxa"/>
            </w:tcMar>
            <w:vAlign w:val="center"/>
            <w:hideMark/>
          </w:tcPr>
          <w:p w:rsidR="00AE4B68" w:rsidRDefault="00AE4B68">
            <w:pPr>
              <w:rPr>
                <w:sz w:val="19"/>
                <w:szCs w:val="19"/>
              </w:rPr>
            </w:pPr>
          </w:p>
        </w:tc>
        <w:tc>
          <w:tcPr>
            <w:tcW w:w="0" w:type="auto"/>
            <w:tcMar>
              <w:top w:w="60" w:type="dxa"/>
              <w:left w:w="0" w:type="dxa"/>
              <w:bottom w:w="60" w:type="dxa"/>
              <w:right w:w="0" w:type="dxa"/>
            </w:tcMar>
            <w:vAlign w:val="center"/>
            <w:hideMark/>
          </w:tcPr>
          <w:p w:rsidR="00AE4B68" w:rsidRDefault="00AE4B68">
            <w:pPr>
              <w:rPr>
                <w:sz w:val="24"/>
                <w:szCs w:val="24"/>
              </w:rPr>
            </w:pPr>
            <w:r>
              <w:t>Sorting Age in reverse direction. </w:t>
            </w:r>
            <w:r>
              <w:rPr>
                <w:rStyle w:val="HTMLCode"/>
                <w:rFonts w:eastAsiaTheme="minorHAnsi"/>
                <w:sz w:val="23"/>
                <w:szCs w:val="23"/>
                <w:shd w:val="clear" w:color="auto" w:fill="F7F7F8"/>
              </w:rPr>
              <w:t>reversed()</w:t>
            </w:r>
            <w:r>
              <w:t> Returns a comparator that imposes the reverse ordering of this comparator.</w:t>
            </w:r>
          </w:p>
        </w:tc>
      </w:tr>
    </w:tbl>
    <w:p w:rsidR="00AE4B68" w:rsidRDefault="00AE4B68" w:rsidP="00AE4B68">
      <w:pPr>
        <w:pStyle w:val="Heading3"/>
        <w:shd w:val="clear" w:color="auto" w:fill="FFFFFF"/>
        <w:spacing w:before="240" w:after="120"/>
        <w:rPr>
          <w:rFonts w:ascii="Arial" w:hAnsi="Arial" w:cs="Arial"/>
          <w:b w:val="0"/>
          <w:bCs w:val="0"/>
          <w:color w:val="BA3925"/>
          <w:sz w:val="33"/>
          <w:szCs w:val="33"/>
        </w:rPr>
      </w:pPr>
      <w:r>
        <w:rPr>
          <w:rFonts w:ascii="Arial" w:hAnsi="Arial" w:cs="Arial"/>
          <w:b w:val="0"/>
          <w:bCs w:val="0"/>
          <w:color w:val="BA3925"/>
          <w:sz w:val="33"/>
          <w:szCs w:val="33"/>
        </w:rPr>
        <w:t>Case insensitive ordering</w:t>
      </w:r>
    </w:p>
    <w:p w:rsidR="00AE4B68" w:rsidRDefault="00AE4B68" w:rsidP="00AE4B68">
      <w:pPr>
        <w:pStyle w:val="NormalWeb"/>
        <w:shd w:val="clear" w:color="auto" w:fill="FFFFFF"/>
        <w:rPr>
          <w:rFonts w:ascii="inherit" w:hAnsi="inherit"/>
          <w:spacing w:val="-2"/>
        </w:rPr>
      </w:pPr>
      <w:r>
        <w:rPr>
          <w:rFonts w:ascii="inherit" w:hAnsi="inherit"/>
          <w:spacing w:val="-2"/>
        </w:rPr>
        <w:t>For certain fields like email, case does not matter. Its easy to achieve this using Java 8:</w:t>
      </w:r>
    </w:p>
    <w:p w:rsidR="00AE4B68" w:rsidRDefault="00AE4B68" w:rsidP="00AE4B68">
      <w:pPr>
        <w:shd w:val="clear" w:color="auto" w:fill="FFFFFF"/>
        <w:rPr>
          <w:rFonts w:ascii="Times New Roman" w:hAnsi="Times New Roman"/>
          <w:i/>
          <w:iCs/>
          <w:color w:val="7A2518"/>
        </w:rPr>
      </w:pPr>
      <w:r>
        <w:rPr>
          <w:i/>
          <w:iCs/>
          <w:color w:val="7A2518"/>
        </w:rPr>
        <w:t>Case insensitive ordering for email</w:t>
      </w:r>
    </w:p>
    <w:p w:rsidR="00AE4B68" w:rsidRDefault="00AE4B68" w:rsidP="00AE4B68">
      <w:pPr>
        <w:pStyle w:val="HTMLPreformatted"/>
        <w:shd w:val="clear" w:color="auto" w:fill="FFFFFF"/>
        <w:rPr>
          <w:rStyle w:val="HTMLCode"/>
          <w:sz w:val="19"/>
          <w:szCs w:val="19"/>
          <w:shd w:val="clear" w:color="auto" w:fill="FFFFFF"/>
        </w:rPr>
      </w:pPr>
      <w:r>
        <w:rPr>
          <w:rStyle w:val="HTMLCode"/>
          <w:sz w:val="19"/>
          <w:szCs w:val="19"/>
          <w:shd w:val="clear" w:color="auto" w:fill="FFFFFF"/>
        </w:rPr>
        <w:t>students.stream()</w:t>
      </w:r>
    </w:p>
    <w:p w:rsidR="00AE4B68" w:rsidRDefault="00AE4B68" w:rsidP="00AE4B68">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.sorted(Comparator</w:t>
      </w:r>
    </w:p>
    <w:p w:rsidR="00AE4B68" w:rsidRDefault="00AE4B68" w:rsidP="00AE4B68">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.comparing(Person::getName)</w:t>
      </w:r>
    </w:p>
    <w:p w:rsidR="00AE4B68" w:rsidRDefault="00AE4B68" w:rsidP="00AE4B68">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.thenComparing(Person::getAge)</w:t>
      </w:r>
    </w:p>
    <w:p w:rsidR="00AE4B68" w:rsidRDefault="00AE4B68" w:rsidP="00AE4B68">
      <w:pPr>
        <w:pStyle w:val="HTMLPreformatted"/>
        <w:shd w:val="clear" w:color="auto" w:fill="FFFFFF"/>
        <w:rPr>
          <w:rStyle w:val="HTMLCode"/>
          <w:sz w:val="19"/>
          <w:szCs w:val="19"/>
          <w:shd w:val="clear" w:color="auto" w:fill="FFFFFF"/>
        </w:rPr>
      </w:pPr>
      <w:r>
        <w:rPr>
          <w:rStyle w:val="HTMLCode"/>
          <w:sz w:val="19"/>
          <w:szCs w:val="19"/>
          <w:shd w:val="clear" w:color="auto" w:fill="FFFFFF"/>
        </w:rPr>
        <w:t xml:space="preserve">                .thenComparing(Person::getEmail, Comparator.nullsLast(String.CASE_INSENSITIVE_ORDER))</w:t>
      </w:r>
    </w:p>
    <w:p w:rsidR="00AE4B68" w:rsidRDefault="00AE4B68" w:rsidP="00AE4B68">
      <w:pPr>
        <w:pStyle w:val="HTMLPreformatted"/>
        <w:shd w:val="clear" w:color="auto" w:fill="FFFFFF"/>
        <w:rPr>
          <w:sz w:val="19"/>
          <w:szCs w:val="19"/>
        </w:rPr>
      </w:pPr>
      <w:r>
        <w:rPr>
          <w:rStyle w:val="HTMLCode"/>
          <w:sz w:val="19"/>
          <w:szCs w:val="19"/>
          <w:shd w:val="clear" w:color="auto" w:fill="FFFFFF"/>
        </w:rPr>
        <w:lastRenderedPageBreak/>
        <w:t xml:space="preserve">        ).forEach(System.out::println); </w:t>
      </w:r>
    </w:p>
    <w:tbl>
      <w:tblPr>
        <w:tblW w:w="0" w:type="auto"/>
        <w:tblCellMar>
          <w:top w:w="15" w:type="dxa"/>
          <w:left w:w="15" w:type="dxa"/>
          <w:bottom w:w="15" w:type="dxa"/>
          <w:right w:w="15" w:type="dxa"/>
        </w:tblCellMar>
        <w:tblLook w:val="04A0" w:firstRow="1" w:lastRow="0" w:firstColumn="1" w:lastColumn="0" w:noHBand="0" w:noVBand="1"/>
      </w:tblPr>
      <w:tblGrid>
        <w:gridCol w:w="366"/>
        <w:gridCol w:w="2602"/>
      </w:tblGrid>
      <w:tr w:rsidR="00AE4B68" w:rsidTr="00AE4B68">
        <w:tc>
          <w:tcPr>
            <w:tcW w:w="0" w:type="auto"/>
            <w:tcMar>
              <w:top w:w="0" w:type="dxa"/>
              <w:left w:w="180" w:type="dxa"/>
              <w:bottom w:w="0" w:type="dxa"/>
              <w:right w:w="180" w:type="dxa"/>
            </w:tcMar>
            <w:vAlign w:val="center"/>
            <w:hideMark/>
          </w:tcPr>
          <w:p w:rsidR="00AE4B68" w:rsidRDefault="00AE4B68">
            <w:pPr>
              <w:rPr>
                <w:sz w:val="19"/>
                <w:szCs w:val="19"/>
              </w:rPr>
            </w:pPr>
          </w:p>
        </w:tc>
        <w:tc>
          <w:tcPr>
            <w:tcW w:w="0" w:type="auto"/>
            <w:tcMar>
              <w:top w:w="60" w:type="dxa"/>
              <w:left w:w="0" w:type="dxa"/>
              <w:bottom w:w="60" w:type="dxa"/>
              <w:right w:w="0" w:type="dxa"/>
            </w:tcMar>
            <w:vAlign w:val="center"/>
            <w:hideMark/>
          </w:tcPr>
          <w:p w:rsidR="00AE4B68" w:rsidRDefault="00AE4B68">
            <w:pPr>
              <w:rPr>
                <w:sz w:val="24"/>
                <w:szCs w:val="24"/>
              </w:rPr>
            </w:pPr>
            <w:r>
              <w:t>null values are pushed to last</w:t>
            </w:r>
          </w:p>
        </w:tc>
      </w:tr>
    </w:tbl>
    <w:p w:rsidR="006E6C98" w:rsidRDefault="006E6C98" w:rsidP="00FF6EA9">
      <w:pPr>
        <w:pStyle w:val="Heading1"/>
      </w:pPr>
    </w:p>
    <w:p w:rsidR="006644A2" w:rsidRDefault="006644A2" w:rsidP="00FF6EA9">
      <w:pPr>
        <w:pStyle w:val="Heading1"/>
      </w:pPr>
      <w:r>
        <w:t>WeakReference vs SoftReference in Java</w:t>
      </w:r>
      <w:bookmarkEnd w:id="85"/>
    </w:p>
    <w:p w:rsidR="006644A2" w:rsidRDefault="006644A2" w:rsidP="006644A2">
      <w:pPr>
        <w:numPr>
          <w:ilvl w:val="0"/>
          <w:numId w:val="7"/>
        </w:numPr>
        <w:spacing w:before="100" w:beforeAutospacing="1" w:after="100" w:afterAutospacing="1" w:line="240" w:lineRule="auto"/>
        <w:rPr>
          <w:rFonts w:ascii="Trebuchet MS" w:hAnsi="Trebuchet MS"/>
          <w:color w:val="000000"/>
        </w:rPr>
      </w:pPr>
      <w:r>
        <w:rPr>
          <w:rFonts w:ascii="Trebuchet MS" w:hAnsi="Trebuchet MS"/>
          <w:color w:val="000000"/>
        </w:rPr>
        <w:t>Strong reference</w:t>
      </w:r>
    </w:p>
    <w:p w:rsidR="006644A2" w:rsidRDefault="006644A2" w:rsidP="006644A2">
      <w:pPr>
        <w:numPr>
          <w:ilvl w:val="0"/>
          <w:numId w:val="7"/>
        </w:numPr>
        <w:spacing w:before="100" w:beforeAutospacing="1" w:after="100" w:afterAutospacing="1" w:line="240" w:lineRule="auto"/>
        <w:rPr>
          <w:rFonts w:ascii="Trebuchet MS" w:hAnsi="Trebuchet MS"/>
          <w:color w:val="000000"/>
        </w:rPr>
      </w:pPr>
      <w:r>
        <w:rPr>
          <w:rFonts w:ascii="Trebuchet MS" w:hAnsi="Trebuchet MS"/>
          <w:color w:val="000000"/>
        </w:rPr>
        <w:t>Weak Reference</w:t>
      </w:r>
    </w:p>
    <w:p w:rsidR="006644A2" w:rsidRDefault="006644A2" w:rsidP="006644A2">
      <w:pPr>
        <w:numPr>
          <w:ilvl w:val="0"/>
          <w:numId w:val="7"/>
        </w:numPr>
        <w:spacing w:before="100" w:beforeAutospacing="1" w:after="100" w:afterAutospacing="1" w:line="240" w:lineRule="auto"/>
        <w:rPr>
          <w:rFonts w:ascii="Trebuchet MS" w:hAnsi="Trebuchet MS"/>
          <w:color w:val="000000"/>
        </w:rPr>
      </w:pPr>
      <w:r>
        <w:rPr>
          <w:rFonts w:ascii="Trebuchet MS" w:hAnsi="Trebuchet MS"/>
          <w:color w:val="000000"/>
        </w:rPr>
        <w:t>Soft Reference</w:t>
      </w:r>
    </w:p>
    <w:p w:rsidR="006644A2" w:rsidRDefault="006644A2" w:rsidP="006644A2">
      <w:pPr>
        <w:numPr>
          <w:ilvl w:val="0"/>
          <w:numId w:val="7"/>
        </w:numPr>
        <w:spacing w:before="100" w:beforeAutospacing="1" w:after="100" w:afterAutospacing="1" w:line="240" w:lineRule="auto"/>
        <w:rPr>
          <w:rFonts w:ascii="Trebuchet MS" w:hAnsi="Trebuchet MS"/>
          <w:color w:val="000000"/>
        </w:rPr>
      </w:pPr>
      <w:r>
        <w:rPr>
          <w:rFonts w:ascii="Trebuchet MS" w:hAnsi="Trebuchet MS"/>
          <w:color w:val="000000"/>
        </w:rPr>
        <w:t>Phantom Reference</w:t>
      </w:r>
    </w:p>
    <w:p w:rsidR="006644A2" w:rsidRDefault="006644A2" w:rsidP="006644A2">
      <w:pPr>
        <w:spacing w:after="0"/>
        <w:rPr>
          <w:rFonts w:ascii="Times New Roman" w:hAnsi="Times New Roman"/>
        </w:rPr>
      </w:pPr>
      <w:r>
        <w:rPr>
          <w:rFonts w:ascii="Trebuchet MS" w:hAnsi="Trebuchet MS"/>
          <w:color w:val="000000"/>
          <w:shd w:val="clear" w:color="auto" w:fill="FFFFFF"/>
        </w:rPr>
        <w:t>Strong Reference is most simple as we use it in our day to day programming life e.g. in the code,</w:t>
      </w:r>
      <w:r>
        <w:rPr>
          <w:rStyle w:val="apple-converted-space"/>
          <w:rFonts w:ascii="Trebuchet MS" w:hAnsi="Trebuchet MS"/>
          <w:color w:val="000000"/>
          <w:shd w:val="clear" w:color="auto" w:fill="FFFFFF"/>
        </w:rPr>
        <w:t> </w:t>
      </w:r>
      <w:r>
        <w:rPr>
          <w:rFonts w:ascii="Courier New" w:hAnsi="Courier New" w:cs="Courier New"/>
          <w:color w:val="000000"/>
        </w:rPr>
        <w:t>String s = "abc"</w:t>
      </w:r>
      <w:r>
        <w:rPr>
          <w:rStyle w:val="apple-converted-space"/>
          <w:rFonts w:ascii="Trebuchet MS" w:hAnsi="Trebuchet MS"/>
          <w:color w:val="000000"/>
          <w:shd w:val="clear" w:color="auto" w:fill="FFFFFF"/>
        </w:rPr>
        <w:t> </w:t>
      </w:r>
      <w:r>
        <w:rPr>
          <w:rFonts w:ascii="Trebuchet MS" w:hAnsi="Trebuchet MS"/>
          <w:color w:val="000000"/>
          <w:shd w:val="clear" w:color="auto" w:fill="FFFFFF"/>
        </w:rPr>
        <w:t>, reference variable</w:t>
      </w:r>
      <w:r>
        <w:rPr>
          <w:rStyle w:val="apple-converted-space"/>
          <w:rFonts w:ascii="Trebuchet MS" w:hAnsi="Trebuchet MS"/>
          <w:color w:val="000000"/>
          <w:shd w:val="clear" w:color="auto" w:fill="FFFFFF"/>
        </w:rPr>
        <w:t> </w:t>
      </w:r>
      <w:r>
        <w:rPr>
          <w:rFonts w:ascii="Courier New" w:hAnsi="Courier New" w:cs="Courier New"/>
          <w:b/>
          <w:bCs/>
          <w:color w:val="000000"/>
        </w:rPr>
        <w:t>s</w:t>
      </w:r>
      <w:r>
        <w:rPr>
          <w:rStyle w:val="apple-converted-space"/>
          <w:rFonts w:ascii="Trebuchet MS" w:hAnsi="Trebuchet MS"/>
          <w:color w:val="000000"/>
          <w:shd w:val="clear" w:color="auto" w:fill="FFFFFF"/>
        </w:rPr>
        <w:t> </w:t>
      </w:r>
      <w:r>
        <w:rPr>
          <w:rFonts w:ascii="Trebuchet MS" w:hAnsi="Trebuchet MS"/>
          <w:color w:val="000000"/>
          <w:shd w:val="clear" w:color="auto" w:fill="FFFFFF"/>
        </w:rPr>
        <w:t>has strong reference to String object</w:t>
      </w:r>
      <w:r>
        <w:rPr>
          <w:rStyle w:val="apple-converted-space"/>
          <w:rFonts w:ascii="Trebuchet MS" w:hAnsi="Trebuchet MS"/>
          <w:color w:val="000000"/>
          <w:shd w:val="clear" w:color="auto" w:fill="FFFFFF"/>
        </w:rPr>
        <w:t> </w:t>
      </w:r>
      <w:r>
        <w:rPr>
          <w:rFonts w:ascii="Courier New" w:hAnsi="Courier New" w:cs="Courier New"/>
          <w:color w:val="000000"/>
        </w:rPr>
        <w:t>"abc"</w:t>
      </w:r>
      <w:r>
        <w:rPr>
          <w:rFonts w:ascii="Trebuchet MS" w:hAnsi="Trebuchet MS"/>
          <w:color w:val="000000"/>
          <w:shd w:val="clear" w:color="auto" w:fill="FFFFFF"/>
        </w:rPr>
        <w:t>. Any object which has Strong reference attached to it is</w:t>
      </w:r>
      <w:r>
        <w:rPr>
          <w:rStyle w:val="apple-converted-space"/>
          <w:rFonts w:ascii="Trebuchet MS" w:hAnsi="Trebuchet MS"/>
          <w:color w:val="000000"/>
          <w:shd w:val="clear" w:color="auto" w:fill="FFFFFF"/>
        </w:rPr>
        <w:t> </w:t>
      </w:r>
      <w:r>
        <w:rPr>
          <w:rFonts w:ascii="Trebuchet MS" w:hAnsi="Trebuchet MS"/>
          <w:i/>
          <w:iCs/>
          <w:color w:val="000000"/>
        </w:rPr>
        <w:t>not eligible for garbage collection</w:t>
      </w:r>
      <w:r>
        <w:rPr>
          <w:rFonts w:ascii="Trebuchet MS" w:hAnsi="Trebuchet MS"/>
          <w:color w:val="000000"/>
          <w:shd w:val="clear" w:color="auto" w:fill="FFFFFF"/>
        </w:rPr>
        <w:t>. Obviously these are objects which is needed by Java program. Weak Reference are represented using</w:t>
      </w:r>
      <w:r>
        <w:rPr>
          <w:rStyle w:val="apple-converted-space"/>
          <w:rFonts w:ascii="Trebuchet MS" w:hAnsi="Trebuchet MS"/>
          <w:color w:val="000000"/>
          <w:shd w:val="clear" w:color="auto" w:fill="FFFFFF"/>
        </w:rPr>
        <w:t> </w:t>
      </w:r>
      <w:r>
        <w:rPr>
          <w:rFonts w:ascii="Courier New" w:hAnsi="Courier New" w:cs="Courier New"/>
          <w:color w:val="000000"/>
        </w:rPr>
        <w:t>java.lang.ref.WeakReference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class and you can create Weak Reference by using following code :</w:t>
      </w:r>
      <w:r>
        <w:rPr>
          <w:rFonts w:ascii="Trebuchet MS" w:hAnsi="Trebuchet MS"/>
          <w:color w:val="000000"/>
        </w:rPr>
        <w:br/>
      </w:r>
      <w:r>
        <w:rPr>
          <w:rFonts w:ascii="Trebuchet MS" w:hAnsi="Trebuchet MS"/>
          <w:color w:val="000000"/>
        </w:rPr>
        <w:br/>
      </w:r>
    </w:p>
    <w:p w:rsidR="006644A2" w:rsidRDefault="006644A2" w:rsidP="006644A2">
      <w:pPr>
        <w:pStyle w:val="HTMLPreformatted"/>
        <w:shd w:val="clear" w:color="auto" w:fill="FFFFFF"/>
        <w:spacing w:line="244" w:lineRule="atLeast"/>
        <w:rPr>
          <w:color w:val="333333"/>
          <w:sz w:val="20"/>
          <w:szCs w:val="20"/>
        </w:rPr>
      </w:pPr>
      <w:r>
        <w:rPr>
          <w:b/>
          <w:bCs/>
          <w:color w:val="BB0066"/>
          <w:sz w:val="20"/>
          <w:szCs w:val="20"/>
        </w:rPr>
        <w:t>Counter</w:t>
      </w:r>
      <w:r>
        <w:rPr>
          <w:color w:val="333333"/>
          <w:sz w:val="20"/>
          <w:szCs w:val="20"/>
        </w:rPr>
        <w:t xml:space="preserve"> counter </w:t>
      </w:r>
      <w:r>
        <w:rPr>
          <w:b/>
          <w:bCs/>
          <w:color w:val="008800"/>
          <w:sz w:val="20"/>
          <w:szCs w:val="20"/>
        </w:rPr>
        <w:t>=new</w:t>
      </w:r>
      <w:r>
        <w:rPr>
          <w:b/>
          <w:bCs/>
          <w:color w:val="BB0066"/>
          <w:sz w:val="20"/>
          <w:szCs w:val="20"/>
        </w:rPr>
        <w:t>Counter</w:t>
      </w:r>
      <w:r>
        <w:rPr>
          <w:color w:val="333333"/>
          <w:sz w:val="20"/>
          <w:szCs w:val="20"/>
        </w:rPr>
        <w:t xml:space="preserve">(); </w:t>
      </w:r>
      <w:r>
        <w:rPr>
          <w:color w:val="888888"/>
          <w:sz w:val="20"/>
          <w:szCs w:val="20"/>
        </w:rPr>
        <w:t>// strong reference - line 1</w:t>
      </w:r>
    </w:p>
    <w:p w:rsidR="006644A2" w:rsidRDefault="006644A2" w:rsidP="006644A2">
      <w:pPr>
        <w:pStyle w:val="HTMLPreformatted"/>
        <w:shd w:val="clear" w:color="auto" w:fill="FFFFFF"/>
        <w:spacing w:line="244" w:lineRule="atLeast"/>
        <w:rPr>
          <w:color w:val="333333"/>
          <w:sz w:val="20"/>
          <w:szCs w:val="20"/>
        </w:rPr>
      </w:pPr>
      <w:r>
        <w:rPr>
          <w:b/>
          <w:bCs/>
          <w:color w:val="BB0066"/>
          <w:sz w:val="20"/>
          <w:szCs w:val="20"/>
        </w:rPr>
        <w:t>WeakReference</w:t>
      </w:r>
      <w:r>
        <w:rPr>
          <w:color w:val="333333"/>
          <w:sz w:val="20"/>
          <w:szCs w:val="20"/>
        </w:rPr>
        <w:t>&lt;</w:t>
      </w:r>
      <w:r>
        <w:rPr>
          <w:b/>
          <w:bCs/>
          <w:color w:val="BB0066"/>
          <w:sz w:val="20"/>
          <w:szCs w:val="20"/>
        </w:rPr>
        <w:t>Counter</w:t>
      </w:r>
      <w:r>
        <w:rPr>
          <w:color w:val="333333"/>
          <w:sz w:val="20"/>
          <w:szCs w:val="20"/>
        </w:rPr>
        <w:t xml:space="preserve">&gt; weakCounter </w:t>
      </w:r>
      <w:r>
        <w:rPr>
          <w:b/>
          <w:bCs/>
          <w:color w:val="008800"/>
          <w:sz w:val="20"/>
          <w:szCs w:val="20"/>
        </w:rPr>
        <w:t>=new</w:t>
      </w:r>
      <w:r>
        <w:rPr>
          <w:b/>
          <w:bCs/>
          <w:color w:val="BB0066"/>
          <w:sz w:val="20"/>
          <w:szCs w:val="20"/>
        </w:rPr>
        <w:t>WeakReference</w:t>
      </w:r>
      <w:r>
        <w:rPr>
          <w:color w:val="333333"/>
          <w:sz w:val="20"/>
          <w:szCs w:val="20"/>
        </w:rPr>
        <w:t>&lt;</w:t>
      </w:r>
      <w:r>
        <w:rPr>
          <w:b/>
          <w:bCs/>
          <w:color w:val="BB0066"/>
          <w:sz w:val="20"/>
          <w:szCs w:val="20"/>
        </w:rPr>
        <w:t>Counter</w:t>
      </w:r>
      <w:r>
        <w:rPr>
          <w:color w:val="333333"/>
          <w:sz w:val="20"/>
          <w:szCs w:val="20"/>
        </w:rPr>
        <w:t xml:space="preserve">&gt;(counter); </w:t>
      </w:r>
      <w:r>
        <w:rPr>
          <w:color w:val="888888"/>
          <w:sz w:val="20"/>
          <w:szCs w:val="20"/>
        </w:rPr>
        <w:t>//weak reference</w:t>
      </w:r>
    </w:p>
    <w:p w:rsidR="006644A2" w:rsidRDefault="006644A2" w:rsidP="006644A2">
      <w:pPr>
        <w:pStyle w:val="HTMLPreformatted"/>
        <w:shd w:val="clear" w:color="auto" w:fill="FFFFFF"/>
        <w:spacing w:line="244" w:lineRule="atLeast"/>
        <w:rPr>
          <w:color w:val="333333"/>
          <w:sz w:val="20"/>
          <w:szCs w:val="20"/>
        </w:rPr>
      </w:pPr>
      <w:r>
        <w:rPr>
          <w:color w:val="333333"/>
          <w:sz w:val="20"/>
          <w:szCs w:val="20"/>
        </w:rPr>
        <w:t>counter</w:t>
      </w:r>
      <w:r>
        <w:rPr>
          <w:b/>
          <w:bCs/>
          <w:color w:val="008800"/>
          <w:sz w:val="20"/>
          <w:szCs w:val="20"/>
        </w:rPr>
        <w:t>=null</w:t>
      </w:r>
      <w:r>
        <w:rPr>
          <w:color w:val="333333"/>
          <w:sz w:val="20"/>
          <w:szCs w:val="20"/>
        </w:rPr>
        <w:t xml:space="preserve">; </w:t>
      </w:r>
      <w:r>
        <w:rPr>
          <w:color w:val="888888"/>
          <w:sz w:val="20"/>
          <w:szCs w:val="20"/>
        </w:rPr>
        <w:t>// now Counter object is eligible for garbage collection</w:t>
      </w:r>
    </w:p>
    <w:p w:rsidR="006644A2" w:rsidRDefault="006644A2" w:rsidP="006644A2">
      <w:pPr>
        <w:pStyle w:val="HTMLPreformatted"/>
        <w:spacing w:line="244" w:lineRule="atLeast"/>
        <w:rPr>
          <w:color w:val="333333"/>
          <w:sz w:val="20"/>
          <w:szCs w:val="20"/>
        </w:rPr>
      </w:pPr>
    </w:p>
    <w:p w:rsidR="006644A2" w:rsidRDefault="006644A2" w:rsidP="006644A2">
      <w:pPr>
        <w:rPr>
          <w:sz w:val="24"/>
          <w:szCs w:val="24"/>
        </w:rPr>
      </w:pPr>
      <w:r>
        <w:rPr>
          <w:rFonts w:ascii="Trebuchet MS" w:hAnsi="Trebuchet MS"/>
          <w:color w:val="000000"/>
          <w:shd w:val="clear" w:color="auto" w:fill="FFFFFF"/>
        </w:rPr>
        <w:t>Now as soon as you make strong reference</w:t>
      </w:r>
      <w:r>
        <w:rPr>
          <w:rStyle w:val="apple-converted-space"/>
          <w:rFonts w:ascii="Trebuchet MS" w:hAnsi="Trebuchet MS"/>
          <w:color w:val="000000"/>
          <w:shd w:val="clear" w:color="auto" w:fill="FFFFFF"/>
        </w:rPr>
        <w:t> </w:t>
      </w:r>
      <w:r>
        <w:rPr>
          <w:rFonts w:ascii="Courier New" w:hAnsi="Courier New" w:cs="Courier New"/>
          <w:color w:val="000000"/>
        </w:rPr>
        <w:t>counter = null</w:t>
      </w:r>
      <w:r>
        <w:rPr>
          <w:rFonts w:ascii="Trebuchet MS" w:hAnsi="Trebuchet MS"/>
          <w:color w:val="000000"/>
          <w:shd w:val="clear" w:color="auto" w:fill="FFFFFF"/>
        </w:rPr>
        <w:t>, counter object created on line 1 becomes eligible for garbage collection; because it doesn't have any more Strong reference and Weak reference by reference variable</w:t>
      </w:r>
      <w:r>
        <w:rPr>
          <w:rStyle w:val="apple-converted-space"/>
          <w:rFonts w:ascii="Trebuchet MS" w:hAnsi="Trebuchet MS"/>
          <w:color w:val="000000"/>
          <w:shd w:val="clear" w:color="auto" w:fill="FFFFFF"/>
        </w:rPr>
        <w:t> </w:t>
      </w:r>
      <w:r>
        <w:rPr>
          <w:rFonts w:ascii="Courier New" w:hAnsi="Courier New" w:cs="Courier New"/>
          <w:color w:val="000000"/>
        </w:rPr>
        <w:t>weakCounter</w:t>
      </w:r>
      <w:r>
        <w:rPr>
          <w:rStyle w:val="apple-converted-space"/>
          <w:rFonts w:ascii="Courier New" w:hAnsi="Courier New" w:cs="Courier New"/>
          <w:color w:val="000000"/>
        </w:rPr>
        <w:t> </w:t>
      </w:r>
      <w:r>
        <w:rPr>
          <w:rFonts w:ascii="Trebuchet MS" w:hAnsi="Trebuchet MS"/>
          <w:color w:val="000000"/>
          <w:shd w:val="clear" w:color="auto" w:fill="FFFFFF"/>
        </w:rPr>
        <w:t>can not prevent</w:t>
      </w:r>
      <w:r>
        <w:rPr>
          <w:rStyle w:val="apple-converted-space"/>
          <w:rFonts w:ascii="Trebuchet MS" w:hAnsi="Trebuchet MS"/>
          <w:color w:val="000000"/>
          <w:shd w:val="clear" w:color="auto" w:fill="FFFFFF"/>
        </w:rPr>
        <w:t> </w:t>
      </w:r>
      <w:r>
        <w:rPr>
          <w:rFonts w:ascii="Courier New" w:hAnsi="Courier New" w:cs="Courier New"/>
          <w:color w:val="000000"/>
        </w:rPr>
        <w:t>Counter</w:t>
      </w:r>
      <w:r>
        <w:rPr>
          <w:rStyle w:val="apple-converted-space"/>
          <w:rFonts w:ascii="Courier New" w:hAnsi="Courier New" w:cs="Courier New"/>
          <w:color w:val="000000"/>
        </w:rPr>
        <w:t> </w:t>
      </w:r>
      <w:r>
        <w:rPr>
          <w:rFonts w:ascii="Trebuchet MS" w:hAnsi="Trebuchet MS"/>
          <w:color w:val="000000"/>
          <w:shd w:val="clear" w:color="auto" w:fill="FFFFFF"/>
        </w:rPr>
        <w:t>object from being garbage collected.  On the other hand, had this been Soft Reference, Counter object is not garbage collected until</w:t>
      </w:r>
      <w:r>
        <w:rPr>
          <w:rStyle w:val="apple-converted-space"/>
          <w:rFonts w:ascii="Trebuchet MS" w:hAnsi="Trebuchet MS"/>
          <w:color w:val="000000"/>
          <w:shd w:val="clear" w:color="auto" w:fill="FFFFFF"/>
        </w:rPr>
        <w:t> </w:t>
      </w:r>
      <w:hyperlink r:id="rId57" w:history="1">
        <w:r>
          <w:rPr>
            <w:rStyle w:val="Hyperlink"/>
            <w:rFonts w:ascii="Trebuchet MS" w:hAnsi="Trebuchet MS"/>
            <w:color w:val="660099"/>
          </w:rPr>
          <w:t>JVM</w:t>
        </w:r>
        <w:r>
          <w:rPr>
            <w:rStyle w:val="apple-converted-space"/>
            <w:rFonts w:ascii="Trebuchet MS" w:hAnsi="Trebuchet MS"/>
            <w:color w:val="660099"/>
            <w:u w:val="single"/>
          </w:rPr>
          <w:t> </w:t>
        </w:r>
      </w:hyperlink>
      <w:r>
        <w:rPr>
          <w:rFonts w:ascii="Trebuchet MS" w:hAnsi="Trebuchet MS"/>
          <w:color w:val="000000"/>
          <w:shd w:val="clear" w:color="auto" w:fill="FFFFFF"/>
        </w:rPr>
        <w:t>absolutely needs memory. Soft reference in Java is represented using</w:t>
      </w:r>
      <w:r>
        <w:rPr>
          <w:rStyle w:val="apple-converted-space"/>
          <w:rFonts w:ascii="Trebuchet MS" w:hAnsi="Trebuchet MS"/>
          <w:color w:val="000000"/>
          <w:shd w:val="clear" w:color="auto" w:fill="FFFFFF"/>
        </w:rPr>
        <w:t> </w:t>
      </w:r>
      <w:r>
        <w:rPr>
          <w:rFonts w:ascii="Courier New" w:hAnsi="Courier New" w:cs="Courier New"/>
          <w:color w:val="000000"/>
        </w:rPr>
        <w:t>java.lang.ref.SoftReference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class. You can use following code to create a</w:t>
      </w:r>
      <w:r>
        <w:rPr>
          <w:rStyle w:val="apple-converted-space"/>
          <w:rFonts w:ascii="Trebuchet MS" w:hAnsi="Trebuchet MS"/>
          <w:color w:val="000000"/>
          <w:shd w:val="clear" w:color="auto" w:fill="FFFFFF"/>
        </w:rPr>
        <w:t> </w:t>
      </w:r>
      <w:r>
        <w:rPr>
          <w:rFonts w:ascii="Courier New" w:hAnsi="Courier New" w:cs="Courier New"/>
          <w:color w:val="000000"/>
        </w:rPr>
        <w:t>SoftReference</w:t>
      </w:r>
      <w:r>
        <w:rPr>
          <w:rStyle w:val="apple-converted-space"/>
          <w:rFonts w:ascii="Courier New" w:hAnsi="Courier New" w:cs="Courier New"/>
          <w:color w:val="000000"/>
        </w:rPr>
        <w:t> </w:t>
      </w:r>
      <w:r>
        <w:rPr>
          <w:rFonts w:ascii="Trebuchet MS" w:hAnsi="Trebuchet MS"/>
          <w:color w:val="000000"/>
          <w:shd w:val="clear" w:color="auto" w:fill="FFFFFF"/>
        </w:rPr>
        <w:t>in Java</w:t>
      </w:r>
      <w:r>
        <w:rPr>
          <w:rFonts w:ascii="Trebuchet MS" w:hAnsi="Trebuchet MS"/>
          <w:color w:val="000000"/>
        </w:rPr>
        <w:br/>
      </w:r>
    </w:p>
    <w:p w:rsidR="006644A2" w:rsidRDefault="006644A2" w:rsidP="006644A2">
      <w:pPr>
        <w:pStyle w:val="HTMLPreformatted"/>
        <w:shd w:val="clear" w:color="auto" w:fill="FFFFFF"/>
        <w:spacing w:line="244" w:lineRule="atLeast"/>
        <w:rPr>
          <w:color w:val="333333"/>
          <w:sz w:val="20"/>
          <w:szCs w:val="20"/>
        </w:rPr>
      </w:pPr>
      <w:r>
        <w:rPr>
          <w:b/>
          <w:bCs/>
          <w:color w:val="BB0066"/>
          <w:sz w:val="20"/>
          <w:szCs w:val="20"/>
        </w:rPr>
        <w:t>Counter</w:t>
      </w:r>
      <w:r>
        <w:rPr>
          <w:color w:val="333333"/>
          <w:sz w:val="20"/>
          <w:szCs w:val="20"/>
        </w:rPr>
        <w:t xml:space="preserve"> prime </w:t>
      </w:r>
      <w:r>
        <w:rPr>
          <w:b/>
          <w:bCs/>
          <w:color w:val="008800"/>
          <w:sz w:val="20"/>
          <w:szCs w:val="20"/>
        </w:rPr>
        <w:t>=new</w:t>
      </w:r>
      <w:r>
        <w:rPr>
          <w:b/>
          <w:bCs/>
          <w:color w:val="BB0066"/>
          <w:sz w:val="20"/>
          <w:szCs w:val="20"/>
        </w:rPr>
        <w:t>Counter</w:t>
      </w:r>
      <w:r>
        <w:rPr>
          <w:color w:val="333333"/>
          <w:sz w:val="20"/>
          <w:szCs w:val="20"/>
        </w:rPr>
        <w:t xml:space="preserve">();  </w:t>
      </w:r>
      <w:r>
        <w:rPr>
          <w:color w:val="888888"/>
          <w:sz w:val="20"/>
          <w:szCs w:val="20"/>
        </w:rPr>
        <w:t>// prime holds a strong reference - line 2</w:t>
      </w:r>
    </w:p>
    <w:p w:rsidR="006644A2" w:rsidRDefault="006644A2" w:rsidP="006644A2">
      <w:pPr>
        <w:pStyle w:val="HTMLPreformatted"/>
        <w:shd w:val="clear" w:color="auto" w:fill="FFFFFF"/>
        <w:spacing w:line="244" w:lineRule="atLeast"/>
        <w:rPr>
          <w:color w:val="333333"/>
          <w:sz w:val="20"/>
          <w:szCs w:val="20"/>
        </w:rPr>
      </w:pPr>
      <w:r>
        <w:rPr>
          <w:b/>
          <w:bCs/>
          <w:color w:val="BB0066"/>
          <w:sz w:val="20"/>
          <w:szCs w:val="20"/>
        </w:rPr>
        <w:t>SoftReference</w:t>
      </w:r>
      <w:r>
        <w:rPr>
          <w:color w:val="333333"/>
          <w:sz w:val="20"/>
          <w:szCs w:val="20"/>
        </w:rPr>
        <w:t>&lt;</w:t>
      </w:r>
      <w:r>
        <w:rPr>
          <w:b/>
          <w:bCs/>
          <w:color w:val="BB0066"/>
          <w:sz w:val="20"/>
          <w:szCs w:val="20"/>
        </w:rPr>
        <w:t>Counter</w:t>
      </w:r>
      <w:r>
        <w:rPr>
          <w:color w:val="333333"/>
          <w:sz w:val="20"/>
          <w:szCs w:val="20"/>
        </w:rPr>
        <w:t xml:space="preserve">&gt; soft </w:t>
      </w:r>
      <w:r>
        <w:rPr>
          <w:b/>
          <w:bCs/>
          <w:color w:val="008800"/>
          <w:sz w:val="20"/>
          <w:szCs w:val="20"/>
        </w:rPr>
        <w:t>=new</w:t>
      </w:r>
      <w:r>
        <w:rPr>
          <w:b/>
          <w:bCs/>
          <w:color w:val="BB0066"/>
          <w:sz w:val="20"/>
          <w:szCs w:val="20"/>
        </w:rPr>
        <w:t>SoftReference</w:t>
      </w:r>
      <w:r>
        <w:rPr>
          <w:color w:val="333333"/>
          <w:sz w:val="20"/>
          <w:szCs w:val="20"/>
        </w:rPr>
        <w:t>&lt;</w:t>
      </w:r>
      <w:r>
        <w:rPr>
          <w:b/>
          <w:bCs/>
          <w:color w:val="BB0066"/>
          <w:sz w:val="20"/>
          <w:szCs w:val="20"/>
        </w:rPr>
        <w:t>Counter</w:t>
      </w:r>
      <w:r>
        <w:rPr>
          <w:color w:val="333333"/>
          <w:sz w:val="20"/>
          <w:szCs w:val="20"/>
        </w:rPr>
        <w:t xml:space="preserve">&gt;(prime) ; </w:t>
      </w:r>
      <w:r>
        <w:rPr>
          <w:color w:val="888888"/>
          <w:sz w:val="20"/>
          <w:szCs w:val="20"/>
        </w:rPr>
        <w:t>//soft reference variable has SoftReference to Counter Object created at line 2</w:t>
      </w:r>
    </w:p>
    <w:p w:rsidR="006644A2" w:rsidRDefault="006644A2" w:rsidP="006644A2">
      <w:pPr>
        <w:pStyle w:val="HTMLPreformatted"/>
        <w:shd w:val="clear" w:color="auto" w:fill="FFFFFF"/>
        <w:spacing w:line="244" w:lineRule="atLeast"/>
        <w:rPr>
          <w:color w:val="333333"/>
          <w:sz w:val="20"/>
          <w:szCs w:val="20"/>
        </w:rPr>
      </w:pPr>
    </w:p>
    <w:p w:rsidR="006644A2" w:rsidRDefault="006644A2" w:rsidP="006644A2">
      <w:pPr>
        <w:pStyle w:val="HTMLPreformatted"/>
        <w:shd w:val="clear" w:color="auto" w:fill="FFFFFF"/>
        <w:spacing w:line="244" w:lineRule="atLeast"/>
        <w:rPr>
          <w:color w:val="333333"/>
          <w:sz w:val="20"/>
          <w:szCs w:val="20"/>
        </w:rPr>
      </w:pPr>
      <w:r>
        <w:rPr>
          <w:color w:val="333333"/>
          <w:sz w:val="20"/>
          <w:szCs w:val="20"/>
        </w:rPr>
        <w:t>prime</w:t>
      </w:r>
      <w:r>
        <w:rPr>
          <w:b/>
          <w:bCs/>
          <w:color w:val="008800"/>
          <w:sz w:val="20"/>
          <w:szCs w:val="20"/>
        </w:rPr>
        <w:t>=null</w:t>
      </w:r>
      <w:r>
        <w:rPr>
          <w:color w:val="333333"/>
          <w:sz w:val="20"/>
          <w:szCs w:val="20"/>
        </w:rPr>
        <w:t xml:space="preserve">;  </w:t>
      </w:r>
      <w:r>
        <w:rPr>
          <w:color w:val="888888"/>
          <w:sz w:val="20"/>
          <w:szCs w:val="20"/>
        </w:rPr>
        <w:t>// now Counter object is eligible for garbage collection but only be collected when JVM absolutely needs memory</w:t>
      </w:r>
    </w:p>
    <w:p w:rsidR="006644A2" w:rsidRDefault="006644A2" w:rsidP="006644A2">
      <w:pPr>
        <w:rPr>
          <w:sz w:val="24"/>
          <w:szCs w:val="24"/>
        </w:rPr>
      </w:pPr>
      <w:r>
        <w:rPr>
          <w:rFonts w:ascii="Trebuchet MS" w:hAnsi="Trebuchet MS"/>
          <w:color w:val="000000"/>
          <w:shd w:val="clear" w:color="auto" w:fill="FFFFFF"/>
        </w:rPr>
        <w:t>After making strong reference</w:t>
      </w:r>
      <w:r>
        <w:rPr>
          <w:rStyle w:val="apple-converted-space"/>
          <w:rFonts w:ascii="Trebuchet MS" w:hAnsi="Trebuchet MS"/>
          <w:color w:val="000000"/>
          <w:shd w:val="clear" w:color="auto" w:fill="FFFFFF"/>
        </w:rPr>
        <w:t> </w:t>
      </w:r>
      <w:r>
        <w:rPr>
          <w:rFonts w:ascii="Courier New" w:hAnsi="Courier New" w:cs="Courier New"/>
          <w:color w:val="000000"/>
        </w:rPr>
        <w:t>null</w:t>
      </w:r>
      <w:r>
        <w:rPr>
          <w:rFonts w:ascii="Trebuchet MS" w:hAnsi="Trebuchet MS"/>
          <w:color w:val="000000"/>
          <w:shd w:val="clear" w:color="auto" w:fill="FFFFFF"/>
        </w:rPr>
        <w:t>,</w:t>
      </w:r>
      <w:r>
        <w:rPr>
          <w:rStyle w:val="apple-converted-space"/>
          <w:rFonts w:ascii="Trebuchet MS" w:hAnsi="Trebuchet MS"/>
          <w:color w:val="000000"/>
          <w:shd w:val="clear" w:color="auto" w:fill="FFFFFF"/>
        </w:rPr>
        <w:t> </w:t>
      </w:r>
      <w:r>
        <w:rPr>
          <w:rFonts w:ascii="Courier New" w:hAnsi="Courier New" w:cs="Courier New"/>
          <w:color w:val="000000"/>
        </w:rPr>
        <w:t>Counter</w:t>
      </w:r>
      <w:r>
        <w:rPr>
          <w:rStyle w:val="apple-converted-space"/>
          <w:rFonts w:ascii="Courier New" w:hAnsi="Courier New" w:cs="Courier New"/>
          <w:color w:val="000000"/>
        </w:rPr>
        <w:t> </w:t>
      </w:r>
      <w:r>
        <w:rPr>
          <w:rFonts w:ascii="Trebuchet MS" w:hAnsi="Trebuchet MS"/>
          <w:color w:val="000000"/>
          <w:shd w:val="clear" w:color="auto" w:fill="FFFFFF"/>
        </w:rPr>
        <w:t>object created on line 2 only has one soft reference which can not prevent it from being garbage collected but it can delay collection, which is eager in case of</w:t>
      </w:r>
      <w:r>
        <w:rPr>
          <w:rStyle w:val="apple-converted-space"/>
          <w:rFonts w:ascii="Trebuchet MS" w:hAnsi="Trebuchet MS"/>
          <w:color w:val="000000"/>
          <w:shd w:val="clear" w:color="auto" w:fill="FFFFFF"/>
        </w:rPr>
        <w:t> </w:t>
      </w:r>
      <w:r>
        <w:rPr>
          <w:rFonts w:ascii="Courier New" w:hAnsi="Courier New" w:cs="Courier New"/>
          <w:color w:val="000000"/>
        </w:rPr>
        <w:t>WeakReference</w:t>
      </w:r>
      <w:r>
        <w:rPr>
          <w:rFonts w:ascii="Trebuchet MS" w:hAnsi="Trebuchet MS"/>
          <w:color w:val="000000"/>
          <w:shd w:val="clear" w:color="auto" w:fill="FFFFFF"/>
        </w:rPr>
        <w:t>. Due to this major</w:t>
      </w:r>
      <w:r>
        <w:rPr>
          <w:rStyle w:val="apple-converted-space"/>
          <w:rFonts w:ascii="Trebuchet MS" w:hAnsi="Trebuchet MS"/>
          <w:color w:val="000000"/>
          <w:shd w:val="clear" w:color="auto" w:fill="FFFFFF"/>
        </w:rPr>
        <w:t> </w:t>
      </w:r>
      <w:r>
        <w:rPr>
          <w:rFonts w:ascii="Trebuchet MS" w:hAnsi="Trebuchet MS"/>
          <w:i/>
          <w:iCs/>
          <w:color w:val="000000"/>
        </w:rPr>
        <w:t>difference between SoftReference and WeakReference</w:t>
      </w:r>
      <w:r>
        <w:rPr>
          <w:rFonts w:ascii="Trebuchet MS" w:hAnsi="Trebuchet MS"/>
          <w:color w:val="000000"/>
          <w:shd w:val="clear" w:color="auto" w:fill="FFFFFF"/>
        </w:rPr>
        <w:t>, SoftReference are more suitable for</w:t>
      </w:r>
      <w:r>
        <w:rPr>
          <w:rStyle w:val="apple-converted-space"/>
          <w:rFonts w:ascii="Trebuchet MS" w:hAnsi="Trebuchet MS"/>
          <w:color w:val="000000"/>
          <w:shd w:val="clear" w:color="auto" w:fill="FFFFFF"/>
        </w:rPr>
        <w:t> </w:t>
      </w:r>
      <w:r>
        <w:rPr>
          <w:rFonts w:ascii="Trebuchet MS" w:hAnsi="Trebuchet MS"/>
          <w:b/>
          <w:bCs/>
          <w:color w:val="000000"/>
        </w:rPr>
        <w:t>caches</w:t>
      </w:r>
      <w:r>
        <w:rPr>
          <w:rStyle w:val="apple-converted-space"/>
          <w:rFonts w:ascii="Trebuchet MS" w:hAnsi="Trebuchet MS"/>
          <w:b/>
          <w:bCs/>
          <w:color w:val="000000"/>
        </w:rPr>
        <w:t> </w:t>
      </w:r>
      <w:r>
        <w:rPr>
          <w:rFonts w:ascii="Trebuchet MS" w:hAnsi="Trebuchet MS"/>
          <w:color w:val="000000"/>
          <w:shd w:val="clear" w:color="auto" w:fill="FFFFFF"/>
        </w:rPr>
        <w:t>and WeakReference are more suitable for storing</w:t>
      </w:r>
      <w:r>
        <w:rPr>
          <w:rFonts w:ascii="Trebuchet MS" w:hAnsi="Trebuchet MS"/>
          <w:b/>
          <w:bCs/>
          <w:color w:val="000000"/>
        </w:rPr>
        <w:t>meta data</w:t>
      </w:r>
      <w:r>
        <w:rPr>
          <w:rFonts w:ascii="Trebuchet MS" w:hAnsi="Trebuchet MS"/>
          <w:color w:val="000000"/>
          <w:shd w:val="clear" w:color="auto" w:fill="FFFFFF"/>
        </w:rPr>
        <w:t>. One convenient example of</w:t>
      </w:r>
      <w:r>
        <w:rPr>
          <w:rStyle w:val="apple-converted-space"/>
          <w:rFonts w:ascii="Trebuchet MS" w:hAnsi="Trebuchet MS"/>
          <w:color w:val="000000"/>
          <w:shd w:val="clear" w:color="auto" w:fill="FFFFFF"/>
        </w:rPr>
        <w:t> </w:t>
      </w:r>
      <w:r>
        <w:rPr>
          <w:rFonts w:ascii="Courier New" w:hAnsi="Courier New" w:cs="Courier New"/>
          <w:color w:val="000000"/>
        </w:rPr>
        <w:t>WeakReference</w:t>
      </w:r>
      <w:r>
        <w:rPr>
          <w:rStyle w:val="apple-converted-space"/>
          <w:rFonts w:ascii="Courier New" w:hAnsi="Courier New" w:cs="Courier New"/>
          <w:color w:val="000000"/>
        </w:rPr>
        <w:t> </w:t>
      </w:r>
      <w:r>
        <w:rPr>
          <w:rFonts w:ascii="Trebuchet MS" w:hAnsi="Trebuchet MS"/>
          <w:color w:val="000000"/>
          <w:shd w:val="clear" w:color="auto" w:fill="FFFFFF"/>
        </w:rPr>
        <w:t>is</w:t>
      </w:r>
      <w:r>
        <w:rPr>
          <w:rStyle w:val="apple-converted-space"/>
          <w:rFonts w:ascii="Trebuchet MS" w:hAnsi="Trebuchet MS"/>
          <w:color w:val="000000"/>
          <w:shd w:val="clear" w:color="auto" w:fill="FFFFFF"/>
        </w:rPr>
        <w:t> </w:t>
      </w:r>
      <w:r>
        <w:rPr>
          <w:rFonts w:ascii="Courier New" w:hAnsi="Courier New" w:cs="Courier New"/>
          <w:color w:val="000000"/>
        </w:rPr>
        <w:t>WeakHashMap</w:t>
      </w:r>
      <w:r>
        <w:rPr>
          <w:rFonts w:ascii="Trebuchet MS" w:hAnsi="Trebuchet MS"/>
          <w:color w:val="000000"/>
          <w:shd w:val="clear" w:color="auto" w:fill="FFFFFF"/>
        </w:rPr>
        <w:t xml:space="preserve">, which is another implementation of Map interface </w:t>
      </w:r>
      <w:r>
        <w:rPr>
          <w:rFonts w:ascii="Trebuchet MS" w:hAnsi="Trebuchet MS"/>
          <w:color w:val="000000"/>
          <w:shd w:val="clear" w:color="auto" w:fill="FFFFFF"/>
        </w:rPr>
        <w:lastRenderedPageBreak/>
        <w:t>like</w:t>
      </w:r>
      <w:r>
        <w:rPr>
          <w:rStyle w:val="apple-converted-space"/>
          <w:rFonts w:ascii="Trebuchet MS" w:hAnsi="Trebuchet MS"/>
          <w:color w:val="000000"/>
          <w:shd w:val="clear" w:color="auto" w:fill="FFFFFF"/>
        </w:rPr>
        <w:t> </w:t>
      </w:r>
      <w:hyperlink r:id="rId58" w:history="1">
        <w:r>
          <w:rPr>
            <w:rStyle w:val="Hyperlink"/>
            <w:rFonts w:ascii="Trebuchet MS" w:hAnsi="Trebuchet MS"/>
            <w:color w:val="660099"/>
          </w:rPr>
          <w:t>HashMap</w:t>
        </w:r>
        <w:r>
          <w:rPr>
            <w:rStyle w:val="apple-converted-space"/>
            <w:rFonts w:ascii="Trebuchet MS" w:hAnsi="Trebuchet MS"/>
            <w:color w:val="660099"/>
            <w:u w:val="single"/>
          </w:rPr>
          <w:t> </w:t>
        </w:r>
      </w:hyperlink>
      <w:r>
        <w:rPr>
          <w:rFonts w:ascii="Trebuchet MS" w:hAnsi="Trebuchet MS"/>
          <w:color w:val="000000"/>
          <w:shd w:val="clear" w:color="auto" w:fill="FFFFFF"/>
        </w:rPr>
        <w:t>or</w:t>
      </w:r>
      <w:r>
        <w:rPr>
          <w:rStyle w:val="apple-converted-space"/>
          <w:rFonts w:ascii="Trebuchet MS" w:hAnsi="Trebuchet MS"/>
          <w:color w:val="000000"/>
          <w:shd w:val="clear" w:color="auto" w:fill="FFFFFF"/>
        </w:rPr>
        <w:t> </w:t>
      </w:r>
      <w:hyperlink r:id="rId59" w:history="1">
        <w:r>
          <w:rPr>
            <w:rStyle w:val="Hyperlink"/>
            <w:rFonts w:ascii="Trebuchet MS" w:hAnsi="Trebuchet MS"/>
            <w:color w:val="660099"/>
          </w:rPr>
          <w:t>TreeMap</w:t>
        </w:r>
        <w:r>
          <w:rPr>
            <w:rStyle w:val="apple-converted-space"/>
            <w:rFonts w:ascii="Trebuchet MS" w:hAnsi="Trebuchet MS"/>
            <w:color w:val="660099"/>
            <w:u w:val="single"/>
          </w:rPr>
          <w:t> </w:t>
        </w:r>
      </w:hyperlink>
      <w:r>
        <w:rPr>
          <w:rFonts w:ascii="Trebuchet MS" w:hAnsi="Trebuchet MS"/>
          <w:color w:val="000000"/>
          <w:shd w:val="clear" w:color="auto" w:fill="FFFFFF"/>
        </w:rPr>
        <w:t>but with one unique feature.</w:t>
      </w:r>
      <w:r>
        <w:rPr>
          <w:rStyle w:val="apple-converted-space"/>
          <w:rFonts w:ascii="Trebuchet MS" w:hAnsi="Trebuchet MS"/>
          <w:color w:val="000000"/>
          <w:shd w:val="clear" w:color="auto" w:fill="FFFFFF"/>
        </w:rPr>
        <w:t> </w:t>
      </w:r>
      <w:r>
        <w:rPr>
          <w:rFonts w:ascii="Courier New" w:hAnsi="Courier New" w:cs="Courier New"/>
          <w:color w:val="000000"/>
        </w:rPr>
        <w:t>WeakHashMap</w:t>
      </w:r>
      <w:r>
        <w:rPr>
          <w:rStyle w:val="apple-converted-space"/>
          <w:rFonts w:ascii="Courier New" w:hAnsi="Courier New" w:cs="Courier New"/>
          <w:color w:val="000000"/>
        </w:rPr>
        <w:t> </w:t>
      </w:r>
      <w:r>
        <w:rPr>
          <w:rFonts w:ascii="Trebuchet MS" w:hAnsi="Trebuchet MS"/>
          <w:color w:val="000000"/>
          <w:shd w:val="clear" w:color="auto" w:fill="FFFFFF"/>
        </w:rPr>
        <w:t>wraps keys as</w:t>
      </w:r>
      <w:r>
        <w:rPr>
          <w:rStyle w:val="apple-converted-space"/>
          <w:rFonts w:ascii="Trebuchet MS" w:hAnsi="Trebuchet MS"/>
          <w:color w:val="000000"/>
          <w:shd w:val="clear" w:color="auto" w:fill="FFFFFF"/>
        </w:rPr>
        <w:t> </w:t>
      </w:r>
      <w:r>
        <w:rPr>
          <w:rFonts w:ascii="Courier New" w:hAnsi="Courier New" w:cs="Courier New"/>
          <w:color w:val="000000"/>
        </w:rPr>
        <w:t>WeakReference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which means once strong reference to actual object removed,</w:t>
      </w:r>
      <w:r>
        <w:rPr>
          <w:rStyle w:val="apple-converted-space"/>
          <w:rFonts w:ascii="Trebuchet MS" w:hAnsi="Trebuchet MS"/>
          <w:color w:val="000000"/>
          <w:shd w:val="clear" w:color="auto" w:fill="FFFFFF"/>
        </w:rPr>
        <w:t> </w:t>
      </w:r>
      <w:r>
        <w:rPr>
          <w:rFonts w:ascii="Courier New" w:hAnsi="Courier New" w:cs="Courier New"/>
          <w:color w:val="000000"/>
        </w:rPr>
        <w:t>WeakReference</w:t>
      </w:r>
      <w:r>
        <w:rPr>
          <w:rStyle w:val="apple-converted-space"/>
          <w:rFonts w:ascii="Courier New" w:hAnsi="Courier New" w:cs="Courier New"/>
          <w:color w:val="000000"/>
        </w:rPr>
        <w:t> </w:t>
      </w:r>
      <w:r>
        <w:rPr>
          <w:rFonts w:ascii="Trebuchet MS" w:hAnsi="Trebuchet MS"/>
          <w:color w:val="000000"/>
          <w:shd w:val="clear" w:color="auto" w:fill="FFFFFF"/>
        </w:rPr>
        <w:t>present internally on</w:t>
      </w:r>
      <w:r>
        <w:rPr>
          <w:rStyle w:val="apple-converted-space"/>
          <w:rFonts w:ascii="Trebuchet MS" w:hAnsi="Trebuchet MS"/>
          <w:color w:val="000000"/>
          <w:shd w:val="clear" w:color="auto" w:fill="FFFFFF"/>
        </w:rPr>
        <w:t> </w:t>
      </w:r>
      <w:r>
        <w:rPr>
          <w:rFonts w:ascii="Courier New" w:hAnsi="Courier New" w:cs="Courier New"/>
          <w:color w:val="000000"/>
        </w:rPr>
        <w:t>WeakHashMap</w:t>
      </w:r>
      <w:r>
        <w:rPr>
          <w:rStyle w:val="apple-converted-space"/>
          <w:rFonts w:ascii="Courier New" w:hAnsi="Courier New" w:cs="Courier New"/>
          <w:color w:val="000000"/>
        </w:rPr>
        <w:t> </w:t>
      </w:r>
      <w:r>
        <w:rPr>
          <w:rFonts w:ascii="Trebuchet MS" w:hAnsi="Trebuchet MS"/>
          <w:color w:val="000000"/>
          <w:shd w:val="clear" w:color="auto" w:fill="FFFFFF"/>
        </w:rPr>
        <w:t>doesn't prevent them from being Garbage collected.</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Phantom reference is third kind of reference type available in</w:t>
      </w:r>
      <w:r>
        <w:rPr>
          <w:rStyle w:val="apple-converted-space"/>
          <w:rFonts w:ascii="Trebuchet MS" w:hAnsi="Trebuchet MS"/>
          <w:color w:val="000000"/>
          <w:shd w:val="clear" w:color="auto" w:fill="FFFFFF"/>
        </w:rPr>
        <w:t> </w:t>
      </w:r>
      <w:r>
        <w:rPr>
          <w:rFonts w:ascii="Courier New" w:hAnsi="Courier New" w:cs="Courier New"/>
          <w:color w:val="000000"/>
        </w:rPr>
        <w:t>java.lang.ref</w:t>
      </w:r>
      <w:r>
        <w:rPr>
          <w:rStyle w:val="apple-converted-space"/>
          <w:rFonts w:ascii="Trebuchet MS" w:hAnsi="Trebuchet MS"/>
          <w:color w:val="000000"/>
          <w:shd w:val="clear" w:color="auto" w:fill="FFFFFF"/>
        </w:rPr>
        <w:t> </w:t>
      </w:r>
      <w:r>
        <w:rPr>
          <w:rFonts w:ascii="Trebuchet MS" w:hAnsi="Trebuchet MS"/>
          <w:color w:val="000000"/>
          <w:shd w:val="clear" w:color="auto" w:fill="FFFFFF"/>
        </w:rPr>
        <w:t>package. Phantom reference is represented by</w:t>
      </w:r>
      <w:r>
        <w:rPr>
          <w:rStyle w:val="apple-converted-space"/>
          <w:rFonts w:ascii="Trebuchet MS" w:hAnsi="Trebuchet MS"/>
          <w:color w:val="000000"/>
          <w:shd w:val="clear" w:color="auto" w:fill="FFFFFF"/>
        </w:rPr>
        <w:t> </w:t>
      </w:r>
      <w:r>
        <w:rPr>
          <w:rFonts w:ascii="Courier New" w:hAnsi="Courier New" w:cs="Courier New"/>
          <w:color w:val="000000"/>
        </w:rPr>
        <w:t>java.lang.ref.PhantomReference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class. Object which only has Phantom reference pointing them can be collected whenever Garbage Collector likes it. Similar to</w:t>
      </w:r>
      <w:r>
        <w:rPr>
          <w:rStyle w:val="apple-converted-space"/>
          <w:rFonts w:ascii="Trebuchet MS" w:hAnsi="Trebuchet MS"/>
          <w:color w:val="000000"/>
          <w:shd w:val="clear" w:color="auto" w:fill="FFFFFF"/>
        </w:rPr>
        <w:t> </w:t>
      </w:r>
      <w:r>
        <w:rPr>
          <w:rFonts w:ascii="Courier New" w:hAnsi="Courier New" w:cs="Courier New"/>
          <w:color w:val="000000"/>
        </w:rPr>
        <w:t>WeakReference</w:t>
      </w:r>
      <w:r>
        <w:rPr>
          <w:rStyle w:val="apple-converted-space"/>
          <w:rFonts w:ascii="Courier New" w:hAnsi="Courier New" w:cs="Courier New"/>
          <w:color w:val="000000"/>
        </w:rPr>
        <w:t> </w:t>
      </w:r>
      <w:r>
        <w:rPr>
          <w:rFonts w:ascii="Trebuchet MS" w:hAnsi="Trebuchet MS"/>
          <w:color w:val="000000"/>
          <w:shd w:val="clear" w:color="auto" w:fill="FFFFFF"/>
        </w:rPr>
        <w:t>and</w:t>
      </w:r>
      <w:r>
        <w:rPr>
          <w:rStyle w:val="apple-converted-space"/>
          <w:rFonts w:ascii="Trebuchet MS" w:hAnsi="Trebuchet MS"/>
          <w:color w:val="000000"/>
          <w:shd w:val="clear" w:color="auto" w:fill="FFFFFF"/>
        </w:rPr>
        <w:t> </w:t>
      </w:r>
      <w:r>
        <w:rPr>
          <w:rFonts w:ascii="Courier New" w:hAnsi="Courier New" w:cs="Courier New"/>
          <w:color w:val="000000"/>
        </w:rPr>
        <w:t>SoftReference</w:t>
      </w:r>
      <w:r>
        <w:rPr>
          <w:rStyle w:val="apple-converted-space"/>
          <w:rFonts w:ascii="Courier New" w:hAnsi="Courier New" w:cs="Courier New"/>
          <w:color w:val="000000"/>
        </w:rPr>
        <w:t> </w:t>
      </w:r>
      <w:r>
        <w:rPr>
          <w:rFonts w:ascii="Trebuchet MS" w:hAnsi="Trebuchet MS"/>
          <w:color w:val="000000"/>
          <w:shd w:val="clear" w:color="auto" w:fill="FFFFFF"/>
        </w:rPr>
        <w:t>you can create</w:t>
      </w:r>
      <w:r>
        <w:rPr>
          <w:rStyle w:val="apple-converted-space"/>
          <w:rFonts w:ascii="Trebuchet MS" w:hAnsi="Trebuchet MS"/>
          <w:color w:val="000000"/>
          <w:shd w:val="clear" w:color="auto" w:fill="FFFFFF"/>
        </w:rPr>
        <w:t> </w:t>
      </w:r>
      <w:r>
        <w:rPr>
          <w:rFonts w:ascii="Courier New" w:hAnsi="Courier New" w:cs="Courier New"/>
          <w:color w:val="000000"/>
        </w:rPr>
        <w:t>PhantomReference</w:t>
      </w:r>
      <w:r>
        <w:rPr>
          <w:rStyle w:val="apple-converted-space"/>
          <w:rFonts w:ascii="Courier New" w:hAnsi="Courier New" w:cs="Courier New"/>
          <w:color w:val="000000"/>
        </w:rPr>
        <w:t> </w:t>
      </w:r>
      <w:r>
        <w:rPr>
          <w:rFonts w:ascii="Trebuchet MS" w:hAnsi="Trebuchet MS"/>
          <w:color w:val="000000"/>
          <w:shd w:val="clear" w:color="auto" w:fill="FFFFFF"/>
        </w:rPr>
        <w:t>by using following code :</w:t>
      </w:r>
      <w:r>
        <w:rPr>
          <w:rFonts w:ascii="Trebuchet MS" w:hAnsi="Trebuchet MS"/>
          <w:color w:val="000000"/>
        </w:rPr>
        <w:br/>
      </w:r>
    </w:p>
    <w:p w:rsidR="006644A2" w:rsidRDefault="006644A2" w:rsidP="006644A2">
      <w:pPr>
        <w:pStyle w:val="HTMLPreformatted"/>
        <w:shd w:val="clear" w:color="auto" w:fill="FFFFFF"/>
        <w:spacing w:line="244" w:lineRule="atLeast"/>
        <w:rPr>
          <w:color w:val="333333"/>
          <w:sz w:val="20"/>
          <w:szCs w:val="20"/>
        </w:rPr>
      </w:pPr>
      <w:r>
        <w:rPr>
          <w:b/>
          <w:bCs/>
          <w:color w:val="BB0066"/>
          <w:sz w:val="20"/>
          <w:szCs w:val="20"/>
        </w:rPr>
        <w:t>DigitalCounter</w:t>
      </w:r>
      <w:r>
        <w:rPr>
          <w:color w:val="333333"/>
          <w:sz w:val="20"/>
          <w:szCs w:val="20"/>
        </w:rPr>
        <w:t xml:space="preserve"> digit </w:t>
      </w:r>
      <w:r>
        <w:rPr>
          <w:b/>
          <w:bCs/>
          <w:color w:val="008800"/>
          <w:sz w:val="20"/>
          <w:szCs w:val="20"/>
        </w:rPr>
        <w:t>=new</w:t>
      </w:r>
      <w:r>
        <w:rPr>
          <w:b/>
          <w:bCs/>
          <w:color w:val="BB0066"/>
          <w:sz w:val="20"/>
          <w:szCs w:val="20"/>
        </w:rPr>
        <w:t>DigitalCounter</w:t>
      </w:r>
      <w:r>
        <w:rPr>
          <w:color w:val="333333"/>
          <w:sz w:val="20"/>
          <w:szCs w:val="20"/>
        </w:rPr>
        <w:t xml:space="preserve">(); </w:t>
      </w:r>
      <w:r>
        <w:rPr>
          <w:color w:val="888888"/>
          <w:sz w:val="20"/>
          <w:szCs w:val="20"/>
        </w:rPr>
        <w:t>// digit reference variable has strong reference - line 3</w:t>
      </w:r>
    </w:p>
    <w:p w:rsidR="006644A2" w:rsidRDefault="006644A2" w:rsidP="006644A2">
      <w:pPr>
        <w:pStyle w:val="HTMLPreformatted"/>
        <w:shd w:val="clear" w:color="auto" w:fill="FFFFFF"/>
        <w:spacing w:line="244" w:lineRule="atLeast"/>
        <w:rPr>
          <w:color w:val="333333"/>
          <w:sz w:val="20"/>
          <w:szCs w:val="20"/>
        </w:rPr>
      </w:pPr>
      <w:r>
        <w:rPr>
          <w:b/>
          <w:bCs/>
          <w:color w:val="BB0066"/>
          <w:sz w:val="20"/>
          <w:szCs w:val="20"/>
        </w:rPr>
        <w:t>PhantomReference</w:t>
      </w:r>
      <w:r>
        <w:rPr>
          <w:color w:val="333333"/>
          <w:sz w:val="20"/>
          <w:szCs w:val="20"/>
        </w:rPr>
        <w:t>&lt;</w:t>
      </w:r>
      <w:r>
        <w:rPr>
          <w:b/>
          <w:bCs/>
          <w:color w:val="BB0066"/>
          <w:sz w:val="20"/>
          <w:szCs w:val="20"/>
        </w:rPr>
        <w:t>DigitalCounter</w:t>
      </w:r>
      <w:r>
        <w:rPr>
          <w:color w:val="333333"/>
          <w:sz w:val="20"/>
          <w:szCs w:val="20"/>
        </w:rPr>
        <w:t xml:space="preserve">&gt; phantom </w:t>
      </w:r>
      <w:r>
        <w:rPr>
          <w:b/>
          <w:bCs/>
          <w:color w:val="008800"/>
          <w:sz w:val="20"/>
          <w:szCs w:val="20"/>
        </w:rPr>
        <w:t>=new</w:t>
      </w:r>
      <w:r>
        <w:rPr>
          <w:b/>
          <w:bCs/>
          <w:color w:val="BB0066"/>
          <w:sz w:val="20"/>
          <w:szCs w:val="20"/>
        </w:rPr>
        <w:t>PhantomReference</w:t>
      </w:r>
      <w:r>
        <w:rPr>
          <w:color w:val="333333"/>
          <w:sz w:val="20"/>
          <w:szCs w:val="20"/>
        </w:rPr>
        <w:t>&lt;</w:t>
      </w:r>
      <w:r>
        <w:rPr>
          <w:b/>
          <w:bCs/>
          <w:color w:val="BB0066"/>
          <w:sz w:val="20"/>
          <w:szCs w:val="20"/>
        </w:rPr>
        <w:t>DigitalCounter</w:t>
      </w:r>
      <w:r>
        <w:rPr>
          <w:color w:val="333333"/>
          <w:sz w:val="20"/>
          <w:szCs w:val="20"/>
        </w:rPr>
        <w:t xml:space="preserve">&gt;(digit); </w:t>
      </w:r>
      <w:r>
        <w:rPr>
          <w:color w:val="888888"/>
          <w:sz w:val="20"/>
          <w:szCs w:val="20"/>
        </w:rPr>
        <w:t>// phantom reference to object created at line 3</w:t>
      </w:r>
    </w:p>
    <w:p w:rsidR="006644A2" w:rsidRDefault="006644A2" w:rsidP="006644A2">
      <w:pPr>
        <w:pStyle w:val="HTMLPreformatted"/>
        <w:shd w:val="clear" w:color="auto" w:fill="FFFFFF"/>
        <w:spacing w:line="244" w:lineRule="atLeast"/>
        <w:rPr>
          <w:color w:val="333333"/>
          <w:sz w:val="20"/>
          <w:szCs w:val="20"/>
        </w:rPr>
      </w:pPr>
    </w:p>
    <w:p w:rsidR="006644A2" w:rsidRDefault="006644A2" w:rsidP="006644A2">
      <w:pPr>
        <w:pStyle w:val="HTMLPreformatted"/>
        <w:shd w:val="clear" w:color="auto" w:fill="FFFFFF"/>
        <w:spacing w:line="244" w:lineRule="atLeast"/>
        <w:rPr>
          <w:color w:val="333333"/>
          <w:sz w:val="20"/>
          <w:szCs w:val="20"/>
        </w:rPr>
      </w:pPr>
      <w:r>
        <w:rPr>
          <w:color w:val="333333"/>
          <w:sz w:val="20"/>
          <w:szCs w:val="20"/>
        </w:rPr>
        <w:t>digit</w:t>
      </w:r>
      <w:r>
        <w:rPr>
          <w:b/>
          <w:bCs/>
          <w:color w:val="008800"/>
          <w:sz w:val="20"/>
          <w:szCs w:val="20"/>
        </w:rPr>
        <w:t>=null</w:t>
      </w:r>
      <w:r>
        <w:rPr>
          <w:color w:val="333333"/>
          <w:sz w:val="20"/>
          <w:szCs w:val="20"/>
        </w:rPr>
        <w:t>;</w:t>
      </w:r>
    </w:p>
    <w:p w:rsidR="006644A2" w:rsidRDefault="006644A2" w:rsidP="006644A2">
      <w:pPr>
        <w:rPr>
          <w:sz w:val="24"/>
          <w:szCs w:val="24"/>
        </w:rPr>
      </w:pPr>
      <w:r>
        <w:rPr>
          <w:rFonts w:ascii="Trebuchet MS" w:hAnsi="Trebuchet MS"/>
          <w:color w:val="000000"/>
          <w:shd w:val="clear" w:color="auto" w:fill="FFFFFF"/>
        </w:rPr>
        <w:t>As soon as you remove Strong reference,</w:t>
      </w:r>
      <w:r>
        <w:rPr>
          <w:rStyle w:val="apple-converted-space"/>
          <w:rFonts w:ascii="Trebuchet MS" w:hAnsi="Trebuchet MS"/>
          <w:color w:val="000000"/>
          <w:shd w:val="clear" w:color="auto" w:fill="FFFFFF"/>
        </w:rPr>
        <w:t> </w:t>
      </w:r>
      <w:r>
        <w:rPr>
          <w:rFonts w:ascii="Courier New" w:hAnsi="Courier New" w:cs="Courier New"/>
          <w:color w:val="000000"/>
        </w:rPr>
        <w:t>DigitalCounter</w:t>
      </w:r>
      <w:r>
        <w:rPr>
          <w:rStyle w:val="apple-converted-space"/>
          <w:rFonts w:ascii="Courier New" w:hAnsi="Courier New" w:cs="Courier New"/>
          <w:color w:val="000000"/>
        </w:rPr>
        <w:t> </w:t>
      </w:r>
      <w:r>
        <w:rPr>
          <w:rFonts w:ascii="Trebuchet MS" w:hAnsi="Trebuchet MS"/>
          <w:color w:val="000000"/>
          <w:shd w:val="clear" w:color="auto" w:fill="FFFFFF"/>
        </w:rPr>
        <w:t>object created at line 3 can be garbage collected at any time as it only has one more</w:t>
      </w:r>
      <w:r>
        <w:rPr>
          <w:rStyle w:val="apple-converted-space"/>
          <w:rFonts w:ascii="Trebuchet MS" w:hAnsi="Trebuchet MS"/>
          <w:color w:val="000000"/>
          <w:shd w:val="clear" w:color="auto" w:fill="FFFFFF"/>
        </w:rPr>
        <w:t> </w:t>
      </w:r>
      <w:r>
        <w:rPr>
          <w:rFonts w:ascii="Courier New" w:hAnsi="Courier New" w:cs="Courier New"/>
          <w:color w:val="000000"/>
        </w:rPr>
        <w:t>PhantomReference</w:t>
      </w:r>
      <w:r>
        <w:rPr>
          <w:rStyle w:val="apple-converted-space"/>
          <w:rFonts w:ascii="Courier New" w:hAnsi="Courier New" w:cs="Courier New"/>
          <w:color w:val="000000"/>
        </w:rPr>
        <w:t> </w:t>
      </w:r>
      <w:r>
        <w:rPr>
          <w:rFonts w:ascii="Trebuchet MS" w:hAnsi="Trebuchet MS"/>
          <w:color w:val="000000"/>
          <w:shd w:val="clear" w:color="auto" w:fill="FFFFFF"/>
        </w:rPr>
        <w:t>pointing towards it, which can not prevent it from GC'd.</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Apart from knowing about</w:t>
      </w:r>
      <w:r>
        <w:rPr>
          <w:rStyle w:val="apple-converted-space"/>
          <w:rFonts w:ascii="Trebuchet MS" w:hAnsi="Trebuchet MS"/>
          <w:color w:val="000000"/>
          <w:shd w:val="clear" w:color="auto" w:fill="FFFFFF"/>
        </w:rPr>
        <w:t> </w:t>
      </w:r>
      <w:r>
        <w:rPr>
          <w:rFonts w:ascii="Courier New" w:hAnsi="Courier New" w:cs="Courier New"/>
          <w:color w:val="000000"/>
        </w:rPr>
        <w:t>WeakReference</w:t>
      </w:r>
      <w:r>
        <w:rPr>
          <w:rFonts w:ascii="Trebuchet MS" w:hAnsi="Trebuchet MS"/>
          <w:color w:val="000000"/>
          <w:shd w:val="clear" w:color="auto" w:fill="FFFFFF"/>
        </w:rPr>
        <w:t>,</w:t>
      </w:r>
      <w:r>
        <w:rPr>
          <w:rStyle w:val="apple-converted-space"/>
          <w:rFonts w:ascii="Trebuchet MS" w:hAnsi="Trebuchet MS"/>
          <w:color w:val="000000"/>
          <w:shd w:val="clear" w:color="auto" w:fill="FFFFFF"/>
        </w:rPr>
        <w:t> </w:t>
      </w:r>
      <w:r>
        <w:rPr>
          <w:rFonts w:ascii="Courier New" w:hAnsi="Courier New" w:cs="Courier New"/>
          <w:color w:val="000000"/>
        </w:rPr>
        <w:t>SoftReference</w:t>
      </w:r>
      <w:r>
        <w:rPr>
          <w:rFonts w:ascii="Trebuchet MS" w:hAnsi="Trebuchet MS"/>
          <w:color w:val="000000"/>
          <w:shd w:val="clear" w:color="auto" w:fill="FFFFFF"/>
        </w:rPr>
        <w:t>,</w:t>
      </w:r>
      <w:r>
        <w:rPr>
          <w:rStyle w:val="apple-converted-space"/>
          <w:rFonts w:ascii="Trebuchet MS" w:hAnsi="Trebuchet MS"/>
          <w:color w:val="000000"/>
          <w:shd w:val="clear" w:color="auto" w:fill="FFFFFF"/>
        </w:rPr>
        <w:t> </w:t>
      </w:r>
      <w:r>
        <w:rPr>
          <w:rFonts w:ascii="Courier New" w:hAnsi="Courier New" w:cs="Courier New"/>
          <w:color w:val="000000"/>
        </w:rPr>
        <w:t>PhantomReference</w:t>
      </w:r>
      <w:r>
        <w:rPr>
          <w:rStyle w:val="apple-converted-space"/>
          <w:rFonts w:ascii="Courier New" w:hAnsi="Courier New" w:cs="Courier New"/>
          <w:color w:val="000000"/>
        </w:rPr>
        <w:t> </w:t>
      </w:r>
      <w:r>
        <w:rPr>
          <w:rFonts w:ascii="Trebuchet MS" w:hAnsi="Trebuchet MS"/>
          <w:color w:val="000000"/>
          <w:shd w:val="clear" w:color="auto" w:fill="FFFFFF"/>
        </w:rPr>
        <w:t>and</w:t>
      </w:r>
      <w:r>
        <w:rPr>
          <w:rStyle w:val="apple-converted-space"/>
          <w:rFonts w:ascii="Trebuchet MS" w:hAnsi="Trebuchet MS"/>
          <w:color w:val="000000"/>
          <w:shd w:val="clear" w:color="auto" w:fill="FFFFFF"/>
        </w:rPr>
        <w:t> </w:t>
      </w:r>
      <w:r>
        <w:rPr>
          <w:rFonts w:ascii="Courier New" w:hAnsi="Courier New" w:cs="Courier New"/>
          <w:color w:val="000000"/>
        </w:rPr>
        <w:t>WeakHashMap</w:t>
      </w:r>
      <w:r>
        <w:rPr>
          <w:rStyle w:val="apple-converted-space"/>
          <w:rFonts w:ascii="Courier New" w:hAnsi="Courier New" w:cs="Courier New"/>
          <w:color w:val="000000"/>
        </w:rPr>
        <w:t> </w:t>
      </w:r>
      <w:r>
        <w:rPr>
          <w:rFonts w:ascii="Trebuchet MS" w:hAnsi="Trebuchet MS"/>
          <w:color w:val="000000"/>
          <w:shd w:val="clear" w:color="auto" w:fill="FFFFFF"/>
        </w:rPr>
        <w:t>there is one more class called</w:t>
      </w:r>
      <w:r>
        <w:rPr>
          <w:rStyle w:val="apple-converted-space"/>
          <w:rFonts w:ascii="Trebuchet MS" w:hAnsi="Trebuchet MS"/>
          <w:color w:val="000000"/>
          <w:shd w:val="clear" w:color="auto" w:fill="FFFFFF"/>
        </w:rPr>
        <w:t> </w:t>
      </w:r>
      <w:r>
        <w:rPr>
          <w:rFonts w:ascii="Courier New" w:hAnsi="Courier New" w:cs="Courier New"/>
          <w:color w:val="000000"/>
        </w:rPr>
        <w:t>ReferenceQueue</w:t>
      </w:r>
      <w:r>
        <w:rPr>
          <w:rStyle w:val="apple-converted-space"/>
          <w:rFonts w:ascii="Courier New" w:hAnsi="Courier New" w:cs="Courier New"/>
          <w:color w:val="000000"/>
        </w:rPr>
        <w:t> </w:t>
      </w:r>
      <w:r>
        <w:rPr>
          <w:rFonts w:ascii="Trebuchet MS" w:hAnsi="Trebuchet MS"/>
          <w:color w:val="000000"/>
          <w:shd w:val="clear" w:color="auto" w:fill="FFFFFF"/>
        </w:rPr>
        <w:t>which is worth knowing. You can supply a</w:t>
      </w:r>
      <w:r>
        <w:rPr>
          <w:rStyle w:val="apple-converted-space"/>
          <w:rFonts w:ascii="Trebuchet MS" w:hAnsi="Trebuchet MS"/>
          <w:color w:val="000000"/>
          <w:shd w:val="clear" w:color="auto" w:fill="FFFFFF"/>
        </w:rPr>
        <w:t> </w:t>
      </w:r>
      <w:r>
        <w:rPr>
          <w:rFonts w:ascii="Courier New" w:hAnsi="Courier New" w:cs="Courier New"/>
          <w:color w:val="000000"/>
        </w:rPr>
        <w:t>ReferenceQueue</w:t>
      </w:r>
      <w:r>
        <w:rPr>
          <w:rStyle w:val="apple-converted-space"/>
          <w:rFonts w:ascii="Courier New" w:hAnsi="Courier New" w:cs="Courier New"/>
          <w:color w:val="000000"/>
        </w:rPr>
        <w:t> </w:t>
      </w:r>
      <w:r>
        <w:rPr>
          <w:rFonts w:ascii="Trebuchet MS" w:hAnsi="Trebuchet MS"/>
          <w:color w:val="000000"/>
          <w:shd w:val="clear" w:color="auto" w:fill="FFFFFF"/>
        </w:rPr>
        <w:t>instance while creating any</w:t>
      </w:r>
      <w:r>
        <w:rPr>
          <w:rStyle w:val="apple-converted-space"/>
          <w:rFonts w:ascii="Trebuchet MS" w:hAnsi="Trebuchet MS"/>
          <w:color w:val="000000"/>
          <w:shd w:val="clear" w:color="auto" w:fill="FFFFFF"/>
        </w:rPr>
        <w:t> </w:t>
      </w:r>
      <w:r>
        <w:rPr>
          <w:rFonts w:ascii="Courier New" w:hAnsi="Courier New" w:cs="Courier New"/>
          <w:color w:val="000000"/>
        </w:rPr>
        <w:t>WeakReference</w:t>
      </w:r>
      <w:r>
        <w:rPr>
          <w:rFonts w:ascii="Trebuchet MS" w:hAnsi="Trebuchet MS"/>
          <w:color w:val="000000"/>
          <w:shd w:val="clear" w:color="auto" w:fill="FFFFFF"/>
        </w:rPr>
        <w:t>,</w:t>
      </w:r>
      <w:r>
        <w:rPr>
          <w:rStyle w:val="apple-converted-space"/>
          <w:rFonts w:ascii="Trebuchet MS" w:hAnsi="Trebuchet MS"/>
          <w:color w:val="000000"/>
          <w:shd w:val="clear" w:color="auto" w:fill="FFFFFF"/>
        </w:rPr>
        <w:t> </w:t>
      </w:r>
      <w:r>
        <w:rPr>
          <w:rFonts w:ascii="Courier New" w:hAnsi="Courier New" w:cs="Courier New"/>
          <w:color w:val="000000"/>
        </w:rPr>
        <w:t>SoftReference</w:t>
      </w:r>
      <w:r>
        <w:rPr>
          <w:rStyle w:val="apple-converted-space"/>
          <w:rFonts w:ascii="Courier New" w:hAnsi="Courier New" w:cs="Courier New"/>
          <w:color w:val="000000"/>
        </w:rPr>
        <w:t> </w:t>
      </w:r>
      <w:r>
        <w:rPr>
          <w:rFonts w:ascii="Trebuchet MS" w:hAnsi="Trebuchet MS"/>
          <w:color w:val="000000"/>
          <w:shd w:val="clear" w:color="auto" w:fill="FFFFFF"/>
        </w:rPr>
        <w:t>or</w:t>
      </w:r>
      <w:r>
        <w:rPr>
          <w:rStyle w:val="apple-converted-space"/>
          <w:rFonts w:ascii="Trebuchet MS" w:hAnsi="Trebuchet MS"/>
          <w:color w:val="000000"/>
          <w:shd w:val="clear" w:color="auto" w:fill="FFFFFF"/>
        </w:rPr>
        <w:t> </w:t>
      </w:r>
      <w:r>
        <w:rPr>
          <w:rFonts w:ascii="Courier New" w:hAnsi="Courier New" w:cs="Courier New"/>
          <w:color w:val="000000"/>
        </w:rPr>
        <w:t>PhantomReference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as shown in following code :</w:t>
      </w:r>
      <w:r>
        <w:rPr>
          <w:rFonts w:ascii="Trebuchet MS" w:hAnsi="Trebuchet MS"/>
          <w:color w:val="000000"/>
        </w:rPr>
        <w:br/>
      </w:r>
    </w:p>
    <w:p w:rsidR="006644A2" w:rsidRDefault="006644A2" w:rsidP="006644A2">
      <w:pPr>
        <w:pStyle w:val="HTMLPreformatted"/>
        <w:shd w:val="clear" w:color="auto" w:fill="FFFFFF"/>
        <w:spacing w:line="244" w:lineRule="atLeast"/>
        <w:rPr>
          <w:color w:val="333333"/>
          <w:sz w:val="20"/>
          <w:szCs w:val="20"/>
        </w:rPr>
      </w:pPr>
      <w:r>
        <w:rPr>
          <w:b/>
          <w:bCs/>
          <w:color w:val="BB0066"/>
          <w:sz w:val="20"/>
          <w:szCs w:val="20"/>
        </w:rPr>
        <w:t>ReferenceQueue</w:t>
      </w:r>
      <w:r>
        <w:rPr>
          <w:color w:val="333333"/>
          <w:sz w:val="20"/>
          <w:szCs w:val="20"/>
        </w:rPr>
        <w:t xml:space="preserve"> refQueue </w:t>
      </w:r>
      <w:r>
        <w:rPr>
          <w:b/>
          <w:bCs/>
          <w:color w:val="008800"/>
          <w:sz w:val="20"/>
          <w:szCs w:val="20"/>
        </w:rPr>
        <w:t>=new</w:t>
      </w:r>
      <w:r>
        <w:rPr>
          <w:b/>
          <w:bCs/>
          <w:color w:val="BB0066"/>
          <w:sz w:val="20"/>
          <w:szCs w:val="20"/>
        </w:rPr>
        <w:t>ReferenceQueue</w:t>
      </w:r>
      <w:r>
        <w:rPr>
          <w:color w:val="333333"/>
          <w:sz w:val="20"/>
          <w:szCs w:val="20"/>
        </w:rPr>
        <w:t xml:space="preserve">(); </w:t>
      </w:r>
      <w:r>
        <w:rPr>
          <w:color w:val="888888"/>
          <w:sz w:val="20"/>
          <w:szCs w:val="20"/>
        </w:rPr>
        <w:t>//reference will be stored in this queue for cleanup</w:t>
      </w:r>
    </w:p>
    <w:p w:rsidR="006644A2" w:rsidRDefault="006644A2" w:rsidP="006644A2">
      <w:pPr>
        <w:pStyle w:val="HTMLPreformatted"/>
        <w:shd w:val="clear" w:color="auto" w:fill="FFFFFF"/>
        <w:spacing w:line="244" w:lineRule="atLeast"/>
        <w:rPr>
          <w:color w:val="333333"/>
          <w:sz w:val="20"/>
          <w:szCs w:val="20"/>
        </w:rPr>
      </w:pPr>
    </w:p>
    <w:p w:rsidR="006644A2" w:rsidRDefault="006644A2" w:rsidP="006644A2">
      <w:pPr>
        <w:pStyle w:val="HTMLPreformatted"/>
        <w:shd w:val="clear" w:color="auto" w:fill="FFFFFF"/>
        <w:spacing w:line="244" w:lineRule="atLeast"/>
        <w:rPr>
          <w:color w:val="333333"/>
          <w:sz w:val="20"/>
          <w:szCs w:val="20"/>
        </w:rPr>
      </w:pPr>
      <w:r>
        <w:rPr>
          <w:b/>
          <w:bCs/>
          <w:color w:val="BB0066"/>
          <w:sz w:val="20"/>
          <w:szCs w:val="20"/>
        </w:rPr>
        <w:t>DigitalCounter</w:t>
      </w:r>
      <w:r>
        <w:rPr>
          <w:color w:val="333333"/>
          <w:sz w:val="20"/>
          <w:szCs w:val="20"/>
        </w:rPr>
        <w:t xml:space="preserve"> digit </w:t>
      </w:r>
      <w:r>
        <w:rPr>
          <w:b/>
          <w:bCs/>
          <w:color w:val="008800"/>
          <w:sz w:val="20"/>
          <w:szCs w:val="20"/>
        </w:rPr>
        <w:t>=new</w:t>
      </w:r>
      <w:r>
        <w:rPr>
          <w:b/>
          <w:bCs/>
          <w:color w:val="BB0066"/>
          <w:sz w:val="20"/>
          <w:szCs w:val="20"/>
        </w:rPr>
        <w:t>DigitalCounter</w:t>
      </w:r>
      <w:r>
        <w:rPr>
          <w:color w:val="333333"/>
          <w:sz w:val="20"/>
          <w:szCs w:val="20"/>
        </w:rPr>
        <w:t>();</w:t>
      </w:r>
    </w:p>
    <w:p w:rsidR="006644A2" w:rsidRDefault="006644A2" w:rsidP="006644A2">
      <w:pPr>
        <w:pStyle w:val="HTMLPreformatted"/>
        <w:shd w:val="clear" w:color="auto" w:fill="FFFFFF"/>
        <w:spacing w:line="244" w:lineRule="atLeast"/>
        <w:rPr>
          <w:color w:val="333333"/>
          <w:sz w:val="20"/>
          <w:szCs w:val="20"/>
        </w:rPr>
      </w:pPr>
      <w:r>
        <w:rPr>
          <w:b/>
          <w:bCs/>
          <w:color w:val="BB0066"/>
          <w:sz w:val="20"/>
          <w:szCs w:val="20"/>
        </w:rPr>
        <w:t>PhantomReference</w:t>
      </w:r>
      <w:r>
        <w:rPr>
          <w:color w:val="333333"/>
          <w:sz w:val="20"/>
          <w:szCs w:val="20"/>
        </w:rPr>
        <w:t>&lt;</w:t>
      </w:r>
      <w:r>
        <w:rPr>
          <w:b/>
          <w:bCs/>
          <w:color w:val="BB0066"/>
          <w:sz w:val="20"/>
          <w:szCs w:val="20"/>
        </w:rPr>
        <w:t>DigitalCounter</w:t>
      </w:r>
      <w:r>
        <w:rPr>
          <w:color w:val="333333"/>
          <w:sz w:val="20"/>
          <w:szCs w:val="20"/>
        </w:rPr>
        <w:t xml:space="preserve">&gt; phantom </w:t>
      </w:r>
      <w:r>
        <w:rPr>
          <w:b/>
          <w:bCs/>
          <w:color w:val="008800"/>
          <w:sz w:val="20"/>
          <w:szCs w:val="20"/>
        </w:rPr>
        <w:t>=new</w:t>
      </w:r>
      <w:r>
        <w:rPr>
          <w:b/>
          <w:bCs/>
          <w:color w:val="BB0066"/>
          <w:sz w:val="20"/>
          <w:szCs w:val="20"/>
        </w:rPr>
        <w:t>PhantomReference</w:t>
      </w:r>
      <w:r>
        <w:rPr>
          <w:color w:val="333333"/>
          <w:sz w:val="20"/>
          <w:szCs w:val="20"/>
        </w:rPr>
        <w:t>&lt;</w:t>
      </w:r>
      <w:r>
        <w:rPr>
          <w:b/>
          <w:bCs/>
          <w:color w:val="BB0066"/>
          <w:sz w:val="20"/>
          <w:szCs w:val="20"/>
        </w:rPr>
        <w:t>DigitalCounter</w:t>
      </w:r>
      <w:r>
        <w:rPr>
          <w:color w:val="333333"/>
          <w:sz w:val="20"/>
          <w:szCs w:val="20"/>
        </w:rPr>
        <w:t>&gt;(digit, refQueue);</w:t>
      </w:r>
    </w:p>
    <w:p w:rsidR="006644A2" w:rsidRDefault="006644A2" w:rsidP="006644A2">
      <w:pPr>
        <w:rPr>
          <w:sz w:val="24"/>
          <w:szCs w:val="24"/>
        </w:rPr>
      </w:pPr>
      <w:r>
        <w:rPr>
          <w:rFonts w:ascii="Trebuchet MS" w:hAnsi="Trebuchet MS"/>
          <w:color w:val="000000"/>
          <w:shd w:val="clear" w:color="auto" w:fill="FFFFFF"/>
        </w:rPr>
        <w:t>Reference of instance will be appended to</w:t>
      </w:r>
      <w:r>
        <w:rPr>
          <w:rStyle w:val="apple-converted-space"/>
          <w:rFonts w:ascii="Trebuchet MS" w:hAnsi="Trebuchet MS"/>
          <w:color w:val="000000"/>
          <w:shd w:val="clear" w:color="auto" w:fill="FFFFFF"/>
        </w:rPr>
        <w:t> </w:t>
      </w:r>
      <w:r>
        <w:rPr>
          <w:rFonts w:ascii="Courier New" w:hAnsi="Courier New" w:cs="Courier New"/>
          <w:color w:val="000000"/>
        </w:rPr>
        <w:t>ReferenceQueue</w:t>
      </w:r>
      <w:r>
        <w:rPr>
          <w:rStyle w:val="apple-converted-space"/>
          <w:rFonts w:ascii="Courier New" w:hAnsi="Courier New" w:cs="Courier New"/>
          <w:color w:val="000000"/>
        </w:rPr>
        <w:t> </w:t>
      </w:r>
      <w:r>
        <w:rPr>
          <w:rFonts w:ascii="Trebuchet MS" w:hAnsi="Trebuchet MS"/>
          <w:color w:val="000000"/>
          <w:shd w:val="clear" w:color="auto" w:fill="FFFFFF"/>
        </w:rPr>
        <w:t>and you can use it to perform any clean-up by polling</w:t>
      </w:r>
      <w:r>
        <w:rPr>
          <w:rStyle w:val="apple-converted-space"/>
          <w:rFonts w:ascii="Trebuchet MS" w:hAnsi="Trebuchet MS"/>
          <w:color w:val="000000"/>
          <w:shd w:val="clear" w:color="auto" w:fill="FFFFFF"/>
        </w:rPr>
        <w:t> </w:t>
      </w:r>
      <w:r>
        <w:rPr>
          <w:rFonts w:ascii="Courier New" w:hAnsi="Courier New" w:cs="Courier New"/>
          <w:color w:val="000000"/>
        </w:rPr>
        <w:t>ReferenceQueue</w:t>
      </w:r>
      <w:r>
        <w:rPr>
          <w:rFonts w:ascii="Trebuchet MS" w:hAnsi="Trebuchet MS"/>
          <w:color w:val="000000"/>
          <w:shd w:val="clear" w:color="auto" w:fill="FFFFFF"/>
        </w:rPr>
        <w:t>. An Object's life-cycle is nicely summed up by this diagram.</w:t>
      </w:r>
      <w:r>
        <w:rPr>
          <w:rFonts w:ascii="Trebuchet MS" w:hAnsi="Trebuchet MS"/>
          <w:color w:val="000000"/>
        </w:rPr>
        <w:br/>
      </w:r>
    </w:p>
    <w:p w:rsidR="006644A2" w:rsidRDefault="006644A2" w:rsidP="006644A2">
      <w:pPr>
        <w:jc w:val="center"/>
        <w:rPr>
          <w:rFonts w:ascii="Trebuchet MS" w:hAnsi="Trebuchet MS"/>
          <w:color w:val="000000"/>
        </w:rPr>
      </w:pPr>
      <w:r>
        <w:rPr>
          <w:rFonts w:ascii="Trebuchet MS" w:hAnsi="Trebuchet MS"/>
          <w:noProof/>
          <w:color w:val="660099"/>
        </w:rPr>
        <w:lastRenderedPageBreak/>
        <w:drawing>
          <wp:inline distT="0" distB="0" distL="0" distR="0">
            <wp:extent cx="6248400" cy="1962150"/>
            <wp:effectExtent l="0" t="0" r="0" b="0"/>
            <wp:docPr id="23" name="Picture 20" descr="WeakReference vs SoftReference vs Phantom vs Strong Java">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eakReference vs SoftReference vs Phantom vs Strong Java">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248400" cy="1962150"/>
                    </a:xfrm>
                    <a:prstGeom prst="rect">
                      <a:avLst/>
                    </a:prstGeom>
                    <a:noFill/>
                    <a:ln>
                      <a:noFill/>
                    </a:ln>
                  </pic:spPr>
                </pic:pic>
              </a:graphicData>
            </a:graphic>
          </wp:inline>
        </w:drawing>
      </w:r>
    </w:p>
    <w:p w:rsidR="006644A2" w:rsidRPr="004A3783" w:rsidRDefault="006644A2" w:rsidP="006644A2">
      <w:pPr>
        <w:spacing w:after="0" w:line="240" w:lineRule="auto"/>
        <w:ind w:right="-144"/>
        <w:jc w:val="both"/>
      </w:pP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That's all on</w:t>
      </w:r>
      <w:r>
        <w:rPr>
          <w:rStyle w:val="apple-converted-space"/>
          <w:rFonts w:ascii="Trebuchet MS" w:hAnsi="Trebuchet MS"/>
          <w:color w:val="000000"/>
          <w:shd w:val="clear" w:color="auto" w:fill="FFFFFF"/>
        </w:rPr>
        <w:t> </w:t>
      </w:r>
      <w:r>
        <w:rPr>
          <w:rFonts w:ascii="Trebuchet MS" w:hAnsi="Trebuchet MS"/>
          <w:b/>
          <w:bCs/>
          <w:color w:val="000000"/>
        </w:rPr>
        <w:t>Difference between WeakReference and SoftReference in Java</w:t>
      </w:r>
      <w:r>
        <w:rPr>
          <w:rFonts w:ascii="Trebuchet MS" w:hAnsi="Trebuchet MS"/>
          <w:color w:val="000000"/>
          <w:shd w:val="clear" w:color="auto" w:fill="FFFFFF"/>
        </w:rPr>
        <w:t>. We also learned basics of reference classes e.g. Weak, soft and phantom reference in Java and</w:t>
      </w:r>
      <w:r>
        <w:rPr>
          <w:rStyle w:val="apple-converted-space"/>
          <w:rFonts w:ascii="Trebuchet MS" w:hAnsi="Trebuchet MS"/>
          <w:color w:val="000000"/>
          <w:shd w:val="clear" w:color="auto" w:fill="FFFFFF"/>
        </w:rPr>
        <w:t> </w:t>
      </w:r>
      <w:r>
        <w:rPr>
          <w:rFonts w:ascii="Courier New" w:hAnsi="Courier New" w:cs="Courier New"/>
          <w:color w:val="000000"/>
        </w:rPr>
        <w:t>WeakHashMap</w:t>
      </w:r>
      <w:r>
        <w:rPr>
          <w:rStyle w:val="apple-converted-space"/>
          <w:rFonts w:ascii="Courier New" w:hAnsi="Courier New" w:cs="Courier New"/>
          <w:color w:val="000000"/>
        </w:rPr>
        <w:t> </w:t>
      </w:r>
      <w:r>
        <w:rPr>
          <w:rFonts w:ascii="Trebuchet MS" w:hAnsi="Trebuchet MS"/>
          <w:color w:val="000000"/>
          <w:shd w:val="clear" w:color="auto" w:fill="FFFFFF"/>
        </w:rPr>
        <w:t>and</w:t>
      </w:r>
      <w:r>
        <w:rPr>
          <w:rStyle w:val="apple-converted-space"/>
          <w:rFonts w:ascii="Trebuchet MS" w:hAnsi="Trebuchet MS"/>
          <w:color w:val="000000"/>
          <w:shd w:val="clear" w:color="auto" w:fill="FFFFFF"/>
        </w:rPr>
        <w:t> </w:t>
      </w:r>
      <w:r>
        <w:rPr>
          <w:rFonts w:ascii="Courier New" w:hAnsi="Courier New" w:cs="Courier New"/>
          <w:color w:val="000000"/>
        </w:rPr>
        <w:t>ReferenceQueue</w:t>
      </w:r>
      <w:r>
        <w:rPr>
          <w:rFonts w:ascii="Trebuchet MS" w:hAnsi="Trebuchet MS"/>
          <w:color w:val="000000"/>
          <w:shd w:val="clear" w:color="auto" w:fill="FFFFFF"/>
        </w:rPr>
        <w:t>. Careful use of reference can assist Garbage Collection and result in better memory management in Java.</w:t>
      </w: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62" w:anchor="ixzz4Q2dqCLyX" w:history="1">
        <w:r>
          <w:rPr>
            <w:rStyle w:val="Hyperlink"/>
            <w:rFonts w:ascii="Trebuchet MS" w:hAnsi="Trebuchet MS"/>
            <w:color w:val="003399"/>
          </w:rPr>
          <w:t>http://javarevisited.blogspot.com/2014/03/difference-between-weakreference-vs-softreference-phantom-strong-reference-java.html#ixzz4Q2dqCLyX</w:t>
        </w:r>
      </w:hyperlink>
    </w:p>
    <w:p w:rsidR="00054112" w:rsidRDefault="00054112" w:rsidP="0074640B">
      <w:pPr>
        <w:pStyle w:val="Heading1"/>
      </w:pPr>
      <w:r>
        <w:br/>
      </w:r>
      <w:bookmarkStart w:id="86" w:name="_Toc471372203"/>
      <w:r>
        <w:t>Stack vs Heap in Java</w:t>
      </w:r>
      <w:bookmarkEnd w:id="86"/>
    </w:p>
    <w:p w:rsidR="00054112" w:rsidRDefault="00054112" w:rsidP="00054112">
      <w:pPr>
        <w:rPr>
          <w:rFonts w:ascii="Times New Roman" w:hAnsi="Times New Roman" w:cs="Times New Roman"/>
          <w:sz w:val="24"/>
          <w:szCs w:val="24"/>
        </w:rPr>
      </w:pPr>
      <w:r>
        <w:rPr>
          <w:rFonts w:ascii="Arial" w:hAnsi="Arial" w:cs="Arial"/>
          <w:color w:val="000000"/>
          <w:sz w:val="21"/>
          <w:szCs w:val="21"/>
          <w:shd w:val="clear" w:color="auto" w:fill="FFFFFF"/>
        </w:rPr>
        <w:t>As I told, both Stack and Heap space are part of JVM but they are used for different purpose, let's see some more points to understand the difference between stack and heap memory better.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1) Size</w:t>
      </w:r>
      <w:r>
        <w:rPr>
          <w:rFonts w:ascii="Arial" w:hAnsi="Arial" w:cs="Arial"/>
          <w:color w:val="000000"/>
          <w:sz w:val="21"/>
          <w:szCs w:val="21"/>
        </w:rPr>
        <w:br/>
      </w:r>
      <w:r>
        <w:rPr>
          <w:rFonts w:ascii="Arial" w:hAnsi="Arial" w:cs="Arial"/>
          <w:color w:val="000000"/>
          <w:sz w:val="21"/>
          <w:szCs w:val="21"/>
          <w:shd w:val="clear" w:color="auto" w:fill="FFFFFF"/>
        </w:rPr>
        <w:t>One of the significant difference between Stack and heap comes from their size. Heap space in Java is much bigger than the Stack memory. This is partly due to the fact that whenever a new thread is created in JVM, a separate stack memory is allocated to them.</w:t>
      </w:r>
      <w:r>
        <w:rPr>
          <w:rFonts w:ascii="Arial" w:hAnsi="Arial" w:cs="Arial"/>
          <w:color w:val="000000"/>
          <w:sz w:val="21"/>
          <w:szCs w:val="21"/>
        </w:rPr>
        <w:br/>
      </w:r>
    </w:p>
    <w:p w:rsidR="00054112" w:rsidRPr="00B77E53" w:rsidRDefault="00054112" w:rsidP="00B77E53">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2) Resizing</w:t>
      </w:r>
      <w:r>
        <w:rPr>
          <w:rFonts w:ascii="Arial" w:hAnsi="Arial" w:cs="Arial"/>
          <w:color w:val="000000"/>
          <w:sz w:val="21"/>
          <w:szCs w:val="21"/>
        </w:rPr>
        <w:br/>
      </w:r>
      <w:r>
        <w:rPr>
          <w:rFonts w:ascii="Arial" w:hAnsi="Arial" w:cs="Arial"/>
          <w:color w:val="000000"/>
          <w:sz w:val="21"/>
          <w:szCs w:val="21"/>
          <w:shd w:val="clear" w:color="auto" w:fill="FFFFFF"/>
        </w:rPr>
        <w:t>JVM allows you to resize both heap and stack in Java, though you need to use different JVM flags for that. You can use -Xms and -Xmx to specify the starting and maximum heap memory in Java. Similarly, you can use the -Xss to specify stack size of individual threads in JVM. See</w:t>
      </w:r>
      <w:hyperlink r:id="rId63" w:history="1">
        <w:r>
          <w:rPr>
            <w:rStyle w:val="apple-converted-space"/>
            <w:rFonts w:ascii="Arial" w:hAnsi="Arial" w:cs="Arial"/>
            <w:color w:val="888888"/>
            <w:sz w:val="21"/>
            <w:szCs w:val="21"/>
          </w:rPr>
          <w:t> </w:t>
        </w:r>
        <w:r>
          <w:rPr>
            <w:rStyle w:val="Hyperlink"/>
            <w:rFonts w:ascii="Arial" w:hAnsi="Arial" w:cs="Arial"/>
            <w:color w:val="888888"/>
            <w:sz w:val="21"/>
            <w:szCs w:val="21"/>
          </w:rPr>
          <w:t>Java Performance Companion</w:t>
        </w:r>
      </w:hyperlink>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by Charlie Hunt to learn more about JVM tuning in Java.</w:t>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3) Usage</w:t>
      </w:r>
      <w:r>
        <w:rPr>
          <w:rFonts w:ascii="Arial" w:hAnsi="Arial" w:cs="Arial"/>
          <w:color w:val="000000"/>
          <w:sz w:val="21"/>
          <w:szCs w:val="21"/>
        </w:rPr>
        <w:br/>
      </w:r>
      <w:r>
        <w:rPr>
          <w:rFonts w:ascii="Arial" w:hAnsi="Arial" w:cs="Arial"/>
          <w:color w:val="000000"/>
          <w:sz w:val="21"/>
          <w:szCs w:val="21"/>
          <w:shd w:val="clear" w:color="auto" w:fill="FFFFFF"/>
        </w:rPr>
        <w:t>Another significant difference between heap and stack memory comes from their usage perspective. Heap memory is used to store objects in Java. No matter where you create object e.g. inside a method, a class or a code block, they are always created in heap space and memory is allocated from the heap.</w:t>
      </w:r>
      <w:r>
        <w:rPr>
          <w:rFonts w:ascii="Arial" w:hAnsi="Arial" w:cs="Arial"/>
          <w:color w:val="000000"/>
          <w:sz w:val="21"/>
          <w:szCs w:val="21"/>
        </w:rPr>
        <w:br/>
      </w:r>
      <w:r>
        <w:rPr>
          <w:rFonts w:ascii="Arial" w:hAnsi="Arial" w:cs="Arial"/>
          <w:color w:val="000000"/>
          <w:sz w:val="21"/>
          <w:szCs w:val="21"/>
        </w:rPr>
        <w:lastRenderedPageBreak/>
        <w:br/>
      </w:r>
      <w:r>
        <w:rPr>
          <w:rFonts w:ascii="Arial" w:hAnsi="Arial" w:cs="Arial"/>
          <w:color w:val="000000"/>
          <w:sz w:val="21"/>
          <w:szCs w:val="21"/>
          <w:shd w:val="clear" w:color="auto" w:fill="FFFFFF"/>
        </w:rPr>
        <w:t xml:space="preserve">One little exception of that </w:t>
      </w:r>
      <w:r w:rsidRPr="00B77E53">
        <w:rPr>
          <w:rFonts w:ascii="Arial" w:hAnsi="Arial" w:cs="Arial"/>
          <w:color w:val="000000"/>
          <w:sz w:val="21"/>
          <w:szCs w:val="21"/>
          <w:highlight w:val="cyan"/>
          <w:shd w:val="clear" w:color="auto" w:fill="FFFFFF"/>
        </w:rPr>
        <w:t>is String literals which live in</w:t>
      </w:r>
      <w:r w:rsidRPr="00B77E53">
        <w:rPr>
          <w:rStyle w:val="apple-converted-space"/>
          <w:rFonts w:ascii="Arial" w:hAnsi="Arial" w:cs="Arial"/>
          <w:color w:val="000000"/>
          <w:sz w:val="21"/>
          <w:szCs w:val="21"/>
          <w:shd w:val="clear" w:color="auto" w:fill="FFFFFF"/>
        </w:rPr>
        <w:t> </w:t>
      </w:r>
      <w:hyperlink r:id="rId64" w:history="1">
        <w:r w:rsidRPr="00B77E53">
          <w:rPr>
            <w:rStyle w:val="Hyperlink"/>
            <w:rFonts w:ascii="Arial" w:hAnsi="Arial" w:cs="Arial"/>
            <w:color w:val="888888"/>
            <w:sz w:val="21"/>
            <w:szCs w:val="21"/>
          </w:rPr>
          <w:t>String pool</w:t>
        </w:r>
      </w:hyperlink>
      <w:r w:rsidRPr="00B77E53">
        <w:rPr>
          <w:rFonts w:ascii="Arial" w:hAnsi="Arial" w:cs="Arial"/>
          <w:color w:val="000000"/>
          <w:sz w:val="21"/>
          <w:szCs w:val="21"/>
          <w:highlight w:val="cyan"/>
          <w:shd w:val="clear" w:color="auto" w:fill="FFFFFF"/>
        </w:rPr>
        <w:t>, wh</w:t>
      </w:r>
      <w:r w:rsidR="00B77E53" w:rsidRPr="00B77E53">
        <w:rPr>
          <w:rFonts w:ascii="Arial" w:hAnsi="Arial" w:cs="Arial"/>
          <w:color w:val="000000"/>
          <w:sz w:val="21"/>
          <w:szCs w:val="21"/>
          <w:highlight w:val="cyan"/>
          <w:shd w:val="clear" w:color="auto" w:fill="FFFFFF"/>
        </w:rPr>
        <w:t xml:space="preserve">ich was not part of heap until </w:t>
      </w:r>
      <w:r w:rsidRPr="00B77E53">
        <w:rPr>
          <w:rFonts w:ascii="Arial" w:hAnsi="Arial" w:cs="Arial"/>
          <w:color w:val="000000"/>
          <w:sz w:val="21"/>
          <w:szCs w:val="21"/>
          <w:highlight w:val="cyan"/>
          <w:shd w:val="clear" w:color="auto" w:fill="FFFFFF"/>
        </w:rPr>
        <w:t>Java 7. Earlier String pool was created on meta space, which was separate memory are in JVM used to store class metadata, but from JDK 7 onwards String pool is merged into heap space.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On the other hand, Stack memory is used to store local variables e.g. primitive</w:t>
      </w:r>
      <w:r>
        <w:rPr>
          <w:rStyle w:val="apple-converted-space"/>
          <w:rFonts w:ascii="Arial" w:hAnsi="Arial" w:cs="Arial"/>
          <w:color w:val="000000"/>
          <w:sz w:val="21"/>
          <w:szCs w:val="21"/>
          <w:shd w:val="clear" w:color="auto" w:fill="FFFFFF"/>
        </w:rPr>
        <w:t> </w:t>
      </w:r>
      <w:r>
        <w:rPr>
          <w:rFonts w:ascii="Courier New" w:hAnsi="Courier New" w:cs="Courier New"/>
          <w:color w:val="000000"/>
          <w:sz w:val="21"/>
          <w:szCs w:val="21"/>
        </w:rPr>
        <w:t>int</w:t>
      </w:r>
      <w:r>
        <w:rPr>
          <w:rStyle w:val="apple-converted-space"/>
          <w:rFonts w:ascii="Courier New" w:hAnsi="Courier New" w:cs="Courier New"/>
          <w:color w:val="000000"/>
          <w:sz w:val="21"/>
          <w:szCs w:val="21"/>
        </w:rPr>
        <w:t> </w:t>
      </w:r>
      <w:r>
        <w:rPr>
          <w:rFonts w:ascii="Arial" w:hAnsi="Arial" w:cs="Arial"/>
          <w:color w:val="000000"/>
          <w:sz w:val="21"/>
          <w:szCs w:val="21"/>
          <w:shd w:val="clear" w:color="auto" w:fill="FFFFFF"/>
        </w:rPr>
        <w:t>and</w:t>
      </w:r>
      <w:r>
        <w:rPr>
          <w:rStyle w:val="apple-converted-space"/>
          <w:rFonts w:ascii="Arial" w:hAnsi="Arial" w:cs="Arial"/>
          <w:color w:val="000000"/>
          <w:sz w:val="21"/>
          <w:szCs w:val="21"/>
          <w:shd w:val="clear" w:color="auto" w:fill="FFFFFF"/>
        </w:rPr>
        <w:t> </w:t>
      </w:r>
      <w:r>
        <w:rPr>
          <w:rFonts w:ascii="Courier New" w:hAnsi="Courier New" w:cs="Courier New"/>
          <w:color w:val="000000"/>
          <w:sz w:val="21"/>
          <w:szCs w:val="21"/>
        </w:rPr>
        <w:t>boolean</w:t>
      </w:r>
      <w:r>
        <w:rPr>
          <w:rStyle w:val="apple-converted-space"/>
          <w:rFonts w:ascii="Courier New" w:hAnsi="Courier New" w:cs="Courier New"/>
          <w:color w:val="000000"/>
          <w:sz w:val="21"/>
          <w:szCs w:val="21"/>
        </w:rPr>
        <w:t> </w:t>
      </w:r>
      <w:r>
        <w:rPr>
          <w:rFonts w:ascii="Arial" w:hAnsi="Arial" w:cs="Arial"/>
          <w:color w:val="000000"/>
          <w:sz w:val="21"/>
          <w:szCs w:val="21"/>
          <w:shd w:val="clear" w:color="auto" w:fill="FFFFFF"/>
        </w:rPr>
        <w:t>variables, method frames and call stack.</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b/>
          <w:bCs/>
          <w:color w:val="000000"/>
          <w:sz w:val="21"/>
          <w:szCs w:val="21"/>
        </w:rPr>
        <w:t>4) Visibility</w:t>
      </w:r>
      <w:r>
        <w:rPr>
          <w:rFonts w:ascii="Arial" w:hAnsi="Arial" w:cs="Arial"/>
          <w:color w:val="000000"/>
          <w:sz w:val="21"/>
          <w:szCs w:val="21"/>
        </w:rPr>
        <w:br/>
      </w:r>
      <w:r>
        <w:rPr>
          <w:rFonts w:ascii="Arial" w:hAnsi="Arial" w:cs="Arial"/>
          <w:color w:val="000000"/>
          <w:sz w:val="21"/>
          <w:szCs w:val="21"/>
          <w:shd w:val="clear" w:color="auto" w:fill="FFFFFF"/>
        </w:rPr>
        <w:t>One more difference between heap and stack memory comes from visibility and sharing perspective. Heap memory is shared by all threads hence it is also known as the main memory but stack memory is local to threads and local variable created there was not visible to others. Threads can also cache values into Stack memory. See </w:t>
      </w:r>
      <w:hyperlink r:id="rId65" w:tgtFrame="_blank" w:history="1">
        <w:r>
          <w:rPr>
            <w:rStyle w:val="Hyperlink"/>
            <w:rFonts w:ascii="Arial" w:hAnsi="Arial" w:cs="Arial"/>
            <w:color w:val="888888"/>
            <w:sz w:val="21"/>
            <w:szCs w:val="21"/>
          </w:rPr>
          <w:t>Java Performance</w:t>
        </w:r>
      </w:hyperlink>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by Binu John to learn more about heap and stack memory in Java.</w:t>
      </w:r>
    </w:p>
    <w:p w:rsidR="00054112" w:rsidRDefault="00054112" w:rsidP="00054112">
      <w:pPr>
        <w:spacing w:after="0" w:line="240" w:lineRule="auto"/>
        <w:ind w:right="-144"/>
        <w:jc w:val="both"/>
        <w:rPr>
          <w:rFonts w:ascii="Trebuchet MS" w:hAnsi="Trebuchet MS"/>
          <w:color w:val="000000"/>
        </w:rPr>
      </w:pPr>
      <w:r>
        <w:rPr>
          <w:rFonts w:ascii="Arial" w:hAnsi="Arial" w:cs="Arial"/>
          <w:color w:val="000000"/>
          <w:sz w:val="21"/>
          <w:szCs w:val="21"/>
        </w:rPr>
        <w:br/>
      </w:r>
      <w:r w:rsidR="00B77E53">
        <w:rPr>
          <w:rFonts w:ascii="Arial" w:hAnsi="Arial" w:cs="Arial"/>
          <w:b/>
          <w:bCs/>
          <w:color w:val="000000"/>
          <w:sz w:val="21"/>
          <w:szCs w:val="21"/>
        </w:rPr>
        <w:t>5)</w:t>
      </w:r>
      <w:r>
        <w:rPr>
          <w:rFonts w:ascii="Arial" w:hAnsi="Arial" w:cs="Arial"/>
          <w:b/>
          <w:bCs/>
          <w:color w:val="000000"/>
          <w:sz w:val="21"/>
          <w:szCs w:val="21"/>
        </w:rPr>
        <w:t>Order</w:t>
      </w:r>
      <w:r w:rsidR="00B77E53">
        <w:rPr>
          <w:rFonts w:ascii="Arial" w:hAnsi="Arial" w:cs="Arial"/>
          <w:b/>
          <w:bCs/>
          <w:color w:val="000000"/>
          <w:sz w:val="21"/>
          <w:szCs w:val="21"/>
        </w:rPr>
        <w:t xml:space="preserve"> </w:t>
      </w:r>
      <w:r>
        <w:rPr>
          <w:rFonts w:ascii="Arial" w:hAnsi="Arial" w:cs="Arial"/>
          <w:color w:val="000000"/>
          <w:sz w:val="21"/>
          <w:szCs w:val="21"/>
          <w:shd w:val="clear" w:color="auto" w:fill="FFFFFF"/>
        </w:rPr>
        <w:t xml:space="preserve">Heap is a large memory area where objects can be created and stored in any order but Stack memory is structured as </w:t>
      </w:r>
      <w:r w:rsidRPr="00B77E53">
        <w:rPr>
          <w:rFonts w:ascii="Arial" w:hAnsi="Arial" w:cs="Arial"/>
          <w:color w:val="000000"/>
          <w:sz w:val="21"/>
          <w:szCs w:val="21"/>
          <w:highlight w:val="cyan"/>
          <w:shd w:val="clear" w:color="auto" w:fill="FFFFFF"/>
        </w:rPr>
        <w:t>Stack data structure i.e. LIFO</w:t>
      </w:r>
      <w:r>
        <w:rPr>
          <w:rFonts w:ascii="Arial" w:hAnsi="Arial" w:cs="Arial"/>
          <w:color w:val="000000"/>
          <w:sz w:val="21"/>
          <w:szCs w:val="21"/>
          <w:shd w:val="clear" w:color="auto" w:fill="FFFFFF"/>
        </w:rPr>
        <w:t xml:space="preserve"> where method calls are stored as last in first out order. This is why you can use recursion in Java.</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sidR="00B77E53">
        <w:rPr>
          <w:rFonts w:ascii="Arial" w:hAnsi="Arial" w:cs="Arial"/>
          <w:b/>
          <w:bCs/>
          <w:color w:val="000000"/>
          <w:sz w:val="21"/>
          <w:szCs w:val="21"/>
        </w:rPr>
        <w:t>6)</w:t>
      </w:r>
      <w:r>
        <w:rPr>
          <w:rFonts w:ascii="Arial" w:hAnsi="Arial" w:cs="Arial"/>
          <w:b/>
          <w:bCs/>
          <w:color w:val="000000"/>
          <w:sz w:val="21"/>
          <w:szCs w:val="21"/>
        </w:rPr>
        <w:t>Error</w:t>
      </w:r>
      <w:r w:rsidR="00B77E53">
        <w:rPr>
          <w:rFonts w:ascii="Arial" w:hAnsi="Arial" w:cs="Arial"/>
          <w:b/>
          <w:bCs/>
          <w:color w:val="000000"/>
          <w:sz w:val="21"/>
          <w:szCs w:val="21"/>
        </w:rPr>
        <w:t xml:space="preserve"> </w:t>
      </w:r>
      <w:r>
        <w:rPr>
          <w:rFonts w:ascii="Arial" w:hAnsi="Arial" w:cs="Arial"/>
          <w:color w:val="000000"/>
          <w:sz w:val="21"/>
          <w:szCs w:val="21"/>
          <w:shd w:val="clear" w:color="auto" w:fill="FFFFFF"/>
        </w:rPr>
        <w:t>You get different errors when heap or stack memory gets filled. For example, a faulty recursive algorithm can quickly make Stack memory filled up with recursive method calls in that case you will see</w:t>
      </w:r>
      <w:r>
        <w:rPr>
          <w:rStyle w:val="apple-converted-space"/>
          <w:rFonts w:ascii="Arial" w:hAnsi="Arial" w:cs="Arial"/>
          <w:color w:val="000000"/>
          <w:sz w:val="21"/>
          <w:szCs w:val="21"/>
          <w:shd w:val="clear" w:color="auto" w:fill="FFFFFF"/>
        </w:rPr>
        <w:t> </w:t>
      </w:r>
      <w:r w:rsidRPr="00B77E53">
        <w:rPr>
          <w:rFonts w:ascii="Courier New" w:hAnsi="Courier New" w:cs="Courier New"/>
          <w:color w:val="000000"/>
          <w:sz w:val="21"/>
          <w:szCs w:val="21"/>
          <w:highlight w:val="cyan"/>
        </w:rPr>
        <w:t>java.lang.StackOverFlowError</w:t>
      </w:r>
      <w:r w:rsidRPr="00B77E53">
        <w:rPr>
          <w:rFonts w:ascii="Arial" w:hAnsi="Arial" w:cs="Arial"/>
          <w:color w:val="000000"/>
          <w:sz w:val="21"/>
          <w:szCs w:val="21"/>
          <w:highlight w:val="yellow"/>
          <w:shd w:val="clear" w:color="auto" w:fill="FFFFFF"/>
        </w:rPr>
        <w:t>,</w:t>
      </w:r>
      <w:r>
        <w:rPr>
          <w:rFonts w:ascii="Arial" w:hAnsi="Arial" w:cs="Arial"/>
          <w:color w:val="000000"/>
          <w:sz w:val="21"/>
          <w:szCs w:val="21"/>
          <w:shd w:val="clear" w:color="auto" w:fill="FFFFFF"/>
        </w:rPr>
        <w:t xml:space="preserve"> but when there is no more space left in heap to allocate a new object than you will see the</w:t>
      </w:r>
      <w:r>
        <w:rPr>
          <w:rStyle w:val="apple-converted-space"/>
          <w:rFonts w:ascii="Arial" w:hAnsi="Arial" w:cs="Arial"/>
          <w:color w:val="000000"/>
          <w:sz w:val="21"/>
          <w:szCs w:val="21"/>
          <w:shd w:val="clear" w:color="auto" w:fill="FFFFFF"/>
        </w:rPr>
        <w:t> </w:t>
      </w:r>
      <w:r w:rsidRPr="00B77E53">
        <w:rPr>
          <w:rFonts w:ascii="Courier New" w:hAnsi="Courier New" w:cs="Courier New"/>
          <w:color w:val="000000"/>
          <w:sz w:val="21"/>
          <w:szCs w:val="21"/>
          <w:highlight w:val="cyan"/>
        </w:rPr>
        <w:t>OutOfMemoryError</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in java e.g.</w:t>
      </w:r>
      <w:r>
        <w:rPr>
          <w:rStyle w:val="apple-converted-space"/>
          <w:rFonts w:ascii="Arial" w:hAnsi="Arial" w:cs="Arial"/>
          <w:color w:val="000000"/>
          <w:sz w:val="21"/>
          <w:szCs w:val="21"/>
          <w:shd w:val="clear" w:color="auto" w:fill="FFFFFF"/>
        </w:rPr>
        <w:t> </w:t>
      </w:r>
      <w:hyperlink r:id="rId66" w:history="1">
        <w:r>
          <w:rPr>
            <w:rStyle w:val="Hyperlink"/>
            <w:rFonts w:ascii="Arial" w:hAnsi="Arial" w:cs="Arial"/>
            <w:color w:val="888888"/>
            <w:sz w:val="21"/>
            <w:szCs w:val="21"/>
          </w:rPr>
          <w:t>java.lang.OutOfMemoryError: Java Heap Space</w:t>
        </w:r>
      </w:hyperlink>
      <w:r>
        <w:rPr>
          <w:rFonts w:ascii="Arial" w:hAnsi="Arial" w:cs="Arial"/>
          <w:color w:val="000000"/>
          <w:sz w:val="21"/>
          <w:szCs w:val="21"/>
          <w:shd w:val="clear" w:color="auto" w:fill="FFFFFF"/>
        </w:rPr>
        <w:t>. This is another useful difference to know between Stack and Heap in Java from debugging and troubleshooting perspective.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That's all about the</w:t>
      </w:r>
      <w:r>
        <w:rPr>
          <w:rStyle w:val="apple-converted-space"/>
          <w:rFonts w:ascii="Arial" w:hAnsi="Arial" w:cs="Arial"/>
          <w:color w:val="000000"/>
          <w:sz w:val="21"/>
          <w:szCs w:val="21"/>
          <w:shd w:val="clear" w:color="auto" w:fill="FFFFFF"/>
        </w:rPr>
        <w:t> </w:t>
      </w:r>
      <w:r>
        <w:rPr>
          <w:rFonts w:ascii="Arial" w:hAnsi="Arial" w:cs="Arial"/>
          <w:b/>
          <w:bCs/>
          <w:color w:val="000000"/>
          <w:sz w:val="21"/>
          <w:szCs w:val="21"/>
        </w:rPr>
        <w:t>difference between Stack and Heap memory in Java application</w:t>
      </w:r>
      <w:r>
        <w:rPr>
          <w:rFonts w:ascii="Arial" w:hAnsi="Arial" w:cs="Arial"/>
          <w:color w:val="000000"/>
          <w:sz w:val="21"/>
          <w:szCs w:val="21"/>
          <w:shd w:val="clear" w:color="auto" w:fill="FFFFFF"/>
        </w:rPr>
        <w:t xml:space="preserve">. It's extremely important for any Java developer, fresher or experienced to know about these fundamentals. If you don't know about the heap, it would be very difficult to survive or clear any Java programming interviews. Remember, stack memory is used to store local variables and methods calls while heap memory is used to store objects, also </w:t>
      </w:r>
      <w:r w:rsidRPr="00B77E53">
        <w:rPr>
          <w:rFonts w:ascii="Arial" w:hAnsi="Arial" w:cs="Arial"/>
          <w:color w:val="000000"/>
          <w:sz w:val="21"/>
          <w:szCs w:val="21"/>
          <w:highlight w:val="cyan"/>
          <w:shd w:val="clear" w:color="auto" w:fill="FFFFFF"/>
        </w:rPr>
        <w:t>heap memory is much larger than stack memory but access to Stack is faster than the heap.</w:t>
      </w:r>
      <w:r>
        <w:rPr>
          <w:rFonts w:ascii="Arial" w:hAnsi="Arial" w:cs="Arial"/>
          <w:color w:val="000000"/>
          <w:sz w:val="21"/>
          <w:szCs w:val="21"/>
          <w:shd w:val="clear" w:color="auto" w:fill="FFFFFF"/>
        </w:rPr>
        <w:t xml:space="preserve"> See </w:t>
      </w:r>
      <w:hyperlink r:id="rId67" w:history="1">
        <w:r>
          <w:rPr>
            <w:rStyle w:val="Hyperlink"/>
            <w:rFonts w:ascii="Arial" w:hAnsi="Arial" w:cs="Arial"/>
            <w:color w:val="888888"/>
            <w:sz w:val="21"/>
            <w:szCs w:val="21"/>
          </w:rPr>
          <w:t>Java Performance The Definitive Guide</w:t>
        </w:r>
      </w:hyperlink>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By Scott Oaks to learn more about heap and stack memory in Java.</w:t>
      </w:r>
      <w:r>
        <w:rPr>
          <w:rFonts w:ascii="Arial" w:hAnsi="Arial" w:cs="Arial"/>
          <w:color w:val="000000"/>
          <w:sz w:val="21"/>
          <w:szCs w:val="21"/>
        </w:rPr>
        <w:br/>
      </w:r>
      <w:r>
        <w:rPr>
          <w:rFonts w:ascii="Arial" w:hAnsi="Arial" w:cs="Arial"/>
          <w:color w:val="000000"/>
          <w:sz w:val="21"/>
          <w:szCs w:val="21"/>
        </w:rPr>
        <w:br/>
        <w:t>Read more:</w:t>
      </w:r>
      <w:r>
        <w:rPr>
          <w:rStyle w:val="apple-converted-space"/>
          <w:rFonts w:ascii="Arial" w:hAnsi="Arial" w:cs="Arial"/>
          <w:color w:val="000000"/>
          <w:sz w:val="21"/>
          <w:szCs w:val="21"/>
        </w:rPr>
        <w:t> </w:t>
      </w:r>
      <w:hyperlink r:id="rId68" w:anchor="ixzz4QgU9F8uD" w:history="1">
        <w:r>
          <w:rPr>
            <w:rStyle w:val="Hyperlink"/>
            <w:rFonts w:ascii="Arial" w:hAnsi="Arial" w:cs="Arial"/>
            <w:color w:val="003399"/>
            <w:sz w:val="21"/>
            <w:szCs w:val="21"/>
          </w:rPr>
          <w:t>http://www.java67.com/2016/10/difference-between-heap-and-stack-memory-in-java-JVM.html#ixzz4QgU9F8uD</w:t>
        </w:r>
      </w:hyperlink>
    </w:p>
    <w:p w:rsidR="0083382E" w:rsidRPr="0083382E" w:rsidRDefault="0083382E" w:rsidP="00FF6EA9">
      <w:pPr>
        <w:pStyle w:val="Heading1"/>
      </w:pPr>
      <w:bookmarkStart w:id="87" w:name="_Toc471372204"/>
      <w:r w:rsidRPr="0083382E">
        <w:t>Accessing private fields in Java using reflection</w:t>
      </w:r>
      <w:bookmarkEnd w:id="87"/>
    </w:p>
    <w:p w:rsidR="0083382E" w:rsidRDefault="0083382E" w:rsidP="0083382E">
      <w:pPr>
        <w:rPr>
          <w:rFonts w:ascii="Trebuchet MS" w:hAnsi="Trebuchet MS"/>
          <w:color w:val="000000"/>
        </w:rPr>
      </w:pPr>
      <w:r>
        <w:rPr>
          <w:rFonts w:ascii="Arial" w:hAnsi="Arial" w:cs="Arial"/>
          <w:color w:val="000000"/>
          <w:sz w:val="18"/>
          <w:szCs w:val="18"/>
        </w:rPr>
        <w:t>In order to access</w:t>
      </w:r>
      <w:r>
        <w:rPr>
          <w:rStyle w:val="apple-converted-space"/>
          <w:rFonts w:ascii="Arial" w:hAnsi="Arial" w:cs="Arial"/>
          <w:color w:val="000000"/>
          <w:sz w:val="18"/>
          <w:szCs w:val="18"/>
        </w:rPr>
        <w:t> </w:t>
      </w:r>
      <w:r>
        <w:rPr>
          <w:rFonts w:ascii="Courier New" w:hAnsi="Courier New" w:cs="Courier New"/>
          <w:color w:val="000000"/>
          <w:sz w:val="18"/>
          <w:szCs w:val="18"/>
        </w:rPr>
        <w:t>private</w:t>
      </w:r>
      <w:r>
        <w:rPr>
          <w:rStyle w:val="apple-converted-space"/>
          <w:rFonts w:ascii="Arial" w:hAnsi="Arial" w:cs="Arial"/>
          <w:color w:val="000000"/>
          <w:sz w:val="18"/>
          <w:szCs w:val="18"/>
        </w:rPr>
        <w:t> </w:t>
      </w:r>
      <w:r>
        <w:rPr>
          <w:rFonts w:ascii="Arial" w:hAnsi="Arial" w:cs="Arial"/>
          <w:color w:val="000000"/>
          <w:sz w:val="18"/>
          <w:szCs w:val="18"/>
        </w:rPr>
        <w:t>field using reflection, you need to know the name of field than by calling</w:t>
      </w:r>
      <w:r>
        <w:rPr>
          <w:rStyle w:val="apple-converted-space"/>
          <w:rFonts w:ascii="Arial" w:hAnsi="Arial" w:cs="Arial"/>
          <w:color w:val="000000"/>
          <w:sz w:val="18"/>
          <w:szCs w:val="18"/>
        </w:rPr>
        <w:t> </w:t>
      </w:r>
      <w:r>
        <w:rPr>
          <w:rFonts w:ascii="Courier New" w:hAnsi="Courier New" w:cs="Courier New"/>
          <w:color w:val="000000"/>
          <w:sz w:val="18"/>
          <w:szCs w:val="18"/>
        </w:rPr>
        <w:t>getDeclaredFields(String name)</w:t>
      </w:r>
      <w:r>
        <w:rPr>
          <w:rStyle w:val="apple-converted-space"/>
          <w:rFonts w:ascii="Arial" w:hAnsi="Arial" w:cs="Arial"/>
          <w:color w:val="000000"/>
          <w:sz w:val="18"/>
          <w:szCs w:val="18"/>
        </w:rPr>
        <w:t> </w:t>
      </w:r>
      <w:r>
        <w:rPr>
          <w:rFonts w:ascii="Arial" w:hAnsi="Arial" w:cs="Arial"/>
          <w:color w:val="000000"/>
          <w:sz w:val="18"/>
          <w:szCs w:val="18"/>
        </w:rPr>
        <w:t>you will get a</w:t>
      </w:r>
      <w:r>
        <w:rPr>
          <w:rStyle w:val="apple-converted-space"/>
          <w:rFonts w:ascii="Arial" w:hAnsi="Arial" w:cs="Arial"/>
          <w:color w:val="000000"/>
          <w:sz w:val="18"/>
          <w:szCs w:val="18"/>
        </w:rPr>
        <w:t> </w:t>
      </w:r>
      <w:r>
        <w:rPr>
          <w:rFonts w:ascii="Courier New" w:hAnsi="Courier New" w:cs="Courier New"/>
          <w:color w:val="000000"/>
          <w:sz w:val="18"/>
          <w:szCs w:val="18"/>
        </w:rPr>
        <w:t>java.lang.reflect.Field</w:t>
      </w:r>
      <w:r>
        <w:rPr>
          <w:rStyle w:val="apple-converted-space"/>
          <w:rFonts w:ascii="Arial" w:hAnsi="Arial" w:cs="Arial"/>
          <w:color w:val="000000"/>
          <w:sz w:val="18"/>
          <w:szCs w:val="18"/>
        </w:rPr>
        <w:t> </w:t>
      </w:r>
      <w:r>
        <w:rPr>
          <w:rFonts w:ascii="Arial" w:hAnsi="Arial" w:cs="Arial"/>
          <w:color w:val="000000"/>
          <w:sz w:val="18"/>
          <w:szCs w:val="18"/>
        </w:rPr>
        <w:t>instance representing that field. remember using</w:t>
      </w:r>
      <w:r>
        <w:rPr>
          <w:rStyle w:val="apple-converted-space"/>
          <w:rFonts w:ascii="Arial" w:hAnsi="Arial" w:cs="Arial"/>
          <w:color w:val="000000"/>
          <w:sz w:val="18"/>
          <w:szCs w:val="18"/>
        </w:rPr>
        <w:t> </w:t>
      </w:r>
      <w:r>
        <w:rPr>
          <w:rFonts w:ascii="Courier New" w:hAnsi="Courier New" w:cs="Courier New"/>
          <w:b/>
          <w:bCs/>
          <w:color w:val="000000"/>
          <w:sz w:val="18"/>
          <w:szCs w:val="18"/>
        </w:rPr>
        <w:t>getDclaredFields()</w:t>
      </w:r>
      <w:r>
        <w:rPr>
          <w:rStyle w:val="apple-converted-space"/>
          <w:rFonts w:ascii="Arial" w:hAnsi="Arial" w:cs="Arial"/>
          <w:b/>
          <w:bCs/>
          <w:color w:val="000000"/>
          <w:sz w:val="18"/>
          <w:szCs w:val="18"/>
        </w:rPr>
        <w:t> </w:t>
      </w:r>
      <w:r>
        <w:rPr>
          <w:rFonts w:ascii="Arial" w:hAnsi="Arial" w:cs="Arial"/>
          <w:b/>
          <w:bCs/>
          <w:color w:val="000000"/>
          <w:sz w:val="18"/>
          <w:szCs w:val="18"/>
        </w:rPr>
        <w:t>method and not</w:t>
      </w:r>
      <w:r>
        <w:rPr>
          <w:rStyle w:val="apple-converted-space"/>
          <w:rFonts w:ascii="Arial" w:hAnsi="Arial" w:cs="Arial"/>
          <w:color w:val="000000"/>
          <w:sz w:val="18"/>
          <w:szCs w:val="18"/>
        </w:rPr>
        <w:t> </w:t>
      </w:r>
      <w:r>
        <w:rPr>
          <w:rFonts w:ascii="Courier New" w:hAnsi="Courier New" w:cs="Courier New"/>
          <w:b/>
          <w:bCs/>
          <w:color w:val="000000"/>
          <w:sz w:val="18"/>
          <w:szCs w:val="18"/>
        </w:rPr>
        <w:t>getFields()</w:t>
      </w:r>
      <w:r>
        <w:rPr>
          <w:rStyle w:val="apple-converted-space"/>
          <w:rFonts w:ascii="Arial" w:hAnsi="Arial" w:cs="Arial"/>
          <w:color w:val="000000"/>
          <w:sz w:val="18"/>
          <w:szCs w:val="18"/>
        </w:rPr>
        <w:t> </w:t>
      </w:r>
      <w:r>
        <w:rPr>
          <w:rFonts w:ascii="Arial" w:hAnsi="Arial" w:cs="Arial"/>
          <w:color w:val="000000"/>
          <w:sz w:val="18"/>
          <w:szCs w:val="18"/>
        </w:rPr>
        <w:t>method which returns all non</w:t>
      </w:r>
      <w:r>
        <w:rPr>
          <w:rStyle w:val="apple-converted-space"/>
          <w:rFonts w:ascii="Arial" w:hAnsi="Arial" w:cs="Arial"/>
          <w:color w:val="000000"/>
          <w:sz w:val="18"/>
          <w:szCs w:val="18"/>
        </w:rPr>
        <w:t> </w:t>
      </w:r>
      <w:r>
        <w:rPr>
          <w:rFonts w:ascii="Courier New" w:hAnsi="Courier New" w:cs="Courier New"/>
          <w:color w:val="000000"/>
          <w:sz w:val="18"/>
          <w:szCs w:val="18"/>
        </w:rPr>
        <w:t>private</w:t>
      </w:r>
      <w:r>
        <w:rPr>
          <w:rStyle w:val="apple-converted-space"/>
          <w:rFonts w:ascii="Arial" w:hAnsi="Arial" w:cs="Arial"/>
          <w:color w:val="000000"/>
          <w:sz w:val="18"/>
          <w:szCs w:val="18"/>
        </w:rPr>
        <w:t> </w:t>
      </w:r>
      <w:r>
        <w:rPr>
          <w:rFonts w:ascii="Arial" w:hAnsi="Arial" w:cs="Arial"/>
          <w:color w:val="000000"/>
          <w:sz w:val="18"/>
          <w:szCs w:val="18"/>
        </w:rPr>
        <w:t>fields both from sub class and super class. while</w:t>
      </w:r>
      <w:r>
        <w:rPr>
          <w:rStyle w:val="apple-converted-space"/>
          <w:rFonts w:ascii="Arial" w:hAnsi="Arial" w:cs="Arial"/>
          <w:color w:val="000000"/>
          <w:sz w:val="18"/>
          <w:szCs w:val="18"/>
        </w:rPr>
        <w:t> </w:t>
      </w:r>
      <w:r>
        <w:rPr>
          <w:rFonts w:ascii="Courier New" w:hAnsi="Courier New" w:cs="Courier New"/>
          <w:color w:val="000000"/>
          <w:sz w:val="18"/>
          <w:szCs w:val="18"/>
        </w:rPr>
        <w:t>getDeclaredFields()</w:t>
      </w:r>
      <w:r>
        <w:rPr>
          <w:rStyle w:val="apple-converted-space"/>
          <w:rFonts w:ascii="Arial" w:hAnsi="Arial" w:cs="Arial"/>
          <w:color w:val="000000"/>
          <w:sz w:val="18"/>
          <w:szCs w:val="18"/>
        </w:rPr>
        <w:t> </w:t>
      </w:r>
      <w:r>
        <w:rPr>
          <w:rFonts w:ascii="Arial" w:hAnsi="Arial" w:cs="Arial"/>
          <w:color w:val="000000"/>
          <w:sz w:val="18"/>
          <w:szCs w:val="18"/>
        </w:rPr>
        <w:t>returns both</w:t>
      </w:r>
      <w:r>
        <w:rPr>
          <w:rStyle w:val="apple-converted-space"/>
          <w:rFonts w:ascii="Arial" w:hAnsi="Arial" w:cs="Arial"/>
          <w:color w:val="000000"/>
          <w:sz w:val="18"/>
          <w:szCs w:val="18"/>
        </w:rPr>
        <w:t> </w:t>
      </w:r>
      <w:r>
        <w:rPr>
          <w:rFonts w:ascii="Courier New" w:hAnsi="Courier New" w:cs="Courier New"/>
          <w:color w:val="000000"/>
          <w:sz w:val="18"/>
          <w:szCs w:val="18"/>
        </w:rPr>
        <w:t>private</w:t>
      </w:r>
      <w:r>
        <w:rPr>
          <w:rStyle w:val="apple-converted-space"/>
          <w:rFonts w:ascii="Arial" w:hAnsi="Arial" w:cs="Arial"/>
          <w:color w:val="000000"/>
          <w:sz w:val="18"/>
          <w:szCs w:val="18"/>
        </w:rPr>
        <w:t> </w:t>
      </w:r>
      <w:r>
        <w:rPr>
          <w:rFonts w:ascii="Arial" w:hAnsi="Arial" w:cs="Arial"/>
          <w:color w:val="000000"/>
          <w:sz w:val="18"/>
          <w:szCs w:val="18"/>
        </w:rPr>
        <w:t>and non</w:t>
      </w:r>
      <w:r>
        <w:rPr>
          <w:rFonts w:ascii="Courier New" w:hAnsi="Courier New" w:cs="Courier New"/>
          <w:color w:val="000000"/>
          <w:sz w:val="18"/>
          <w:szCs w:val="18"/>
        </w:rPr>
        <w:t>private</w:t>
      </w:r>
      <w:r>
        <w:rPr>
          <w:rStyle w:val="apple-converted-space"/>
          <w:rFonts w:ascii="Arial" w:hAnsi="Arial" w:cs="Arial"/>
          <w:color w:val="000000"/>
          <w:sz w:val="18"/>
          <w:szCs w:val="18"/>
        </w:rPr>
        <w:t> </w:t>
      </w:r>
      <w:r>
        <w:rPr>
          <w:rFonts w:ascii="Arial" w:hAnsi="Arial" w:cs="Arial"/>
          <w:color w:val="000000"/>
          <w:sz w:val="18"/>
          <w:szCs w:val="18"/>
        </w:rPr>
        <w:t>fields declared in the class. Once you get the field reference you need to make it accessible by calling</w:t>
      </w:r>
      <w:r>
        <w:rPr>
          <w:rStyle w:val="apple-converted-space"/>
          <w:rFonts w:ascii="Arial" w:hAnsi="Arial" w:cs="Arial"/>
          <w:color w:val="000000"/>
          <w:sz w:val="18"/>
          <w:szCs w:val="18"/>
        </w:rPr>
        <w:t> </w:t>
      </w:r>
      <w:r>
        <w:rPr>
          <w:rFonts w:ascii="Courier New" w:hAnsi="Courier New" w:cs="Courier New"/>
          <w:color w:val="000000"/>
          <w:sz w:val="18"/>
          <w:szCs w:val="18"/>
        </w:rPr>
        <w:t>Field.setAccessible(true)</w:t>
      </w:r>
      <w:r>
        <w:rPr>
          <w:rStyle w:val="apple-converted-space"/>
          <w:rFonts w:ascii="Arial" w:hAnsi="Arial" w:cs="Arial"/>
          <w:color w:val="000000"/>
          <w:sz w:val="18"/>
          <w:szCs w:val="18"/>
        </w:rPr>
        <w:t> </w:t>
      </w:r>
      <w:r>
        <w:rPr>
          <w:rFonts w:ascii="Arial" w:hAnsi="Arial" w:cs="Arial"/>
          <w:color w:val="000000"/>
          <w:sz w:val="18"/>
          <w:szCs w:val="18"/>
        </w:rPr>
        <w:t>because you are going to access</w:t>
      </w:r>
      <w:r>
        <w:rPr>
          <w:rStyle w:val="apple-converted-space"/>
          <w:rFonts w:ascii="Arial" w:hAnsi="Arial" w:cs="Arial"/>
          <w:color w:val="000000"/>
          <w:sz w:val="18"/>
          <w:szCs w:val="18"/>
        </w:rPr>
        <w:t> </w:t>
      </w:r>
      <w:r>
        <w:rPr>
          <w:rFonts w:ascii="Courier New" w:hAnsi="Courier New" w:cs="Courier New"/>
          <w:color w:val="000000"/>
          <w:sz w:val="18"/>
          <w:szCs w:val="18"/>
        </w:rPr>
        <w:t>private</w:t>
      </w:r>
      <w:r>
        <w:rPr>
          <w:rStyle w:val="apple-converted-space"/>
          <w:rFonts w:ascii="Arial" w:hAnsi="Arial" w:cs="Arial"/>
          <w:color w:val="000000"/>
          <w:sz w:val="18"/>
          <w:szCs w:val="18"/>
        </w:rPr>
        <w:t> </w:t>
      </w:r>
      <w:r>
        <w:rPr>
          <w:rFonts w:ascii="Arial" w:hAnsi="Arial" w:cs="Arial"/>
          <w:color w:val="000000"/>
          <w:sz w:val="18"/>
          <w:szCs w:val="18"/>
        </w:rPr>
        <w:t xml:space="preserve">field. Now you can get value </w:t>
      </w:r>
      <w:r>
        <w:rPr>
          <w:rFonts w:ascii="Arial" w:hAnsi="Arial" w:cs="Arial"/>
          <w:color w:val="000000"/>
          <w:sz w:val="18"/>
          <w:szCs w:val="18"/>
        </w:rPr>
        <w:lastRenderedPageBreak/>
        <w:t>or</w:t>
      </w:r>
      <w:r>
        <w:rPr>
          <w:rStyle w:val="apple-converted-space"/>
          <w:rFonts w:ascii="Arial" w:hAnsi="Arial" w:cs="Arial"/>
          <w:color w:val="000000"/>
          <w:sz w:val="18"/>
          <w:szCs w:val="18"/>
        </w:rPr>
        <w:t> </w:t>
      </w:r>
      <w:r>
        <w:rPr>
          <w:rFonts w:ascii="Courier New" w:hAnsi="Courier New" w:cs="Courier New"/>
          <w:color w:val="000000"/>
          <w:sz w:val="18"/>
          <w:szCs w:val="18"/>
        </w:rPr>
        <w:t>private</w:t>
      </w:r>
      <w:r>
        <w:rPr>
          <w:rStyle w:val="apple-converted-space"/>
          <w:rFonts w:ascii="Arial" w:hAnsi="Arial" w:cs="Arial"/>
          <w:color w:val="000000"/>
          <w:sz w:val="18"/>
          <w:szCs w:val="18"/>
        </w:rPr>
        <w:t> </w:t>
      </w:r>
      <w:r>
        <w:rPr>
          <w:rFonts w:ascii="Arial" w:hAnsi="Arial" w:cs="Arial"/>
          <w:color w:val="000000"/>
          <w:sz w:val="18"/>
          <w:szCs w:val="18"/>
        </w:rPr>
        <w:t>field by calling Field.get(String field_name).if you don't call setAccessible(true) and try to access</w:t>
      </w:r>
      <w:r>
        <w:rPr>
          <w:rStyle w:val="apple-converted-space"/>
          <w:rFonts w:ascii="Arial" w:hAnsi="Arial" w:cs="Arial"/>
          <w:color w:val="000000"/>
          <w:sz w:val="18"/>
          <w:szCs w:val="18"/>
        </w:rPr>
        <w:t> </w:t>
      </w:r>
      <w:r>
        <w:rPr>
          <w:rFonts w:ascii="Courier New" w:hAnsi="Courier New" w:cs="Courier New"/>
          <w:color w:val="000000"/>
          <w:sz w:val="18"/>
          <w:szCs w:val="18"/>
        </w:rPr>
        <w:t>private</w:t>
      </w:r>
      <w:r>
        <w:rPr>
          <w:rStyle w:val="apple-converted-space"/>
          <w:rFonts w:ascii="Arial" w:hAnsi="Arial" w:cs="Arial"/>
          <w:color w:val="000000"/>
          <w:sz w:val="18"/>
          <w:szCs w:val="18"/>
        </w:rPr>
        <w:t> </w:t>
      </w:r>
      <w:r>
        <w:rPr>
          <w:rFonts w:ascii="Arial" w:hAnsi="Arial" w:cs="Arial"/>
          <w:color w:val="000000"/>
          <w:sz w:val="18"/>
          <w:szCs w:val="18"/>
        </w:rPr>
        <w:t>field using reflection you will get Exception as shown in below example</w:t>
      </w:r>
    </w:p>
    <w:p w:rsidR="0083382E" w:rsidRDefault="0083382E" w:rsidP="0083382E">
      <w:pPr>
        <w:rPr>
          <w:rFonts w:ascii="Times New Roman" w:hAnsi="Times New Roman"/>
        </w:rPr>
      </w:pPr>
    </w:p>
    <w:p w:rsidR="0083382E" w:rsidRDefault="0083382E" w:rsidP="0083382E"/>
    <w:p w:rsidR="0083382E" w:rsidRDefault="0083382E" w:rsidP="0083382E">
      <w:pPr>
        <w:shd w:val="clear" w:color="auto" w:fill="F3F3F3"/>
        <w:rPr>
          <w:rFonts w:ascii="Trebuchet MS" w:hAnsi="Trebuchet MS"/>
          <w:color w:val="000000"/>
        </w:rPr>
      </w:pPr>
      <w:r>
        <w:rPr>
          <w:rFonts w:ascii="Courier New" w:hAnsi="Courier New" w:cs="Courier New"/>
          <w:color w:val="000000"/>
          <w:sz w:val="18"/>
          <w:szCs w:val="18"/>
        </w:rPr>
        <w:t>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IllegalAccessException</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test.</w:t>
      </w:r>
      <w:r>
        <w:rPr>
          <w:rFonts w:ascii="Courier New" w:hAnsi="Courier New" w:cs="Courier New"/>
          <w:color w:val="006633"/>
          <w:sz w:val="18"/>
          <w:szCs w:val="18"/>
        </w:rPr>
        <w:t>ReflectionTest</w:t>
      </w:r>
      <w:r>
        <w:rPr>
          <w:rStyle w:val="apple-converted-space"/>
          <w:rFonts w:ascii="Courier New" w:hAnsi="Courier New" w:cs="Courier New"/>
          <w:color w:val="000000"/>
          <w:sz w:val="18"/>
          <w:szCs w:val="18"/>
        </w:rPr>
        <w:t> </w:t>
      </w:r>
      <w:r>
        <w:rPr>
          <w:rFonts w:ascii="Courier New" w:hAnsi="Courier New" w:cs="Courier New"/>
          <w:color w:val="000000"/>
          <w:sz w:val="18"/>
          <w:szCs w:val="18"/>
        </w:rPr>
        <w:t>can not access a member of</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test.</w:t>
      </w:r>
      <w:r>
        <w:rPr>
          <w:rFonts w:ascii="Courier New" w:hAnsi="Courier New" w:cs="Courier New"/>
          <w:color w:val="006633"/>
          <w:sz w:val="18"/>
          <w:szCs w:val="18"/>
        </w:rPr>
        <w:t>Person</w:t>
      </w:r>
      <w:r>
        <w:rPr>
          <w:rStyle w:val="apple-converted-space"/>
          <w:rFonts w:ascii="Courier New" w:hAnsi="Courier New" w:cs="Courier New"/>
          <w:color w:val="000000"/>
          <w:sz w:val="18"/>
          <w:szCs w:val="18"/>
        </w:rPr>
        <w:t> </w:t>
      </w:r>
      <w:r>
        <w:rPr>
          <w:rFonts w:ascii="Courier New" w:hAnsi="Courier New" w:cs="Courier New"/>
          <w:color w:val="000000"/>
          <w:sz w:val="18"/>
          <w:szCs w:val="18"/>
        </w:rPr>
        <w:t>with modifiers</w:t>
      </w:r>
      <w:r>
        <w:rPr>
          <w:rStyle w:val="apple-converted-space"/>
          <w:rFonts w:ascii="Courier New" w:hAnsi="Courier New" w:cs="Courier New"/>
          <w:color w:val="000000"/>
          <w:sz w:val="18"/>
          <w:szCs w:val="18"/>
        </w:rPr>
        <w:t> </w:t>
      </w:r>
      <w:r>
        <w:rPr>
          <w:rFonts w:ascii="Courier New" w:hAnsi="Courier New" w:cs="Courier New"/>
          <w:color w:val="0000FF"/>
          <w:sz w:val="18"/>
          <w:szCs w:val="18"/>
        </w:rPr>
        <w:t>"private"</w:t>
      </w:r>
      <w:r>
        <w:rPr>
          <w:rFonts w:ascii="Courier New" w:hAnsi="Courier New" w:cs="Courier New"/>
          <w:color w:val="000000"/>
          <w:sz w:val="18"/>
          <w:szCs w:val="18"/>
        </w:rPr>
        <w:br/>
      </w:r>
      <w:r>
        <w:rPr>
          <w:rFonts w:ascii="Courier New" w:hAnsi="Courier New" w:cs="Courier New"/>
          <w:color w:val="000000"/>
          <w:sz w:val="18"/>
          <w:szCs w:val="18"/>
        </w:rPr>
        <w:br/>
        <w:t>        at sun.</w:t>
      </w:r>
      <w:r>
        <w:rPr>
          <w:rFonts w:ascii="Courier New" w:hAnsi="Courier New" w:cs="Courier New"/>
          <w:color w:val="006633"/>
          <w:sz w:val="18"/>
          <w:szCs w:val="18"/>
        </w:rPr>
        <w:t>reflect</w:t>
      </w:r>
      <w:r>
        <w:rPr>
          <w:rFonts w:ascii="Courier New" w:hAnsi="Courier New" w:cs="Courier New"/>
          <w:color w:val="000000"/>
          <w:sz w:val="18"/>
          <w:szCs w:val="18"/>
        </w:rPr>
        <w:t>.</w:t>
      </w:r>
      <w:r>
        <w:rPr>
          <w:rFonts w:ascii="Courier New" w:hAnsi="Courier New" w:cs="Courier New"/>
          <w:color w:val="006633"/>
          <w:sz w:val="18"/>
          <w:szCs w:val="18"/>
        </w:rPr>
        <w:t>Reflection</w:t>
      </w:r>
      <w:r>
        <w:rPr>
          <w:rFonts w:ascii="Courier New" w:hAnsi="Courier New" w:cs="Courier New"/>
          <w:color w:val="000000"/>
          <w:sz w:val="18"/>
          <w:szCs w:val="18"/>
        </w:rPr>
        <w:t>.</w:t>
      </w:r>
      <w:r>
        <w:rPr>
          <w:rFonts w:ascii="Courier New" w:hAnsi="Courier New" w:cs="Courier New"/>
          <w:color w:val="006633"/>
          <w:sz w:val="18"/>
          <w:szCs w:val="18"/>
        </w:rPr>
        <w:t>ensureMemberAccess</w:t>
      </w:r>
      <w:r>
        <w:rPr>
          <w:rFonts w:ascii="Courier New" w:hAnsi="Courier New" w:cs="Courier New"/>
          <w:color w:val="009900"/>
          <w:sz w:val="18"/>
          <w:szCs w:val="18"/>
        </w:rPr>
        <w:t>(</w:t>
      </w:r>
      <w:r>
        <w:rPr>
          <w:rFonts w:ascii="Courier New" w:hAnsi="Courier New" w:cs="Courier New"/>
          <w:color w:val="000000"/>
          <w:sz w:val="18"/>
          <w:szCs w:val="18"/>
        </w:rPr>
        <w:t>Reflection.</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65</w:t>
      </w:r>
      <w:r>
        <w:rPr>
          <w:rFonts w:ascii="Courier New" w:hAnsi="Courier New" w:cs="Courier New"/>
          <w:color w:val="009900"/>
          <w:sz w:val="18"/>
          <w:szCs w:val="18"/>
        </w:rPr>
        <w:t>)</w:t>
      </w:r>
      <w:r>
        <w:rPr>
          <w:rFonts w:ascii="Courier New" w:hAnsi="Courier New" w:cs="Courier New"/>
          <w:color w:val="000000"/>
          <w:sz w:val="18"/>
          <w:szCs w:val="18"/>
        </w:rPr>
        <w:br/>
        <w:t>        at 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color w:val="006633"/>
          <w:sz w:val="18"/>
          <w:szCs w:val="18"/>
        </w:rPr>
        <w:t>reflect</w:t>
      </w:r>
      <w:r>
        <w:rPr>
          <w:rFonts w:ascii="Courier New" w:hAnsi="Courier New" w:cs="Courier New"/>
          <w:color w:val="000000"/>
          <w:sz w:val="18"/>
          <w:szCs w:val="18"/>
        </w:rPr>
        <w:t>.</w:t>
      </w:r>
      <w:hyperlink r:id="rId69" w:history="1">
        <w:r>
          <w:rPr>
            <w:rStyle w:val="Hyperlink"/>
            <w:rFonts w:ascii="Courier New" w:hAnsi="Courier New" w:cs="Courier New"/>
            <w:b/>
            <w:bCs/>
            <w:color w:val="003399"/>
            <w:sz w:val="18"/>
            <w:szCs w:val="18"/>
          </w:rPr>
          <w:t>Field</w:t>
        </w:r>
      </w:hyperlink>
      <w:r>
        <w:rPr>
          <w:rFonts w:ascii="Courier New" w:hAnsi="Courier New" w:cs="Courier New"/>
          <w:color w:val="000000"/>
          <w:sz w:val="18"/>
          <w:szCs w:val="18"/>
        </w:rPr>
        <w:t>.</w:t>
      </w:r>
      <w:r>
        <w:rPr>
          <w:rFonts w:ascii="Courier New" w:hAnsi="Courier New" w:cs="Courier New"/>
          <w:color w:val="006633"/>
          <w:sz w:val="18"/>
          <w:szCs w:val="18"/>
        </w:rPr>
        <w:t>doSecurityCheck</w:t>
      </w:r>
      <w:r>
        <w:rPr>
          <w:rFonts w:ascii="Courier New" w:hAnsi="Courier New" w:cs="Courier New"/>
          <w:color w:val="009900"/>
          <w:sz w:val="18"/>
          <w:szCs w:val="18"/>
        </w:rPr>
        <w:t>(</w:t>
      </w:r>
      <w:r>
        <w:rPr>
          <w:rFonts w:ascii="Courier New" w:hAnsi="Courier New" w:cs="Courier New"/>
          <w:b/>
          <w:bCs/>
          <w:color w:val="000000"/>
          <w:sz w:val="18"/>
          <w:szCs w:val="18"/>
        </w:rPr>
        <w:t>Field</w:t>
      </w:r>
      <w:r>
        <w:rPr>
          <w:rFonts w:ascii="Courier New" w:hAnsi="Courier New" w:cs="Courier New"/>
          <w:color w:val="000000"/>
          <w:sz w:val="18"/>
          <w:szCs w:val="18"/>
        </w:rPr>
        <w: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960</w:t>
      </w:r>
      <w:r>
        <w:rPr>
          <w:rFonts w:ascii="Courier New" w:hAnsi="Courier New" w:cs="Courier New"/>
          <w:color w:val="009900"/>
          <w:sz w:val="18"/>
          <w:szCs w:val="18"/>
        </w:rPr>
        <w:t>)</w:t>
      </w:r>
      <w:r>
        <w:rPr>
          <w:rFonts w:ascii="Courier New" w:hAnsi="Courier New" w:cs="Courier New"/>
          <w:color w:val="000000"/>
          <w:sz w:val="18"/>
          <w:szCs w:val="18"/>
        </w:rPr>
        <w:br/>
        <w:t>        at 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color w:val="006633"/>
          <w:sz w:val="18"/>
          <w:szCs w:val="18"/>
        </w:rPr>
        <w:t>reflect</w:t>
      </w:r>
      <w:r>
        <w:rPr>
          <w:rFonts w:ascii="Courier New" w:hAnsi="Courier New" w:cs="Courier New"/>
          <w:color w:val="000000"/>
          <w:sz w:val="18"/>
          <w:szCs w:val="18"/>
        </w:rPr>
        <w:t>.</w:t>
      </w:r>
      <w:r>
        <w:rPr>
          <w:rFonts w:ascii="Courier New" w:hAnsi="Courier New" w:cs="Courier New"/>
          <w:b/>
          <w:bCs/>
          <w:color w:val="000000"/>
          <w:sz w:val="18"/>
          <w:szCs w:val="18"/>
        </w:rPr>
        <w:t>Field</w:t>
      </w:r>
      <w:r>
        <w:rPr>
          <w:rFonts w:ascii="Courier New" w:hAnsi="Courier New" w:cs="Courier New"/>
          <w:color w:val="000000"/>
          <w:sz w:val="18"/>
          <w:szCs w:val="18"/>
        </w:rPr>
        <w:t>.</w:t>
      </w:r>
      <w:r>
        <w:rPr>
          <w:rFonts w:ascii="Courier New" w:hAnsi="Courier New" w:cs="Courier New"/>
          <w:color w:val="006633"/>
          <w:sz w:val="18"/>
          <w:szCs w:val="18"/>
        </w:rPr>
        <w:t>getFieldAccessor</w:t>
      </w:r>
      <w:r>
        <w:rPr>
          <w:rFonts w:ascii="Courier New" w:hAnsi="Courier New" w:cs="Courier New"/>
          <w:color w:val="009900"/>
          <w:sz w:val="18"/>
          <w:szCs w:val="18"/>
        </w:rPr>
        <w:t>(</w:t>
      </w:r>
      <w:r>
        <w:rPr>
          <w:rFonts w:ascii="Courier New" w:hAnsi="Courier New" w:cs="Courier New"/>
          <w:b/>
          <w:bCs/>
          <w:color w:val="000000"/>
          <w:sz w:val="18"/>
          <w:szCs w:val="18"/>
        </w:rPr>
        <w:t>Field</w:t>
      </w:r>
      <w:r>
        <w:rPr>
          <w:rFonts w:ascii="Courier New" w:hAnsi="Courier New" w:cs="Courier New"/>
          <w:color w:val="000000"/>
          <w:sz w:val="18"/>
          <w:szCs w:val="18"/>
        </w:rPr>
        <w: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896</w:t>
      </w:r>
      <w:r>
        <w:rPr>
          <w:rFonts w:ascii="Courier New" w:hAnsi="Courier New" w:cs="Courier New"/>
          <w:color w:val="009900"/>
          <w:sz w:val="18"/>
          <w:szCs w:val="18"/>
        </w:rPr>
        <w:t>)</w:t>
      </w:r>
      <w:r>
        <w:rPr>
          <w:rFonts w:ascii="Courier New" w:hAnsi="Courier New" w:cs="Courier New"/>
          <w:color w:val="000000"/>
          <w:sz w:val="18"/>
          <w:szCs w:val="18"/>
        </w:rPr>
        <w:br/>
        <w:t>        at 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color w:val="006633"/>
          <w:sz w:val="18"/>
          <w:szCs w:val="18"/>
        </w:rPr>
        <w:t>reflect</w:t>
      </w:r>
      <w:r>
        <w:rPr>
          <w:rFonts w:ascii="Courier New" w:hAnsi="Courier New" w:cs="Courier New"/>
          <w:color w:val="000000"/>
          <w:sz w:val="18"/>
          <w:szCs w:val="18"/>
        </w:rPr>
        <w:t>.</w:t>
      </w:r>
      <w:r>
        <w:rPr>
          <w:rFonts w:ascii="Courier New" w:hAnsi="Courier New" w:cs="Courier New"/>
          <w:b/>
          <w:bCs/>
          <w:color w:val="000000"/>
          <w:sz w:val="18"/>
          <w:szCs w:val="18"/>
        </w:rPr>
        <w:t>Field</w:t>
      </w:r>
      <w:r>
        <w:rPr>
          <w:rFonts w:ascii="Courier New" w:hAnsi="Courier New" w:cs="Courier New"/>
          <w:color w:val="000000"/>
          <w:sz w:val="18"/>
          <w:szCs w:val="18"/>
        </w:rPr>
        <w:t>.</w:t>
      </w:r>
      <w:r>
        <w:rPr>
          <w:rFonts w:ascii="Courier New" w:hAnsi="Courier New" w:cs="Courier New"/>
          <w:color w:val="006633"/>
          <w:sz w:val="18"/>
          <w:szCs w:val="18"/>
        </w:rPr>
        <w:t>get</w:t>
      </w:r>
      <w:r>
        <w:rPr>
          <w:rFonts w:ascii="Courier New" w:hAnsi="Courier New" w:cs="Courier New"/>
          <w:color w:val="009900"/>
          <w:sz w:val="18"/>
          <w:szCs w:val="18"/>
        </w:rPr>
        <w:t>(</w:t>
      </w:r>
      <w:r>
        <w:rPr>
          <w:rFonts w:ascii="Courier New" w:hAnsi="Courier New" w:cs="Courier New"/>
          <w:b/>
          <w:bCs/>
          <w:color w:val="000000"/>
          <w:sz w:val="18"/>
          <w:szCs w:val="18"/>
        </w:rPr>
        <w:t>Field</w:t>
      </w:r>
      <w:r>
        <w:rPr>
          <w:rFonts w:ascii="Courier New" w:hAnsi="Courier New" w:cs="Courier New"/>
          <w:color w:val="000000"/>
          <w:sz w:val="18"/>
          <w:szCs w:val="18"/>
        </w:rPr>
        <w: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358</w:t>
      </w:r>
      <w:r>
        <w:rPr>
          <w:rFonts w:ascii="Courier New" w:hAnsi="Courier New" w:cs="Courier New"/>
          <w:color w:val="009900"/>
          <w:sz w:val="18"/>
          <w:szCs w:val="18"/>
        </w:rPr>
        <w:t>)</w:t>
      </w:r>
      <w:r>
        <w:rPr>
          <w:rFonts w:ascii="Courier New" w:hAnsi="Courier New" w:cs="Courier New"/>
          <w:color w:val="000000"/>
          <w:sz w:val="18"/>
          <w:szCs w:val="18"/>
        </w:rPr>
        <w:br/>
        <w:t>        at test.</w:t>
      </w:r>
      <w:r>
        <w:rPr>
          <w:rFonts w:ascii="Courier New" w:hAnsi="Courier New" w:cs="Courier New"/>
          <w:color w:val="006633"/>
          <w:sz w:val="18"/>
          <w:szCs w:val="18"/>
        </w:rPr>
        <w:t>ReflectionTest</w:t>
      </w:r>
      <w:r>
        <w:rPr>
          <w:rFonts w:ascii="Courier New" w:hAnsi="Courier New" w:cs="Courier New"/>
          <w:color w:val="000000"/>
          <w:sz w:val="18"/>
          <w:szCs w:val="18"/>
        </w:rPr>
        <w:t>.</w:t>
      </w:r>
      <w:r>
        <w:rPr>
          <w:rFonts w:ascii="Courier New" w:hAnsi="Courier New" w:cs="Courier New"/>
          <w:color w:val="006633"/>
          <w:sz w:val="18"/>
          <w:szCs w:val="18"/>
        </w:rPr>
        <w:t>main</w:t>
      </w:r>
      <w:r>
        <w:rPr>
          <w:rFonts w:ascii="Courier New" w:hAnsi="Courier New" w:cs="Courier New"/>
          <w:color w:val="009900"/>
          <w:sz w:val="18"/>
          <w:szCs w:val="18"/>
        </w:rPr>
        <w:t>(</w:t>
      </w:r>
      <w:r>
        <w:rPr>
          <w:rFonts w:ascii="Courier New" w:hAnsi="Courier New" w:cs="Courier New"/>
          <w:color w:val="000000"/>
          <w:sz w:val="18"/>
          <w:szCs w:val="18"/>
        </w:rPr>
        <w:t>ReflectionTest.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31</w:t>
      </w:r>
      <w:r>
        <w:rPr>
          <w:rFonts w:ascii="Courier New" w:hAnsi="Courier New" w:cs="Courier New"/>
          <w:color w:val="000000"/>
          <w:sz w:val="18"/>
          <w:szCs w:val="18"/>
        </w:rPr>
        <w:t>)</w:t>
      </w:r>
    </w:p>
    <w:p w:rsidR="0083382E" w:rsidRDefault="0083382E" w:rsidP="0083382E">
      <w:pPr>
        <w:rPr>
          <w:rFonts w:ascii="Trebuchet MS" w:hAnsi="Trebuchet MS"/>
          <w:color w:val="000000"/>
        </w:rPr>
      </w:pPr>
    </w:p>
    <w:p w:rsidR="0083382E" w:rsidRDefault="0083382E" w:rsidP="00FF6EA9">
      <w:pPr>
        <w:pStyle w:val="Heading2"/>
        <w:rPr>
          <w:rFonts w:ascii="Trebuchet MS" w:hAnsi="Trebuchet MS"/>
          <w:color w:val="000000"/>
        </w:rPr>
      </w:pPr>
      <w:bookmarkStart w:id="88" w:name="_Toc471372205"/>
      <w:r>
        <w:rPr>
          <w:b w:val="0"/>
          <w:bCs w:val="0"/>
          <w:color w:val="000000"/>
          <w:u w:val="single"/>
        </w:rPr>
        <w:t>Calling</w:t>
      </w:r>
      <w:r>
        <w:rPr>
          <w:rStyle w:val="apple-converted-space"/>
          <w:b w:val="0"/>
          <w:bCs w:val="0"/>
          <w:color w:val="000000"/>
          <w:u w:val="single"/>
        </w:rPr>
        <w:t> </w:t>
      </w:r>
      <w:r>
        <w:rPr>
          <w:b w:val="0"/>
          <w:bCs w:val="0"/>
          <w:color w:val="000000"/>
          <w:u w:val="single"/>
        </w:rPr>
        <w:t>private</w:t>
      </w:r>
      <w:r>
        <w:rPr>
          <w:rStyle w:val="apple-converted-space"/>
          <w:b w:val="0"/>
          <w:bCs w:val="0"/>
          <w:color w:val="000000"/>
          <w:u w:val="single"/>
        </w:rPr>
        <w:t> </w:t>
      </w:r>
      <w:r>
        <w:rPr>
          <w:b w:val="0"/>
          <w:bCs w:val="0"/>
          <w:color w:val="000000"/>
          <w:u w:val="single"/>
        </w:rPr>
        <w:t>methods in Java using reflection</w:t>
      </w:r>
      <w:bookmarkEnd w:id="88"/>
    </w:p>
    <w:p w:rsidR="0083382E" w:rsidRDefault="0083382E" w:rsidP="0083382E">
      <w:pPr>
        <w:rPr>
          <w:rFonts w:ascii="Trebuchet MS" w:hAnsi="Trebuchet MS"/>
          <w:color w:val="000000"/>
        </w:rPr>
      </w:pPr>
      <w:r>
        <w:rPr>
          <w:rFonts w:ascii="Arial" w:hAnsi="Arial" w:cs="Arial"/>
          <w:color w:val="000000"/>
          <w:sz w:val="18"/>
          <w:szCs w:val="18"/>
        </w:rPr>
        <w:t>In our last Java tutorial on Reflection we have seen</w:t>
      </w:r>
      <w:r>
        <w:rPr>
          <w:rStyle w:val="apple-converted-space"/>
          <w:rFonts w:ascii="Arial" w:hAnsi="Arial" w:cs="Arial"/>
          <w:color w:val="000000"/>
          <w:sz w:val="18"/>
          <w:szCs w:val="18"/>
        </w:rPr>
        <w:t> </w:t>
      </w:r>
      <w:hyperlink r:id="rId70" w:history="1">
        <w:r>
          <w:rPr>
            <w:rStyle w:val="Hyperlink"/>
            <w:rFonts w:ascii="Arial" w:hAnsi="Arial" w:cs="Arial"/>
            <w:color w:val="660099"/>
            <w:sz w:val="18"/>
            <w:szCs w:val="18"/>
          </w:rPr>
          <w:t>how to call a method by its String name</w:t>
        </w:r>
      </w:hyperlink>
      <w:r>
        <w:rPr>
          <w:rStyle w:val="apple-converted-space"/>
          <w:rFonts w:ascii="Arial" w:hAnsi="Arial" w:cs="Arial"/>
          <w:color w:val="000000"/>
          <w:sz w:val="18"/>
          <w:szCs w:val="18"/>
        </w:rPr>
        <w:t> </w:t>
      </w:r>
      <w:r>
        <w:rPr>
          <w:rFonts w:ascii="Arial" w:hAnsi="Arial" w:cs="Arial"/>
          <w:color w:val="000000"/>
          <w:sz w:val="18"/>
          <w:szCs w:val="18"/>
        </w:rPr>
        <w:t>and we will use that information here for invoking private method. Calling</w:t>
      </w:r>
      <w:r>
        <w:rPr>
          <w:rStyle w:val="apple-converted-space"/>
          <w:rFonts w:ascii="Arial" w:hAnsi="Arial" w:cs="Arial"/>
          <w:color w:val="000000"/>
          <w:sz w:val="18"/>
          <w:szCs w:val="18"/>
        </w:rPr>
        <w:t> </w:t>
      </w:r>
      <w:r>
        <w:rPr>
          <w:rFonts w:ascii="Courier New" w:hAnsi="Courier New" w:cs="Courier New"/>
          <w:color w:val="000000"/>
          <w:sz w:val="18"/>
          <w:szCs w:val="18"/>
        </w:rPr>
        <w:t>private</w:t>
      </w:r>
      <w:r>
        <w:rPr>
          <w:rStyle w:val="apple-converted-space"/>
          <w:rFonts w:ascii="Arial" w:hAnsi="Arial" w:cs="Arial"/>
          <w:color w:val="000000"/>
          <w:sz w:val="18"/>
          <w:szCs w:val="18"/>
        </w:rPr>
        <w:t> </w:t>
      </w:r>
      <w:r>
        <w:rPr>
          <w:rFonts w:ascii="Arial" w:hAnsi="Arial" w:cs="Arial"/>
          <w:color w:val="000000"/>
          <w:sz w:val="18"/>
          <w:szCs w:val="18"/>
        </w:rPr>
        <w:t>method using reflection is similar to accessing</w:t>
      </w:r>
      <w:r>
        <w:rPr>
          <w:rStyle w:val="apple-converted-space"/>
          <w:rFonts w:ascii="Arial" w:hAnsi="Arial" w:cs="Arial"/>
          <w:color w:val="000000"/>
          <w:sz w:val="18"/>
          <w:szCs w:val="18"/>
        </w:rPr>
        <w:t> </w:t>
      </w:r>
      <w:r>
        <w:rPr>
          <w:rFonts w:ascii="Courier New" w:hAnsi="Courier New" w:cs="Courier New"/>
          <w:color w:val="000000"/>
          <w:sz w:val="18"/>
          <w:szCs w:val="18"/>
        </w:rPr>
        <w:t>private</w:t>
      </w:r>
      <w:r>
        <w:rPr>
          <w:rStyle w:val="apple-converted-space"/>
          <w:rFonts w:ascii="Arial" w:hAnsi="Arial" w:cs="Arial"/>
          <w:color w:val="000000"/>
          <w:sz w:val="18"/>
          <w:szCs w:val="18"/>
        </w:rPr>
        <w:t> </w:t>
      </w:r>
      <w:r>
        <w:rPr>
          <w:rFonts w:ascii="Arial" w:hAnsi="Arial" w:cs="Arial"/>
          <w:color w:val="000000"/>
          <w:sz w:val="18"/>
          <w:szCs w:val="18"/>
        </w:rPr>
        <w:t>fields reflectively.</w:t>
      </w:r>
      <w:r>
        <w:rPr>
          <w:rStyle w:val="apple-converted-space"/>
          <w:rFonts w:ascii="Arial" w:hAnsi="Arial" w:cs="Arial"/>
          <w:color w:val="000000"/>
          <w:sz w:val="18"/>
          <w:szCs w:val="18"/>
        </w:rPr>
        <w:t> </w:t>
      </w:r>
      <w:r>
        <w:rPr>
          <w:rFonts w:ascii="Courier New" w:hAnsi="Courier New" w:cs="Courier New"/>
          <w:color w:val="000000"/>
          <w:sz w:val="18"/>
          <w:szCs w:val="18"/>
        </w:rPr>
        <w:t>Use getDeclaredMethods(String name, Class.. parameter)</w:t>
      </w:r>
      <w:r>
        <w:rPr>
          <w:rStyle w:val="apple-converted-space"/>
          <w:rFonts w:ascii="Arial" w:hAnsi="Arial" w:cs="Arial"/>
          <w:color w:val="000000"/>
          <w:sz w:val="18"/>
          <w:szCs w:val="18"/>
        </w:rPr>
        <w:t> </w:t>
      </w:r>
      <w:r>
        <w:rPr>
          <w:rFonts w:ascii="Arial" w:hAnsi="Arial" w:cs="Arial"/>
          <w:color w:val="000000"/>
          <w:sz w:val="18"/>
          <w:szCs w:val="18"/>
        </w:rPr>
        <w:t>to get declared</w:t>
      </w:r>
      <w:r>
        <w:rPr>
          <w:rStyle w:val="apple-converted-space"/>
          <w:rFonts w:ascii="Arial" w:hAnsi="Arial" w:cs="Arial"/>
          <w:color w:val="000000"/>
          <w:sz w:val="18"/>
          <w:szCs w:val="18"/>
        </w:rPr>
        <w:t> </w:t>
      </w:r>
      <w:r>
        <w:rPr>
          <w:rFonts w:ascii="Courier New" w:hAnsi="Courier New" w:cs="Courier New"/>
          <w:color w:val="000000"/>
          <w:sz w:val="18"/>
          <w:szCs w:val="18"/>
        </w:rPr>
        <w:t>private</w:t>
      </w:r>
      <w:r>
        <w:rPr>
          <w:rStyle w:val="apple-converted-space"/>
          <w:rFonts w:ascii="Arial" w:hAnsi="Arial" w:cs="Arial"/>
          <w:color w:val="000000"/>
          <w:sz w:val="18"/>
          <w:szCs w:val="18"/>
        </w:rPr>
        <w:t> </w:t>
      </w:r>
      <w:r>
        <w:rPr>
          <w:rFonts w:ascii="Arial" w:hAnsi="Arial" w:cs="Arial"/>
          <w:color w:val="000000"/>
          <w:sz w:val="18"/>
          <w:szCs w:val="18"/>
        </w:rPr>
        <w:t>method. pass all the argument type needed by method or nothing if method doesn't accept any argument. This will give you instance of</w:t>
      </w:r>
      <w:r>
        <w:rPr>
          <w:rStyle w:val="apple-converted-space"/>
          <w:rFonts w:ascii="Arial" w:hAnsi="Arial" w:cs="Arial"/>
          <w:color w:val="000000"/>
          <w:sz w:val="18"/>
          <w:szCs w:val="18"/>
        </w:rPr>
        <w:t> </w:t>
      </w:r>
      <w:r>
        <w:rPr>
          <w:rFonts w:ascii="Courier New" w:hAnsi="Courier New" w:cs="Courier New"/>
          <w:color w:val="000000"/>
          <w:sz w:val="18"/>
          <w:szCs w:val="18"/>
        </w:rPr>
        <w:t>java.lang.reflect.Method</w:t>
      </w:r>
      <w:r>
        <w:rPr>
          <w:rStyle w:val="apple-converted-space"/>
          <w:rFonts w:ascii="Arial" w:hAnsi="Arial" w:cs="Arial"/>
          <w:color w:val="000000"/>
          <w:sz w:val="18"/>
          <w:szCs w:val="18"/>
        </w:rPr>
        <w:t> </w:t>
      </w:r>
      <w:r>
        <w:rPr>
          <w:rFonts w:ascii="Arial" w:hAnsi="Arial" w:cs="Arial"/>
          <w:color w:val="000000"/>
          <w:sz w:val="18"/>
          <w:szCs w:val="18"/>
        </w:rPr>
        <w:t>which can than be used to call</w:t>
      </w:r>
      <w:r>
        <w:rPr>
          <w:rStyle w:val="apple-converted-space"/>
          <w:rFonts w:ascii="Arial" w:hAnsi="Arial" w:cs="Arial"/>
          <w:color w:val="000000"/>
          <w:sz w:val="18"/>
          <w:szCs w:val="18"/>
        </w:rPr>
        <w:t> </w:t>
      </w:r>
      <w:r>
        <w:rPr>
          <w:rFonts w:ascii="Courier New" w:hAnsi="Courier New" w:cs="Courier New"/>
          <w:color w:val="000000"/>
          <w:sz w:val="18"/>
          <w:szCs w:val="18"/>
        </w:rPr>
        <w:t>private</w:t>
      </w:r>
      <w:r>
        <w:rPr>
          <w:rStyle w:val="apple-converted-space"/>
          <w:rFonts w:ascii="Arial" w:hAnsi="Arial" w:cs="Arial"/>
          <w:color w:val="000000"/>
          <w:sz w:val="18"/>
          <w:szCs w:val="18"/>
        </w:rPr>
        <w:t> </w:t>
      </w:r>
      <w:r>
        <w:rPr>
          <w:rFonts w:ascii="Arial" w:hAnsi="Arial" w:cs="Arial"/>
          <w:color w:val="000000"/>
          <w:sz w:val="18"/>
          <w:szCs w:val="18"/>
        </w:rPr>
        <w:t>method using reflection, as shown in code example.</w:t>
      </w:r>
    </w:p>
    <w:p w:rsidR="0083382E" w:rsidRDefault="0083382E" w:rsidP="0083382E">
      <w:pPr>
        <w:rPr>
          <w:rFonts w:ascii="Trebuchet MS" w:hAnsi="Trebuchet MS"/>
          <w:color w:val="000000"/>
        </w:rPr>
      </w:pPr>
    </w:p>
    <w:p w:rsidR="0083382E" w:rsidRDefault="0083382E" w:rsidP="00FF6EA9">
      <w:pPr>
        <w:outlineLvl w:val="0"/>
        <w:rPr>
          <w:rFonts w:ascii="Trebuchet MS" w:hAnsi="Trebuchet MS"/>
          <w:color w:val="000000"/>
        </w:rPr>
      </w:pPr>
      <w:r>
        <w:rPr>
          <w:rFonts w:ascii="Arial" w:hAnsi="Arial" w:cs="Arial"/>
          <w:b/>
          <w:bCs/>
          <w:color w:val="000000"/>
          <w:sz w:val="18"/>
          <w:szCs w:val="18"/>
          <w:u w:val="single"/>
        </w:rPr>
        <w:t>Code example of accessing</w:t>
      </w:r>
      <w:r>
        <w:rPr>
          <w:rStyle w:val="apple-converted-space"/>
          <w:rFonts w:ascii="Arial" w:hAnsi="Arial" w:cs="Arial"/>
          <w:b/>
          <w:bCs/>
          <w:color w:val="000000"/>
          <w:sz w:val="18"/>
          <w:szCs w:val="18"/>
          <w:u w:val="single"/>
        </w:rPr>
        <w:t> </w:t>
      </w:r>
      <w:r>
        <w:rPr>
          <w:rFonts w:ascii="Courier New" w:hAnsi="Courier New" w:cs="Courier New"/>
          <w:b/>
          <w:bCs/>
          <w:color w:val="000000"/>
          <w:sz w:val="18"/>
          <w:szCs w:val="18"/>
          <w:u w:val="single"/>
        </w:rPr>
        <w:t>private</w:t>
      </w:r>
      <w:r>
        <w:rPr>
          <w:rStyle w:val="apple-converted-space"/>
          <w:rFonts w:ascii="Arial" w:hAnsi="Arial" w:cs="Arial"/>
          <w:b/>
          <w:bCs/>
          <w:color w:val="000000"/>
          <w:sz w:val="18"/>
          <w:szCs w:val="18"/>
          <w:u w:val="single"/>
        </w:rPr>
        <w:t> </w:t>
      </w:r>
      <w:r>
        <w:rPr>
          <w:rFonts w:ascii="Arial" w:hAnsi="Arial" w:cs="Arial"/>
          <w:b/>
          <w:bCs/>
          <w:color w:val="000000"/>
          <w:sz w:val="18"/>
          <w:szCs w:val="18"/>
          <w:u w:val="single"/>
        </w:rPr>
        <w:t>field and method using reflection</w:t>
      </w:r>
    </w:p>
    <w:p w:rsidR="0083382E" w:rsidRDefault="0083382E" w:rsidP="0083382E">
      <w:pPr>
        <w:rPr>
          <w:rFonts w:ascii="Trebuchet MS" w:hAnsi="Trebuchet MS"/>
          <w:color w:val="000000"/>
        </w:rPr>
      </w:pPr>
    </w:p>
    <w:p w:rsidR="0083382E" w:rsidRDefault="0083382E" w:rsidP="009375F8">
      <w:pPr>
        <w:shd w:val="clear" w:color="auto" w:fill="F3F3F3"/>
        <w:spacing w:line="240" w:lineRule="auto"/>
        <w:contextualSpacing/>
        <w:rPr>
          <w:rFonts w:ascii="Trebuchet MS" w:hAnsi="Trebuchet MS"/>
          <w:color w:val="000000"/>
        </w:rPr>
      </w:pPr>
      <w:r>
        <w:rPr>
          <w:rFonts w:ascii="Courier New" w:hAnsi="Courier New" w:cs="Courier New"/>
          <w:b/>
          <w:bCs/>
          <w:color w:val="000000"/>
          <w:sz w:val="18"/>
          <w:szCs w:val="18"/>
        </w:rPr>
        <w:t>package test;</w:t>
      </w:r>
    </w:p>
    <w:p w:rsidR="0083382E" w:rsidRDefault="0083382E" w:rsidP="009375F8">
      <w:pPr>
        <w:shd w:val="clear" w:color="auto" w:fill="F3F3F3"/>
        <w:spacing w:line="240" w:lineRule="auto"/>
        <w:contextualSpacing/>
        <w:rPr>
          <w:rFonts w:ascii="Trebuchet MS" w:hAnsi="Trebuchet MS"/>
          <w:color w:val="000000"/>
        </w:rPr>
      </w:pPr>
      <w:r>
        <w:rPr>
          <w:rFonts w:ascii="Courier New" w:hAnsi="Courier New" w:cs="Courier New"/>
          <w:b/>
          <w:bCs/>
          <w:color w:val="000000"/>
          <w:sz w:val="18"/>
          <w:szCs w:val="18"/>
        </w:rPr>
        <w:t>import</w:t>
      </w:r>
      <w:r>
        <w:rPr>
          <w:rStyle w:val="apple-converted-space"/>
          <w:rFonts w:ascii="Courier New" w:hAnsi="Courier New" w:cs="Courier New"/>
          <w:color w:val="000000"/>
          <w:sz w:val="18"/>
          <w:szCs w:val="18"/>
        </w:rPr>
        <w:t> </w:t>
      </w:r>
      <w:r>
        <w:rPr>
          <w:rFonts w:ascii="Courier New" w:hAnsi="Courier New" w:cs="Courier New"/>
          <w:color w:val="006699"/>
          <w:sz w:val="18"/>
          <w:szCs w:val="18"/>
        </w:rPr>
        <w:t>java.lang.reflect.Field</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import</w:t>
      </w:r>
      <w:r>
        <w:rPr>
          <w:rStyle w:val="apple-converted-space"/>
          <w:rFonts w:ascii="Courier New" w:hAnsi="Courier New" w:cs="Courier New"/>
          <w:color w:val="000000"/>
          <w:sz w:val="18"/>
          <w:szCs w:val="18"/>
        </w:rPr>
        <w:t> </w:t>
      </w:r>
      <w:r>
        <w:rPr>
          <w:rFonts w:ascii="Courier New" w:hAnsi="Courier New" w:cs="Courier New"/>
          <w:color w:val="006699"/>
          <w:sz w:val="18"/>
          <w:szCs w:val="18"/>
        </w:rPr>
        <w:t>java.lang.reflect.InvocationTargetException</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import</w:t>
      </w:r>
      <w:r>
        <w:rPr>
          <w:rStyle w:val="apple-converted-space"/>
          <w:rFonts w:ascii="Courier New" w:hAnsi="Courier New" w:cs="Courier New"/>
          <w:color w:val="000000"/>
          <w:sz w:val="18"/>
          <w:szCs w:val="18"/>
        </w:rPr>
        <w:t> </w:t>
      </w:r>
      <w:r>
        <w:rPr>
          <w:rFonts w:ascii="Courier New" w:hAnsi="Courier New" w:cs="Courier New"/>
          <w:color w:val="006699"/>
          <w:sz w:val="18"/>
          <w:szCs w:val="18"/>
        </w:rPr>
        <w:t>java.lang.reflect.Method</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import</w:t>
      </w:r>
      <w:r>
        <w:rPr>
          <w:rStyle w:val="apple-converted-space"/>
          <w:rFonts w:ascii="Courier New" w:hAnsi="Courier New" w:cs="Courier New"/>
          <w:color w:val="000000"/>
          <w:sz w:val="18"/>
          <w:szCs w:val="18"/>
        </w:rPr>
        <w:t> </w:t>
      </w:r>
      <w:r>
        <w:rPr>
          <w:rFonts w:ascii="Courier New" w:hAnsi="Courier New" w:cs="Courier New"/>
          <w:color w:val="006699"/>
          <w:sz w:val="18"/>
          <w:szCs w:val="18"/>
        </w:rPr>
        <w:t>java.util.Arrays</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import</w:t>
      </w:r>
      <w:r>
        <w:rPr>
          <w:rStyle w:val="apple-converted-space"/>
          <w:rFonts w:ascii="Courier New" w:hAnsi="Courier New" w:cs="Courier New"/>
          <w:color w:val="000000"/>
          <w:sz w:val="18"/>
          <w:szCs w:val="18"/>
        </w:rPr>
        <w:t> </w:t>
      </w:r>
      <w:r>
        <w:rPr>
          <w:rFonts w:ascii="Courier New" w:hAnsi="Courier New" w:cs="Courier New"/>
          <w:color w:val="006699"/>
          <w:sz w:val="18"/>
          <w:szCs w:val="18"/>
        </w:rPr>
        <w:t>java.util.logging.Level</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import</w:t>
      </w:r>
      <w:r>
        <w:rPr>
          <w:rStyle w:val="apple-converted-space"/>
          <w:rFonts w:ascii="Courier New" w:hAnsi="Courier New" w:cs="Courier New"/>
          <w:color w:val="000000"/>
          <w:sz w:val="18"/>
          <w:szCs w:val="18"/>
        </w:rPr>
        <w:t> </w:t>
      </w:r>
      <w:r>
        <w:rPr>
          <w:rFonts w:ascii="Courier New" w:hAnsi="Courier New" w:cs="Courier New"/>
          <w:color w:val="006699"/>
          <w:sz w:val="18"/>
          <w:szCs w:val="18"/>
        </w:rPr>
        <w:t>java.util.logging.Logger</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ReflectionTest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void</w:t>
      </w:r>
      <w:r>
        <w:rPr>
          <w:rStyle w:val="apple-converted-space"/>
          <w:rFonts w:ascii="Courier New" w:hAnsi="Courier New" w:cs="Courier New"/>
          <w:color w:val="000000"/>
          <w:sz w:val="18"/>
          <w:szCs w:val="18"/>
        </w:rPr>
        <w:t> </w:t>
      </w:r>
      <w:r>
        <w:rPr>
          <w:rFonts w:ascii="Courier New" w:hAnsi="Courier New" w:cs="Courier New"/>
          <w:color w:val="000000"/>
          <w:sz w:val="18"/>
          <w:szCs w:val="18"/>
        </w:rPr>
        <w:t>main</w:t>
      </w:r>
      <w:r>
        <w:rPr>
          <w:rFonts w:ascii="Courier New" w:hAnsi="Courier New" w:cs="Courier New"/>
          <w:color w:val="009900"/>
          <w:sz w:val="18"/>
          <w:szCs w:val="18"/>
        </w:rPr>
        <w:t>(</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args</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throws</w:t>
      </w:r>
      <w:r>
        <w:rPr>
          <w:rStyle w:val="apple-converted-space"/>
          <w:rFonts w:ascii="Courier New" w:hAnsi="Courier New" w:cs="Courier New"/>
          <w:color w:val="000000"/>
          <w:sz w:val="18"/>
          <w:szCs w:val="18"/>
        </w:rPr>
        <w:t> </w:t>
      </w:r>
      <w:hyperlink r:id="rId71" w:history="1">
        <w:r>
          <w:rPr>
            <w:rStyle w:val="Hyperlink"/>
            <w:rFonts w:ascii="Courier New" w:hAnsi="Courier New" w:cs="Courier New"/>
            <w:b/>
            <w:bCs/>
            <w:color w:val="003399"/>
            <w:sz w:val="18"/>
            <w:szCs w:val="18"/>
          </w:rPr>
          <w:t>ClassNotFoundException</w:t>
        </w:r>
      </w:hyperlink>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Fonts w:ascii="Courier New" w:hAnsi="Courier New" w:cs="Courier New"/>
          <w:color w:val="339933"/>
          <w:sz w:val="18"/>
          <w:szCs w:val="18"/>
        </w:rPr>
        <w:t>&lt;</w:t>
      </w:r>
      <w:r>
        <w:rPr>
          <w:rFonts w:ascii="Courier New" w:hAnsi="Courier New" w:cs="Courier New"/>
          <w:color w:val="000000"/>
          <w:sz w:val="18"/>
          <w:szCs w:val="18"/>
        </w:rPr>
        <w:t>Person</w:t>
      </w:r>
      <w:r>
        <w:rPr>
          <w:rFonts w:ascii="Courier New" w:hAnsi="Courier New" w:cs="Courier New"/>
          <w:color w:val="339933"/>
          <w:sz w:val="18"/>
          <w:szCs w:val="18"/>
        </w:rPr>
        <w:t>&gt;</w:t>
      </w:r>
      <w:r>
        <w:rPr>
          <w:rStyle w:val="apple-converted-space"/>
          <w:rFonts w:ascii="Courier New" w:hAnsi="Courier New" w:cs="Courier New"/>
          <w:color w:val="000000"/>
          <w:sz w:val="18"/>
          <w:szCs w:val="18"/>
        </w:rPr>
        <w:t> </w:t>
      </w:r>
      <w:r>
        <w:rPr>
          <w:rFonts w:ascii="Courier New" w:hAnsi="Courier New" w:cs="Courier New"/>
          <w:color w:val="000000"/>
          <w:sz w:val="18"/>
          <w:szCs w:val="18"/>
        </w:rPr>
        <w:t>person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hyperlink r:id="rId72" w:history="1">
        <w:r>
          <w:rPr>
            <w:rStyle w:val="Hyperlink"/>
            <w:rFonts w:ascii="Courier New" w:hAnsi="Courier New" w:cs="Courier New"/>
            <w:b/>
            <w:bCs/>
            <w:color w:val="003399"/>
            <w:sz w:val="18"/>
            <w:szCs w:val="18"/>
          </w:rPr>
          <w:t>Class</w:t>
        </w:r>
      </w:hyperlink>
      <w:r>
        <w:rPr>
          <w:rFonts w:ascii="Courier New" w:hAnsi="Courier New" w:cs="Courier New"/>
          <w:color w:val="339933"/>
          <w:sz w:val="18"/>
          <w:szCs w:val="18"/>
        </w:rPr>
        <w:t>&lt;</w:t>
      </w:r>
      <w:r>
        <w:rPr>
          <w:rFonts w:ascii="Courier New" w:hAnsi="Courier New" w:cs="Courier New"/>
          <w:color w:val="000000"/>
          <w:sz w:val="18"/>
          <w:szCs w:val="18"/>
        </w:rPr>
        <w:t>Person</w:t>
      </w:r>
      <w:r>
        <w:rPr>
          <w:rFonts w:ascii="Courier New" w:hAnsi="Courier New" w:cs="Courier New"/>
          <w:color w:val="339933"/>
          <w:sz w:val="18"/>
          <w:szCs w:val="18"/>
        </w:rPr>
        <w:t>&gt;</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forName</w:t>
      </w:r>
      <w:r>
        <w:rPr>
          <w:rFonts w:ascii="Courier New" w:hAnsi="Courier New" w:cs="Courier New"/>
          <w:color w:val="009900"/>
          <w:sz w:val="18"/>
          <w:szCs w:val="18"/>
        </w:rPr>
        <w:t>(</w:t>
      </w:r>
      <w:r>
        <w:rPr>
          <w:rFonts w:ascii="Courier New" w:hAnsi="Courier New" w:cs="Courier New"/>
          <w:color w:val="0000FF"/>
          <w:sz w:val="18"/>
          <w:szCs w:val="18"/>
        </w:rPr>
        <w:t>"test.Person"</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//getFields() does not return private field</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"Fields :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Arrays</w:t>
      </w:r>
      <w:r>
        <w:rPr>
          <w:rFonts w:ascii="Courier New" w:hAnsi="Courier New" w:cs="Courier New"/>
          <w:color w:val="000000"/>
          <w:sz w:val="18"/>
          <w:szCs w:val="18"/>
        </w:rPr>
        <w:t>.</w:t>
      </w:r>
      <w:r>
        <w:rPr>
          <w:rFonts w:ascii="Courier New" w:hAnsi="Courier New" w:cs="Courier New"/>
          <w:color w:val="006633"/>
          <w:sz w:val="18"/>
          <w:szCs w:val="18"/>
        </w:rPr>
        <w:t>toString</w:t>
      </w:r>
      <w:r>
        <w:rPr>
          <w:rFonts w:ascii="Courier New" w:hAnsi="Courier New" w:cs="Courier New"/>
          <w:color w:val="009900"/>
          <w:sz w:val="18"/>
          <w:szCs w:val="18"/>
        </w:rPr>
        <w:t>(</w:t>
      </w:r>
      <w:r>
        <w:rPr>
          <w:rFonts w:ascii="Courier New" w:hAnsi="Courier New" w:cs="Courier New"/>
          <w:color w:val="000000"/>
          <w:sz w:val="18"/>
          <w:szCs w:val="18"/>
        </w:rPr>
        <w:t>person.</w:t>
      </w:r>
      <w:r>
        <w:rPr>
          <w:rFonts w:ascii="Courier New" w:hAnsi="Courier New" w:cs="Courier New"/>
          <w:color w:val="006633"/>
          <w:sz w:val="18"/>
          <w:szCs w:val="18"/>
        </w:rPr>
        <w:t>getFields</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//getDeclaredFields() return both private and non private fields using reflection</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"Declared Fields :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Arrays</w:t>
      </w:r>
      <w:r>
        <w:rPr>
          <w:rFonts w:ascii="Courier New" w:hAnsi="Courier New" w:cs="Courier New"/>
          <w:color w:val="000000"/>
          <w:sz w:val="18"/>
          <w:szCs w:val="18"/>
        </w:rPr>
        <w:t>.</w:t>
      </w:r>
      <w:r>
        <w:rPr>
          <w:rFonts w:ascii="Courier New" w:hAnsi="Courier New" w:cs="Courier New"/>
          <w:color w:val="006633"/>
          <w:sz w:val="18"/>
          <w:szCs w:val="18"/>
        </w:rPr>
        <w:t>toString</w:t>
      </w:r>
      <w:r>
        <w:rPr>
          <w:rFonts w:ascii="Courier New" w:hAnsi="Courier New" w:cs="Courier New"/>
          <w:color w:val="009900"/>
          <w:sz w:val="18"/>
          <w:szCs w:val="18"/>
        </w:rPr>
        <w:t>(</w:t>
      </w:r>
      <w:r>
        <w:rPr>
          <w:rFonts w:ascii="Courier New" w:hAnsi="Courier New" w:cs="Courier New"/>
          <w:color w:val="000000"/>
          <w:sz w:val="18"/>
          <w:szCs w:val="18"/>
        </w:rPr>
        <w:t>person.</w:t>
      </w:r>
      <w:r>
        <w:rPr>
          <w:rFonts w:ascii="Courier New" w:hAnsi="Courier New" w:cs="Courier New"/>
          <w:color w:val="006633"/>
          <w:sz w:val="18"/>
          <w:szCs w:val="18"/>
        </w:rPr>
        <w:t>getDeclaredFields</w:t>
      </w:r>
      <w:r>
        <w:rPr>
          <w:rFonts w:ascii="Courier New" w:hAnsi="Courier New" w:cs="Courier New"/>
          <w:color w:val="009900"/>
          <w:sz w:val="18"/>
          <w:szCs w:val="18"/>
        </w:rPr>
        <w:t>()))</w:t>
      </w:r>
      <w:r>
        <w:rPr>
          <w:rFonts w:ascii="Courier New" w:hAnsi="Courier New" w:cs="Courier New"/>
          <w:color w:val="339933"/>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//getDeclaredMethods() return both private and non private methods using reflection</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"Declared methods :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Arrays</w:t>
      </w:r>
      <w:r>
        <w:rPr>
          <w:rFonts w:ascii="Courier New" w:hAnsi="Courier New" w:cs="Courier New"/>
          <w:color w:val="000000"/>
          <w:sz w:val="18"/>
          <w:szCs w:val="18"/>
        </w:rPr>
        <w:t>.</w:t>
      </w:r>
      <w:r>
        <w:rPr>
          <w:rFonts w:ascii="Courier New" w:hAnsi="Courier New" w:cs="Courier New"/>
          <w:color w:val="006633"/>
          <w:sz w:val="18"/>
          <w:szCs w:val="18"/>
        </w:rPr>
        <w:t>toString</w:t>
      </w:r>
      <w:r>
        <w:rPr>
          <w:rFonts w:ascii="Courier New" w:hAnsi="Courier New" w:cs="Courier New"/>
          <w:color w:val="009900"/>
          <w:sz w:val="18"/>
          <w:szCs w:val="18"/>
        </w:rPr>
        <w:t>(</w:t>
      </w:r>
      <w:r>
        <w:rPr>
          <w:rFonts w:ascii="Courier New" w:hAnsi="Courier New" w:cs="Courier New"/>
          <w:color w:val="000000"/>
          <w:sz w:val="18"/>
          <w:szCs w:val="18"/>
        </w:rPr>
        <w:t>person.</w:t>
      </w:r>
      <w:r>
        <w:rPr>
          <w:rFonts w:ascii="Courier New" w:hAnsi="Courier New" w:cs="Courier New"/>
          <w:color w:val="006633"/>
          <w:sz w:val="18"/>
          <w:szCs w:val="18"/>
        </w:rPr>
        <w:t>getDeclaredMethods</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try</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lastRenderedPageBreak/>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//accessing value of private field using reflection in Java</w:t>
      </w:r>
      <w:r>
        <w:rPr>
          <w:rFonts w:ascii="Courier New" w:hAnsi="Courier New" w:cs="Courier New"/>
          <w:color w:val="000000"/>
          <w:sz w:val="18"/>
          <w:szCs w:val="18"/>
        </w:rPr>
        <w:br/>
        <w:t>            Person privateRyan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color w:val="000000"/>
          <w:sz w:val="18"/>
          <w:szCs w:val="18"/>
        </w:rPr>
        <w:t>Person</w:t>
      </w:r>
      <w:r>
        <w:rPr>
          <w:rFonts w:ascii="Courier New" w:hAnsi="Courier New" w:cs="Courier New"/>
          <w:color w:val="009900"/>
          <w:sz w:val="18"/>
          <w:szCs w:val="18"/>
        </w:rPr>
        <w:t>(</w:t>
      </w:r>
      <w:r>
        <w:rPr>
          <w:rFonts w:ascii="Courier New" w:hAnsi="Courier New" w:cs="Courier New"/>
          <w:color w:val="0000FF"/>
          <w:sz w:val="18"/>
          <w:szCs w:val="18"/>
        </w:rPr>
        <w:t>"John"</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00FF"/>
          <w:sz w:val="18"/>
          <w:szCs w:val="18"/>
        </w:rPr>
        <w:t>"8989736353"</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Field</w:t>
      </w:r>
      <w:r>
        <w:rPr>
          <w:rStyle w:val="apple-converted-space"/>
          <w:rFonts w:ascii="Courier New" w:hAnsi="Courier New" w:cs="Courier New"/>
          <w:color w:val="000000"/>
          <w:sz w:val="18"/>
          <w:szCs w:val="18"/>
        </w:rPr>
        <w:t> </w:t>
      </w:r>
      <w:r>
        <w:rPr>
          <w:rFonts w:ascii="Courier New" w:hAnsi="Courier New" w:cs="Courier New"/>
          <w:color w:val="000000"/>
          <w:sz w:val="18"/>
          <w:szCs w:val="18"/>
        </w:rPr>
        <w:t>privateField = person.</w:t>
      </w:r>
      <w:r>
        <w:rPr>
          <w:rFonts w:ascii="Courier New" w:hAnsi="Courier New" w:cs="Courier New"/>
          <w:color w:val="006633"/>
          <w:sz w:val="18"/>
          <w:szCs w:val="18"/>
        </w:rPr>
        <w:t>getDeclaredField</w:t>
      </w:r>
      <w:r>
        <w:rPr>
          <w:rFonts w:ascii="Courier New" w:hAnsi="Courier New" w:cs="Courier New"/>
          <w:color w:val="009900"/>
          <w:sz w:val="18"/>
          <w:szCs w:val="18"/>
        </w:rPr>
        <w:t>(</w:t>
      </w:r>
      <w:r>
        <w:rPr>
          <w:rFonts w:ascii="Courier New" w:hAnsi="Courier New" w:cs="Courier New"/>
          <w:color w:val="0000FF"/>
          <w:sz w:val="18"/>
          <w:szCs w:val="18"/>
        </w:rPr>
        <w:t>"phone"</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//this call allows private fields to be accessed via reflection</w:t>
      </w:r>
      <w:r>
        <w:rPr>
          <w:rFonts w:ascii="Courier New" w:hAnsi="Courier New" w:cs="Courier New"/>
          <w:color w:val="000000"/>
          <w:sz w:val="18"/>
          <w:szCs w:val="18"/>
        </w:rPr>
        <w:br/>
        <w:t>            privateField.</w:t>
      </w:r>
      <w:r>
        <w:rPr>
          <w:rFonts w:ascii="Courier New" w:hAnsi="Courier New" w:cs="Courier New"/>
          <w:color w:val="006633"/>
          <w:sz w:val="18"/>
          <w:szCs w:val="18"/>
        </w:rPr>
        <w:t>setAccessible</w:t>
      </w:r>
      <w:r>
        <w:rPr>
          <w:rFonts w:ascii="Courier New" w:hAnsi="Courier New" w:cs="Courier New"/>
          <w:color w:val="009900"/>
          <w:sz w:val="18"/>
          <w:szCs w:val="18"/>
        </w:rPr>
        <w:t>(</w:t>
      </w:r>
      <w:r>
        <w:rPr>
          <w:rFonts w:ascii="Courier New" w:hAnsi="Courier New" w:cs="Courier New"/>
          <w:b/>
          <w:bCs/>
          <w:color w:val="006600"/>
          <w:sz w:val="18"/>
          <w:szCs w:val="18"/>
        </w:rPr>
        <w:t>true</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//getting value of private field using reflection</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value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b/>
          <w:bCs/>
          <w:color w:val="000000"/>
          <w:sz w:val="18"/>
          <w:szCs w:val="18"/>
        </w:rPr>
        <w:t>String</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privateField.</w:t>
      </w:r>
      <w:r>
        <w:rPr>
          <w:rFonts w:ascii="Courier New" w:hAnsi="Courier New" w:cs="Courier New"/>
          <w:color w:val="006633"/>
          <w:sz w:val="18"/>
          <w:szCs w:val="18"/>
        </w:rPr>
        <w:t>get</w:t>
      </w:r>
      <w:r>
        <w:rPr>
          <w:rFonts w:ascii="Courier New" w:hAnsi="Courier New" w:cs="Courier New"/>
          <w:color w:val="009900"/>
          <w:sz w:val="18"/>
          <w:szCs w:val="18"/>
        </w:rPr>
        <w:t>(</w:t>
      </w:r>
      <w:r>
        <w:rPr>
          <w:rFonts w:ascii="Courier New" w:hAnsi="Courier New" w:cs="Courier New"/>
          <w:color w:val="000000"/>
          <w:sz w:val="18"/>
          <w:szCs w:val="18"/>
        </w:rPr>
        <w:t>privateRyan</w:t>
      </w:r>
      <w:r>
        <w:rPr>
          <w:rFonts w:ascii="Courier New" w:hAnsi="Courier New" w:cs="Courier New"/>
          <w:color w:val="009900"/>
          <w:sz w:val="18"/>
          <w:szCs w:val="18"/>
        </w:rPr>
        <w:t>)</w:t>
      </w:r>
      <w:r>
        <w:rPr>
          <w:rFonts w:ascii="Courier New" w:hAnsi="Courier New" w:cs="Courier New"/>
          <w:color w:val="339933"/>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//print value of private field using reflection</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hyperlink r:id="rId73" w:history="1">
        <w:r>
          <w:rPr>
            <w:rStyle w:val="Hyperlink"/>
            <w:rFonts w:ascii="Courier New" w:hAnsi="Courier New" w:cs="Courier New"/>
            <w:b/>
            <w:bCs/>
            <w:color w:val="003399"/>
            <w:sz w:val="18"/>
            <w:szCs w:val="18"/>
          </w:rPr>
          <w:t>System</w:t>
        </w:r>
      </w:hyperlink>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"private field: "</w:t>
      </w:r>
      <w:r>
        <w:rPr>
          <w:rStyle w:val="apple-converted-space"/>
          <w:rFonts w:ascii="Courier New" w:hAnsi="Courier New" w:cs="Courier New"/>
          <w:color w:val="000000"/>
          <w:sz w:val="18"/>
          <w:szCs w:val="18"/>
        </w:rPr>
        <w:t> </w:t>
      </w:r>
      <w:r>
        <w:rPr>
          <w:rFonts w:ascii="Courier New" w:hAnsi="Courier New" w:cs="Courier New"/>
          <w:color w:val="000000"/>
          <w:sz w:val="18"/>
          <w:szCs w:val="18"/>
        </w:rPr>
        <w:t>+ privateField +</w:t>
      </w:r>
      <w:r>
        <w:rPr>
          <w:rStyle w:val="apple-converted-space"/>
          <w:rFonts w:ascii="Courier New" w:hAnsi="Courier New" w:cs="Courier New"/>
          <w:color w:val="000000"/>
          <w:sz w:val="18"/>
          <w:szCs w:val="18"/>
        </w:rPr>
        <w:t> </w:t>
      </w:r>
      <w:r>
        <w:rPr>
          <w:rFonts w:ascii="Courier New" w:hAnsi="Courier New" w:cs="Courier New"/>
          <w:color w:val="0000FF"/>
          <w:sz w:val="18"/>
          <w:szCs w:val="18"/>
        </w:rPr>
        <w:t>" value: "</w:t>
      </w:r>
      <w:r>
        <w:rPr>
          <w:rStyle w:val="apple-converted-space"/>
          <w:rFonts w:ascii="Courier New" w:hAnsi="Courier New" w:cs="Courier New"/>
          <w:color w:val="000000"/>
          <w:sz w:val="18"/>
          <w:szCs w:val="18"/>
        </w:rPr>
        <w:t> </w:t>
      </w:r>
      <w:r>
        <w:rPr>
          <w:rFonts w:ascii="Courier New" w:hAnsi="Courier New" w:cs="Courier New"/>
          <w:color w:val="000000"/>
          <w:sz w:val="18"/>
          <w:szCs w:val="18"/>
        </w:rPr>
        <w:t>+ value</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//accessing private method using reflection</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Method</w:t>
      </w:r>
      <w:r>
        <w:rPr>
          <w:rStyle w:val="apple-converted-space"/>
          <w:rFonts w:ascii="Courier New" w:hAnsi="Courier New" w:cs="Courier New"/>
          <w:color w:val="000000"/>
          <w:sz w:val="18"/>
          <w:szCs w:val="18"/>
        </w:rPr>
        <w:t> </w:t>
      </w:r>
      <w:r>
        <w:rPr>
          <w:rFonts w:ascii="Courier New" w:hAnsi="Courier New" w:cs="Courier New"/>
          <w:color w:val="000000"/>
          <w:sz w:val="18"/>
          <w:szCs w:val="18"/>
        </w:rPr>
        <w:t>privateMethod = person.</w:t>
      </w:r>
      <w:r>
        <w:rPr>
          <w:rFonts w:ascii="Courier New" w:hAnsi="Courier New" w:cs="Courier New"/>
          <w:color w:val="006633"/>
          <w:sz w:val="18"/>
          <w:szCs w:val="18"/>
        </w:rPr>
        <w:t>getDeclaredMethod</w:t>
      </w:r>
      <w:r>
        <w:rPr>
          <w:rFonts w:ascii="Courier New" w:hAnsi="Courier New" w:cs="Courier New"/>
          <w:color w:val="009900"/>
          <w:sz w:val="18"/>
          <w:szCs w:val="18"/>
        </w:rPr>
        <w:t>(</w:t>
      </w:r>
      <w:r>
        <w:rPr>
          <w:rFonts w:ascii="Courier New" w:hAnsi="Courier New" w:cs="Courier New"/>
          <w:color w:val="0000FF"/>
          <w:sz w:val="18"/>
          <w:szCs w:val="18"/>
        </w:rPr>
        <w:t>"call"</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//making private method accessible using reflection</w:t>
      </w:r>
      <w:r>
        <w:rPr>
          <w:rFonts w:ascii="Courier New" w:hAnsi="Courier New" w:cs="Courier New"/>
          <w:color w:val="000000"/>
          <w:sz w:val="18"/>
          <w:szCs w:val="18"/>
        </w:rPr>
        <w:br/>
        <w:t>            privateMethod.</w:t>
      </w:r>
      <w:r>
        <w:rPr>
          <w:rFonts w:ascii="Courier New" w:hAnsi="Courier New" w:cs="Courier New"/>
          <w:color w:val="006633"/>
          <w:sz w:val="18"/>
          <w:szCs w:val="18"/>
        </w:rPr>
        <w:t>setAccessible</w:t>
      </w:r>
      <w:r>
        <w:rPr>
          <w:rFonts w:ascii="Courier New" w:hAnsi="Courier New" w:cs="Courier New"/>
          <w:color w:val="009900"/>
          <w:sz w:val="18"/>
          <w:szCs w:val="18"/>
        </w:rPr>
        <w:t>(</w:t>
      </w:r>
      <w:r>
        <w:rPr>
          <w:rFonts w:ascii="Courier New" w:hAnsi="Courier New" w:cs="Courier New"/>
          <w:b/>
          <w:bCs/>
          <w:color w:val="006600"/>
          <w:sz w:val="18"/>
          <w:szCs w:val="18"/>
        </w:rPr>
        <w:t>true</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//calling private method using reflection in java</w:t>
      </w:r>
      <w:r>
        <w:rPr>
          <w:rFonts w:ascii="Courier New" w:hAnsi="Courier New" w:cs="Courier New"/>
          <w:color w:val="000000"/>
          <w:sz w:val="18"/>
          <w:szCs w:val="18"/>
        </w:rPr>
        <w:br/>
        <w:t>            privateMethod.</w:t>
      </w:r>
      <w:r>
        <w:rPr>
          <w:rFonts w:ascii="Courier New" w:hAnsi="Courier New" w:cs="Courier New"/>
          <w:color w:val="006633"/>
          <w:sz w:val="18"/>
          <w:szCs w:val="18"/>
        </w:rPr>
        <w:t>invoke</w:t>
      </w:r>
      <w:r>
        <w:rPr>
          <w:rFonts w:ascii="Courier New" w:hAnsi="Courier New" w:cs="Courier New"/>
          <w:color w:val="009900"/>
          <w:sz w:val="18"/>
          <w:szCs w:val="18"/>
        </w:rPr>
        <w:t>(</w:t>
      </w:r>
      <w:r>
        <w:rPr>
          <w:rFonts w:ascii="Courier New" w:hAnsi="Courier New" w:cs="Courier New"/>
          <w:color w:val="000000"/>
          <w:sz w:val="18"/>
          <w:szCs w:val="18"/>
        </w:rPr>
        <w:t>privateRyan</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catch</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b/>
          <w:bCs/>
          <w:color w:val="000000"/>
          <w:sz w:val="18"/>
          <w:szCs w:val="18"/>
        </w:rPr>
        <w:t>InvocationTargetException</w:t>
      </w:r>
      <w:r>
        <w:rPr>
          <w:rStyle w:val="apple-converted-space"/>
          <w:rFonts w:ascii="Courier New" w:hAnsi="Courier New" w:cs="Courier New"/>
          <w:color w:val="000000"/>
          <w:sz w:val="18"/>
          <w:szCs w:val="18"/>
        </w:rPr>
        <w:t> </w:t>
      </w:r>
      <w:r>
        <w:rPr>
          <w:rFonts w:ascii="Courier New" w:hAnsi="Courier New" w:cs="Courier New"/>
          <w:color w:val="000000"/>
          <w:sz w:val="18"/>
          <w:szCs w:val="18"/>
        </w:rPr>
        <w:t>ex</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Logger</w:t>
      </w:r>
      <w:r>
        <w:rPr>
          <w:rFonts w:ascii="Courier New" w:hAnsi="Courier New" w:cs="Courier New"/>
          <w:color w:val="000000"/>
          <w:sz w:val="18"/>
          <w:szCs w:val="18"/>
        </w:rPr>
        <w:t>.</w:t>
      </w:r>
      <w:r>
        <w:rPr>
          <w:rFonts w:ascii="Courier New" w:hAnsi="Courier New" w:cs="Courier New"/>
          <w:color w:val="006633"/>
          <w:sz w:val="18"/>
          <w:szCs w:val="18"/>
        </w:rPr>
        <w:t>getLogger</w:t>
      </w:r>
      <w:r>
        <w:rPr>
          <w:rFonts w:ascii="Courier New" w:hAnsi="Courier New" w:cs="Courier New"/>
          <w:color w:val="009900"/>
          <w:sz w:val="18"/>
          <w:szCs w:val="18"/>
        </w:rPr>
        <w:t>(</w:t>
      </w:r>
      <w:r>
        <w:rPr>
          <w:rFonts w:ascii="Courier New" w:hAnsi="Courier New" w:cs="Courier New"/>
          <w:color w:val="000000"/>
          <w:sz w:val="18"/>
          <w:szCs w:val="18"/>
        </w:rPr>
        <w:t>ReflectionTest.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getName</w:t>
      </w:r>
      <w:r>
        <w:rPr>
          <w:rFonts w:ascii="Courier New" w:hAnsi="Courier New" w:cs="Courier New"/>
          <w:color w:val="009900"/>
          <w:sz w:val="18"/>
          <w:szCs w:val="18"/>
        </w:rPr>
        <w:t>())</w:t>
      </w:r>
      <w:r>
        <w:rPr>
          <w:rFonts w:ascii="Courier New" w:hAnsi="Courier New" w:cs="Courier New"/>
          <w:color w:val="000000"/>
          <w:sz w:val="18"/>
          <w:szCs w:val="18"/>
        </w:rPr>
        <w:t>.</w:t>
      </w:r>
      <w:r>
        <w:rPr>
          <w:rFonts w:ascii="Courier New" w:hAnsi="Courier New" w:cs="Courier New"/>
          <w:color w:val="006633"/>
          <w:sz w:val="18"/>
          <w:szCs w:val="18"/>
        </w:rPr>
        <w:t>log</w:t>
      </w:r>
      <w:r>
        <w:rPr>
          <w:rFonts w:ascii="Courier New" w:hAnsi="Courier New" w:cs="Courier New"/>
          <w:color w:val="009900"/>
          <w:sz w:val="18"/>
          <w:szCs w:val="18"/>
        </w:rPr>
        <w:t>(</w:t>
      </w:r>
      <w:r>
        <w:rPr>
          <w:rFonts w:ascii="Courier New" w:hAnsi="Courier New" w:cs="Courier New"/>
          <w:b/>
          <w:bCs/>
          <w:color w:val="000000"/>
          <w:sz w:val="18"/>
          <w:szCs w:val="18"/>
        </w:rPr>
        <w:t>Level</w:t>
      </w:r>
      <w:r>
        <w:rPr>
          <w:rFonts w:ascii="Courier New" w:hAnsi="Courier New" w:cs="Courier New"/>
          <w:color w:val="000000"/>
          <w:sz w:val="18"/>
          <w:szCs w:val="18"/>
        </w:rPr>
        <w:t>.</w:t>
      </w:r>
      <w:r>
        <w:rPr>
          <w:rFonts w:ascii="Courier New" w:hAnsi="Courier New" w:cs="Courier New"/>
          <w:color w:val="006633"/>
          <w:sz w:val="18"/>
          <w:szCs w:val="18"/>
        </w:rPr>
        <w:t>SEVERE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null</w:t>
      </w:r>
      <w:r>
        <w:rPr>
          <w:rFonts w:ascii="Courier New" w:hAnsi="Courier New" w:cs="Courier New"/>
          <w:color w:val="000000"/>
          <w:sz w:val="18"/>
          <w:szCs w:val="18"/>
        </w:rPr>
        <w:t>, ex</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catch</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b/>
          <w:bCs/>
          <w:color w:val="000000"/>
          <w:sz w:val="18"/>
          <w:szCs w:val="18"/>
        </w:rPr>
        <w:t>NoSuchMethodException</w:t>
      </w:r>
      <w:r>
        <w:rPr>
          <w:rStyle w:val="apple-converted-space"/>
          <w:rFonts w:ascii="Courier New" w:hAnsi="Courier New" w:cs="Courier New"/>
          <w:color w:val="000000"/>
          <w:sz w:val="18"/>
          <w:szCs w:val="18"/>
        </w:rPr>
        <w:t> </w:t>
      </w:r>
      <w:r>
        <w:rPr>
          <w:rFonts w:ascii="Courier New" w:hAnsi="Courier New" w:cs="Courier New"/>
          <w:color w:val="000000"/>
          <w:sz w:val="18"/>
          <w:szCs w:val="18"/>
        </w:rPr>
        <w:t>ex</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Logger</w:t>
      </w:r>
      <w:r>
        <w:rPr>
          <w:rFonts w:ascii="Courier New" w:hAnsi="Courier New" w:cs="Courier New"/>
          <w:color w:val="000000"/>
          <w:sz w:val="18"/>
          <w:szCs w:val="18"/>
        </w:rPr>
        <w:t>.</w:t>
      </w:r>
      <w:r>
        <w:rPr>
          <w:rFonts w:ascii="Courier New" w:hAnsi="Courier New" w:cs="Courier New"/>
          <w:color w:val="006633"/>
          <w:sz w:val="18"/>
          <w:szCs w:val="18"/>
        </w:rPr>
        <w:t>getLogger</w:t>
      </w:r>
      <w:r>
        <w:rPr>
          <w:rFonts w:ascii="Courier New" w:hAnsi="Courier New" w:cs="Courier New"/>
          <w:color w:val="009900"/>
          <w:sz w:val="18"/>
          <w:szCs w:val="18"/>
        </w:rPr>
        <w:t>(</w:t>
      </w:r>
      <w:r>
        <w:rPr>
          <w:rFonts w:ascii="Courier New" w:hAnsi="Courier New" w:cs="Courier New"/>
          <w:color w:val="000000"/>
          <w:sz w:val="18"/>
          <w:szCs w:val="18"/>
        </w:rPr>
        <w:t>ReflectionTest.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getName</w:t>
      </w:r>
      <w:r>
        <w:rPr>
          <w:rFonts w:ascii="Courier New" w:hAnsi="Courier New" w:cs="Courier New"/>
          <w:color w:val="009900"/>
          <w:sz w:val="18"/>
          <w:szCs w:val="18"/>
        </w:rPr>
        <w:t>())</w:t>
      </w:r>
      <w:r>
        <w:rPr>
          <w:rFonts w:ascii="Courier New" w:hAnsi="Courier New" w:cs="Courier New"/>
          <w:color w:val="000000"/>
          <w:sz w:val="18"/>
          <w:szCs w:val="18"/>
        </w:rPr>
        <w:t>.</w:t>
      </w:r>
      <w:r>
        <w:rPr>
          <w:rFonts w:ascii="Courier New" w:hAnsi="Courier New" w:cs="Courier New"/>
          <w:color w:val="006633"/>
          <w:sz w:val="18"/>
          <w:szCs w:val="18"/>
        </w:rPr>
        <w:t>log</w:t>
      </w:r>
      <w:r>
        <w:rPr>
          <w:rFonts w:ascii="Courier New" w:hAnsi="Courier New" w:cs="Courier New"/>
          <w:color w:val="009900"/>
          <w:sz w:val="18"/>
          <w:szCs w:val="18"/>
        </w:rPr>
        <w:t>(</w:t>
      </w:r>
      <w:r>
        <w:rPr>
          <w:rFonts w:ascii="Courier New" w:hAnsi="Courier New" w:cs="Courier New"/>
          <w:b/>
          <w:bCs/>
          <w:color w:val="000000"/>
          <w:sz w:val="18"/>
          <w:szCs w:val="18"/>
        </w:rPr>
        <w:t>Level</w:t>
      </w:r>
      <w:r>
        <w:rPr>
          <w:rFonts w:ascii="Courier New" w:hAnsi="Courier New" w:cs="Courier New"/>
          <w:color w:val="000000"/>
          <w:sz w:val="18"/>
          <w:szCs w:val="18"/>
        </w:rPr>
        <w:t>.</w:t>
      </w:r>
      <w:r>
        <w:rPr>
          <w:rFonts w:ascii="Courier New" w:hAnsi="Courier New" w:cs="Courier New"/>
          <w:color w:val="006633"/>
          <w:sz w:val="18"/>
          <w:szCs w:val="18"/>
        </w:rPr>
        <w:t>SEVERE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null</w:t>
      </w:r>
      <w:r>
        <w:rPr>
          <w:rFonts w:ascii="Courier New" w:hAnsi="Courier New" w:cs="Courier New"/>
          <w:color w:val="000000"/>
          <w:sz w:val="18"/>
          <w:szCs w:val="18"/>
        </w:rPr>
        <w:t>, ex</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catch</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b/>
          <w:bCs/>
          <w:color w:val="000000"/>
          <w:sz w:val="18"/>
          <w:szCs w:val="18"/>
        </w:rPr>
        <w:t>IllegalArgumentException</w:t>
      </w:r>
      <w:r>
        <w:rPr>
          <w:rStyle w:val="apple-converted-space"/>
          <w:rFonts w:ascii="Courier New" w:hAnsi="Courier New" w:cs="Courier New"/>
          <w:color w:val="000000"/>
          <w:sz w:val="18"/>
          <w:szCs w:val="18"/>
        </w:rPr>
        <w:t> </w:t>
      </w:r>
      <w:r>
        <w:rPr>
          <w:rFonts w:ascii="Courier New" w:hAnsi="Courier New" w:cs="Courier New"/>
          <w:color w:val="000000"/>
          <w:sz w:val="18"/>
          <w:szCs w:val="18"/>
        </w:rPr>
        <w:t>ex</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Logger</w:t>
      </w:r>
      <w:r>
        <w:rPr>
          <w:rFonts w:ascii="Courier New" w:hAnsi="Courier New" w:cs="Courier New"/>
          <w:color w:val="000000"/>
          <w:sz w:val="18"/>
          <w:szCs w:val="18"/>
        </w:rPr>
        <w:t>.</w:t>
      </w:r>
      <w:r>
        <w:rPr>
          <w:rFonts w:ascii="Courier New" w:hAnsi="Courier New" w:cs="Courier New"/>
          <w:color w:val="006633"/>
          <w:sz w:val="18"/>
          <w:szCs w:val="18"/>
        </w:rPr>
        <w:t>getLogger</w:t>
      </w:r>
      <w:r>
        <w:rPr>
          <w:rFonts w:ascii="Courier New" w:hAnsi="Courier New" w:cs="Courier New"/>
          <w:color w:val="009900"/>
          <w:sz w:val="18"/>
          <w:szCs w:val="18"/>
        </w:rPr>
        <w:t>(</w:t>
      </w:r>
      <w:r>
        <w:rPr>
          <w:rFonts w:ascii="Courier New" w:hAnsi="Courier New" w:cs="Courier New"/>
          <w:color w:val="000000"/>
          <w:sz w:val="18"/>
          <w:szCs w:val="18"/>
        </w:rPr>
        <w:t>ReflectionTest.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getName</w:t>
      </w:r>
      <w:r>
        <w:rPr>
          <w:rFonts w:ascii="Courier New" w:hAnsi="Courier New" w:cs="Courier New"/>
          <w:color w:val="009900"/>
          <w:sz w:val="18"/>
          <w:szCs w:val="18"/>
        </w:rPr>
        <w:t>())</w:t>
      </w:r>
      <w:r>
        <w:rPr>
          <w:rFonts w:ascii="Courier New" w:hAnsi="Courier New" w:cs="Courier New"/>
          <w:color w:val="000000"/>
          <w:sz w:val="18"/>
          <w:szCs w:val="18"/>
        </w:rPr>
        <w:t>.</w:t>
      </w:r>
      <w:r>
        <w:rPr>
          <w:rFonts w:ascii="Courier New" w:hAnsi="Courier New" w:cs="Courier New"/>
          <w:color w:val="006633"/>
          <w:sz w:val="18"/>
          <w:szCs w:val="18"/>
        </w:rPr>
        <w:t>log</w:t>
      </w:r>
      <w:r>
        <w:rPr>
          <w:rFonts w:ascii="Courier New" w:hAnsi="Courier New" w:cs="Courier New"/>
          <w:color w:val="009900"/>
          <w:sz w:val="18"/>
          <w:szCs w:val="18"/>
        </w:rPr>
        <w:t>(</w:t>
      </w:r>
      <w:r>
        <w:rPr>
          <w:rFonts w:ascii="Courier New" w:hAnsi="Courier New" w:cs="Courier New"/>
          <w:b/>
          <w:bCs/>
          <w:color w:val="000000"/>
          <w:sz w:val="18"/>
          <w:szCs w:val="18"/>
        </w:rPr>
        <w:t>Level</w:t>
      </w:r>
      <w:r>
        <w:rPr>
          <w:rFonts w:ascii="Courier New" w:hAnsi="Courier New" w:cs="Courier New"/>
          <w:color w:val="000000"/>
          <w:sz w:val="18"/>
          <w:szCs w:val="18"/>
        </w:rPr>
        <w:t>.</w:t>
      </w:r>
      <w:r>
        <w:rPr>
          <w:rFonts w:ascii="Courier New" w:hAnsi="Courier New" w:cs="Courier New"/>
          <w:color w:val="006633"/>
          <w:sz w:val="18"/>
          <w:szCs w:val="18"/>
        </w:rPr>
        <w:t>SEVERE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null</w:t>
      </w:r>
      <w:r>
        <w:rPr>
          <w:rFonts w:ascii="Courier New" w:hAnsi="Courier New" w:cs="Courier New"/>
          <w:color w:val="000000"/>
          <w:sz w:val="18"/>
          <w:szCs w:val="18"/>
        </w:rPr>
        <w:t>, ex</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catch</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b/>
          <w:bCs/>
          <w:color w:val="000000"/>
          <w:sz w:val="18"/>
          <w:szCs w:val="18"/>
        </w:rPr>
        <w:t>IllegalAccessException</w:t>
      </w:r>
      <w:r>
        <w:rPr>
          <w:rStyle w:val="apple-converted-space"/>
          <w:rFonts w:ascii="Courier New" w:hAnsi="Courier New" w:cs="Courier New"/>
          <w:color w:val="000000"/>
          <w:sz w:val="18"/>
          <w:szCs w:val="18"/>
        </w:rPr>
        <w:t> </w:t>
      </w:r>
      <w:r>
        <w:rPr>
          <w:rFonts w:ascii="Courier New" w:hAnsi="Courier New" w:cs="Courier New"/>
          <w:color w:val="000000"/>
          <w:sz w:val="18"/>
          <w:szCs w:val="18"/>
        </w:rPr>
        <w:t>ex</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Logger</w:t>
      </w:r>
      <w:r>
        <w:rPr>
          <w:rFonts w:ascii="Courier New" w:hAnsi="Courier New" w:cs="Courier New"/>
          <w:color w:val="000000"/>
          <w:sz w:val="18"/>
          <w:szCs w:val="18"/>
        </w:rPr>
        <w:t>.</w:t>
      </w:r>
      <w:r>
        <w:rPr>
          <w:rFonts w:ascii="Courier New" w:hAnsi="Courier New" w:cs="Courier New"/>
          <w:color w:val="006633"/>
          <w:sz w:val="18"/>
          <w:szCs w:val="18"/>
        </w:rPr>
        <w:t>getLogger</w:t>
      </w:r>
      <w:r>
        <w:rPr>
          <w:rFonts w:ascii="Courier New" w:hAnsi="Courier New" w:cs="Courier New"/>
          <w:color w:val="009900"/>
          <w:sz w:val="18"/>
          <w:szCs w:val="18"/>
        </w:rPr>
        <w:t>(</w:t>
      </w:r>
      <w:r>
        <w:rPr>
          <w:rFonts w:ascii="Courier New" w:hAnsi="Courier New" w:cs="Courier New"/>
          <w:color w:val="000000"/>
          <w:sz w:val="18"/>
          <w:szCs w:val="18"/>
        </w:rPr>
        <w:t>ReflectionTest.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getName</w:t>
      </w:r>
      <w:r>
        <w:rPr>
          <w:rFonts w:ascii="Courier New" w:hAnsi="Courier New" w:cs="Courier New"/>
          <w:color w:val="009900"/>
          <w:sz w:val="18"/>
          <w:szCs w:val="18"/>
        </w:rPr>
        <w:t>())</w:t>
      </w:r>
      <w:r>
        <w:rPr>
          <w:rFonts w:ascii="Courier New" w:hAnsi="Courier New" w:cs="Courier New"/>
          <w:color w:val="000000"/>
          <w:sz w:val="18"/>
          <w:szCs w:val="18"/>
        </w:rPr>
        <w:t>.</w:t>
      </w:r>
      <w:r>
        <w:rPr>
          <w:rFonts w:ascii="Courier New" w:hAnsi="Courier New" w:cs="Courier New"/>
          <w:color w:val="006633"/>
          <w:sz w:val="18"/>
          <w:szCs w:val="18"/>
        </w:rPr>
        <w:t>log</w:t>
      </w:r>
      <w:r>
        <w:rPr>
          <w:rFonts w:ascii="Courier New" w:hAnsi="Courier New" w:cs="Courier New"/>
          <w:color w:val="009900"/>
          <w:sz w:val="18"/>
          <w:szCs w:val="18"/>
        </w:rPr>
        <w:t>(</w:t>
      </w:r>
      <w:r>
        <w:rPr>
          <w:rFonts w:ascii="Courier New" w:hAnsi="Courier New" w:cs="Courier New"/>
          <w:b/>
          <w:bCs/>
          <w:color w:val="000000"/>
          <w:sz w:val="18"/>
          <w:szCs w:val="18"/>
        </w:rPr>
        <w:t>Level</w:t>
      </w:r>
      <w:r>
        <w:rPr>
          <w:rFonts w:ascii="Courier New" w:hAnsi="Courier New" w:cs="Courier New"/>
          <w:color w:val="000000"/>
          <w:sz w:val="18"/>
          <w:szCs w:val="18"/>
        </w:rPr>
        <w:t>.</w:t>
      </w:r>
      <w:r>
        <w:rPr>
          <w:rFonts w:ascii="Courier New" w:hAnsi="Courier New" w:cs="Courier New"/>
          <w:color w:val="006633"/>
          <w:sz w:val="18"/>
          <w:szCs w:val="18"/>
        </w:rPr>
        <w:t>SEVERE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null</w:t>
      </w:r>
      <w:r>
        <w:rPr>
          <w:rFonts w:ascii="Courier New" w:hAnsi="Courier New" w:cs="Courier New"/>
          <w:color w:val="000000"/>
          <w:sz w:val="18"/>
          <w:szCs w:val="18"/>
        </w:rPr>
        <w:t>, ex</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catch</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b/>
          <w:bCs/>
          <w:color w:val="000000"/>
          <w:sz w:val="18"/>
          <w:szCs w:val="18"/>
        </w:rPr>
        <w:t>NoSuchFieldException</w:t>
      </w:r>
      <w:r>
        <w:rPr>
          <w:rStyle w:val="apple-converted-space"/>
          <w:rFonts w:ascii="Courier New" w:hAnsi="Courier New" w:cs="Courier New"/>
          <w:color w:val="000000"/>
          <w:sz w:val="18"/>
          <w:szCs w:val="18"/>
        </w:rPr>
        <w:t> </w:t>
      </w:r>
      <w:r>
        <w:rPr>
          <w:rFonts w:ascii="Courier New" w:hAnsi="Courier New" w:cs="Courier New"/>
          <w:color w:val="000000"/>
          <w:sz w:val="18"/>
          <w:szCs w:val="18"/>
        </w:rPr>
        <w:t>ex</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Logger</w:t>
      </w:r>
      <w:r>
        <w:rPr>
          <w:rFonts w:ascii="Courier New" w:hAnsi="Courier New" w:cs="Courier New"/>
          <w:color w:val="000000"/>
          <w:sz w:val="18"/>
          <w:szCs w:val="18"/>
        </w:rPr>
        <w:t>.</w:t>
      </w:r>
      <w:r>
        <w:rPr>
          <w:rFonts w:ascii="Courier New" w:hAnsi="Courier New" w:cs="Courier New"/>
          <w:color w:val="006633"/>
          <w:sz w:val="18"/>
          <w:szCs w:val="18"/>
        </w:rPr>
        <w:t>getLogger</w:t>
      </w:r>
      <w:r>
        <w:rPr>
          <w:rFonts w:ascii="Courier New" w:hAnsi="Courier New" w:cs="Courier New"/>
          <w:color w:val="009900"/>
          <w:sz w:val="18"/>
          <w:szCs w:val="18"/>
        </w:rPr>
        <w:t>(</w:t>
      </w:r>
      <w:r>
        <w:rPr>
          <w:rFonts w:ascii="Courier New" w:hAnsi="Courier New" w:cs="Courier New"/>
          <w:color w:val="000000"/>
          <w:sz w:val="18"/>
          <w:szCs w:val="18"/>
        </w:rPr>
        <w:t>ReflectionTest.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getName</w:t>
      </w:r>
      <w:r>
        <w:rPr>
          <w:rFonts w:ascii="Courier New" w:hAnsi="Courier New" w:cs="Courier New"/>
          <w:color w:val="009900"/>
          <w:sz w:val="18"/>
          <w:szCs w:val="18"/>
        </w:rPr>
        <w:t>())</w:t>
      </w:r>
      <w:r>
        <w:rPr>
          <w:rFonts w:ascii="Courier New" w:hAnsi="Courier New" w:cs="Courier New"/>
          <w:color w:val="000000"/>
          <w:sz w:val="18"/>
          <w:szCs w:val="18"/>
        </w:rPr>
        <w:t>.</w:t>
      </w:r>
      <w:r>
        <w:rPr>
          <w:rFonts w:ascii="Courier New" w:hAnsi="Courier New" w:cs="Courier New"/>
          <w:color w:val="006633"/>
          <w:sz w:val="18"/>
          <w:szCs w:val="18"/>
        </w:rPr>
        <w:t>log</w:t>
      </w:r>
      <w:r>
        <w:rPr>
          <w:rFonts w:ascii="Courier New" w:hAnsi="Courier New" w:cs="Courier New"/>
          <w:color w:val="009900"/>
          <w:sz w:val="18"/>
          <w:szCs w:val="18"/>
        </w:rPr>
        <w:t>(</w:t>
      </w:r>
      <w:r>
        <w:rPr>
          <w:rFonts w:ascii="Courier New" w:hAnsi="Courier New" w:cs="Courier New"/>
          <w:b/>
          <w:bCs/>
          <w:color w:val="000000"/>
          <w:sz w:val="18"/>
          <w:szCs w:val="18"/>
        </w:rPr>
        <w:t>Level</w:t>
      </w:r>
      <w:r>
        <w:rPr>
          <w:rFonts w:ascii="Courier New" w:hAnsi="Courier New" w:cs="Courier New"/>
          <w:color w:val="000000"/>
          <w:sz w:val="18"/>
          <w:szCs w:val="18"/>
        </w:rPr>
        <w:t>.</w:t>
      </w:r>
      <w:r>
        <w:rPr>
          <w:rFonts w:ascii="Courier New" w:hAnsi="Courier New" w:cs="Courier New"/>
          <w:color w:val="006633"/>
          <w:sz w:val="18"/>
          <w:szCs w:val="18"/>
        </w:rPr>
        <w:t>SEVERE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null</w:t>
      </w:r>
      <w:r>
        <w:rPr>
          <w:rFonts w:ascii="Courier New" w:hAnsi="Courier New" w:cs="Courier New"/>
          <w:color w:val="000000"/>
          <w:sz w:val="18"/>
          <w:szCs w:val="18"/>
        </w:rPr>
        <w:t>, ex</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catch</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b/>
          <w:bCs/>
          <w:color w:val="000000"/>
          <w:sz w:val="18"/>
          <w:szCs w:val="18"/>
        </w:rPr>
        <w:t>SecurityException</w:t>
      </w:r>
      <w:r>
        <w:rPr>
          <w:rStyle w:val="apple-converted-space"/>
          <w:rFonts w:ascii="Courier New" w:hAnsi="Courier New" w:cs="Courier New"/>
          <w:color w:val="000000"/>
          <w:sz w:val="18"/>
          <w:szCs w:val="18"/>
        </w:rPr>
        <w:t> </w:t>
      </w:r>
      <w:r>
        <w:rPr>
          <w:rFonts w:ascii="Courier New" w:hAnsi="Courier New" w:cs="Courier New"/>
          <w:color w:val="000000"/>
          <w:sz w:val="18"/>
          <w:szCs w:val="18"/>
        </w:rPr>
        <w:t>ex</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Logger</w:t>
      </w:r>
      <w:r>
        <w:rPr>
          <w:rFonts w:ascii="Courier New" w:hAnsi="Courier New" w:cs="Courier New"/>
          <w:color w:val="000000"/>
          <w:sz w:val="18"/>
          <w:szCs w:val="18"/>
        </w:rPr>
        <w:t>.</w:t>
      </w:r>
      <w:r>
        <w:rPr>
          <w:rFonts w:ascii="Courier New" w:hAnsi="Courier New" w:cs="Courier New"/>
          <w:color w:val="006633"/>
          <w:sz w:val="18"/>
          <w:szCs w:val="18"/>
        </w:rPr>
        <w:t>getLogger</w:t>
      </w:r>
      <w:r>
        <w:rPr>
          <w:rFonts w:ascii="Courier New" w:hAnsi="Courier New" w:cs="Courier New"/>
          <w:color w:val="009900"/>
          <w:sz w:val="18"/>
          <w:szCs w:val="18"/>
        </w:rPr>
        <w:t>(</w:t>
      </w:r>
      <w:r>
        <w:rPr>
          <w:rFonts w:ascii="Courier New" w:hAnsi="Courier New" w:cs="Courier New"/>
          <w:color w:val="000000"/>
          <w:sz w:val="18"/>
          <w:szCs w:val="18"/>
        </w:rPr>
        <w:t>ReflectionTest.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getName</w:t>
      </w:r>
      <w:r>
        <w:rPr>
          <w:rFonts w:ascii="Courier New" w:hAnsi="Courier New" w:cs="Courier New"/>
          <w:color w:val="009900"/>
          <w:sz w:val="18"/>
          <w:szCs w:val="18"/>
        </w:rPr>
        <w:t>())</w:t>
      </w:r>
      <w:r>
        <w:rPr>
          <w:rFonts w:ascii="Courier New" w:hAnsi="Courier New" w:cs="Courier New"/>
          <w:color w:val="000000"/>
          <w:sz w:val="18"/>
          <w:szCs w:val="18"/>
        </w:rPr>
        <w:t>.</w:t>
      </w:r>
      <w:r>
        <w:rPr>
          <w:rFonts w:ascii="Courier New" w:hAnsi="Courier New" w:cs="Courier New"/>
          <w:color w:val="006633"/>
          <w:sz w:val="18"/>
          <w:szCs w:val="18"/>
        </w:rPr>
        <w:t>log</w:t>
      </w:r>
      <w:r>
        <w:rPr>
          <w:rFonts w:ascii="Courier New" w:hAnsi="Courier New" w:cs="Courier New"/>
          <w:color w:val="009900"/>
          <w:sz w:val="18"/>
          <w:szCs w:val="18"/>
        </w:rPr>
        <w:t>(</w:t>
      </w:r>
      <w:r>
        <w:rPr>
          <w:rFonts w:ascii="Courier New" w:hAnsi="Courier New" w:cs="Courier New"/>
          <w:b/>
          <w:bCs/>
          <w:color w:val="000000"/>
          <w:sz w:val="18"/>
          <w:szCs w:val="18"/>
        </w:rPr>
        <w:t>Level</w:t>
      </w:r>
      <w:r>
        <w:rPr>
          <w:rFonts w:ascii="Courier New" w:hAnsi="Courier New" w:cs="Courier New"/>
          <w:color w:val="000000"/>
          <w:sz w:val="18"/>
          <w:szCs w:val="18"/>
        </w:rPr>
        <w:t>.</w:t>
      </w:r>
      <w:r>
        <w:rPr>
          <w:rFonts w:ascii="Courier New" w:hAnsi="Courier New" w:cs="Courier New"/>
          <w:color w:val="006633"/>
          <w:sz w:val="18"/>
          <w:szCs w:val="18"/>
        </w:rPr>
        <w:t>SEVERE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null</w:t>
      </w:r>
      <w:r>
        <w:rPr>
          <w:rFonts w:ascii="Courier New" w:hAnsi="Courier New" w:cs="Courier New"/>
          <w:color w:val="000000"/>
          <w:sz w:val="18"/>
          <w:szCs w:val="18"/>
        </w:rPr>
        <w:t>, ex</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Person</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name</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phone</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color w:val="000000"/>
          <w:sz w:val="18"/>
          <w:szCs w:val="18"/>
        </w:rPr>
        <w:t>Person</w:t>
      </w:r>
      <w:r>
        <w:rPr>
          <w:rFonts w:ascii="Courier New" w:hAnsi="Courier New" w:cs="Courier New"/>
          <w:color w:val="009900"/>
          <w:sz w:val="18"/>
          <w:szCs w:val="18"/>
        </w:rPr>
        <w:t>(</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name,</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phone</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name</w:t>
      </w:r>
      <w:r>
        <w:rPr>
          <w:rStyle w:val="apple-converted-space"/>
          <w:rFonts w:ascii="Courier New" w:hAnsi="Courier New" w:cs="Courier New"/>
          <w:color w:val="000000"/>
          <w:sz w:val="18"/>
          <w:szCs w:val="18"/>
        </w:rPr>
        <w:t> </w:t>
      </w:r>
      <w:r>
        <w:rPr>
          <w:rFonts w:ascii="Courier New" w:hAnsi="Courier New" w:cs="Courier New"/>
          <w:color w:val="000000"/>
          <w:sz w:val="18"/>
          <w:szCs w:val="18"/>
        </w:rPr>
        <w:t>= name</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phone</w:t>
      </w:r>
      <w:r>
        <w:rPr>
          <w:rStyle w:val="apple-converted-space"/>
          <w:rFonts w:ascii="Courier New" w:hAnsi="Courier New" w:cs="Courier New"/>
          <w:color w:val="000000"/>
          <w:sz w:val="18"/>
          <w:szCs w:val="18"/>
        </w:rPr>
        <w:t> </w:t>
      </w:r>
      <w:r>
        <w:rPr>
          <w:rFonts w:ascii="Courier New" w:hAnsi="Courier New" w:cs="Courier New"/>
          <w:color w:val="000000"/>
          <w:sz w:val="18"/>
          <w:szCs w:val="18"/>
        </w:rPr>
        <w:t>= phone</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void</w:t>
      </w:r>
      <w:r>
        <w:rPr>
          <w:rStyle w:val="apple-converted-space"/>
          <w:rFonts w:ascii="Courier New" w:hAnsi="Courier New" w:cs="Courier New"/>
          <w:color w:val="000000"/>
          <w:sz w:val="18"/>
          <w:szCs w:val="18"/>
        </w:rPr>
        <w:t> </w:t>
      </w:r>
      <w:r>
        <w:rPr>
          <w:rFonts w:ascii="Courier New" w:hAnsi="Courier New" w:cs="Courier New"/>
          <w:color w:val="000000"/>
          <w:sz w:val="18"/>
          <w:szCs w:val="18"/>
        </w:rPr>
        <w:t>call</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"Calling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name</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r>
        <w:rPr>
          <w:rFonts w:ascii="Courier New" w:hAnsi="Courier New" w:cs="Courier New"/>
          <w:color w:val="0000FF"/>
          <w:sz w:val="18"/>
          <w:szCs w:val="18"/>
        </w:rPr>
        <w:t>" at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phone</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getName</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return</w:t>
      </w:r>
      <w:r>
        <w:rPr>
          <w:rStyle w:val="apple-converted-space"/>
          <w:rFonts w:ascii="Courier New" w:hAnsi="Courier New" w:cs="Courier New"/>
          <w:color w:val="000000"/>
          <w:sz w:val="18"/>
          <w:szCs w:val="18"/>
        </w:rPr>
        <w:t> </w:t>
      </w:r>
      <w:r>
        <w:rPr>
          <w:rFonts w:ascii="Courier New" w:hAnsi="Courier New" w:cs="Courier New"/>
          <w:color w:val="000000"/>
          <w:sz w:val="18"/>
          <w:szCs w:val="18"/>
        </w:rPr>
        <w:t>name</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9900"/>
          <w:sz w:val="18"/>
          <w:szCs w:val="18"/>
        </w:rPr>
        <w:lastRenderedPageBreak/>
        <w:t>}</w:t>
      </w:r>
      <w:r>
        <w:rPr>
          <w:rFonts w:ascii="Courier New" w:hAnsi="Courier New" w:cs="Courier New"/>
          <w:color w:val="000000"/>
          <w:sz w:val="18"/>
          <w:szCs w:val="18"/>
        </w:rPr>
        <w:br/>
      </w:r>
      <w:r>
        <w:rPr>
          <w:rFonts w:ascii="Courier New" w:hAnsi="Courier New" w:cs="Courier New"/>
          <w:color w:val="000000"/>
          <w:sz w:val="18"/>
          <w:szCs w:val="18"/>
        </w:rPr>
        <w:br/>
        <w:t>Output:</w:t>
      </w:r>
      <w:r>
        <w:rPr>
          <w:rFonts w:ascii="Courier New" w:hAnsi="Courier New" w:cs="Courier New"/>
          <w:color w:val="000000"/>
          <w:sz w:val="18"/>
          <w:szCs w:val="18"/>
        </w:rPr>
        <w:br/>
        <w:t>Fields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color w:val="000000"/>
          <w:sz w:val="18"/>
          <w:szCs w:val="18"/>
        </w:rPr>
        <w:t>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test.</w:t>
      </w:r>
      <w:r>
        <w:rPr>
          <w:rFonts w:ascii="Courier New" w:hAnsi="Courier New" w:cs="Courier New"/>
          <w:color w:val="006633"/>
          <w:sz w:val="18"/>
          <w:szCs w:val="18"/>
        </w:rPr>
        <w:t>Person</w:t>
      </w:r>
      <w:r>
        <w:rPr>
          <w:rFonts w:ascii="Courier New" w:hAnsi="Courier New" w:cs="Courier New"/>
          <w:color w:val="000000"/>
          <w:sz w:val="18"/>
          <w:szCs w:val="18"/>
        </w:rPr>
        <w:t>.</w:t>
      </w:r>
      <w:r>
        <w:rPr>
          <w:rFonts w:ascii="Courier New" w:hAnsi="Courier New" w:cs="Courier New"/>
          <w:color w:val="006633"/>
          <w:sz w:val="18"/>
          <w:szCs w:val="18"/>
        </w:rPr>
        <w:t>name</w:t>
      </w:r>
      <w:r>
        <w:rPr>
          <w:rFonts w:ascii="Courier New" w:hAnsi="Courier New" w:cs="Courier New"/>
          <w:color w:val="009900"/>
          <w:sz w:val="18"/>
          <w:szCs w:val="18"/>
        </w:rPr>
        <w:t>]</w:t>
      </w:r>
      <w:r>
        <w:rPr>
          <w:rFonts w:ascii="Courier New" w:hAnsi="Courier New" w:cs="Courier New"/>
          <w:color w:val="000000"/>
          <w:sz w:val="18"/>
          <w:szCs w:val="18"/>
        </w:rPr>
        <w:br/>
        <w:t>Declared Fields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color w:val="000000"/>
          <w:sz w:val="18"/>
          <w:szCs w:val="18"/>
        </w:rPr>
        <w:t>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test.</w:t>
      </w:r>
      <w:r>
        <w:rPr>
          <w:rFonts w:ascii="Courier New" w:hAnsi="Courier New" w:cs="Courier New"/>
          <w:color w:val="006633"/>
          <w:sz w:val="18"/>
          <w:szCs w:val="18"/>
        </w:rPr>
        <w:t>Person</w:t>
      </w:r>
      <w:r>
        <w:rPr>
          <w:rFonts w:ascii="Courier New" w:hAnsi="Courier New" w:cs="Courier New"/>
          <w:color w:val="000000"/>
          <w:sz w:val="18"/>
          <w:szCs w:val="18"/>
        </w:rPr>
        <w:t>.</w:t>
      </w:r>
      <w:r>
        <w:rPr>
          <w:rFonts w:ascii="Courier New" w:hAnsi="Courier New" w:cs="Courier New"/>
          <w:color w:val="006633"/>
          <w:sz w:val="18"/>
          <w:szCs w:val="18"/>
        </w:rPr>
        <w:t>name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Fonts w:ascii="Courier New" w:hAnsi="Courier New" w:cs="Courier New"/>
          <w:color w:val="000000"/>
          <w:sz w:val="18"/>
          <w:szCs w:val="18"/>
        </w:rPr>
        <w:t>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test.</w:t>
      </w:r>
      <w:r>
        <w:rPr>
          <w:rFonts w:ascii="Courier New" w:hAnsi="Courier New" w:cs="Courier New"/>
          <w:color w:val="006633"/>
          <w:sz w:val="18"/>
          <w:szCs w:val="18"/>
        </w:rPr>
        <w:t>Person</w:t>
      </w:r>
      <w:r>
        <w:rPr>
          <w:rFonts w:ascii="Courier New" w:hAnsi="Courier New" w:cs="Courier New"/>
          <w:color w:val="000000"/>
          <w:sz w:val="18"/>
          <w:szCs w:val="18"/>
        </w:rPr>
        <w:t>.</w:t>
      </w:r>
      <w:r>
        <w:rPr>
          <w:rFonts w:ascii="Courier New" w:hAnsi="Courier New" w:cs="Courier New"/>
          <w:color w:val="006633"/>
          <w:sz w:val="18"/>
          <w:szCs w:val="18"/>
        </w:rPr>
        <w:t>phone</w:t>
      </w:r>
      <w:r>
        <w:rPr>
          <w:rFonts w:ascii="Courier New" w:hAnsi="Courier New" w:cs="Courier New"/>
          <w:color w:val="009900"/>
          <w:sz w:val="18"/>
          <w:szCs w:val="18"/>
        </w:rPr>
        <w:t>]</w:t>
      </w:r>
      <w:r>
        <w:rPr>
          <w:rFonts w:ascii="Courier New" w:hAnsi="Courier New" w:cs="Courier New"/>
          <w:color w:val="000000"/>
          <w:sz w:val="18"/>
          <w:szCs w:val="18"/>
        </w:rPr>
        <w:br/>
        <w:t>Declared methods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color w:val="000000"/>
          <w:sz w:val="18"/>
          <w:szCs w:val="18"/>
        </w:rPr>
        <w:t>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test.</w:t>
      </w:r>
      <w:r>
        <w:rPr>
          <w:rFonts w:ascii="Courier New" w:hAnsi="Courier New" w:cs="Courier New"/>
          <w:color w:val="006633"/>
          <w:sz w:val="18"/>
          <w:szCs w:val="18"/>
        </w:rPr>
        <w:t>Person</w:t>
      </w:r>
      <w:r>
        <w:rPr>
          <w:rFonts w:ascii="Courier New" w:hAnsi="Courier New" w:cs="Courier New"/>
          <w:color w:val="000000"/>
          <w:sz w:val="18"/>
          <w:szCs w:val="18"/>
        </w:rPr>
        <w:t>.</w:t>
      </w:r>
      <w:r>
        <w:rPr>
          <w:rFonts w:ascii="Courier New" w:hAnsi="Courier New" w:cs="Courier New"/>
          <w:color w:val="006633"/>
          <w:sz w:val="18"/>
          <w:szCs w:val="18"/>
        </w:rPr>
        <w:t>getName</w:t>
      </w:r>
      <w:r>
        <w:rPr>
          <w:rFonts w:ascii="Courier New" w:hAnsi="Courier New" w:cs="Courier New"/>
          <w:color w:val="009900"/>
          <w:sz w:val="18"/>
          <w:szCs w:val="18"/>
        </w:rPr>
        <w: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void</w:t>
      </w:r>
      <w:r>
        <w:rPr>
          <w:rStyle w:val="apple-converted-space"/>
          <w:rFonts w:ascii="Courier New" w:hAnsi="Courier New" w:cs="Courier New"/>
          <w:color w:val="000000"/>
          <w:sz w:val="18"/>
          <w:szCs w:val="18"/>
        </w:rPr>
        <w:t> </w:t>
      </w:r>
      <w:r>
        <w:rPr>
          <w:rFonts w:ascii="Courier New" w:hAnsi="Courier New" w:cs="Courier New"/>
          <w:color w:val="000000"/>
          <w:sz w:val="18"/>
          <w:szCs w:val="18"/>
        </w:rPr>
        <w:t>test.</w:t>
      </w:r>
      <w:r>
        <w:rPr>
          <w:rFonts w:ascii="Courier New" w:hAnsi="Courier New" w:cs="Courier New"/>
          <w:color w:val="006633"/>
          <w:sz w:val="18"/>
          <w:szCs w:val="18"/>
        </w:rPr>
        <w:t>Person</w:t>
      </w:r>
      <w:r>
        <w:rPr>
          <w:rFonts w:ascii="Courier New" w:hAnsi="Courier New" w:cs="Courier New"/>
          <w:color w:val="000000"/>
          <w:sz w:val="18"/>
          <w:szCs w:val="18"/>
        </w:rPr>
        <w:t>.</w:t>
      </w:r>
      <w:r>
        <w:rPr>
          <w:rFonts w:ascii="Courier New" w:hAnsi="Courier New" w:cs="Courier New"/>
          <w:color w:val="006633"/>
          <w:sz w:val="18"/>
          <w:szCs w:val="18"/>
        </w:rPr>
        <w:t>call</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Fonts w:ascii="Courier New" w:hAnsi="Courier New" w:cs="Courier New"/>
          <w:color w:val="000000"/>
          <w:sz w:val="18"/>
          <w:szCs w:val="18"/>
        </w:rPr>
        <w:t>field:</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Fonts w:ascii="Courier New" w:hAnsi="Courier New" w:cs="Courier New"/>
          <w:color w:val="000000"/>
          <w:sz w:val="18"/>
          <w:szCs w:val="18"/>
        </w:rPr>
        <w:t>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test.</w:t>
      </w:r>
      <w:r>
        <w:rPr>
          <w:rFonts w:ascii="Courier New" w:hAnsi="Courier New" w:cs="Courier New"/>
          <w:color w:val="006633"/>
          <w:sz w:val="18"/>
          <w:szCs w:val="18"/>
        </w:rPr>
        <w:t>Person</w:t>
      </w:r>
      <w:r>
        <w:rPr>
          <w:rFonts w:ascii="Courier New" w:hAnsi="Courier New" w:cs="Courier New"/>
          <w:color w:val="000000"/>
          <w:sz w:val="18"/>
          <w:szCs w:val="18"/>
        </w:rPr>
        <w:t>.</w:t>
      </w:r>
      <w:r>
        <w:rPr>
          <w:rFonts w:ascii="Courier New" w:hAnsi="Courier New" w:cs="Courier New"/>
          <w:color w:val="006633"/>
          <w:sz w:val="18"/>
          <w:szCs w:val="18"/>
        </w:rPr>
        <w:t>phone</w:t>
      </w:r>
      <w:r>
        <w:rPr>
          <w:rStyle w:val="apple-converted-space"/>
          <w:rFonts w:ascii="Courier New" w:hAnsi="Courier New" w:cs="Courier New"/>
          <w:color w:val="000000"/>
          <w:sz w:val="18"/>
          <w:szCs w:val="18"/>
        </w:rPr>
        <w:t> </w:t>
      </w:r>
      <w:r>
        <w:rPr>
          <w:rFonts w:ascii="Courier New" w:hAnsi="Courier New" w:cs="Courier New"/>
          <w:color w:val="000000"/>
          <w:sz w:val="18"/>
          <w:szCs w:val="18"/>
        </w:rPr>
        <w:t>value:</w:t>
      </w:r>
      <w:r>
        <w:rPr>
          <w:rStyle w:val="apple-converted-space"/>
          <w:rFonts w:ascii="Courier New" w:hAnsi="Courier New" w:cs="Courier New"/>
          <w:color w:val="000000"/>
          <w:sz w:val="18"/>
          <w:szCs w:val="18"/>
        </w:rPr>
        <w:t> </w:t>
      </w:r>
      <w:r>
        <w:rPr>
          <w:rFonts w:ascii="Courier New" w:hAnsi="Courier New" w:cs="Courier New"/>
          <w:color w:val="CC66CC"/>
          <w:sz w:val="18"/>
          <w:szCs w:val="18"/>
        </w:rPr>
        <w:t>8989736353</w:t>
      </w:r>
      <w:r>
        <w:rPr>
          <w:rFonts w:ascii="Courier New" w:hAnsi="Courier New" w:cs="Courier New"/>
          <w:color w:val="000000"/>
          <w:sz w:val="18"/>
          <w:szCs w:val="18"/>
        </w:rPr>
        <w:br/>
        <w:t>Calling John at</w:t>
      </w:r>
      <w:r>
        <w:rPr>
          <w:rStyle w:val="apple-converted-space"/>
          <w:rFonts w:ascii="Courier New" w:hAnsi="Courier New" w:cs="Courier New"/>
          <w:color w:val="000000"/>
          <w:sz w:val="18"/>
          <w:szCs w:val="18"/>
        </w:rPr>
        <w:t> </w:t>
      </w:r>
      <w:r>
        <w:rPr>
          <w:rFonts w:ascii="Courier New" w:hAnsi="Courier New" w:cs="Courier New"/>
          <w:color w:val="CC66CC"/>
          <w:sz w:val="18"/>
          <w:szCs w:val="18"/>
        </w:rPr>
        <w:t>8989736353</w:t>
      </w:r>
    </w:p>
    <w:p w:rsidR="0083382E" w:rsidRDefault="0083382E" w:rsidP="0083382E">
      <w:pPr>
        <w:shd w:val="clear" w:color="auto" w:fill="F3F3F3"/>
        <w:rPr>
          <w:rFonts w:ascii="Trebuchet MS" w:hAnsi="Trebuchet MS"/>
          <w:color w:val="000000"/>
        </w:rPr>
      </w:pPr>
    </w:p>
    <w:p w:rsidR="0083382E" w:rsidRDefault="0083382E" w:rsidP="0083382E">
      <w:pPr>
        <w:spacing w:after="0" w:line="240" w:lineRule="auto"/>
        <w:ind w:right="-144"/>
        <w:jc w:val="both"/>
        <w:rPr>
          <w:rFonts w:ascii="Trebuchet MS" w:hAnsi="Trebuchet MS"/>
          <w:color w:val="000000"/>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74" w:anchor="ixzz4NVSPiRf6" w:history="1">
        <w:r>
          <w:rPr>
            <w:rStyle w:val="Hyperlink"/>
            <w:rFonts w:ascii="Trebuchet MS" w:hAnsi="Trebuchet MS"/>
            <w:color w:val="003399"/>
          </w:rPr>
          <w:t>http://javarevisited.blogspot.com/2012/05/how-to-access-private-field-and-method.html#ixzz4NVSPiRf6</w:t>
        </w:r>
      </w:hyperlink>
    </w:p>
    <w:p w:rsidR="00DB7789" w:rsidRDefault="00DB7789" w:rsidP="0083382E">
      <w:pPr>
        <w:spacing w:after="0" w:line="240" w:lineRule="auto"/>
        <w:ind w:right="-144"/>
        <w:jc w:val="both"/>
        <w:rPr>
          <w:rFonts w:ascii="Trebuchet MS" w:hAnsi="Trebuchet MS"/>
          <w:color w:val="000000"/>
        </w:rPr>
      </w:pPr>
    </w:p>
    <w:p w:rsidR="00DB7789" w:rsidRPr="00F67D31" w:rsidRDefault="00DB7789" w:rsidP="00FF6EA9">
      <w:pPr>
        <w:pStyle w:val="Heading1"/>
      </w:pPr>
      <w:bookmarkStart w:id="89" w:name="_Toc471372206"/>
      <w:r w:rsidRPr="00F67D31">
        <w:t>Why should you make your members private by default:</w:t>
      </w:r>
      <w:bookmarkEnd w:id="89"/>
    </w:p>
    <w:p w:rsidR="00DB7789" w:rsidRDefault="00DB7789" w:rsidP="00DB7789">
      <w:pPr>
        <w:rPr>
          <w:rFonts w:ascii="Trebuchet MS" w:hAnsi="Trebuchet MS"/>
          <w:color w:val="000000"/>
        </w:rPr>
      </w:pPr>
      <w:r>
        <w:rPr>
          <w:rFonts w:ascii="Arial" w:hAnsi="Arial" w:cs="Arial"/>
          <w:color w:val="000000"/>
          <w:sz w:val="18"/>
          <w:szCs w:val="18"/>
        </w:rPr>
        <w:t>As I said earlier keeping member variable or method</w:t>
      </w:r>
      <w:r>
        <w:rPr>
          <w:rStyle w:val="apple-converted-space"/>
          <w:rFonts w:ascii="Arial" w:hAnsi="Arial" w:cs="Arial"/>
          <w:color w:val="000000"/>
          <w:sz w:val="18"/>
          <w:szCs w:val="18"/>
        </w:rPr>
        <w:t> </w:t>
      </w:r>
      <w:r>
        <w:rPr>
          <w:rFonts w:ascii="Courier New" w:hAnsi="Courier New" w:cs="Courier New"/>
          <w:color w:val="000000"/>
          <w:sz w:val="18"/>
          <w:szCs w:val="18"/>
        </w:rPr>
        <w:t>private</w:t>
      </w:r>
      <w:r>
        <w:rPr>
          <w:rStyle w:val="apple-converted-space"/>
          <w:rFonts w:ascii="Arial" w:hAnsi="Arial" w:cs="Arial"/>
          <w:color w:val="000000"/>
          <w:sz w:val="18"/>
          <w:szCs w:val="18"/>
        </w:rPr>
        <w:t> </w:t>
      </w:r>
      <w:r>
        <w:rPr>
          <w:rFonts w:ascii="Arial" w:hAnsi="Arial" w:cs="Arial"/>
          <w:color w:val="000000"/>
          <w:sz w:val="18"/>
          <w:szCs w:val="18"/>
        </w:rPr>
        <w:t>as default provides Encapsulation. if you need it access from other class keep increasing accessibility step by step i.e. from</w:t>
      </w:r>
      <w:r>
        <w:rPr>
          <w:rStyle w:val="apple-converted-space"/>
          <w:rFonts w:ascii="Arial" w:hAnsi="Arial" w:cs="Arial"/>
          <w:color w:val="000000"/>
          <w:sz w:val="18"/>
          <w:szCs w:val="18"/>
        </w:rPr>
        <w:t> </w:t>
      </w:r>
      <w:r>
        <w:rPr>
          <w:rFonts w:ascii="Courier New" w:hAnsi="Courier New" w:cs="Courier New"/>
          <w:color w:val="000000"/>
          <w:sz w:val="18"/>
          <w:szCs w:val="18"/>
        </w:rPr>
        <w:t>private</w:t>
      </w:r>
      <w:r>
        <w:rPr>
          <w:rStyle w:val="apple-converted-space"/>
          <w:rFonts w:ascii="Arial" w:hAnsi="Arial" w:cs="Arial"/>
          <w:color w:val="000000"/>
          <w:sz w:val="18"/>
          <w:szCs w:val="18"/>
        </w:rPr>
        <w:t> </w:t>
      </w:r>
      <w:r>
        <w:rPr>
          <w:rFonts w:ascii="Arial" w:hAnsi="Arial" w:cs="Arial"/>
          <w:color w:val="000000"/>
          <w:sz w:val="18"/>
          <w:szCs w:val="18"/>
        </w:rPr>
        <w:t>to default which is package-private i.e only accessible inside same package to protected  and finally</w:t>
      </w:r>
      <w:r>
        <w:rPr>
          <w:rStyle w:val="apple-converted-space"/>
          <w:rFonts w:ascii="Arial" w:hAnsi="Arial" w:cs="Arial"/>
          <w:color w:val="000000"/>
          <w:sz w:val="18"/>
          <w:szCs w:val="18"/>
        </w:rPr>
        <w:t> </w:t>
      </w:r>
      <w:r>
        <w:rPr>
          <w:rFonts w:ascii="Courier New" w:hAnsi="Courier New" w:cs="Courier New"/>
          <w:color w:val="000000"/>
          <w:sz w:val="18"/>
          <w:szCs w:val="18"/>
        </w:rPr>
        <w:t>public</w:t>
      </w:r>
      <w:r>
        <w:rPr>
          <w:rFonts w:ascii="Arial" w:hAnsi="Arial" w:cs="Arial"/>
          <w:color w:val="000000"/>
          <w:sz w:val="18"/>
          <w:szCs w:val="18"/>
        </w:rPr>
        <w:t>. Don't make any method by default</w:t>
      </w:r>
      <w:r>
        <w:rPr>
          <w:rStyle w:val="apple-converted-space"/>
          <w:rFonts w:ascii="Arial" w:hAnsi="Arial" w:cs="Arial"/>
          <w:color w:val="000000"/>
          <w:sz w:val="18"/>
          <w:szCs w:val="18"/>
        </w:rPr>
        <w:t> </w:t>
      </w:r>
      <w:r>
        <w:rPr>
          <w:rFonts w:ascii="Courier New" w:hAnsi="Courier New" w:cs="Courier New"/>
          <w:color w:val="000000"/>
          <w:sz w:val="18"/>
          <w:szCs w:val="18"/>
        </w:rPr>
        <w:t>public</w:t>
      </w:r>
      <w:r>
        <w:rPr>
          <w:rStyle w:val="apple-converted-space"/>
          <w:rFonts w:ascii="Arial" w:hAnsi="Arial" w:cs="Arial"/>
          <w:color w:val="000000"/>
          <w:sz w:val="18"/>
          <w:szCs w:val="18"/>
        </w:rPr>
        <w:t> </w:t>
      </w:r>
      <w:r>
        <w:rPr>
          <w:rFonts w:ascii="Arial" w:hAnsi="Arial" w:cs="Arial"/>
          <w:color w:val="000000"/>
          <w:sz w:val="18"/>
          <w:szCs w:val="18"/>
        </w:rPr>
        <w:t>which most of Java programmers do, that's against</w:t>
      </w:r>
      <w:r>
        <w:rPr>
          <w:rStyle w:val="apple-converted-space"/>
          <w:rFonts w:ascii="Arial" w:hAnsi="Arial" w:cs="Arial"/>
          <w:color w:val="000000"/>
          <w:sz w:val="18"/>
          <w:szCs w:val="18"/>
        </w:rPr>
        <w:t> </w:t>
      </w:r>
      <w:hyperlink r:id="rId75" w:history="1">
        <w:r>
          <w:rPr>
            <w:rStyle w:val="Hyperlink"/>
            <w:rFonts w:ascii="Arial" w:hAnsi="Arial" w:cs="Arial"/>
            <w:color w:val="660099"/>
            <w:sz w:val="18"/>
            <w:szCs w:val="18"/>
          </w:rPr>
          <w:t>concept of Encapsulation in Java</w:t>
        </w:r>
      </w:hyperlink>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Here are some</w:t>
      </w:r>
      <w:r>
        <w:rPr>
          <w:rStyle w:val="apple-converted-space"/>
          <w:rFonts w:ascii="Arial" w:hAnsi="Arial" w:cs="Arial"/>
          <w:color w:val="000000"/>
          <w:sz w:val="18"/>
          <w:szCs w:val="18"/>
        </w:rPr>
        <w:t> </w:t>
      </w:r>
      <w:r>
        <w:rPr>
          <w:rFonts w:ascii="Arial" w:hAnsi="Arial" w:cs="Arial"/>
          <w:b/>
          <w:bCs/>
          <w:color w:val="000000"/>
          <w:sz w:val="18"/>
          <w:szCs w:val="18"/>
        </w:rPr>
        <w:t>benefits of making variables or methods</w:t>
      </w:r>
      <w:r>
        <w:rPr>
          <w:rStyle w:val="apple-converted-space"/>
          <w:rFonts w:ascii="Arial" w:hAnsi="Arial" w:cs="Arial"/>
          <w:b/>
          <w:bCs/>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b/>
          <w:bCs/>
          <w:color w:val="000000"/>
          <w:sz w:val="18"/>
          <w:szCs w:val="18"/>
        </w:rPr>
        <w:t> </w:t>
      </w:r>
      <w:r>
        <w:rPr>
          <w:rFonts w:ascii="Arial" w:hAnsi="Arial" w:cs="Arial"/>
          <w:b/>
          <w:bCs/>
          <w:color w:val="000000"/>
          <w:sz w:val="18"/>
          <w:szCs w:val="18"/>
        </w:rPr>
        <w:t>in Java</w:t>
      </w:r>
      <w:r>
        <w:rPr>
          <w:rFonts w:ascii="Arial" w:hAnsi="Arial" w:cs="Arial"/>
          <w:color w:val="000000"/>
          <w:sz w:val="18"/>
          <w:szCs w:val="18"/>
        </w:rPr>
        <w:t>:</w:t>
      </w:r>
    </w:p>
    <w:p w:rsidR="00DB7789" w:rsidRDefault="00DB7789" w:rsidP="00DB7789">
      <w:pPr>
        <w:rPr>
          <w:rFonts w:ascii="Times New Roman" w:hAnsi="Times New Roman"/>
        </w:rPr>
      </w:pPr>
    </w:p>
    <w:p w:rsidR="00DB7789" w:rsidRDefault="00DB7789" w:rsidP="00DB7789"/>
    <w:p w:rsidR="00DB7789" w:rsidRDefault="00DB7789" w:rsidP="00DB7789">
      <w:pPr>
        <w:rPr>
          <w:rFonts w:ascii="Trebuchet MS" w:hAnsi="Trebuchet MS"/>
          <w:color w:val="000000"/>
        </w:rPr>
      </w:pPr>
      <w:r>
        <w:rPr>
          <w:rFonts w:ascii="Arial" w:hAnsi="Arial" w:cs="Arial"/>
          <w:color w:val="000000"/>
          <w:sz w:val="18"/>
          <w:szCs w:val="18"/>
        </w:rPr>
        <w:t>1)</w:t>
      </w:r>
      <w:r>
        <w:rPr>
          <w:rStyle w:val="apple-converted-space"/>
          <w:rFonts w:ascii="Arial" w:hAnsi="Arial" w:cs="Arial"/>
          <w:color w:val="000000"/>
          <w:sz w:val="18"/>
          <w:szCs w:val="18"/>
        </w:rPr>
        <w:t> </w:t>
      </w:r>
      <w:r>
        <w:rPr>
          <w:rFonts w:ascii="Courier New" w:hAnsi="Courier New" w:cs="Courier New"/>
          <w:color w:val="000000"/>
          <w:sz w:val="18"/>
          <w:szCs w:val="18"/>
        </w:rPr>
        <w:t>private</w:t>
      </w:r>
      <w:r>
        <w:rPr>
          <w:rStyle w:val="apple-converted-space"/>
          <w:rFonts w:ascii="Arial" w:hAnsi="Arial" w:cs="Arial"/>
          <w:color w:val="000000"/>
          <w:sz w:val="18"/>
          <w:szCs w:val="18"/>
        </w:rPr>
        <w:t> </w:t>
      </w:r>
      <w:r>
        <w:rPr>
          <w:rFonts w:ascii="Arial" w:hAnsi="Arial" w:cs="Arial"/>
          <w:color w:val="000000"/>
          <w:sz w:val="18"/>
          <w:szCs w:val="18"/>
        </w:rPr>
        <w:t>methods are well encapsulated in class and developer knows that they are not used anywhere else in code which gives them confident to change, modify or enhance</w:t>
      </w:r>
      <w:r>
        <w:rPr>
          <w:rStyle w:val="apple-converted-space"/>
          <w:rFonts w:ascii="Arial" w:hAnsi="Arial" w:cs="Arial"/>
          <w:color w:val="000000"/>
          <w:sz w:val="18"/>
          <w:szCs w:val="18"/>
        </w:rPr>
        <w:t> </w:t>
      </w:r>
      <w:r>
        <w:rPr>
          <w:rFonts w:ascii="Courier New" w:hAnsi="Courier New" w:cs="Courier New"/>
          <w:color w:val="000000"/>
          <w:sz w:val="18"/>
          <w:szCs w:val="18"/>
        </w:rPr>
        <w:t>private</w:t>
      </w:r>
      <w:r>
        <w:rPr>
          <w:rStyle w:val="apple-converted-space"/>
          <w:rFonts w:ascii="Courier New" w:hAnsi="Courier New" w:cs="Courier New"/>
          <w:color w:val="000000"/>
          <w:sz w:val="18"/>
          <w:szCs w:val="18"/>
        </w:rPr>
        <w:t> </w:t>
      </w:r>
      <w:r>
        <w:rPr>
          <w:rFonts w:ascii="Arial" w:hAnsi="Arial" w:cs="Arial"/>
          <w:color w:val="000000"/>
          <w:sz w:val="18"/>
          <w:szCs w:val="18"/>
        </w:rPr>
        <w:t>method without any side-effect.</w:t>
      </w:r>
    </w:p>
    <w:p w:rsidR="00DB7789" w:rsidRDefault="00DB7789" w:rsidP="00DB7789">
      <w:pPr>
        <w:rPr>
          <w:rFonts w:ascii="Trebuchet MS" w:hAnsi="Trebuchet MS"/>
          <w:color w:val="000000"/>
        </w:rPr>
      </w:pPr>
    </w:p>
    <w:p w:rsidR="00DB7789" w:rsidRDefault="00DB7789" w:rsidP="00DB7789">
      <w:pPr>
        <w:rPr>
          <w:rFonts w:ascii="Trebuchet MS" w:hAnsi="Trebuchet MS"/>
          <w:color w:val="000000"/>
        </w:rPr>
      </w:pPr>
      <w:r>
        <w:rPr>
          <w:rFonts w:ascii="Arial" w:hAnsi="Arial" w:cs="Arial"/>
          <w:color w:val="000000"/>
          <w:sz w:val="18"/>
          <w:szCs w:val="18"/>
        </w:rPr>
        <w:t>2) By looking to the</w:t>
      </w:r>
      <w:r>
        <w:rPr>
          <w:rStyle w:val="apple-converted-space"/>
          <w:rFonts w:ascii="Arial" w:hAnsi="Arial" w:cs="Arial"/>
          <w:color w:val="000000"/>
          <w:sz w:val="18"/>
          <w:szCs w:val="18"/>
        </w:rPr>
        <w:t> </w:t>
      </w:r>
      <w:r>
        <w:rPr>
          <w:rFonts w:ascii="Courier New" w:hAnsi="Courier New" w:cs="Courier New"/>
          <w:color w:val="000000"/>
          <w:sz w:val="18"/>
          <w:szCs w:val="18"/>
        </w:rPr>
        <w:t>private</w:t>
      </w:r>
      <w:r>
        <w:rPr>
          <w:rStyle w:val="apple-converted-space"/>
          <w:rFonts w:ascii="Arial" w:hAnsi="Arial" w:cs="Arial"/>
          <w:color w:val="000000"/>
          <w:sz w:val="18"/>
          <w:szCs w:val="18"/>
        </w:rPr>
        <w:t> </w:t>
      </w:r>
      <w:r>
        <w:rPr>
          <w:rFonts w:ascii="Arial" w:hAnsi="Arial" w:cs="Arial"/>
          <w:color w:val="000000"/>
          <w:sz w:val="18"/>
          <w:szCs w:val="18"/>
        </w:rPr>
        <w:t>method you know by sure that no one is using it which is great help during</w:t>
      </w:r>
      <w:r>
        <w:rPr>
          <w:rStyle w:val="apple-converted-space"/>
          <w:rFonts w:ascii="Arial" w:hAnsi="Arial" w:cs="Arial"/>
          <w:color w:val="000000"/>
          <w:sz w:val="18"/>
          <w:szCs w:val="18"/>
        </w:rPr>
        <w:t> </w:t>
      </w:r>
      <w:hyperlink r:id="rId76" w:history="1">
        <w:r>
          <w:rPr>
            <w:rStyle w:val="Hyperlink"/>
            <w:rFonts w:ascii="Arial" w:hAnsi="Arial" w:cs="Arial"/>
            <w:color w:val="660099"/>
            <w:sz w:val="18"/>
            <w:szCs w:val="18"/>
          </w:rPr>
          <w:t>debugging java program</w:t>
        </w:r>
      </w:hyperlink>
      <w:r>
        <w:rPr>
          <w:rFonts w:ascii="Arial" w:hAnsi="Arial" w:cs="Arial"/>
          <w:color w:val="000000"/>
          <w:sz w:val="18"/>
          <w:szCs w:val="18"/>
        </w:rPr>
        <w:t>.</w:t>
      </w:r>
    </w:p>
    <w:p w:rsidR="00DB7789" w:rsidRDefault="00DB7789" w:rsidP="00DB7789">
      <w:pPr>
        <w:rPr>
          <w:rFonts w:ascii="Trebuchet MS" w:hAnsi="Trebuchet MS"/>
          <w:color w:val="000000"/>
        </w:rPr>
      </w:pPr>
    </w:p>
    <w:p w:rsidR="00DB7789" w:rsidRDefault="00DB7789" w:rsidP="00DB7789">
      <w:pPr>
        <w:rPr>
          <w:rFonts w:ascii="Trebuchet MS" w:hAnsi="Trebuchet MS"/>
          <w:color w:val="000000"/>
        </w:rPr>
      </w:pPr>
      <w:r>
        <w:rPr>
          <w:rFonts w:ascii="Arial" w:hAnsi="Arial" w:cs="Arial"/>
          <w:color w:val="000000"/>
          <w:sz w:val="18"/>
          <w:szCs w:val="18"/>
        </w:rPr>
        <w:t>3) IDE like Netbeans and Eclipse use this information and automatically check whether</w:t>
      </w:r>
      <w:r>
        <w:rPr>
          <w:rStyle w:val="apple-converted-space"/>
          <w:rFonts w:ascii="Arial" w:hAnsi="Arial" w:cs="Arial"/>
          <w:color w:val="000000"/>
          <w:sz w:val="18"/>
          <w:szCs w:val="18"/>
        </w:rPr>
        <w:t> </w:t>
      </w:r>
      <w:r>
        <w:rPr>
          <w:rFonts w:ascii="Courier New" w:hAnsi="Courier New" w:cs="Courier New"/>
          <w:color w:val="000000"/>
          <w:sz w:val="18"/>
          <w:szCs w:val="18"/>
        </w:rPr>
        <w:t>private</w:t>
      </w:r>
      <w:r>
        <w:rPr>
          <w:rStyle w:val="apple-converted-space"/>
          <w:rFonts w:ascii="Arial" w:hAnsi="Arial" w:cs="Arial"/>
          <w:color w:val="000000"/>
          <w:sz w:val="18"/>
          <w:szCs w:val="18"/>
        </w:rPr>
        <w:t> </w:t>
      </w:r>
      <w:r>
        <w:rPr>
          <w:rFonts w:ascii="Arial" w:hAnsi="Arial" w:cs="Arial"/>
          <w:color w:val="000000"/>
          <w:sz w:val="18"/>
          <w:szCs w:val="18"/>
        </w:rPr>
        <w:t>methods are used inside Class or not and can display relevant warning to</w:t>
      </w:r>
      <w:r>
        <w:rPr>
          <w:rStyle w:val="apple-converted-space"/>
          <w:rFonts w:ascii="Arial" w:hAnsi="Arial" w:cs="Arial"/>
          <w:color w:val="000000"/>
          <w:sz w:val="18"/>
          <w:szCs w:val="18"/>
        </w:rPr>
        <w:t> </w:t>
      </w:r>
      <w:hyperlink r:id="rId77" w:history="1">
        <w:r>
          <w:rPr>
            <w:rStyle w:val="Hyperlink"/>
            <w:rFonts w:ascii="Arial" w:hAnsi="Arial" w:cs="Arial"/>
            <w:color w:val="660099"/>
            <w:sz w:val="18"/>
            <w:szCs w:val="18"/>
          </w:rPr>
          <w:t>improve code quality</w:t>
        </w:r>
      </w:hyperlink>
      <w:r>
        <w:rPr>
          <w:rStyle w:val="apple-converted-space"/>
          <w:rFonts w:ascii="Arial" w:hAnsi="Arial" w:cs="Arial"/>
          <w:color w:val="000000"/>
          <w:sz w:val="18"/>
          <w:szCs w:val="18"/>
        </w:rPr>
        <w:t> </w:t>
      </w:r>
      <w:r>
        <w:rPr>
          <w:rFonts w:ascii="Arial" w:hAnsi="Arial" w:cs="Arial"/>
          <w:color w:val="000000"/>
          <w:sz w:val="18"/>
          <w:szCs w:val="18"/>
        </w:rPr>
        <w:t>or delete unused statements, variables  or methods.</w:t>
      </w:r>
    </w:p>
    <w:p w:rsidR="00DB7789" w:rsidRDefault="00DB7789" w:rsidP="00DB7789">
      <w:pPr>
        <w:rPr>
          <w:rFonts w:ascii="Trebuchet MS" w:hAnsi="Trebuchet MS"/>
          <w:color w:val="000000"/>
        </w:rPr>
      </w:pPr>
    </w:p>
    <w:p w:rsidR="00DB7789" w:rsidRDefault="00DB7789" w:rsidP="00DB7789">
      <w:pPr>
        <w:rPr>
          <w:rFonts w:ascii="Arial" w:hAnsi="Arial" w:cs="Arial"/>
          <w:color w:val="000000"/>
        </w:rPr>
      </w:pPr>
      <w:r>
        <w:rPr>
          <w:rFonts w:ascii="Arial" w:hAnsi="Arial" w:cs="Arial"/>
          <w:color w:val="000000"/>
          <w:sz w:val="18"/>
          <w:szCs w:val="18"/>
        </w:rPr>
        <w:t>4)</w:t>
      </w:r>
      <w:r>
        <w:rPr>
          <w:rStyle w:val="apple-converted-space"/>
          <w:rFonts w:ascii="Arial" w:hAnsi="Arial" w:cs="Arial"/>
          <w:color w:val="000000"/>
          <w:sz w:val="18"/>
          <w:szCs w:val="18"/>
        </w:rPr>
        <w:t> </w:t>
      </w:r>
      <w:r>
        <w:rPr>
          <w:rFonts w:ascii="Arial" w:hAnsi="Arial" w:cs="Arial"/>
          <w:color w:val="000000"/>
          <w:sz w:val="18"/>
          <w:szCs w:val="18"/>
        </w:rPr>
        <w:t>private</w:t>
      </w:r>
      <w:r>
        <w:rPr>
          <w:rStyle w:val="apple-converted-space"/>
          <w:rFonts w:ascii="Arial" w:hAnsi="Arial" w:cs="Arial"/>
          <w:color w:val="000000"/>
          <w:sz w:val="18"/>
          <w:szCs w:val="18"/>
        </w:rPr>
        <w:t> </w:t>
      </w:r>
      <w:r>
        <w:rPr>
          <w:rFonts w:ascii="Arial" w:hAnsi="Arial" w:cs="Arial"/>
          <w:color w:val="000000"/>
          <w:sz w:val="18"/>
          <w:szCs w:val="18"/>
        </w:rPr>
        <w:t>methods use</w:t>
      </w:r>
      <w:r>
        <w:rPr>
          <w:rStyle w:val="apple-converted-space"/>
          <w:rFonts w:ascii="Arial" w:hAnsi="Arial" w:cs="Arial"/>
          <w:color w:val="000000"/>
          <w:sz w:val="18"/>
          <w:szCs w:val="18"/>
        </w:rPr>
        <w:t> </w:t>
      </w:r>
      <w:hyperlink r:id="rId78" w:history="1">
        <w:r>
          <w:rPr>
            <w:rStyle w:val="Hyperlink"/>
            <w:rFonts w:ascii="Arial" w:hAnsi="Arial" w:cs="Arial"/>
            <w:color w:val="660099"/>
            <w:sz w:val="18"/>
            <w:szCs w:val="18"/>
          </w:rPr>
          <w:t>static binding in Java</w:t>
        </w:r>
      </w:hyperlink>
      <w:r>
        <w:rPr>
          <w:rStyle w:val="apple-converted-space"/>
          <w:rFonts w:ascii="Arial" w:hAnsi="Arial" w:cs="Arial"/>
          <w:color w:val="000000"/>
          <w:sz w:val="18"/>
          <w:szCs w:val="18"/>
        </w:rPr>
        <w:t> </w:t>
      </w:r>
      <w:r>
        <w:rPr>
          <w:rFonts w:ascii="Arial" w:hAnsi="Arial" w:cs="Arial"/>
          <w:color w:val="000000"/>
          <w:sz w:val="18"/>
          <w:szCs w:val="18"/>
        </w:rPr>
        <w:t>and they are bonded during compile time which is fast compared to dynamic binding which occurs during runtime and also gives chance to JVM to either inline the method or optimize it.</w:t>
      </w:r>
    </w:p>
    <w:p w:rsidR="00DB7789" w:rsidRDefault="00DB7789" w:rsidP="00DB7789">
      <w:pPr>
        <w:rPr>
          <w:rFonts w:ascii="Arial" w:hAnsi="Arial" w:cs="Arial"/>
          <w:color w:val="000000"/>
        </w:rPr>
      </w:pPr>
    </w:p>
    <w:p w:rsidR="00DB7789" w:rsidRDefault="00DB7789" w:rsidP="00DB7789">
      <w:pPr>
        <w:rPr>
          <w:rFonts w:ascii="Arial" w:hAnsi="Arial" w:cs="Arial"/>
          <w:color w:val="000000"/>
        </w:rPr>
      </w:pPr>
      <w:r>
        <w:rPr>
          <w:rFonts w:ascii="Arial" w:hAnsi="Arial" w:cs="Arial"/>
          <w:color w:val="000000"/>
          <w:sz w:val="18"/>
          <w:szCs w:val="18"/>
        </w:rPr>
        <w:t>5) Making variables private in java and providing getter and setter for them makes your class compatible Java bean naming convention and other reflection based frameworks like</w:t>
      </w:r>
      <w:r>
        <w:rPr>
          <w:rStyle w:val="apple-converted-space"/>
          <w:rFonts w:ascii="Arial" w:hAnsi="Arial" w:cs="Arial"/>
          <w:color w:val="000000"/>
          <w:sz w:val="18"/>
          <w:szCs w:val="18"/>
        </w:rPr>
        <w:t> </w:t>
      </w:r>
      <w:hyperlink r:id="rId79" w:history="1">
        <w:r>
          <w:rPr>
            <w:rStyle w:val="Hyperlink"/>
            <w:rFonts w:ascii="Arial" w:hAnsi="Arial" w:cs="Arial"/>
            <w:color w:val="660099"/>
            <w:sz w:val="18"/>
            <w:szCs w:val="18"/>
          </w:rPr>
          <w:t>displaytag</w:t>
        </w:r>
      </w:hyperlink>
      <w:r>
        <w:rPr>
          <w:rStyle w:val="apple-converted-space"/>
          <w:rFonts w:ascii="Arial" w:hAnsi="Arial" w:cs="Arial"/>
          <w:color w:val="000000"/>
          <w:sz w:val="18"/>
          <w:szCs w:val="18"/>
        </w:rPr>
        <w:t> </w:t>
      </w:r>
      <w:r>
        <w:rPr>
          <w:rFonts w:ascii="Arial" w:hAnsi="Arial" w:cs="Arial"/>
          <w:color w:val="000000"/>
          <w:sz w:val="18"/>
          <w:szCs w:val="18"/>
        </w:rPr>
        <w:t>.</w:t>
      </w:r>
    </w:p>
    <w:p w:rsidR="00DB7789" w:rsidRDefault="00DB7789" w:rsidP="00DB7789">
      <w:pPr>
        <w:rPr>
          <w:rFonts w:ascii="Arial" w:hAnsi="Arial" w:cs="Arial"/>
          <w:color w:val="000000"/>
        </w:rPr>
      </w:pPr>
    </w:p>
    <w:p w:rsidR="00DB7789" w:rsidRDefault="00DB7789" w:rsidP="00DB7789">
      <w:pPr>
        <w:rPr>
          <w:rFonts w:ascii="Trebuchet MS" w:hAnsi="Trebuchet MS" w:cs="Times New Roman"/>
          <w:color w:val="000000"/>
        </w:rPr>
      </w:pPr>
    </w:p>
    <w:p w:rsidR="00DB7789" w:rsidRDefault="00DB7789" w:rsidP="00FF6EA9">
      <w:pPr>
        <w:pStyle w:val="Heading2"/>
        <w:rPr>
          <w:rFonts w:ascii="Trebuchet MS" w:hAnsi="Trebuchet MS"/>
          <w:color w:val="000000"/>
        </w:rPr>
      </w:pPr>
      <w:bookmarkStart w:id="90" w:name="_Toc471372207"/>
      <w:r>
        <w:rPr>
          <w:rFonts w:ascii="Trebuchet MS" w:hAnsi="Trebuchet MS"/>
          <w:b w:val="0"/>
          <w:bCs w:val="0"/>
          <w:color w:val="000000"/>
          <w:u w:val="single"/>
        </w:rPr>
        <w:lastRenderedPageBreak/>
        <w:t>Can we override</w:t>
      </w:r>
      <w:r>
        <w:rPr>
          <w:rStyle w:val="apple-converted-space"/>
          <w:rFonts w:ascii="Trebuchet MS" w:hAnsi="Trebuchet MS"/>
          <w:b w:val="0"/>
          <w:bCs w:val="0"/>
          <w:color w:val="000000"/>
          <w:u w:val="single"/>
        </w:rPr>
        <w:t> </w:t>
      </w:r>
      <w:r>
        <w:rPr>
          <w:rFonts w:ascii="Courier New" w:hAnsi="Courier New" w:cs="Courier New"/>
          <w:b w:val="0"/>
          <w:bCs w:val="0"/>
          <w:color w:val="000000"/>
          <w:u w:val="single"/>
        </w:rPr>
        <w:t>Private</w:t>
      </w:r>
      <w:r>
        <w:rPr>
          <w:rStyle w:val="apple-converted-space"/>
          <w:rFonts w:ascii="Trebuchet MS" w:hAnsi="Trebuchet MS"/>
          <w:b w:val="0"/>
          <w:bCs w:val="0"/>
          <w:color w:val="000000"/>
          <w:u w:val="single"/>
        </w:rPr>
        <w:t> </w:t>
      </w:r>
      <w:r>
        <w:rPr>
          <w:rFonts w:ascii="Trebuchet MS" w:hAnsi="Trebuchet MS"/>
          <w:b w:val="0"/>
          <w:bCs w:val="0"/>
          <w:color w:val="000000"/>
          <w:u w:val="single"/>
        </w:rPr>
        <w:t>method in Java</w:t>
      </w:r>
      <w:bookmarkEnd w:id="90"/>
    </w:p>
    <w:p w:rsidR="00DB7789" w:rsidRDefault="00DB7789" w:rsidP="00DB7789">
      <w:pPr>
        <w:rPr>
          <w:rFonts w:ascii="Trebuchet MS" w:hAnsi="Trebuchet MS"/>
          <w:color w:val="000000"/>
        </w:rPr>
      </w:pPr>
      <w:r>
        <w:rPr>
          <w:rFonts w:ascii="Arial" w:hAnsi="Arial" w:cs="Arial"/>
          <w:color w:val="000000"/>
          <w:sz w:val="18"/>
          <w:szCs w:val="18"/>
        </w:rPr>
        <w:t>No you cannot override</w:t>
      </w:r>
      <w:r>
        <w:rPr>
          <w:rStyle w:val="apple-converted-space"/>
          <w:rFonts w:ascii="Arial" w:hAnsi="Arial" w:cs="Arial"/>
          <w:color w:val="000000"/>
          <w:sz w:val="18"/>
          <w:szCs w:val="18"/>
        </w:rPr>
        <w:t> </w:t>
      </w:r>
      <w:r>
        <w:rPr>
          <w:rFonts w:ascii="Courier New" w:hAnsi="Courier New" w:cs="Courier New"/>
          <w:color w:val="000000"/>
          <w:sz w:val="18"/>
          <w:szCs w:val="18"/>
        </w:rPr>
        <w:t>private</w:t>
      </w:r>
      <w:r>
        <w:rPr>
          <w:rStyle w:val="apple-converted-space"/>
          <w:rFonts w:ascii="Arial" w:hAnsi="Arial" w:cs="Arial"/>
          <w:color w:val="000000"/>
          <w:sz w:val="18"/>
          <w:szCs w:val="18"/>
        </w:rPr>
        <w:t> </w:t>
      </w:r>
      <w:r>
        <w:rPr>
          <w:rFonts w:ascii="Arial" w:hAnsi="Arial" w:cs="Arial"/>
          <w:color w:val="000000"/>
          <w:sz w:val="18"/>
          <w:szCs w:val="18"/>
        </w:rPr>
        <w:t>methods in Java,</w:t>
      </w:r>
      <w:r>
        <w:rPr>
          <w:rStyle w:val="apple-converted-space"/>
          <w:rFonts w:ascii="Arial" w:hAnsi="Arial" w:cs="Arial"/>
          <w:color w:val="000000"/>
          <w:sz w:val="18"/>
          <w:szCs w:val="18"/>
        </w:rPr>
        <w:t> </w:t>
      </w:r>
      <w:r>
        <w:rPr>
          <w:rFonts w:ascii="Courier New" w:hAnsi="Courier New" w:cs="Courier New"/>
          <w:color w:val="000000"/>
          <w:sz w:val="18"/>
          <w:szCs w:val="18"/>
        </w:rPr>
        <w:t>private</w:t>
      </w:r>
      <w:r>
        <w:rPr>
          <w:rStyle w:val="apple-converted-space"/>
          <w:rFonts w:ascii="Arial" w:hAnsi="Arial" w:cs="Arial"/>
          <w:color w:val="000000"/>
          <w:sz w:val="18"/>
          <w:szCs w:val="18"/>
        </w:rPr>
        <w:t> </w:t>
      </w:r>
      <w:r>
        <w:rPr>
          <w:rFonts w:ascii="Arial" w:hAnsi="Arial" w:cs="Arial"/>
          <w:color w:val="000000"/>
          <w:sz w:val="18"/>
          <w:szCs w:val="18"/>
        </w:rPr>
        <w:t>methods are non virtual and accessed differently than non-</w:t>
      </w:r>
      <w:r>
        <w:rPr>
          <w:rFonts w:ascii="Courier New" w:hAnsi="Courier New" w:cs="Courier New"/>
          <w:color w:val="000000"/>
          <w:sz w:val="18"/>
          <w:szCs w:val="18"/>
        </w:rPr>
        <w:t>private</w:t>
      </w:r>
      <w:r>
        <w:rPr>
          <w:rStyle w:val="apple-converted-space"/>
          <w:rFonts w:ascii="Arial" w:hAnsi="Arial" w:cs="Arial"/>
          <w:color w:val="000000"/>
          <w:sz w:val="18"/>
          <w:szCs w:val="18"/>
        </w:rPr>
        <w:t> </w:t>
      </w:r>
      <w:r>
        <w:rPr>
          <w:rFonts w:ascii="Arial" w:hAnsi="Arial" w:cs="Arial"/>
          <w:color w:val="000000"/>
          <w:sz w:val="18"/>
          <w:szCs w:val="18"/>
        </w:rPr>
        <w:t>methods. Since</w:t>
      </w:r>
      <w:r>
        <w:rPr>
          <w:rStyle w:val="apple-converted-space"/>
          <w:rFonts w:ascii="Arial" w:hAnsi="Arial" w:cs="Arial"/>
          <w:color w:val="000000"/>
          <w:sz w:val="18"/>
          <w:szCs w:val="18"/>
        </w:rPr>
        <w:t> </w:t>
      </w:r>
      <w:hyperlink r:id="rId80" w:history="1">
        <w:r>
          <w:rPr>
            <w:rStyle w:val="Hyperlink"/>
            <w:rFonts w:ascii="Arial" w:hAnsi="Arial" w:cs="Arial"/>
            <w:color w:val="660099"/>
            <w:sz w:val="18"/>
            <w:szCs w:val="18"/>
          </w:rPr>
          <w:t>method overriding</w:t>
        </w:r>
      </w:hyperlink>
      <w:r>
        <w:rPr>
          <w:rStyle w:val="apple-converted-space"/>
          <w:rFonts w:ascii="Arial" w:hAnsi="Arial" w:cs="Arial"/>
          <w:color w:val="000000"/>
          <w:sz w:val="18"/>
          <w:szCs w:val="18"/>
        </w:rPr>
        <w:t> </w:t>
      </w:r>
      <w:r>
        <w:rPr>
          <w:rFonts w:ascii="Arial" w:hAnsi="Arial" w:cs="Arial"/>
          <w:color w:val="000000"/>
          <w:sz w:val="18"/>
          <w:szCs w:val="18"/>
        </w:rPr>
        <w:t>can only be done on Sub Class and since</w:t>
      </w:r>
      <w:r>
        <w:rPr>
          <w:rStyle w:val="apple-converted-space"/>
          <w:rFonts w:ascii="Arial" w:hAnsi="Arial" w:cs="Arial"/>
          <w:color w:val="000000"/>
          <w:sz w:val="18"/>
          <w:szCs w:val="18"/>
        </w:rPr>
        <w:t> </w:t>
      </w:r>
      <w:r>
        <w:rPr>
          <w:rFonts w:ascii="Courier New" w:hAnsi="Courier New" w:cs="Courier New"/>
          <w:color w:val="000000"/>
          <w:sz w:val="18"/>
          <w:szCs w:val="18"/>
        </w:rPr>
        <w:t>private</w:t>
      </w:r>
      <w:r>
        <w:rPr>
          <w:rStyle w:val="apple-converted-space"/>
          <w:rFonts w:ascii="Arial" w:hAnsi="Arial" w:cs="Arial"/>
          <w:color w:val="000000"/>
          <w:sz w:val="18"/>
          <w:szCs w:val="18"/>
        </w:rPr>
        <w:t> </w:t>
      </w:r>
      <w:r>
        <w:rPr>
          <w:rFonts w:ascii="Arial" w:hAnsi="Arial" w:cs="Arial"/>
          <w:color w:val="000000"/>
          <w:sz w:val="18"/>
          <w:szCs w:val="18"/>
        </w:rPr>
        <w:t>method is not accessible in sub class or derived class, You just can not override them. Another possibility of</w:t>
      </w:r>
      <w:r>
        <w:rPr>
          <w:rStyle w:val="apple-converted-space"/>
          <w:rFonts w:ascii="Arial" w:hAnsi="Arial" w:cs="Arial"/>
          <w:color w:val="000000"/>
          <w:sz w:val="18"/>
          <w:szCs w:val="18"/>
        </w:rPr>
        <w:t> </w:t>
      </w:r>
      <w:r>
        <w:rPr>
          <w:rFonts w:ascii="Arial" w:hAnsi="Arial" w:cs="Arial"/>
          <w:b/>
          <w:bCs/>
          <w:color w:val="000000"/>
          <w:sz w:val="18"/>
          <w:szCs w:val="18"/>
        </w:rPr>
        <w:t>overriding</w:t>
      </w:r>
      <w:r>
        <w:rPr>
          <w:rStyle w:val="apple-converted-space"/>
          <w:rFonts w:ascii="Arial" w:hAnsi="Arial" w:cs="Arial"/>
          <w:b/>
          <w:bCs/>
          <w:color w:val="000000"/>
          <w:sz w:val="18"/>
          <w:szCs w:val="18"/>
        </w:rPr>
        <w:t> </w:t>
      </w:r>
      <w:r>
        <w:rPr>
          <w:rFonts w:ascii="Courier New" w:hAnsi="Courier New" w:cs="Courier New"/>
          <w:b/>
          <w:bCs/>
          <w:color w:val="000000"/>
          <w:sz w:val="18"/>
          <w:szCs w:val="18"/>
        </w:rPr>
        <w:t>private</w:t>
      </w:r>
      <w:r>
        <w:rPr>
          <w:rStyle w:val="apple-converted-space"/>
          <w:rFonts w:ascii="Arial" w:hAnsi="Arial" w:cs="Arial"/>
          <w:b/>
          <w:bCs/>
          <w:color w:val="000000"/>
          <w:sz w:val="18"/>
          <w:szCs w:val="18"/>
        </w:rPr>
        <w:t> </w:t>
      </w:r>
      <w:r>
        <w:rPr>
          <w:rFonts w:ascii="Arial" w:hAnsi="Arial" w:cs="Arial"/>
          <w:b/>
          <w:bCs/>
          <w:color w:val="000000"/>
          <w:sz w:val="18"/>
          <w:szCs w:val="18"/>
        </w:rPr>
        <w:t>methods in inner class</w:t>
      </w:r>
      <w:r>
        <w:rPr>
          <w:rStyle w:val="apple-converted-space"/>
          <w:rFonts w:ascii="Arial" w:hAnsi="Arial" w:cs="Arial"/>
          <w:b/>
          <w:bCs/>
          <w:color w:val="000000"/>
          <w:sz w:val="18"/>
          <w:szCs w:val="18"/>
        </w:rPr>
        <w:t> </w:t>
      </w:r>
      <w:r>
        <w:rPr>
          <w:rFonts w:ascii="Arial" w:hAnsi="Arial" w:cs="Arial"/>
          <w:color w:val="000000"/>
          <w:sz w:val="18"/>
          <w:szCs w:val="18"/>
        </w:rPr>
        <w:t>by extending outer class, since</w:t>
      </w:r>
      <w:r>
        <w:rPr>
          <w:rStyle w:val="apple-converted-space"/>
          <w:rFonts w:ascii="Arial" w:hAnsi="Arial" w:cs="Arial"/>
          <w:color w:val="000000"/>
          <w:sz w:val="18"/>
          <w:szCs w:val="18"/>
        </w:rPr>
        <w:t> </w:t>
      </w:r>
      <w:r>
        <w:rPr>
          <w:rFonts w:ascii="Courier New" w:hAnsi="Courier New" w:cs="Courier New"/>
          <w:color w:val="000000"/>
          <w:sz w:val="18"/>
          <w:szCs w:val="18"/>
        </w:rPr>
        <w:t>private</w:t>
      </w:r>
      <w:r>
        <w:rPr>
          <w:rStyle w:val="apple-converted-space"/>
          <w:rFonts w:ascii="Arial" w:hAnsi="Arial" w:cs="Arial"/>
          <w:color w:val="000000"/>
          <w:sz w:val="18"/>
          <w:szCs w:val="18"/>
        </w:rPr>
        <w:t> </w:t>
      </w:r>
      <w:r>
        <w:rPr>
          <w:rFonts w:ascii="Arial" w:hAnsi="Arial" w:cs="Arial"/>
          <w:color w:val="000000"/>
          <w:sz w:val="18"/>
          <w:szCs w:val="18"/>
        </w:rPr>
        <w:t>methods are accessible inside inner class. This will also not work because</w:t>
      </w:r>
      <w:r>
        <w:rPr>
          <w:rStyle w:val="apple-converted-space"/>
          <w:rFonts w:ascii="Arial" w:hAnsi="Arial" w:cs="Arial"/>
          <w:color w:val="000000"/>
          <w:sz w:val="18"/>
          <w:szCs w:val="18"/>
        </w:rPr>
        <w:t> </w:t>
      </w:r>
      <w:r>
        <w:rPr>
          <w:rFonts w:ascii="Courier New" w:hAnsi="Courier New" w:cs="Courier New"/>
          <w:color w:val="000000"/>
          <w:sz w:val="18"/>
          <w:szCs w:val="18"/>
        </w:rPr>
        <w:t>private</w:t>
      </w:r>
      <w:r>
        <w:rPr>
          <w:rStyle w:val="apple-converted-space"/>
          <w:rFonts w:ascii="Arial" w:hAnsi="Arial" w:cs="Arial"/>
          <w:color w:val="000000"/>
          <w:sz w:val="18"/>
          <w:szCs w:val="18"/>
        </w:rPr>
        <w:t> </w:t>
      </w:r>
      <w:r>
        <w:rPr>
          <w:rFonts w:ascii="Arial" w:hAnsi="Arial" w:cs="Arial"/>
          <w:color w:val="000000"/>
          <w:sz w:val="18"/>
          <w:szCs w:val="18"/>
        </w:rPr>
        <w:t>methods are bonded during compile time and only</w:t>
      </w:r>
      <w:r>
        <w:rPr>
          <w:rStyle w:val="apple-converted-space"/>
          <w:rFonts w:ascii="Arial" w:hAnsi="Arial" w:cs="Arial"/>
          <w:color w:val="000000"/>
          <w:sz w:val="18"/>
          <w:szCs w:val="18"/>
        </w:rPr>
        <w:t> </w:t>
      </w:r>
      <w:r>
        <w:rPr>
          <w:rFonts w:ascii="Courier New" w:hAnsi="Courier New" w:cs="Courier New"/>
          <w:color w:val="000000"/>
          <w:sz w:val="18"/>
          <w:szCs w:val="18"/>
        </w:rPr>
        <w:t>Type</w:t>
      </w:r>
      <w:r>
        <w:rPr>
          <w:rStyle w:val="apple-converted-space"/>
          <w:rFonts w:ascii="Arial" w:hAnsi="Arial" w:cs="Arial"/>
          <w:color w:val="000000"/>
          <w:sz w:val="18"/>
          <w:szCs w:val="18"/>
        </w:rPr>
        <w:t> </w:t>
      </w:r>
      <w:r>
        <w:rPr>
          <w:rFonts w:ascii="Arial" w:hAnsi="Arial" w:cs="Arial"/>
          <w:color w:val="000000"/>
          <w:sz w:val="18"/>
          <w:szCs w:val="18"/>
        </w:rPr>
        <w:t>(or Class) which is used to locate a</w:t>
      </w:r>
      <w:r>
        <w:rPr>
          <w:rStyle w:val="apple-converted-space"/>
          <w:rFonts w:ascii="Arial" w:hAnsi="Arial" w:cs="Arial"/>
          <w:color w:val="000000"/>
          <w:sz w:val="18"/>
          <w:szCs w:val="18"/>
        </w:rPr>
        <w:t> </w:t>
      </w:r>
      <w:r>
        <w:rPr>
          <w:rFonts w:ascii="Courier New" w:hAnsi="Courier New" w:cs="Courier New"/>
          <w:color w:val="000000"/>
          <w:sz w:val="18"/>
          <w:szCs w:val="18"/>
        </w:rPr>
        <w:t>private</w:t>
      </w:r>
      <w:r>
        <w:rPr>
          <w:rStyle w:val="apple-converted-space"/>
          <w:rFonts w:ascii="Arial" w:hAnsi="Arial" w:cs="Arial"/>
          <w:color w:val="000000"/>
          <w:sz w:val="18"/>
          <w:szCs w:val="18"/>
        </w:rPr>
        <w:t> </w:t>
      </w:r>
      <w:r>
        <w:rPr>
          <w:rFonts w:ascii="Arial" w:hAnsi="Arial" w:cs="Arial"/>
          <w:color w:val="000000"/>
          <w:sz w:val="18"/>
          <w:szCs w:val="18"/>
        </w:rPr>
        <w:t>method. For example in below code where it looks like Inner SubClass is overriding</w:t>
      </w:r>
      <w:r>
        <w:rPr>
          <w:rStyle w:val="apple-converted-space"/>
          <w:rFonts w:ascii="Arial" w:hAnsi="Arial" w:cs="Arial"/>
          <w:color w:val="000000"/>
          <w:sz w:val="18"/>
          <w:szCs w:val="18"/>
        </w:rPr>
        <w:t> </w:t>
      </w:r>
      <w:r>
        <w:rPr>
          <w:rFonts w:ascii="Courier New" w:hAnsi="Courier New" w:cs="Courier New"/>
          <w:color w:val="000000"/>
          <w:sz w:val="18"/>
          <w:szCs w:val="18"/>
        </w:rPr>
        <w:t>private</w:t>
      </w:r>
      <w:r>
        <w:rPr>
          <w:rStyle w:val="apple-converted-space"/>
          <w:rFonts w:ascii="Arial" w:hAnsi="Arial" w:cs="Arial"/>
          <w:color w:val="000000"/>
          <w:sz w:val="18"/>
          <w:szCs w:val="18"/>
        </w:rPr>
        <w:t> </w:t>
      </w:r>
      <w:r>
        <w:rPr>
          <w:rFonts w:ascii="Arial" w:hAnsi="Arial" w:cs="Arial"/>
          <w:color w:val="000000"/>
          <w:sz w:val="18"/>
          <w:szCs w:val="18"/>
        </w:rPr>
        <w:t>method , if you call</w:t>
      </w:r>
      <w:r>
        <w:rPr>
          <w:rStyle w:val="apple-converted-space"/>
          <w:rFonts w:ascii="Arial" w:hAnsi="Arial" w:cs="Arial"/>
          <w:color w:val="000000"/>
          <w:sz w:val="18"/>
          <w:szCs w:val="18"/>
        </w:rPr>
        <w:t> </w:t>
      </w:r>
      <w:r>
        <w:rPr>
          <w:rFonts w:ascii="Courier New" w:hAnsi="Courier New" w:cs="Courier New"/>
          <w:color w:val="000000"/>
          <w:sz w:val="18"/>
          <w:szCs w:val="18"/>
        </w:rPr>
        <w:t>privateMethod()</w:t>
      </w:r>
      <w:r>
        <w:rPr>
          <w:rStyle w:val="apple-converted-space"/>
          <w:rFonts w:ascii="Arial" w:hAnsi="Arial" w:cs="Arial"/>
          <w:color w:val="000000"/>
          <w:sz w:val="18"/>
          <w:szCs w:val="18"/>
        </w:rPr>
        <w:t> </w:t>
      </w:r>
      <w:r>
        <w:rPr>
          <w:rFonts w:ascii="Arial" w:hAnsi="Arial" w:cs="Arial"/>
          <w:color w:val="000000"/>
          <w:sz w:val="18"/>
          <w:szCs w:val="18"/>
        </w:rPr>
        <w:t>with a type of Super Class but object of Sub Class, it will only execute</w:t>
      </w:r>
      <w:r>
        <w:rPr>
          <w:rStyle w:val="apple-converted-space"/>
          <w:rFonts w:ascii="Arial" w:hAnsi="Arial" w:cs="Arial"/>
          <w:color w:val="000000"/>
          <w:sz w:val="18"/>
          <w:szCs w:val="18"/>
        </w:rPr>
        <w:t> </w:t>
      </w:r>
      <w:r>
        <w:rPr>
          <w:rFonts w:ascii="Courier New" w:hAnsi="Courier New" w:cs="Courier New"/>
          <w:color w:val="000000"/>
          <w:sz w:val="18"/>
          <w:szCs w:val="18"/>
        </w:rPr>
        <w:t>privateMethod()</w:t>
      </w:r>
      <w:r>
        <w:rPr>
          <w:rStyle w:val="apple-converted-space"/>
          <w:rFonts w:ascii="Arial" w:hAnsi="Arial" w:cs="Arial"/>
          <w:color w:val="000000"/>
          <w:sz w:val="18"/>
          <w:szCs w:val="18"/>
        </w:rPr>
        <w:t> </w:t>
      </w:r>
      <w:r>
        <w:rPr>
          <w:rFonts w:ascii="Arial" w:hAnsi="Arial" w:cs="Arial"/>
          <w:color w:val="000000"/>
          <w:sz w:val="18"/>
          <w:szCs w:val="18"/>
        </w:rPr>
        <w:t>declared in super Class.</w:t>
      </w:r>
    </w:p>
    <w:p w:rsidR="00DB7789" w:rsidRDefault="00DB7789" w:rsidP="00DB7789">
      <w:pPr>
        <w:rPr>
          <w:rFonts w:ascii="Trebuchet MS" w:hAnsi="Trebuchet MS"/>
          <w:color w:val="000000"/>
        </w:rPr>
      </w:pPr>
    </w:p>
    <w:p w:rsidR="00DB7789" w:rsidRDefault="00DB7789" w:rsidP="00FF6EA9">
      <w:pPr>
        <w:pStyle w:val="Heading2"/>
        <w:rPr>
          <w:rFonts w:ascii="Trebuchet MS" w:hAnsi="Trebuchet MS"/>
          <w:color w:val="000000"/>
        </w:rPr>
      </w:pPr>
      <w:bookmarkStart w:id="91" w:name="_Toc471372208"/>
      <w:r>
        <w:rPr>
          <w:rFonts w:ascii="Trebuchet MS" w:hAnsi="Trebuchet MS"/>
          <w:b w:val="0"/>
          <w:bCs w:val="0"/>
          <w:color w:val="000000"/>
          <w:u w:val="single"/>
        </w:rPr>
        <w:t>Should I always make</w:t>
      </w:r>
      <w:r>
        <w:rPr>
          <w:rStyle w:val="apple-converted-space"/>
          <w:rFonts w:ascii="Trebuchet MS" w:hAnsi="Trebuchet MS"/>
          <w:b w:val="0"/>
          <w:bCs w:val="0"/>
          <w:color w:val="000000"/>
          <w:u w:val="single"/>
        </w:rPr>
        <w:t> </w:t>
      </w:r>
      <w:r>
        <w:rPr>
          <w:rFonts w:ascii="Courier New" w:hAnsi="Courier New" w:cs="Courier New"/>
          <w:b w:val="0"/>
          <w:bCs w:val="0"/>
          <w:color w:val="000000"/>
          <w:u w:val="single"/>
        </w:rPr>
        <w:t>private</w:t>
      </w:r>
      <w:r>
        <w:rPr>
          <w:rStyle w:val="apple-converted-space"/>
          <w:rFonts w:ascii="Trebuchet MS" w:hAnsi="Trebuchet MS"/>
          <w:b w:val="0"/>
          <w:bCs w:val="0"/>
          <w:color w:val="000000"/>
          <w:u w:val="single"/>
        </w:rPr>
        <w:t> </w:t>
      </w:r>
      <w:r>
        <w:rPr>
          <w:rFonts w:ascii="Trebuchet MS" w:hAnsi="Trebuchet MS"/>
          <w:b w:val="0"/>
          <w:bCs w:val="0"/>
          <w:color w:val="000000"/>
          <w:u w:val="single"/>
        </w:rPr>
        <w:t>method as final in Java</w:t>
      </w:r>
      <w:bookmarkEnd w:id="91"/>
    </w:p>
    <w:p w:rsidR="00DB7789" w:rsidRDefault="00DB7789" w:rsidP="00DB7789">
      <w:pPr>
        <w:rPr>
          <w:rFonts w:ascii="Trebuchet MS" w:hAnsi="Trebuchet MS"/>
          <w:color w:val="000000"/>
        </w:rPr>
      </w:pPr>
      <w:r>
        <w:rPr>
          <w:rFonts w:ascii="Arial" w:hAnsi="Arial" w:cs="Arial"/>
          <w:color w:val="000000"/>
          <w:sz w:val="18"/>
          <w:szCs w:val="18"/>
        </w:rPr>
        <w:t>Using final and</w:t>
      </w:r>
      <w:r>
        <w:rPr>
          <w:rStyle w:val="apple-converted-space"/>
          <w:rFonts w:ascii="Arial" w:hAnsi="Arial" w:cs="Arial"/>
          <w:color w:val="000000"/>
          <w:sz w:val="18"/>
          <w:szCs w:val="18"/>
        </w:rPr>
        <w:t> </w:t>
      </w:r>
      <w:r>
        <w:rPr>
          <w:rFonts w:ascii="Courier New" w:hAnsi="Courier New" w:cs="Courier New"/>
          <w:color w:val="000000"/>
          <w:sz w:val="18"/>
          <w:szCs w:val="18"/>
        </w:rPr>
        <w:t>private</w:t>
      </w:r>
      <w:r>
        <w:rPr>
          <w:rStyle w:val="apple-converted-space"/>
          <w:rFonts w:ascii="Arial" w:hAnsi="Arial" w:cs="Arial"/>
          <w:color w:val="000000"/>
          <w:sz w:val="18"/>
          <w:szCs w:val="18"/>
        </w:rPr>
        <w:t> </w:t>
      </w:r>
      <w:r>
        <w:rPr>
          <w:rFonts w:ascii="Arial" w:hAnsi="Arial" w:cs="Arial"/>
          <w:color w:val="000000"/>
          <w:sz w:val="18"/>
          <w:szCs w:val="18"/>
        </w:rPr>
        <w:t>in Java with method is a good choice but I don't think it offer any benefit in terms of</w:t>
      </w:r>
      <w:r>
        <w:rPr>
          <w:rStyle w:val="apple-converted-space"/>
          <w:rFonts w:ascii="Arial" w:hAnsi="Arial" w:cs="Arial"/>
          <w:color w:val="000000"/>
          <w:sz w:val="18"/>
          <w:szCs w:val="18"/>
        </w:rPr>
        <w:t> </w:t>
      </w:r>
      <w:hyperlink r:id="rId81" w:history="1">
        <w:r>
          <w:rPr>
            <w:rStyle w:val="Hyperlink"/>
            <w:rFonts w:ascii="Arial" w:hAnsi="Arial" w:cs="Arial"/>
            <w:color w:val="660099"/>
            <w:sz w:val="18"/>
            <w:szCs w:val="18"/>
          </w:rPr>
          <w:t>performace</w:t>
        </w:r>
      </w:hyperlink>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Fonts w:ascii="Arial" w:hAnsi="Arial" w:cs="Arial"/>
          <w:color w:val="000000"/>
          <w:sz w:val="18"/>
          <w:szCs w:val="18"/>
        </w:rPr>
        <w:t>not. Rather this decision should be taken on the basis of design, functionality and ensuring readability of code. Since making a method final just limit there ability to be overridden, it doesn't make much sense to mark a</w:t>
      </w:r>
      <w:r>
        <w:rPr>
          <w:rStyle w:val="apple-converted-space"/>
          <w:rFonts w:ascii="Arial" w:hAnsi="Arial" w:cs="Arial"/>
          <w:color w:val="000000"/>
          <w:sz w:val="18"/>
          <w:szCs w:val="18"/>
        </w:rPr>
        <w:t> </w:t>
      </w:r>
      <w:r>
        <w:rPr>
          <w:rFonts w:ascii="Courier New" w:hAnsi="Courier New" w:cs="Courier New"/>
          <w:color w:val="000000"/>
          <w:sz w:val="18"/>
          <w:szCs w:val="18"/>
        </w:rPr>
        <w:t>private</w:t>
      </w:r>
      <w:r>
        <w:rPr>
          <w:rStyle w:val="apple-converted-space"/>
          <w:rFonts w:ascii="Arial" w:hAnsi="Arial" w:cs="Arial"/>
          <w:color w:val="000000"/>
          <w:sz w:val="18"/>
          <w:szCs w:val="18"/>
        </w:rPr>
        <w:t> </w:t>
      </w:r>
      <w:r>
        <w:rPr>
          <w:rFonts w:ascii="Arial" w:hAnsi="Arial" w:cs="Arial"/>
          <w:color w:val="000000"/>
          <w:sz w:val="18"/>
          <w:szCs w:val="18"/>
        </w:rPr>
        <w:t>method as final in java, because</w:t>
      </w:r>
      <w:r>
        <w:rPr>
          <w:rStyle w:val="apple-converted-space"/>
          <w:rFonts w:ascii="Arial" w:hAnsi="Arial" w:cs="Arial"/>
          <w:color w:val="000000"/>
          <w:sz w:val="18"/>
          <w:szCs w:val="18"/>
        </w:rPr>
        <w:t> </w:t>
      </w:r>
      <w:r>
        <w:rPr>
          <w:rFonts w:ascii="Courier New" w:hAnsi="Courier New" w:cs="Courier New"/>
          <w:b/>
          <w:bCs/>
          <w:i/>
          <w:iCs/>
          <w:color w:val="000000"/>
          <w:sz w:val="18"/>
          <w:szCs w:val="18"/>
        </w:rPr>
        <w:t>private</w:t>
      </w:r>
      <w:r>
        <w:rPr>
          <w:rStyle w:val="apple-converted-space"/>
          <w:rFonts w:ascii="Arial" w:hAnsi="Arial" w:cs="Arial"/>
          <w:b/>
          <w:bCs/>
          <w:i/>
          <w:iCs/>
          <w:color w:val="000000"/>
          <w:sz w:val="18"/>
          <w:szCs w:val="18"/>
        </w:rPr>
        <w:t> </w:t>
      </w:r>
      <w:r>
        <w:rPr>
          <w:rFonts w:ascii="Arial" w:hAnsi="Arial" w:cs="Arial"/>
          <w:b/>
          <w:bCs/>
          <w:i/>
          <w:iCs/>
          <w:color w:val="000000"/>
          <w:sz w:val="18"/>
          <w:szCs w:val="18"/>
        </w:rPr>
        <w:t>method can not overridden in Java</w:t>
      </w:r>
      <w:r>
        <w:rPr>
          <w:rStyle w:val="apple-converted-space"/>
          <w:rFonts w:ascii="Arial" w:hAnsi="Arial" w:cs="Arial"/>
          <w:color w:val="000000"/>
          <w:sz w:val="18"/>
          <w:szCs w:val="18"/>
        </w:rPr>
        <w:t> </w:t>
      </w:r>
      <w:r>
        <w:rPr>
          <w:rFonts w:ascii="Arial" w:hAnsi="Arial" w:cs="Arial"/>
          <w:color w:val="000000"/>
          <w:sz w:val="18"/>
          <w:szCs w:val="18"/>
        </w:rPr>
        <w:t>by any means.</w:t>
      </w:r>
    </w:p>
    <w:p w:rsidR="00DB7789" w:rsidRDefault="00DB7789" w:rsidP="00FF6EA9">
      <w:pPr>
        <w:pStyle w:val="Heading2"/>
      </w:pPr>
      <w:bookmarkStart w:id="92" w:name="_Toc471372209"/>
      <w:r>
        <w:t>Important Points about</w:t>
      </w:r>
      <w:r>
        <w:rPr>
          <w:rStyle w:val="apple-converted-space"/>
          <w:rFonts w:ascii="Trebuchet MS" w:hAnsi="Trebuchet MS"/>
          <w:b w:val="0"/>
          <w:bCs w:val="0"/>
          <w:color w:val="000000"/>
          <w:u w:val="single"/>
        </w:rPr>
        <w:t> </w:t>
      </w:r>
      <w:r>
        <w:rPr>
          <w:rFonts w:ascii="Courier New" w:hAnsi="Courier New" w:cs="Courier New"/>
        </w:rPr>
        <w:t>private</w:t>
      </w:r>
      <w:r>
        <w:rPr>
          <w:rStyle w:val="apple-converted-space"/>
          <w:rFonts w:ascii="Trebuchet MS" w:hAnsi="Trebuchet MS"/>
          <w:b w:val="0"/>
          <w:bCs w:val="0"/>
          <w:color w:val="000000"/>
          <w:u w:val="single"/>
        </w:rPr>
        <w:t> </w:t>
      </w:r>
      <w:r>
        <w:t>keyword in Java</w:t>
      </w:r>
      <w:bookmarkEnd w:id="92"/>
    </w:p>
    <w:p w:rsidR="00DB7789" w:rsidRDefault="00DB7789" w:rsidP="00DB7789">
      <w:pPr>
        <w:rPr>
          <w:rFonts w:ascii="Trebuchet MS" w:hAnsi="Trebuchet MS"/>
          <w:color w:val="000000"/>
        </w:rPr>
      </w:pPr>
      <w:r>
        <w:rPr>
          <w:rFonts w:ascii="Arial" w:hAnsi="Arial" w:cs="Arial"/>
          <w:color w:val="000000"/>
          <w:sz w:val="18"/>
          <w:szCs w:val="18"/>
        </w:rPr>
        <w:t>Few important</w:t>
      </w:r>
      <w:r>
        <w:rPr>
          <w:rStyle w:val="apple-converted-space"/>
          <w:rFonts w:ascii="Arial" w:hAnsi="Arial" w:cs="Arial"/>
          <w:b/>
          <w:bCs/>
          <w:color w:val="000000"/>
          <w:sz w:val="18"/>
          <w:szCs w:val="18"/>
        </w:rPr>
        <w:t> </w:t>
      </w:r>
      <w:r>
        <w:rPr>
          <w:rFonts w:ascii="Arial" w:hAnsi="Arial" w:cs="Arial"/>
          <w:color w:val="000000"/>
          <w:sz w:val="18"/>
          <w:szCs w:val="18"/>
        </w:rPr>
        <w:t>points to remember about</w:t>
      </w:r>
      <w:r>
        <w:rPr>
          <w:rStyle w:val="apple-converted-space"/>
          <w:rFonts w:ascii="Arial" w:hAnsi="Arial" w:cs="Arial"/>
          <w:color w:val="000000"/>
          <w:sz w:val="18"/>
          <w:szCs w:val="18"/>
        </w:rPr>
        <w:t> </w:t>
      </w:r>
      <w:r>
        <w:rPr>
          <w:rFonts w:ascii="Courier New" w:hAnsi="Courier New" w:cs="Courier New"/>
          <w:color w:val="000000"/>
          <w:sz w:val="18"/>
          <w:szCs w:val="18"/>
        </w:rPr>
        <w:t>private</w:t>
      </w:r>
      <w:r>
        <w:rPr>
          <w:rStyle w:val="apple-converted-space"/>
          <w:rFonts w:ascii="Arial" w:hAnsi="Arial" w:cs="Arial"/>
          <w:color w:val="000000"/>
          <w:sz w:val="18"/>
          <w:szCs w:val="18"/>
        </w:rPr>
        <w:t> </w:t>
      </w:r>
      <w:r>
        <w:rPr>
          <w:rFonts w:ascii="Arial" w:hAnsi="Arial" w:cs="Arial"/>
          <w:color w:val="000000"/>
          <w:sz w:val="18"/>
          <w:szCs w:val="18"/>
        </w:rPr>
        <w:t>keyword in java before seeing example of</w:t>
      </w:r>
      <w:r>
        <w:rPr>
          <w:rStyle w:val="apple-converted-space"/>
          <w:rFonts w:ascii="Arial" w:hAnsi="Arial" w:cs="Arial"/>
          <w:color w:val="000000"/>
          <w:sz w:val="18"/>
          <w:szCs w:val="18"/>
        </w:rPr>
        <w:t> </w:t>
      </w:r>
      <w:r>
        <w:rPr>
          <w:rFonts w:ascii="Courier New" w:hAnsi="Courier New" w:cs="Courier New"/>
          <w:color w:val="000000"/>
          <w:sz w:val="18"/>
          <w:szCs w:val="18"/>
        </w:rPr>
        <w:t>private</w:t>
      </w:r>
      <w:r>
        <w:rPr>
          <w:rStyle w:val="apple-converted-space"/>
          <w:rFonts w:ascii="Arial" w:hAnsi="Arial" w:cs="Arial"/>
          <w:color w:val="000000"/>
          <w:sz w:val="18"/>
          <w:szCs w:val="18"/>
        </w:rPr>
        <w:t> </w:t>
      </w:r>
      <w:r>
        <w:rPr>
          <w:rFonts w:ascii="Arial" w:hAnsi="Arial" w:cs="Arial"/>
          <w:color w:val="000000"/>
          <w:sz w:val="18"/>
          <w:szCs w:val="18"/>
        </w:rPr>
        <w:t>keyword and</w:t>
      </w:r>
      <w:r>
        <w:rPr>
          <w:rStyle w:val="apple-converted-space"/>
          <w:rFonts w:ascii="Arial" w:hAnsi="Arial" w:cs="Arial"/>
          <w:color w:val="000000"/>
          <w:sz w:val="18"/>
          <w:szCs w:val="18"/>
        </w:rPr>
        <w:t> </w:t>
      </w:r>
      <w:r>
        <w:rPr>
          <w:rFonts w:ascii="Arial" w:hAnsi="Arial" w:cs="Arial"/>
          <w:b/>
          <w:bCs/>
          <w:color w:val="000000"/>
          <w:sz w:val="18"/>
          <w:szCs w:val="18"/>
        </w:rPr>
        <w:t>overriding private methods</w:t>
      </w:r>
      <w:r>
        <w:rPr>
          <w:rStyle w:val="apple-converted-space"/>
          <w:rFonts w:ascii="Arial" w:hAnsi="Arial" w:cs="Arial"/>
          <w:color w:val="000000"/>
          <w:sz w:val="18"/>
          <w:szCs w:val="18"/>
        </w:rPr>
        <w:t> </w:t>
      </w:r>
      <w:r>
        <w:rPr>
          <w:rFonts w:ascii="Arial" w:hAnsi="Arial" w:cs="Arial"/>
          <w:color w:val="000000"/>
          <w:sz w:val="18"/>
          <w:szCs w:val="18"/>
        </w:rPr>
        <w:t>in Java which is not possible.</w:t>
      </w:r>
    </w:p>
    <w:p w:rsidR="00DB7789" w:rsidRDefault="00DB7789" w:rsidP="00DB7789">
      <w:pPr>
        <w:rPr>
          <w:rFonts w:ascii="Trebuchet MS" w:hAnsi="Trebuchet MS"/>
          <w:color w:val="000000"/>
        </w:rPr>
      </w:pPr>
    </w:p>
    <w:p w:rsidR="00DB7789" w:rsidRDefault="00DB7789" w:rsidP="00DB7789">
      <w:pPr>
        <w:rPr>
          <w:rFonts w:ascii="Trebuchet MS" w:hAnsi="Trebuchet MS"/>
          <w:color w:val="000000"/>
        </w:rPr>
      </w:pPr>
      <w:r>
        <w:rPr>
          <w:rFonts w:ascii="Arial" w:hAnsi="Arial" w:cs="Arial"/>
          <w:color w:val="000000"/>
          <w:sz w:val="18"/>
          <w:szCs w:val="18"/>
        </w:rPr>
        <w:t>1.</w:t>
      </w:r>
      <w:r>
        <w:rPr>
          <w:rFonts w:ascii="Courier New" w:hAnsi="Courier New" w:cs="Courier New"/>
          <w:color w:val="000000"/>
          <w:sz w:val="18"/>
          <w:szCs w:val="18"/>
        </w:rPr>
        <w:t>private</w:t>
      </w:r>
      <w:r>
        <w:rPr>
          <w:rStyle w:val="apple-converted-space"/>
          <w:rFonts w:ascii="Arial" w:hAnsi="Arial" w:cs="Arial"/>
          <w:color w:val="000000"/>
          <w:sz w:val="18"/>
          <w:szCs w:val="18"/>
        </w:rPr>
        <w:t> </w:t>
      </w:r>
      <w:r>
        <w:rPr>
          <w:rFonts w:ascii="Arial" w:hAnsi="Arial" w:cs="Arial"/>
          <w:color w:val="000000"/>
          <w:sz w:val="18"/>
          <w:szCs w:val="18"/>
        </w:rPr>
        <w:t>keyword can be applied to fields, methods and inner class in Java.</w:t>
      </w:r>
    </w:p>
    <w:p w:rsidR="00DB7789" w:rsidRDefault="00DB7789" w:rsidP="00DB7789">
      <w:pPr>
        <w:rPr>
          <w:rFonts w:ascii="Trebuchet MS" w:hAnsi="Trebuchet MS"/>
          <w:color w:val="000000"/>
        </w:rPr>
      </w:pPr>
    </w:p>
    <w:p w:rsidR="00DB7789" w:rsidRDefault="00DB7789" w:rsidP="00DB7789">
      <w:pPr>
        <w:rPr>
          <w:rFonts w:ascii="Trebuchet MS" w:hAnsi="Trebuchet MS"/>
          <w:color w:val="000000"/>
        </w:rPr>
      </w:pPr>
      <w:r>
        <w:rPr>
          <w:rFonts w:ascii="Arial" w:hAnsi="Arial" w:cs="Arial"/>
          <w:color w:val="000000"/>
          <w:sz w:val="18"/>
          <w:szCs w:val="18"/>
        </w:rPr>
        <w:t>2.</w:t>
      </w:r>
      <w:hyperlink r:id="rId82" w:history="1">
        <w:r>
          <w:rPr>
            <w:rStyle w:val="Hyperlink"/>
            <w:rFonts w:ascii="Arial" w:hAnsi="Arial" w:cs="Arial"/>
            <w:color w:val="660099"/>
            <w:sz w:val="18"/>
            <w:szCs w:val="18"/>
          </w:rPr>
          <w:t>Top level classes</w:t>
        </w:r>
      </w:hyperlink>
      <w:r>
        <w:rPr>
          <w:rStyle w:val="apple-converted-space"/>
          <w:rFonts w:ascii="Arial" w:hAnsi="Arial" w:cs="Arial"/>
          <w:color w:val="000000"/>
          <w:sz w:val="18"/>
          <w:szCs w:val="18"/>
        </w:rPr>
        <w:t> </w:t>
      </w:r>
      <w:r>
        <w:rPr>
          <w:rFonts w:ascii="Arial" w:hAnsi="Arial" w:cs="Arial"/>
          <w:color w:val="000000"/>
          <w:sz w:val="18"/>
          <w:szCs w:val="18"/>
        </w:rPr>
        <w:t>can not be</w:t>
      </w:r>
      <w:r>
        <w:rPr>
          <w:rStyle w:val="apple-converted-space"/>
          <w:rFonts w:ascii="Arial" w:hAnsi="Arial" w:cs="Arial"/>
          <w:color w:val="000000"/>
          <w:sz w:val="18"/>
          <w:szCs w:val="18"/>
        </w:rPr>
        <w:t> </w:t>
      </w:r>
      <w:r>
        <w:rPr>
          <w:rFonts w:ascii="Courier New" w:hAnsi="Courier New" w:cs="Courier New"/>
          <w:color w:val="000000"/>
          <w:sz w:val="18"/>
          <w:szCs w:val="18"/>
        </w:rPr>
        <w:t>private</w:t>
      </w:r>
      <w:r>
        <w:rPr>
          <w:rStyle w:val="apple-converted-space"/>
          <w:rFonts w:ascii="Arial" w:hAnsi="Arial" w:cs="Arial"/>
          <w:color w:val="000000"/>
          <w:sz w:val="18"/>
          <w:szCs w:val="18"/>
        </w:rPr>
        <w:t> </w:t>
      </w:r>
      <w:r>
        <w:rPr>
          <w:rFonts w:ascii="Arial" w:hAnsi="Arial" w:cs="Arial"/>
          <w:color w:val="000000"/>
          <w:sz w:val="18"/>
          <w:szCs w:val="18"/>
        </w:rPr>
        <w:t>in Java.</w:t>
      </w:r>
    </w:p>
    <w:p w:rsidR="00DB7789" w:rsidRDefault="00DB7789" w:rsidP="00DB7789">
      <w:pPr>
        <w:rPr>
          <w:rFonts w:ascii="Trebuchet MS" w:hAnsi="Trebuchet MS"/>
          <w:color w:val="000000"/>
        </w:rPr>
      </w:pPr>
    </w:p>
    <w:p w:rsidR="00DB7789" w:rsidRDefault="00DB7789" w:rsidP="00DB7789">
      <w:pPr>
        <w:rPr>
          <w:rFonts w:ascii="Trebuchet MS" w:hAnsi="Trebuchet MS"/>
          <w:color w:val="000000"/>
        </w:rPr>
      </w:pPr>
      <w:r>
        <w:rPr>
          <w:rFonts w:ascii="Arial" w:hAnsi="Arial" w:cs="Arial"/>
          <w:color w:val="000000"/>
          <w:sz w:val="18"/>
          <w:szCs w:val="18"/>
        </w:rPr>
        <w:t>3.Though</w:t>
      </w:r>
      <w:r>
        <w:rPr>
          <w:rStyle w:val="apple-converted-space"/>
          <w:rFonts w:ascii="Arial" w:hAnsi="Arial" w:cs="Arial"/>
          <w:color w:val="000000"/>
          <w:sz w:val="18"/>
          <w:szCs w:val="18"/>
        </w:rPr>
        <w:t> </w:t>
      </w:r>
      <w:r>
        <w:rPr>
          <w:rFonts w:ascii="Courier New" w:hAnsi="Courier New" w:cs="Courier New"/>
          <w:color w:val="000000"/>
          <w:sz w:val="18"/>
          <w:szCs w:val="18"/>
        </w:rPr>
        <w:t>private</w:t>
      </w:r>
      <w:r>
        <w:rPr>
          <w:rStyle w:val="apple-converted-space"/>
          <w:rFonts w:ascii="Arial" w:hAnsi="Arial" w:cs="Arial"/>
          <w:color w:val="000000"/>
          <w:sz w:val="18"/>
          <w:szCs w:val="18"/>
        </w:rPr>
        <w:t> </w:t>
      </w:r>
      <w:r>
        <w:rPr>
          <w:rFonts w:ascii="Arial" w:hAnsi="Arial" w:cs="Arial"/>
          <w:color w:val="000000"/>
          <w:sz w:val="18"/>
          <w:szCs w:val="18"/>
        </w:rPr>
        <w:t>methods or variables are not accessible outside of Class, they can be accessed via reflection by using</w:t>
      </w:r>
      <w:r>
        <w:rPr>
          <w:rStyle w:val="apple-converted-space"/>
          <w:rFonts w:ascii="Arial" w:hAnsi="Arial" w:cs="Arial"/>
          <w:color w:val="000000"/>
          <w:sz w:val="18"/>
          <w:szCs w:val="18"/>
        </w:rPr>
        <w:t> </w:t>
      </w:r>
      <w:r>
        <w:rPr>
          <w:rFonts w:ascii="Courier New" w:hAnsi="Courier New" w:cs="Courier New"/>
          <w:color w:val="000000"/>
          <w:sz w:val="18"/>
          <w:szCs w:val="18"/>
        </w:rPr>
        <w:t>setAccessible(true)</w:t>
      </w:r>
      <w:r>
        <w:rPr>
          <w:rStyle w:val="apple-converted-space"/>
          <w:rFonts w:ascii="Arial" w:hAnsi="Arial" w:cs="Arial"/>
          <w:color w:val="000000"/>
          <w:sz w:val="18"/>
          <w:szCs w:val="18"/>
        </w:rPr>
        <w:t> </w:t>
      </w:r>
      <w:r>
        <w:rPr>
          <w:rFonts w:ascii="Arial" w:hAnsi="Arial" w:cs="Arial"/>
          <w:color w:val="000000"/>
          <w:sz w:val="18"/>
          <w:szCs w:val="18"/>
        </w:rPr>
        <w:t>and changing there</w:t>
      </w:r>
      <w:r>
        <w:rPr>
          <w:rStyle w:val="apple-converted-space"/>
          <w:rFonts w:ascii="Arial" w:hAnsi="Arial" w:cs="Arial"/>
          <w:color w:val="000000"/>
          <w:sz w:val="18"/>
          <w:szCs w:val="18"/>
        </w:rPr>
        <w:t> </w:t>
      </w:r>
      <w:r>
        <w:rPr>
          <w:rFonts w:ascii="Courier New" w:hAnsi="Courier New" w:cs="Courier New"/>
          <w:color w:val="000000"/>
          <w:sz w:val="18"/>
          <w:szCs w:val="18"/>
        </w:rPr>
        <w:t>private</w:t>
      </w:r>
      <w:r>
        <w:rPr>
          <w:rStyle w:val="apple-converted-space"/>
          <w:rFonts w:ascii="Arial" w:hAnsi="Arial" w:cs="Arial"/>
          <w:color w:val="000000"/>
          <w:sz w:val="18"/>
          <w:szCs w:val="18"/>
        </w:rPr>
        <w:t> </w:t>
      </w:r>
      <w:r>
        <w:rPr>
          <w:rFonts w:ascii="Arial" w:hAnsi="Arial" w:cs="Arial"/>
          <w:color w:val="000000"/>
          <w:sz w:val="18"/>
          <w:szCs w:val="18"/>
        </w:rPr>
        <w:t>visibility.</w:t>
      </w:r>
    </w:p>
    <w:p w:rsidR="00DB7789" w:rsidRDefault="00DB7789" w:rsidP="00DB7789">
      <w:pPr>
        <w:rPr>
          <w:rFonts w:ascii="Trebuchet MS" w:hAnsi="Trebuchet MS"/>
          <w:color w:val="000000"/>
        </w:rPr>
      </w:pPr>
    </w:p>
    <w:p w:rsidR="00DB7789" w:rsidRDefault="00DB7789" w:rsidP="00DB7789">
      <w:pPr>
        <w:rPr>
          <w:rFonts w:ascii="Trebuchet MS" w:hAnsi="Trebuchet MS"/>
          <w:color w:val="000000"/>
        </w:rPr>
      </w:pPr>
      <w:r>
        <w:rPr>
          <w:rFonts w:ascii="Arial" w:hAnsi="Arial" w:cs="Arial"/>
          <w:color w:val="000000"/>
          <w:sz w:val="18"/>
          <w:szCs w:val="18"/>
        </w:rPr>
        <w:t>4.</w:t>
      </w:r>
      <w:r>
        <w:rPr>
          <w:rFonts w:ascii="Courier New" w:hAnsi="Courier New" w:cs="Courier New"/>
          <w:color w:val="000000"/>
          <w:sz w:val="18"/>
          <w:szCs w:val="18"/>
        </w:rPr>
        <w:t>Private</w:t>
      </w:r>
      <w:r>
        <w:rPr>
          <w:rStyle w:val="apple-converted-space"/>
          <w:rFonts w:ascii="Arial" w:hAnsi="Arial" w:cs="Arial"/>
          <w:color w:val="000000"/>
          <w:sz w:val="18"/>
          <w:szCs w:val="18"/>
        </w:rPr>
        <w:t> </w:t>
      </w:r>
      <w:r>
        <w:rPr>
          <w:rFonts w:ascii="Arial" w:hAnsi="Arial" w:cs="Arial"/>
          <w:color w:val="000000"/>
          <w:sz w:val="18"/>
          <w:szCs w:val="18"/>
        </w:rPr>
        <w:t>method can not be overridden in Java, not even inside inner classes.</w:t>
      </w:r>
    </w:p>
    <w:p w:rsidR="00DB7789" w:rsidRDefault="00DB7789" w:rsidP="00DB7789">
      <w:pPr>
        <w:rPr>
          <w:rFonts w:ascii="Trebuchet MS" w:hAnsi="Trebuchet MS"/>
          <w:color w:val="000000"/>
        </w:rPr>
      </w:pPr>
    </w:p>
    <w:p w:rsidR="00DB7789" w:rsidRDefault="00DB7789" w:rsidP="00DB7789">
      <w:pPr>
        <w:rPr>
          <w:rFonts w:ascii="Trebuchet MS" w:hAnsi="Trebuchet MS"/>
          <w:color w:val="000000"/>
        </w:rPr>
      </w:pPr>
      <w:r>
        <w:rPr>
          <w:rFonts w:ascii="Arial" w:hAnsi="Arial" w:cs="Arial"/>
          <w:color w:val="000000"/>
          <w:sz w:val="18"/>
          <w:szCs w:val="18"/>
        </w:rPr>
        <w:t>5.</w:t>
      </w:r>
      <w:r>
        <w:rPr>
          <w:rFonts w:ascii="Courier New" w:hAnsi="Courier New" w:cs="Courier New"/>
          <w:color w:val="000000"/>
          <w:sz w:val="18"/>
          <w:szCs w:val="18"/>
        </w:rPr>
        <w:t>private</w:t>
      </w:r>
      <w:r>
        <w:rPr>
          <w:rStyle w:val="apple-converted-space"/>
          <w:rFonts w:ascii="Arial" w:hAnsi="Arial" w:cs="Arial"/>
          <w:color w:val="000000"/>
          <w:sz w:val="18"/>
          <w:szCs w:val="18"/>
        </w:rPr>
        <w:t> </w:t>
      </w:r>
      <w:r>
        <w:rPr>
          <w:rFonts w:ascii="Arial" w:hAnsi="Arial" w:cs="Arial"/>
          <w:color w:val="000000"/>
          <w:sz w:val="18"/>
          <w:szCs w:val="18"/>
        </w:rPr>
        <w:t>members allows Compiler and JVM to optimize it for better performance.</w:t>
      </w:r>
    </w:p>
    <w:p w:rsidR="00DB7789" w:rsidRDefault="00DB7789" w:rsidP="00DB7789">
      <w:pPr>
        <w:rPr>
          <w:rFonts w:ascii="Trebuchet MS" w:hAnsi="Trebuchet MS"/>
          <w:color w:val="000000"/>
        </w:rPr>
      </w:pPr>
    </w:p>
    <w:p w:rsidR="00DB7789" w:rsidRDefault="00DB7789" w:rsidP="00FF6EA9">
      <w:pPr>
        <w:pStyle w:val="Heading2"/>
        <w:rPr>
          <w:rFonts w:ascii="Trebuchet MS" w:hAnsi="Trebuchet MS"/>
          <w:color w:val="000000"/>
        </w:rPr>
      </w:pPr>
      <w:bookmarkStart w:id="93" w:name="_Toc471372210"/>
      <w:r>
        <w:rPr>
          <w:rFonts w:ascii="Trebuchet MS" w:hAnsi="Trebuchet MS"/>
          <w:b w:val="0"/>
          <w:bCs w:val="0"/>
          <w:color w:val="000000"/>
          <w:u w:val="single"/>
        </w:rPr>
        <w:t>Example of private field and method in Java</w:t>
      </w:r>
      <w:bookmarkEnd w:id="93"/>
    </w:p>
    <w:p w:rsidR="00DB7789" w:rsidRDefault="00DB7789" w:rsidP="00DB7789">
      <w:pPr>
        <w:rPr>
          <w:rFonts w:ascii="Trebuchet MS" w:hAnsi="Trebuchet MS"/>
          <w:color w:val="000000"/>
        </w:rPr>
      </w:pPr>
      <w:r>
        <w:rPr>
          <w:rFonts w:ascii="Arial" w:hAnsi="Arial" w:cs="Arial"/>
          <w:color w:val="000000"/>
          <w:sz w:val="18"/>
          <w:szCs w:val="18"/>
        </w:rPr>
        <w:t>Here is</w:t>
      </w:r>
      <w:r>
        <w:rPr>
          <w:rStyle w:val="apple-converted-space"/>
          <w:rFonts w:ascii="Arial" w:hAnsi="Arial" w:cs="Arial"/>
          <w:color w:val="000000"/>
          <w:sz w:val="18"/>
          <w:szCs w:val="18"/>
        </w:rPr>
        <w:t> </w:t>
      </w:r>
      <w:r>
        <w:rPr>
          <w:rFonts w:ascii="Arial" w:hAnsi="Arial" w:cs="Arial"/>
          <w:b/>
          <w:bCs/>
          <w:color w:val="000000"/>
          <w:sz w:val="18"/>
          <w:szCs w:val="18"/>
        </w:rPr>
        <w:t>a code example or</w:t>
      </w:r>
      <w:r>
        <w:rPr>
          <w:rStyle w:val="apple-converted-space"/>
          <w:rFonts w:ascii="Arial" w:hAnsi="Arial" w:cs="Arial"/>
          <w:b/>
          <w:bCs/>
          <w:color w:val="000000"/>
          <w:sz w:val="18"/>
          <w:szCs w:val="18"/>
        </w:rPr>
        <w:t> </w:t>
      </w:r>
      <w:r>
        <w:rPr>
          <w:rFonts w:ascii="Courier New" w:hAnsi="Courier New" w:cs="Courier New"/>
          <w:b/>
          <w:bCs/>
          <w:color w:val="000000"/>
          <w:sz w:val="18"/>
          <w:szCs w:val="18"/>
        </w:rPr>
        <w:t>private</w:t>
      </w:r>
      <w:r>
        <w:rPr>
          <w:rStyle w:val="apple-converted-space"/>
          <w:rFonts w:ascii="Arial" w:hAnsi="Arial" w:cs="Arial"/>
          <w:b/>
          <w:bCs/>
          <w:color w:val="000000"/>
          <w:sz w:val="18"/>
          <w:szCs w:val="18"/>
        </w:rPr>
        <w:t> </w:t>
      </w:r>
      <w:r>
        <w:rPr>
          <w:rFonts w:ascii="Arial" w:hAnsi="Arial" w:cs="Arial"/>
          <w:b/>
          <w:bCs/>
          <w:color w:val="000000"/>
          <w:sz w:val="18"/>
          <w:szCs w:val="18"/>
        </w:rPr>
        <w:t>keyword in Java</w:t>
      </w:r>
      <w:r>
        <w:rPr>
          <w:rFonts w:ascii="Arial" w:hAnsi="Arial" w:cs="Arial"/>
          <w:color w:val="000000"/>
          <w:sz w:val="18"/>
          <w:szCs w:val="18"/>
        </w:rPr>
        <w:t>. This examples shows that</w:t>
      </w:r>
      <w:r>
        <w:rPr>
          <w:rStyle w:val="apple-converted-space"/>
          <w:rFonts w:ascii="Arial" w:hAnsi="Arial" w:cs="Arial"/>
          <w:color w:val="000000"/>
          <w:sz w:val="18"/>
          <w:szCs w:val="18"/>
        </w:rPr>
        <w:t> </w:t>
      </w:r>
      <w:r>
        <w:rPr>
          <w:rFonts w:ascii="Courier New" w:hAnsi="Courier New" w:cs="Courier New"/>
          <w:color w:val="000000"/>
          <w:sz w:val="18"/>
          <w:szCs w:val="18"/>
        </w:rPr>
        <w:t>private</w:t>
      </w:r>
      <w:r>
        <w:rPr>
          <w:rStyle w:val="apple-converted-space"/>
          <w:rFonts w:ascii="Arial" w:hAnsi="Arial" w:cs="Arial"/>
          <w:color w:val="000000"/>
          <w:sz w:val="18"/>
          <w:szCs w:val="18"/>
        </w:rPr>
        <w:t> </w:t>
      </w:r>
      <w:r>
        <w:rPr>
          <w:rFonts w:ascii="Arial" w:hAnsi="Arial" w:cs="Arial"/>
          <w:color w:val="000000"/>
          <w:sz w:val="18"/>
          <w:szCs w:val="18"/>
        </w:rPr>
        <w:t>methods uses static binding at compile time and can not be overridden. Don’t confuse with the output though regarding</w:t>
      </w:r>
      <w:r>
        <w:rPr>
          <w:rStyle w:val="apple-converted-space"/>
          <w:rFonts w:ascii="Arial" w:hAnsi="Arial" w:cs="Arial"/>
          <w:color w:val="000000"/>
          <w:sz w:val="18"/>
          <w:szCs w:val="18"/>
        </w:rPr>
        <w:t> </w:t>
      </w:r>
      <w:r>
        <w:rPr>
          <w:rFonts w:ascii="Courier New" w:hAnsi="Courier New" w:cs="Courier New"/>
          <w:color w:val="000000"/>
          <w:sz w:val="18"/>
          <w:szCs w:val="18"/>
        </w:rPr>
        <w:t>private</w:t>
      </w:r>
      <w:r>
        <w:rPr>
          <w:rStyle w:val="apple-converted-space"/>
          <w:rFonts w:ascii="Arial" w:hAnsi="Arial" w:cs="Arial"/>
          <w:color w:val="000000"/>
          <w:sz w:val="18"/>
          <w:szCs w:val="18"/>
        </w:rPr>
        <w:t> </w:t>
      </w:r>
      <w:r>
        <w:rPr>
          <w:rFonts w:ascii="Arial" w:hAnsi="Arial" w:cs="Arial"/>
          <w:color w:val="000000"/>
          <w:sz w:val="18"/>
          <w:szCs w:val="18"/>
        </w:rPr>
        <w:t>variable because its accessible inside Inner classes. It will be compiler error if</w:t>
      </w:r>
      <w:r>
        <w:rPr>
          <w:rStyle w:val="apple-converted-space"/>
          <w:rFonts w:ascii="Arial" w:hAnsi="Arial" w:cs="Arial"/>
          <w:color w:val="000000"/>
          <w:sz w:val="18"/>
          <w:szCs w:val="18"/>
        </w:rPr>
        <w:t> </w:t>
      </w:r>
      <w:r>
        <w:rPr>
          <w:rFonts w:ascii="Courier New" w:hAnsi="Courier New" w:cs="Courier New"/>
          <w:color w:val="000000"/>
          <w:sz w:val="18"/>
          <w:szCs w:val="18"/>
        </w:rPr>
        <w:t>private</w:t>
      </w:r>
      <w:r>
        <w:rPr>
          <w:rStyle w:val="apple-converted-space"/>
          <w:rFonts w:ascii="Arial" w:hAnsi="Arial" w:cs="Arial"/>
          <w:color w:val="000000"/>
          <w:sz w:val="18"/>
          <w:szCs w:val="18"/>
        </w:rPr>
        <w:t> </w:t>
      </w:r>
      <w:r>
        <w:rPr>
          <w:rFonts w:ascii="Arial" w:hAnsi="Arial" w:cs="Arial"/>
          <w:color w:val="000000"/>
          <w:sz w:val="18"/>
          <w:szCs w:val="18"/>
        </w:rPr>
        <w:t>variables used outside the class.</w:t>
      </w:r>
    </w:p>
    <w:p w:rsidR="00DB7789" w:rsidRDefault="00DB7789" w:rsidP="00DB7789">
      <w:pPr>
        <w:rPr>
          <w:rFonts w:ascii="Trebuchet MS" w:hAnsi="Trebuchet MS"/>
          <w:color w:val="000000"/>
        </w:rPr>
      </w:pPr>
    </w:p>
    <w:p w:rsidR="00DB7789" w:rsidRDefault="00DB7789" w:rsidP="00DB7789">
      <w:pPr>
        <w:shd w:val="clear" w:color="auto" w:fill="F3F3F3"/>
        <w:rPr>
          <w:rFonts w:ascii="Trebuchet MS" w:hAnsi="Trebuchet MS"/>
          <w:color w:val="000000"/>
        </w:rPr>
      </w:pP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PrivateMemberExample</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i_m_private =</w:t>
      </w:r>
      <w:r>
        <w:rPr>
          <w:rStyle w:val="apple-converted-space"/>
          <w:rFonts w:ascii="Courier New" w:hAnsi="Courier New" w:cs="Courier New"/>
          <w:color w:val="000000"/>
          <w:sz w:val="18"/>
          <w:szCs w:val="18"/>
        </w:rPr>
        <w:t> </w:t>
      </w:r>
      <w:r>
        <w:rPr>
          <w:rFonts w:ascii="Courier New" w:hAnsi="Courier New" w:cs="Courier New"/>
          <w:color w:val="0000FF"/>
          <w:sz w:val="18"/>
          <w:szCs w:val="18"/>
        </w:rPr>
        <w:t>"I am private member, not accessible outside this Class"</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void</w:t>
      </w:r>
      <w:r>
        <w:rPr>
          <w:rStyle w:val="apple-converted-space"/>
          <w:rFonts w:ascii="Courier New" w:hAnsi="Courier New" w:cs="Courier New"/>
          <w:color w:val="000000"/>
          <w:sz w:val="18"/>
          <w:szCs w:val="18"/>
        </w:rPr>
        <w:t> </w:t>
      </w:r>
      <w:r>
        <w:rPr>
          <w:rFonts w:ascii="Courier New" w:hAnsi="Courier New" w:cs="Courier New"/>
          <w:color w:val="000000"/>
          <w:sz w:val="18"/>
          <w:szCs w:val="18"/>
        </w:rPr>
        <w:t>privateMethod</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lastRenderedPageBreak/>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"Private method of Outer Class"</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void</w:t>
      </w:r>
      <w:r>
        <w:rPr>
          <w:rStyle w:val="apple-converted-space"/>
          <w:rFonts w:ascii="Courier New" w:hAnsi="Courier New" w:cs="Courier New"/>
          <w:color w:val="000000"/>
          <w:sz w:val="18"/>
          <w:szCs w:val="18"/>
        </w:rPr>
        <w:t> </w:t>
      </w:r>
      <w:r>
        <w:rPr>
          <w:rFonts w:ascii="Courier New" w:hAnsi="Courier New" w:cs="Courier New"/>
          <w:color w:val="000000"/>
          <w:sz w:val="18"/>
          <w:szCs w:val="18"/>
        </w:rPr>
        <w:t>main</w:t>
      </w:r>
      <w:r>
        <w:rPr>
          <w:rFonts w:ascii="Courier New" w:hAnsi="Courier New" w:cs="Courier New"/>
          <w:color w:val="009900"/>
          <w:sz w:val="18"/>
          <w:szCs w:val="18"/>
        </w:rPr>
        <w:t>(</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args</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PrivateMemberExample outerClass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color w:val="000000"/>
          <w:sz w:val="18"/>
          <w:szCs w:val="18"/>
        </w:rPr>
        <w:t>PrivateMemberExample</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NestedClass nc = outerClass.</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color w:val="000000"/>
          <w:sz w:val="18"/>
          <w:szCs w:val="18"/>
        </w:rPr>
        <w:t>NestedClass</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nc.</w:t>
      </w:r>
      <w:r>
        <w:rPr>
          <w:rFonts w:ascii="Courier New" w:hAnsi="Courier New" w:cs="Courier New"/>
          <w:color w:val="006633"/>
          <w:sz w:val="18"/>
          <w:szCs w:val="18"/>
        </w:rPr>
        <w:t>showPrivate</w:t>
      </w:r>
      <w:r>
        <w:rPr>
          <w:rFonts w:ascii="Courier New" w:hAnsi="Courier New" w:cs="Courier New"/>
          <w:color w:val="009900"/>
          <w:sz w:val="18"/>
          <w:szCs w:val="18"/>
        </w:rPr>
        <w:t>()</w:t>
      </w:r>
      <w:r>
        <w:rPr>
          <w:rFonts w:ascii="Courier New" w:hAnsi="Courier New" w:cs="Courier New"/>
          <w:color w:val="339933"/>
          <w:sz w:val="18"/>
          <w:szCs w:val="18"/>
        </w:rPr>
        <w:t>;</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//shows that private method are accessible in inner class.</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outerClass = nc</w:t>
      </w:r>
      <w:r>
        <w:rPr>
          <w:rFonts w:ascii="Courier New" w:hAnsi="Courier New" w:cs="Courier New"/>
          <w:color w:val="339933"/>
          <w:sz w:val="18"/>
          <w:szCs w:val="18"/>
        </w:rPr>
        <w:t>;</w:t>
      </w:r>
      <w:r>
        <w:rPr>
          <w:rFonts w:ascii="Courier New" w:hAnsi="Courier New" w:cs="Courier New"/>
          <w:color w:val="000000"/>
          <w:sz w:val="18"/>
          <w:szCs w:val="18"/>
        </w:rPr>
        <w:br/>
        <w:t>        nc.</w:t>
      </w:r>
      <w:r>
        <w:rPr>
          <w:rFonts w:ascii="Courier New" w:hAnsi="Courier New" w:cs="Courier New"/>
          <w:color w:val="006633"/>
          <w:sz w:val="18"/>
          <w:szCs w:val="18"/>
        </w:rPr>
        <w:t>privateMethod</w:t>
      </w:r>
      <w:r>
        <w:rPr>
          <w:rFonts w:ascii="Courier New" w:hAnsi="Courier New" w:cs="Courier New"/>
          <w:color w:val="009900"/>
          <w:sz w:val="18"/>
          <w:szCs w:val="18"/>
        </w:rPr>
        <w:t>()</w:t>
      </w:r>
      <w:r>
        <w:rPr>
          <w:rFonts w:ascii="Courier New" w:hAnsi="Courier New" w:cs="Courier New"/>
          <w:color w:val="339933"/>
          <w:sz w:val="18"/>
          <w:szCs w:val="18"/>
        </w:rPr>
        <w:t>;</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//does not call private method from inner class because</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 you can not override private method inside inner class.</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NestedClass</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extends</w:t>
      </w:r>
      <w:r>
        <w:rPr>
          <w:rStyle w:val="apple-converted-space"/>
          <w:rFonts w:ascii="Courier New" w:hAnsi="Courier New" w:cs="Courier New"/>
          <w:color w:val="000000"/>
          <w:sz w:val="18"/>
          <w:szCs w:val="18"/>
        </w:rPr>
        <w:t> </w:t>
      </w:r>
      <w:r>
        <w:rPr>
          <w:rFonts w:ascii="Courier New" w:hAnsi="Courier New" w:cs="Courier New"/>
          <w:color w:val="000000"/>
          <w:sz w:val="18"/>
          <w:szCs w:val="18"/>
        </w:rPr>
        <w:t>PrivateMemberExample</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void</w:t>
      </w:r>
      <w:r>
        <w:rPr>
          <w:rStyle w:val="apple-converted-space"/>
          <w:rFonts w:ascii="Courier New" w:hAnsi="Courier New" w:cs="Courier New"/>
          <w:color w:val="000000"/>
          <w:sz w:val="18"/>
          <w:szCs w:val="18"/>
        </w:rPr>
        <w:t> </w:t>
      </w:r>
      <w:r>
        <w:rPr>
          <w:rFonts w:ascii="Courier New" w:hAnsi="Courier New" w:cs="Courier New"/>
          <w:color w:val="000000"/>
          <w:sz w:val="18"/>
          <w:szCs w:val="18"/>
        </w:rPr>
        <w:t>showPrivate</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"Accessing Private members of Outer class: "</w:t>
      </w:r>
      <w:r>
        <w:rPr>
          <w:rStyle w:val="apple-converted-space"/>
          <w:rFonts w:ascii="Courier New" w:hAnsi="Courier New" w:cs="Courier New"/>
          <w:color w:val="000000"/>
          <w:sz w:val="18"/>
          <w:szCs w:val="18"/>
        </w:rPr>
        <w:t> </w:t>
      </w:r>
      <w:r>
        <w:rPr>
          <w:rFonts w:ascii="Courier New" w:hAnsi="Courier New" w:cs="Courier New"/>
          <w:color w:val="000000"/>
          <w:sz w:val="18"/>
          <w:szCs w:val="18"/>
        </w:rPr>
        <w:t>+ i_m_private</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privateMethod</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void</w:t>
      </w:r>
      <w:r>
        <w:rPr>
          <w:rStyle w:val="apple-converted-space"/>
          <w:rFonts w:ascii="Courier New" w:hAnsi="Courier New" w:cs="Courier New"/>
          <w:color w:val="000000"/>
          <w:sz w:val="18"/>
          <w:szCs w:val="18"/>
        </w:rPr>
        <w:t> </w:t>
      </w:r>
      <w:r>
        <w:rPr>
          <w:rFonts w:ascii="Courier New" w:hAnsi="Courier New" w:cs="Courier New"/>
          <w:color w:val="000000"/>
          <w:sz w:val="18"/>
          <w:szCs w:val="18"/>
        </w:rPr>
        <w:t>privateMethod</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"Private method of Nested Class"</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Output:</w:t>
      </w:r>
      <w:r>
        <w:rPr>
          <w:rFonts w:ascii="Courier New" w:hAnsi="Courier New" w:cs="Courier New"/>
          <w:color w:val="000000"/>
          <w:sz w:val="18"/>
          <w:szCs w:val="18"/>
        </w:rPr>
        <w:br/>
        <w:t>Accessing Private members of Outer</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Fonts w:ascii="Courier New" w:hAnsi="Courier New" w:cs="Courier New"/>
          <w:color w:val="000000"/>
          <w:sz w:val="18"/>
          <w:szCs w:val="18"/>
        </w:rPr>
        <w:t>: I am</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Fonts w:ascii="Courier New" w:hAnsi="Courier New" w:cs="Courier New"/>
          <w:color w:val="000000"/>
          <w:sz w:val="18"/>
          <w:szCs w:val="18"/>
        </w:rPr>
        <w:t>member, not accessible outside</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this</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Fonts w:ascii="Courier New" w:hAnsi="Courier New" w:cs="Courier New"/>
          <w:color w:val="000000"/>
          <w:sz w:val="18"/>
          <w:szCs w:val="18"/>
        </w:rPr>
        <w:br/>
        <w:t>Private method of Outer</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Fonts w:ascii="Courier New" w:hAnsi="Courier New" w:cs="Courier New"/>
          <w:color w:val="000000"/>
          <w:sz w:val="18"/>
          <w:szCs w:val="18"/>
        </w:rPr>
        <w:br/>
        <w:t>Private method of Outer</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p>
    <w:p w:rsidR="00DB7789" w:rsidRDefault="00DB7789" w:rsidP="00DB7789">
      <w:pPr>
        <w:shd w:val="clear" w:color="auto" w:fill="F3F3F3"/>
        <w:rPr>
          <w:rFonts w:ascii="Trebuchet MS" w:hAnsi="Trebuchet MS"/>
          <w:color w:val="000000"/>
        </w:rPr>
      </w:pPr>
    </w:p>
    <w:p w:rsidR="00DB7789" w:rsidRDefault="00DB7789" w:rsidP="00DB7789">
      <w:pPr>
        <w:rPr>
          <w:rFonts w:ascii="Trebuchet MS" w:hAnsi="Trebuchet MS"/>
          <w:color w:val="000000"/>
        </w:rPr>
      </w:pPr>
    </w:p>
    <w:p w:rsidR="00DB7789" w:rsidRDefault="00DB7789" w:rsidP="00DB7789">
      <w:pPr>
        <w:rPr>
          <w:rFonts w:ascii="Trebuchet MS" w:hAnsi="Trebuchet MS"/>
          <w:color w:val="000000"/>
        </w:rPr>
      </w:pPr>
    </w:p>
    <w:p w:rsidR="00DB7789" w:rsidRDefault="00DB7789" w:rsidP="00DB7789">
      <w:pPr>
        <w:rPr>
          <w:rFonts w:ascii="Trebuchet MS" w:hAnsi="Trebuchet MS"/>
          <w:color w:val="000000"/>
        </w:rPr>
      </w:pPr>
    </w:p>
    <w:p w:rsidR="00DB7789" w:rsidRDefault="00DB7789" w:rsidP="00DB7789">
      <w:pPr>
        <w:rPr>
          <w:rFonts w:ascii="Trebuchet MS" w:hAnsi="Trebuchet MS"/>
          <w:color w:val="000000"/>
        </w:rPr>
      </w:pPr>
      <w:r>
        <w:rPr>
          <w:rFonts w:ascii="Arial" w:hAnsi="Arial" w:cs="Arial"/>
          <w:color w:val="000000"/>
          <w:sz w:val="18"/>
          <w:szCs w:val="18"/>
        </w:rPr>
        <w:t>In Summary</w:t>
      </w:r>
      <w:r>
        <w:rPr>
          <w:rStyle w:val="apple-converted-space"/>
          <w:rFonts w:ascii="Arial" w:hAnsi="Arial" w:cs="Arial"/>
          <w:color w:val="000000"/>
          <w:sz w:val="18"/>
          <w:szCs w:val="18"/>
        </w:rPr>
        <w:t> </w:t>
      </w:r>
      <w:r>
        <w:rPr>
          <w:rFonts w:ascii="Courier New" w:hAnsi="Courier New" w:cs="Courier New"/>
          <w:b/>
          <w:bCs/>
          <w:i/>
          <w:iCs/>
          <w:color w:val="000000"/>
          <w:sz w:val="18"/>
          <w:szCs w:val="18"/>
        </w:rPr>
        <w:t>private</w:t>
      </w:r>
      <w:r>
        <w:rPr>
          <w:rStyle w:val="apple-converted-space"/>
          <w:rFonts w:ascii="Arial" w:hAnsi="Arial" w:cs="Arial"/>
          <w:b/>
          <w:bCs/>
          <w:i/>
          <w:iCs/>
          <w:color w:val="000000"/>
          <w:sz w:val="18"/>
          <w:szCs w:val="18"/>
        </w:rPr>
        <w:t> </w:t>
      </w:r>
      <w:r>
        <w:rPr>
          <w:rFonts w:ascii="Arial" w:hAnsi="Arial" w:cs="Arial"/>
          <w:b/>
          <w:bCs/>
          <w:i/>
          <w:iCs/>
          <w:color w:val="000000"/>
          <w:sz w:val="18"/>
          <w:szCs w:val="18"/>
        </w:rPr>
        <w:t>keyword in java</w:t>
      </w:r>
      <w:r>
        <w:rPr>
          <w:rStyle w:val="apple-converted-space"/>
          <w:rFonts w:ascii="Arial" w:hAnsi="Arial" w:cs="Arial"/>
          <w:color w:val="000000"/>
          <w:sz w:val="18"/>
          <w:szCs w:val="18"/>
        </w:rPr>
        <w:t> </w:t>
      </w:r>
      <w:r>
        <w:rPr>
          <w:rFonts w:ascii="Arial" w:hAnsi="Arial" w:cs="Arial"/>
          <w:color w:val="000000"/>
          <w:sz w:val="18"/>
          <w:szCs w:val="18"/>
        </w:rPr>
        <w:t>allows most restrictive access to variables and methods and offer strongest form of Encapsulation.</w:t>
      </w:r>
      <w:r>
        <w:rPr>
          <w:rStyle w:val="apple-converted-space"/>
          <w:rFonts w:ascii="Arial" w:hAnsi="Arial" w:cs="Arial"/>
          <w:color w:val="000000"/>
          <w:sz w:val="18"/>
          <w:szCs w:val="18"/>
        </w:rPr>
        <w:t> </w:t>
      </w:r>
      <w:r>
        <w:rPr>
          <w:rFonts w:ascii="Courier New" w:hAnsi="Courier New" w:cs="Courier New"/>
          <w:color w:val="000000"/>
          <w:sz w:val="18"/>
          <w:szCs w:val="18"/>
        </w:rPr>
        <w:t>private</w:t>
      </w:r>
      <w:r>
        <w:rPr>
          <w:rStyle w:val="apple-converted-space"/>
          <w:rFonts w:ascii="Arial" w:hAnsi="Arial" w:cs="Arial"/>
          <w:color w:val="000000"/>
          <w:sz w:val="18"/>
          <w:szCs w:val="18"/>
        </w:rPr>
        <w:t> </w:t>
      </w:r>
      <w:r>
        <w:rPr>
          <w:rFonts w:ascii="Arial" w:hAnsi="Arial" w:cs="Arial"/>
          <w:color w:val="000000"/>
          <w:sz w:val="18"/>
          <w:szCs w:val="18"/>
        </w:rPr>
        <w:t>members are not accessible outside the class and</w:t>
      </w:r>
      <w:r>
        <w:rPr>
          <w:rStyle w:val="apple-converted-space"/>
          <w:rFonts w:ascii="Arial" w:hAnsi="Arial" w:cs="Arial"/>
          <w:color w:val="000000"/>
          <w:sz w:val="18"/>
          <w:szCs w:val="18"/>
        </w:rPr>
        <w:t> </w:t>
      </w:r>
      <w:r>
        <w:rPr>
          <w:rFonts w:ascii="Arial" w:hAnsi="Arial" w:cs="Arial"/>
          <w:b/>
          <w:bCs/>
          <w:color w:val="000000"/>
          <w:sz w:val="18"/>
          <w:szCs w:val="18"/>
        </w:rPr>
        <w:t>private method can not be overridden</w:t>
      </w:r>
      <w:r>
        <w:rPr>
          <w:rFonts w:ascii="Arial" w:hAnsi="Arial" w:cs="Arial"/>
          <w:color w:val="000000"/>
          <w:sz w:val="18"/>
          <w:szCs w:val="18"/>
        </w:rPr>
        <w:t>.</w:t>
      </w:r>
    </w:p>
    <w:p w:rsidR="00DB7789" w:rsidRDefault="00DB7789" w:rsidP="00DB7789">
      <w:pPr>
        <w:spacing w:after="0" w:line="240" w:lineRule="auto"/>
        <w:ind w:right="-144"/>
        <w:jc w:val="both"/>
        <w:rPr>
          <w:rFonts w:ascii="Trebuchet MS" w:hAnsi="Trebuchet MS"/>
          <w:color w:val="000000"/>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83" w:anchor="ixzz4NVXTejYA" w:history="1">
        <w:r>
          <w:rPr>
            <w:rStyle w:val="Hyperlink"/>
            <w:rFonts w:ascii="Trebuchet MS" w:hAnsi="Trebuchet MS"/>
            <w:color w:val="003399"/>
          </w:rPr>
          <w:t>http://javarevisited.blogspot.com/2012/03/private-in-java-why-should-you-always.html#ixzz4NVXTejYA</w:t>
        </w:r>
      </w:hyperlink>
    </w:p>
    <w:p w:rsidR="00F95E62" w:rsidRDefault="00F95E62" w:rsidP="00DB7789">
      <w:pPr>
        <w:spacing w:after="0" w:line="240" w:lineRule="auto"/>
        <w:ind w:right="-144"/>
        <w:jc w:val="both"/>
        <w:rPr>
          <w:rFonts w:ascii="Trebuchet MS" w:hAnsi="Trebuchet MS"/>
          <w:color w:val="000000"/>
        </w:rPr>
      </w:pPr>
    </w:p>
    <w:p w:rsidR="00F95E62" w:rsidRDefault="00F95E62" w:rsidP="00DB7789">
      <w:pPr>
        <w:spacing w:after="0" w:line="240" w:lineRule="auto"/>
        <w:ind w:right="-144"/>
        <w:jc w:val="both"/>
        <w:rPr>
          <w:rFonts w:ascii="Trebuchet MS" w:hAnsi="Trebuchet MS"/>
          <w:color w:val="000000"/>
        </w:rPr>
      </w:pPr>
    </w:p>
    <w:p w:rsidR="00B90A7E" w:rsidRDefault="00B90A7E" w:rsidP="00DB7789">
      <w:pPr>
        <w:spacing w:after="0" w:line="240" w:lineRule="auto"/>
        <w:ind w:right="-144"/>
        <w:jc w:val="both"/>
        <w:rPr>
          <w:rFonts w:ascii="Trebuchet MS" w:hAnsi="Trebuchet MS"/>
          <w:color w:val="000000"/>
        </w:rPr>
      </w:pPr>
    </w:p>
    <w:p w:rsidR="00B90A7E" w:rsidRDefault="00B90A7E" w:rsidP="00DB7789">
      <w:pPr>
        <w:spacing w:after="0" w:line="240" w:lineRule="auto"/>
        <w:ind w:right="-144"/>
        <w:jc w:val="both"/>
        <w:rPr>
          <w:rFonts w:ascii="Trebuchet MS" w:hAnsi="Trebuchet MS"/>
          <w:color w:val="000000"/>
        </w:rPr>
      </w:pPr>
    </w:p>
    <w:p w:rsidR="00F95E62" w:rsidRDefault="00F95E62" w:rsidP="00FF6EA9">
      <w:pPr>
        <w:pStyle w:val="Heading1"/>
      </w:pPr>
      <w:bookmarkStart w:id="94" w:name="_Toc471372212"/>
      <w:r>
        <w:lastRenderedPageBreak/>
        <w:t>Multithreading, Concurrency and Thread basics Questions</w:t>
      </w:r>
      <w:bookmarkEnd w:id="94"/>
    </w:p>
    <w:p w:rsidR="00F95E62" w:rsidRPr="005937A7" w:rsidRDefault="00F95E62" w:rsidP="00F95E62">
      <w:pPr>
        <w:rPr>
          <w:rFonts w:ascii="Verdana" w:eastAsiaTheme="majorEastAsia" w:hAnsi="Verdana" w:cstheme="majorBidi"/>
          <w:b/>
          <w:bCs/>
          <w:sz w:val="20"/>
          <w:szCs w:val="26"/>
        </w:rPr>
      </w:pPr>
      <w:bookmarkStart w:id="95" w:name="_Toc471372213"/>
      <w:r w:rsidRPr="00781041">
        <w:rPr>
          <w:rStyle w:val="Heading2Char"/>
        </w:rPr>
        <w:t>1) Can we make array volatile in Java?</w:t>
      </w:r>
      <w:bookmarkEnd w:id="95"/>
      <w:r>
        <w:rPr>
          <w:rFonts w:ascii="Trebuchet MS" w:hAnsi="Trebuchet MS"/>
          <w:color w:val="000000"/>
        </w:rPr>
        <w:br/>
      </w:r>
      <w:r>
        <w:rPr>
          <w:rFonts w:ascii="Trebuchet MS" w:hAnsi="Trebuchet MS"/>
          <w:color w:val="000000"/>
          <w:shd w:val="clear" w:color="auto" w:fill="FFFFFF"/>
        </w:rPr>
        <w:t>This is one of the tricky Java multi-threading questions you will see in senior Java developer Interview. Yes</w:t>
      </w:r>
      <w:r w:rsidRPr="00EE44AE">
        <w:rPr>
          <w:rFonts w:ascii="Trebuchet MS" w:hAnsi="Trebuchet MS"/>
          <w:color w:val="000000"/>
          <w:highlight w:val="yellow"/>
          <w:shd w:val="clear" w:color="auto" w:fill="FFFFFF"/>
        </w:rPr>
        <w:t>, you can make an array volatile in Java but only the</w:t>
      </w:r>
      <w:r w:rsidRPr="00EE44AE">
        <w:rPr>
          <w:rStyle w:val="apple-converted-space"/>
          <w:rFonts w:ascii="Trebuchet MS" w:hAnsi="Trebuchet MS"/>
          <w:color w:val="000000"/>
          <w:highlight w:val="yellow"/>
          <w:shd w:val="clear" w:color="auto" w:fill="FFFFFF"/>
        </w:rPr>
        <w:t> </w:t>
      </w:r>
      <w:r w:rsidRPr="00EE44AE">
        <w:rPr>
          <w:rStyle w:val="vm-hook"/>
          <w:rFonts w:ascii="Trebuchet MS" w:hAnsi="Trebuchet MS"/>
          <w:color w:val="009900"/>
          <w:highlight w:val="yellow"/>
          <w:bdr w:val="none" w:sz="0" w:space="0" w:color="auto" w:frame="1"/>
        </w:rPr>
        <w:t>reference</w:t>
      </w:r>
      <w:r w:rsidRPr="00EE44AE">
        <w:rPr>
          <w:rStyle w:val="apple-converted-space"/>
          <w:rFonts w:ascii="Trebuchet MS" w:hAnsi="Trebuchet MS"/>
          <w:color w:val="000000"/>
          <w:highlight w:val="yellow"/>
          <w:shd w:val="clear" w:color="auto" w:fill="FFFFFF"/>
        </w:rPr>
        <w:t> </w:t>
      </w:r>
      <w:r w:rsidRPr="00EE44AE">
        <w:rPr>
          <w:rFonts w:ascii="Trebuchet MS" w:hAnsi="Trebuchet MS"/>
          <w:color w:val="000000"/>
          <w:highlight w:val="yellow"/>
          <w:shd w:val="clear" w:color="auto" w:fill="FFFFFF"/>
        </w:rPr>
        <w:t>which is pointing to an array, not the whole array. What I mean, if one thread changes the reference variable to points to another array, that will provide a volatile guarantee, but if multiple threads are changing individual</w:t>
      </w:r>
      <w:r>
        <w:rPr>
          <w:rFonts w:ascii="Trebuchet MS" w:hAnsi="Trebuchet MS"/>
          <w:color w:val="000000"/>
          <w:shd w:val="clear" w:color="auto" w:fill="FFFFFF"/>
        </w:rPr>
        <w:t xml:space="preserve"> array elements they won't be having happens before guarantee provided by the volatile modifier.</w:t>
      </w:r>
      <w:r>
        <w:rPr>
          <w:rFonts w:ascii="Trebuchet MS" w:hAnsi="Trebuchet MS"/>
          <w:color w:val="000000"/>
        </w:rPr>
        <w:br/>
      </w:r>
      <w:r>
        <w:rPr>
          <w:rFonts w:ascii="Trebuchet MS" w:hAnsi="Trebuchet MS"/>
          <w:color w:val="000000"/>
        </w:rPr>
        <w:br/>
      </w:r>
      <w:r w:rsidRPr="00781041">
        <w:rPr>
          <w:rStyle w:val="Heading2Char"/>
        </w:rPr>
        <w:t>2) Can volatile make a non-atomic operation to atomic?</w:t>
      </w:r>
      <w:r>
        <w:rPr>
          <w:rFonts w:ascii="Trebuchet MS" w:hAnsi="Trebuchet MS"/>
          <w:color w:val="000000"/>
        </w:rPr>
        <w:br/>
      </w:r>
      <w:r>
        <w:rPr>
          <w:rFonts w:ascii="Trebuchet MS" w:hAnsi="Trebuchet MS"/>
          <w:color w:val="000000"/>
          <w:shd w:val="clear" w:color="auto" w:fill="FFFFFF"/>
        </w:rPr>
        <w:t>This another good question I love to ask on volatile, mostly as a follow-up of the previous question. This question is also not easy to answer because volatile is not about atomicity, but there are cases where you can use a volatile variable to make the operation atomic.</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One example I have seen is having a long field in your class. If you know that a long field is accessed by more than one thread e.g. a counter, a price filed or anything, you better make it volatile. Why? because reading to a long variable is not atomic in Java and done in two steps, If one thread is writing or updating long value, it's possible for another thread to see half value (fist 32-bit). While reading/writing a volatile long or double (64 bit) is atomic.</w:t>
      </w:r>
      <w:r>
        <w:rPr>
          <w:rFonts w:ascii="Trebuchet MS" w:hAnsi="Trebuchet MS"/>
          <w:color w:val="000000"/>
        </w:rPr>
        <w:br/>
      </w:r>
      <w:r>
        <w:rPr>
          <w:rFonts w:ascii="Trebuchet MS" w:hAnsi="Trebuchet MS"/>
          <w:color w:val="000000"/>
        </w:rPr>
        <w:br/>
      </w:r>
      <w:r w:rsidRPr="00781041">
        <w:rPr>
          <w:rStyle w:val="Heading2Char"/>
        </w:rPr>
        <w:t>3) What are practical uses of volatile modifier?</w:t>
      </w:r>
      <w:r>
        <w:rPr>
          <w:rFonts w:ascii="Trebuchet MS" w:hAnsi="Trebuchet MS"/>
          <w:b/>
          <w:bCs/>
          <w:color w:val="000000"/>
        </w:rPr>
        <w:t> </w:t>
      </w:r>
      <w:r>
        <w:rPr>
          <w:rFonts w:ascii="Trebuchet MS" w:hAnsi="Trebuchet MS"/>
          <w:color w:val="000000"/>
        </w:rPr>
        <w:br/>
      </w:r>
      <w:r>
        <w:rPr>
          <w:rFonts w:ascii="Trebuchet MS" w:hAnsi="Trebuchet MS"/>
          <w:color w:val="000000"/>
          <w:shd w:val="clear" w:color="auto" w:fill="FFFFFF"/>
        </w:rPr>
        <w:t>One of the practical use of the volatile variable is to make reading double and long atomic. Both double and long are 64-bit wide and they are</w:t>
      </w:r>
      <w:r>
        <w:rPr>
          <w:rStyle w:val="apple-converted-space"/>
          <w:rFonts w:ascii="Trebuchet MS" w:hAnsi="Trebuchet MS"/>
          <w:color w:val="000000"/>
          <w:shd w:val="clear" w:color="auto" w:fill="FFFFFF"/>
        </w:rPr>
        <w:t> </w:t>
      </w:r>
      <w:r>
        <w:rPr>
          <w:rStyle w:val="vm-hook"/>
          <w:rFonts w:ascii="Trebuchet MS" w:hAnsi="Trebuchet MS"/>
          <w:color w:val="009900"/>
          <w:bdr w:val="none" w:sz="0" w:space="0" w:color="auto" w:frame="1"/>
        </w:rPr>
        <w:t>read</w:t>
      </w:r>
      <w:r>
        <w:rPr>
          <w:rStyle w:val="apple-converted-space"/>
          <w:rFonts w:ascii="Trebuchet MS" w:hAnsi="Trebuchet MS"/>
          <w:color w:val="000000"/>
          <w:shd w:val="clear" w:color="auto" w:fill="FFFFFF"/>
        </w:rPr>
        <w:t> </w:t>
      </w:r>
      <w:r>
        <w:rPr>
          <w:rFonts w:ascii="Trebuchet MS" w:hAnsi="Trebuchet MS"/>
          <w:color w:val="000000"/>
          <w:shd w:val="clear" w:color="auto" w:fill="FFFFFF"/>
        </w:rPr>
        <w:t>in two parts, first 32-bit first time and next 32-bit second time, which is non-atomic but volatile double and long read is atomic in Java. Another use of the volatile variable is to provide a memory barrier, just like it is used in</w:t>
      </w:r>
      <w:r>
        <w:rPr>
          <w:rStyle w:val="apple-converted-space"/>
          <w:rFonts w:ascii="Trebuchet MS" w:hAnsi="Trebuchet MS"/>
          <w:color w:val="000000"/>
          <w:shd w:val="clear" w:color="auto" w:fill="FFFFFF"/>
        </w:rPr>
        <w:t> </w:t>
      </w:r>
      <w:r>
        <w:rPr>
          <w:rFonts w:ascii="inherit" w:hAnsi="inherit"/>
          <w:color w:val="000000"/>
        </w:rPr>
        <w:t>Disrupter</w:t>
      </w:r>
      <w:r>
        <w:rPr>
          <w:rStyle w:val="apple-converted-space"/>
          <w:rFonts w:ascii="inherit" w:hAnsi="inherit"/>
          <w:color w:val="000000"/>
        </w:rPr>
        <w:t> </w:t>
      </w:r>
      <w:r>
        <w:rPr>
          <w:rFonts w:ascii="Trebuchet MS" w:hAnsi="Trebuchet MS"/>
          <w:color w:val="000000"/>
          <w:shd w:val="clear" w:color="auto" w:fill="FFFFFF"/>
        </w:rPr>
        <w:t>framework. Basically, Java Memory model inserts a write barrier after you write to a volatile variable and a</w:t>
      </w:r>
      <w:r>
        <w:rPr>
          <w:rStyle w:val="apple-converted-space"/>
          <w:rFonts w:ascii="Trebuchet MS" w:hAnsi="Trebuchet MS"/>
          <w:color w:val="000000"/>
          <w:shd w:val="clear" w:color="auto" w:fill="FFFFFF"/>
        </w:rPr>
        <w:t> </w:t>
      </w:r>
      <w:r>
        <w:rPr>
          <w:rStyle w:val="vm-hook"/>
          <w:rFonts w:ascii="Trebuchet MS" w:hAnsi="Trebuchet MS"/>
          <w:color w:val="009900"/>
          <w:bdr w:val="none" w:sz="0" w:space="0" w:color="auto" w:frame="1"/>
        </w:rPr>
        <w:t>read</w:t>
      </w:r>
      <w:r>
        <w:rPr>
          <w:rStyle w:val="apple-converted-space"/>
          <w:rFonts w:ascii="Trebuchet MS" w:hAnsi="Trebuchet MS"/>
          <w:color w:val="000000"/>
          <w:shd w:val="clear" w:color="auto" w:fill="FFFFFF"/>
        </w:rPr>
        <w:t> </w:t>
      </w:r>
      <w:r>
        <w:rPr>
          <w:rFonts w:ascii="Trebuchet MS" w:hAnsi="Trebuchet MS"/>
          <w:color w:val="000000"/>
          <w:shd w:val="clear" w:color="auto" w:fill="FFFFFF"/>
        </w:rPr>
        <w:t>barrier before you read it. Which means, if you write to volatile field then its guaranteed that any thread accessing that variable will see the value you wrote and anything you did before doing that write into the thread is guaranteed to have happened and any updated data values will also be visible to all threads, because the memory barrier flushed all other writes to the cache.</w:t>
      </w:r>
      <w:r>
        <w:rPr>
          <w:rFonts w:ascii="Trebuchet MS" w:hAnsi="Trebuchet MS"/>
          <w:color w:val="000000"/>
        </w:rPr>
        <w:br/>
      </w:r>
      <w:r>
        <w:rPr>
          <w:rFonts w:ascii="Trebuchet MS" w:hAnsi="Trebuchet MS"/>
          <w:color w:val="000000"/>
        </w:rPr>
        <w:br/>
      </w:r>
      <w:r w:rsidRPr="00781041">
        <w:rPr>
          <w:rStyle w:val="Heading2Char"/>
        </w:rPr>
        <w:t>4) What guarantee volatile variable provides? (</w:t>
      </w:r>
      <w:hyperlink r:id="rId84" w:tgtFrame="_blank" w:history="1">
        <w:r w:rsidRPr="00781041">
          <w:rPr>
            <w:rStyle w:val="Heading2Char"/>
          </w:rPr>
          <w:t>answer</w:t>
        </w:r>
      </w:hyperlink>
      <w:r w:rsidRPr="00781041">
        <w:rPr>
          <w:rStyle w:val="Heading2Char"/>
        </w:rPr>
        <w:t>)</w:t>
      </w:r>
      <w:r>
        <w:rPr>
          <w:rFonts w:ascii="Trebuchet MS" w:hAnsi="Trebuchet MS"/>
          <w:color w:val="000000"/>
        </w:rPr>
        <w:br/>
      </w:r>
      <w:r>
        <w:rPr>
          <w:rFonts w:ascii="Trebuchet MS" w:hAnsi="Trebuchet MS"/>
          <w:color w:val="000000"/>
          <w:shd w:val="clear" w:color="auto" w:fill="FFFFFF"/>
        </w:rPr>
        <w:t>volatile variables provide the guarantee about ordering and visibility e.g. volatile assignment cannot be re-ordered with other statements but in the absence of any synchronization instruction compiler, JVM or JIT are free to reorder statements for better performance. volatile also provides the happens-before guarantee which ensure changes made in one thread is visible to others. In some cases volatile also provide atomicity e.g. reading 64-bit data types like long and double are not atomic but</w:t>
      </w:r>
      <w:r>
        <w:rPr>
          <w:rStyle w:val="apple-converted-space"/>
          <w:rFonts w:ascii="Trebuchet MS" w:hAnsi="Trebuchet MS"/>
          <w:color w:val="000000"/>
          <w:shd w:val="clear" w:color="auto" w:fill="FFFFFF"/>
        </w:rPr>
        <w:t> </w:t>
      </w:r>
      <w:r>
        <w:rPr>
          <w:rStyle w:val="vm-hook"/>
          <w:rFonts w:ascii="Trebuchet MS" w:hAnsi="Trebuchet MS"/>
          <w:color w:val="009900"/>
          <w:bdr w:val="none" w:sz="0" w:space="0" w:color="auto" w:frame="1"/>
        </w:rPr>
        <w:t>read</w:t>
      </w:r>
      <w:r>
        <w:rPr>
          <w:rStyle w:val="apple-converted-space"/>
          <w:rFonts w:ascii="Trebuchet MS" w:hAnsi="Trebuchet MS"/>
          <w:color w:val="000000"/>
          <w:shd w:val="clear" w:color="auto" w:fill="FFFFFF"/>
        </w:rPr>
        <w:t> </w:t>
      </w:r>
      <w:r>
        <w:rPr>
          <w:rFonts w:ascii="Trebuchet MS" w:hAnsi="Trebuchet MS"/>
          <w:color w:val="000000"/>
          <w:shd w:val="clear" w:color="auto" w:fill="FFFFFF"/>
        </w:rPr>
        <w:t>of volatile double or long is atomic.</w:t>
      </w:r>
      <w:r>
        <w:rPr>
          <w:rFonts w:ascii="Trebuchet MS" w:hAnsi="Trebuchet MS"/>
          <w:color w:val="000000"/>
        </w:rPr>
        <w:br/>
      </w:r>
      <w:r>
        <w:rPr>
          <w:rFonts w:ascii="Trebuchet MS" w:hAnsi="Trebuchet MS"/>
          <w:color w:val="000000"/>
        </w:rPr>
        <w:br/>
      </w:r>
      <w:r w:rsidRPr="00781041">
        <w:rPr>
          <w:rStyle w:val="Heading2Char"/>
        </w:rPr>
        <w:t>5) Which one would be easy to write? synchronization code for 10 threads or 2 threads?</w:t>
      </w:r>
      <w:r w:rsidRPr="00781041">
        <w:rPr>
          <w:rStyle w:val="Heading2Char"/>
        </w:rPr>
        <w:br/>
      </w:r>
      <w:r>
        <w:rPr>
          <w:rFonts w:ascii="Trebuchet MS" w:hAnsi="Trebuchet MS"/>
          <w:color w:val="000000"/>
          <w:shd w:val="clear" w:color="auto" w:fill="FFFFFF"/>
        </w:rPr>
        <w:t xml:space="preserve">In terms of writing code, both will be of same complexity because synchronization code </w:t>
      </w:r>
      <w:r>
        <w:rPr>
          <w:rFonts w:ascii="Trebuchet MS" w:hAnsi="Trebuchet MS"/>
          <w:color w:val="000000"/>
          <w:shd w:val="clear" w:color="auto" w:fill="FFFFFF"/>
        </w:rPr>
        <w:lastRenderedPageBreak/>
        <w:t>is</w:t>
      </w:r>
      <w:r>
        <w:rPr>
          <w:rStyle w:val="apple-converted-space"/>
          <w:rFonts w:ascii="Trebuchet MS" w:hAnsi="Trebuchet MS"/>
          <w:color w:val="000000"/>
          <w:shd w:val="clear" w:color="auto" w:fill="FFFFFF"/>
        </w:rPr>
        <w:t> </w:t>
      </w:r>
      <w:r>
        <w:rPr>
          <w:rStyle w:val="vm-hook"/>
          <w:rFonts w:ascii="Trebuchet MS" w:hAnsi="Trebuchet MS"/>
          <w:color w:val="009900"/>
          <w:bdr w:val="none" w:sz="0" w:space="0" w:color="auto" w:frame="1"/>
        </w:rPr>
        <w:t>independent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of a number of threads. Choice of synchronization though depends upon a number of threads because the number of thread present more contention, so you go for advanced synchronization technique e.g. lock stripping, which requires more complex code and expertise.</w:t>
      </w:r>
      <w:r>
        <w:rPr>
          <w:rFonts w:ascii="Trebuchet MS" w:hAnsi="Trebuchet MS"/>
          <w:color w:val="000000"/>
        </w:rPr>
        <w:br/>
      </w:r>
      <w:r>
        <w:rPr>
          <w:rFonts w:ascii="Trebuchet MS" w:hAnsi="Trebuchet MS"/>
          <w:color w:val="000000"/>
        </w:rPr>
        <w:br/>
      </w:r>
      <w:r w:rsidRPr="00781041">
        <w:rPr>
          <w:rStyle w:val="Heading2Char"/>
        </w:rPr>
        <w:t>6) How do you call wait() method? using if block or loop? Why? (</w:t>
      </w:r>
      <w:hyperlink r:id="rId85" w:tgtFrame="_blank" w:history="1">
        <w:r w:rsidRPr="00781041">
          <w:rPr>
            <w:rStyle w:val="Heading2Char"/>
          </w:rPr>
          <w:t>answer</w:t>
        </w:r>
      </w:hyperlink>
      <w:r w:rsidRPr="00781041">
        <w:rPr>
          <w:rStyle w:val="Heading2Char"/>
        </w:rPr>
        <w:t>)</w:t>
      </w:r>
      <w:r w:rsidRPr="00781041">
        <w:rPr>
          <w:rStyle w:val="Heading2Char"/>
        </w:rPr>
        <w:br/>
      </w:r>
      <w:r>
        <w:rPr>
          <w:rFonts w:ascii="Courier New" w:hAnsi="Courier New" w:cs="Courier New"/>
          <w:color w:val="000000"/>
        </w:rPr>
        <w:t>wait()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method should always be called in loop because it's possible that until thread gets CPU to start running again the condition might not hold, so its always better to check condition in loop before proceeding. Here is the standard idiom of using wait and notify method in Java:</w:t>
      </w:r>
      <w:r>
        <w:rPr>
          <w:rFonts w:ascii="Trebuchet MS" w:hAnsi="Trebuchet MS"/>
          <w:color w:val="000000"/>
        </w:rPr>
        <w:br/>
      </w:r>
    </w:p>
    <w:p w:rsidR="00F95E62" w:rsidRDefault="00F95E62" w:rsidP="00F95E62">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AEAEAE"/>
          <w:sz w:val="22"/>
          <w:szCs w:val="22"/>
        </w:rPr>
        <w:t>// The standard idiom for using the wait method</w:t>
      </w:r>
    </w:p>
    <w:p w:rsidR="00F95E62" w:rsidRDefault="00F95E62" w:rsidP="00F95E62">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BDE2D"/>
          <w:sz w:val="22"/>
          <w:szCs w:val="22"/>
        </w:rPr>
        <w:t>synchronized</w:t>
      </w:r>
      <w:r>
        <w:rPr>
          <w:rFonts w:ascii="Consolas" w:hAnsi="Consolas" w:cs="Consolas"/>
          <w:color w:val="F8F8F8"/>
          <w:sz w:val="22"/>
          <w:szCs w:val="22"/>
        </w:rPr>
        <w:t xml:space="preserve"> (obj) {</w:t>
      </w:r>
    </w:p>
    <w:p w:rsidR="00F95E62" w:rsidRDefault="00F95E62" w:rsidP="00F95E62">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BDE2D"/>
          <w:sz w:val="22"/>
          <w:szCs w:val="22"/>
        </w:rPr>
        <w:t>while</w:t>
      </w:r>
      <w:r>
        <w:rPr>
          <w:rFonts w:ascii="Consolas" w:hAnsi="Consolas" w:cs="Consolas"/>
          <w:color w:val="F8F8F8"/>
          <w:sz w:val="22"/>
          <w:szCs w:val="22"/>
        </w:rPr>
        <w:t xml:space="preserve"> (condition does not hold)</w:t>
      </w:r>
    </w:p>
    <w:p w:rsidR="00F95E62" w:rsidRDefault="00F95E62" w:rsidP="00F95E62">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obj</w:t>
      </w:r>
      <w:r>
        <w:rPr>
          <w:rFonts w:ascii="Consolas" w:hAnsi="Consolas" w:cs="Consolas"/>
          <w:color w:val="FBDE2D"/>
          <w:sz w:val="22"/>
          <w:szCs w:val="22"/>
        </w:rPr>
        <w:t>.</w:t>
      </w:r>
      <w:r>
        <w:rPr>
          <w:rFonts w:ascii="Consolas" w:hAnsi="Consolas" w:cs="Consolas"/>
          <w:color w:val="F8F8F8"/>
          <w:sz w:val="22"/>
          <w:szCs w:val="22"/>
        </w:rPr>
        <w:t xml:space="preserve">wait(); </w:t>
      </w:r>
      <w:r>
        <w:rPr>
          <w:rFonts w:ascii="Consolas" w:hAnsi="Consolas" w:cs="Consolas"/>
          <w:color w:val="AEAEAE"/>
          <w:sz w:val="22"/>
          <w:szCs w:val="22"/>
        </w:rPr>
        <w:t>// (Releases lock, and reacquires on wakeup)</w:t>
      </w:r>
    </w:p>
    <w:p w:rsidR="00F95E62" w:rsidRDefault="00F95E62" w:rsidP="00F95E62">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AEAEAE"/>
          <w:sz w:val="22"/>
          <w:szCs w:val="22"/>
        </w:rPr>
        <w:t>// Perform action appropriate to condition</w:t>
      </w:r>
    </w:p>
    <w:p w:rsidR="00F95E62" w:rsidRDefault="00F95E62" w:rsidP="00F95E62">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w:t>
      </w:r>
    </w:p>
    <w:p w:rsidR="00F95E62" w:rsidRDefault="00F95E62" w:rsidP="00F95E62">
      <w:pPr>
        <w:rPr>
          <w:rFonts w:ascii="Times New Roman" w:hAnsi="Times New Roman" w:cs="Times New Roman"/>
          <w:sz w:val="24"/>
          <w:szCs w:val="24"/>
        </w:rPr>
      </w:pPr>
      <w:r>
        <w:rPr>
          <w:rFonts w:ascii="Trebuchet MS" w:hAnsi="Trebuchet MS"/>
          <w:color w:val="000000"/>
          <w:shd w:val="clear" w:color="auto" w:fill="FFFFFF"/>
        </w:rPr>
        <w:t>See</w:t>
      </w:r>
      <w:r>
        <w:rPr>
          <w:rStyle w:val="apple-converted-space"/>
          <w:rFonts w:ascii="Trebuchet MS" w:hAnsi="Trebuchet MS"/>
          <w:color w:val="000000"/>
          <w:shd w:val="clear" w:color="auto" w:fill="FFFFFF"/>
        </w:rPr>
        <w:t> </w:t>
      </w:r>
      <w:hyperlink r:id="rId86" w:tgtFrame="_blank" w:history="1">
        <w:r>
          <w:rPr>
            <w:rStyle w:val="Hyperlink"/>
            <w:rFonts w:ascii="Trebuchet MS" w:hAnsi="Trebuchet MS"/>
            <w:color w:val="660099"/>
          </w:rPr>
          <w:t>Effective Java Item 69</w:t>
        </w:r>
      </w:hyperlink>
      <w:r>
        <w:rPr>
          <w:rStyle w:val="apple-converted-space"/>
          <w:rFonts w:ascii="Trebuchet MS" w:hAnsi="Trebuchet MS"/>
          <w:color w:val="000000"/>
          <w:shd w:val="clear" w:color="auto" w:fill="FFFFFF"/>
        </w:rPr>
        <w:t> </w:t>
      </w:r>
      <w:r>
        <w:rPr>
          <w:rFonts w:ascii="Trebuchet MS" w:hAnsi="Trebuchet MS"/>
          <w:color w:val="000000"/>
          <w:shd w:val="clear" w:color="auto" w:fill="FFFFFF"/>
        </w:rPr>
        <w:t>to learn more about why wait method should call in the loop.</w:t>
      </w:r>
      <w:r>
        <w:rPr>
          <w:rFonts w:ascii="Trebuchet MS" w:hAnsi="Trebuchet MS"/>
          <w:color w:val="000000"/>
        </w:rPr>
        <w:br/>
      </w:r>
      <w:r>
        <w:rPr>
          <w:rFonts w:ascii="Trebuchet MS" w:hAnsi="Trebuchet MS"/>
          <w:color w:val="000000"/>
        </w:rPr>
        <w:br/>
      </w:r>
      <w:r w:rsidRPr="00781041">
        <w:rPr>
          <w:rStyle w:val="Heading2Char"/>
        </w:rPr>
        <w:t>7)  What is false sharing in the context of multi-threading? </w:t>
      </w:r>
      <w:r w:rsidRPr="00781041">
        <w:rPr>
          <w:rStyle w:val="Heading2Char"/>
        </w:rPr>
        <w:br/>
      </w:r>
      <w:r>
        <w:rPr>
          <w:rFonts w:ascii="Trebuchet MS" w:hAnsi="Trebuchet MS"/>
          <w:color w:val="000000"/>
          <w:shd w:val="clear" w:color="auto" w:fill="FFFFFF"/>
        </w:rPr>
        <w:t>false sharing is one of the well-known</w:t>
      </w:r>
      <w:r>
        <w:rPr>
          <w:rStyle w:val="apple-converted-space"/>
          <w:rFonts w:ascii="Trebuchet MS" w:hAnsi="Trebuchet MS"/>
          <w:color w:val="000000"/>
          <w:shd w:val="clear" w:color="auto" w:fill="FFFFFF"/>
        </w:rPr>
        <w:t> </w:t>
      </w:r>
      <w:r>
        <w:rPr>
          <w:rStyle w:val="vm-hook"/>
          <w:rFonts w:ascii="Trebuchet MS" w:hAnsi="Trebuchet MS"/>
          <w:color w:val="009900"/>
          <w:bdr w:val="none" w:sz="0" w:space="0" w:color="auto" w:frame="1"/>
        </w:rPr>
        <w:t>performance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issues on multi-core systems, where each process has its local cache. false sharing occurs when threads on different processor modify variables that reside on same cache line as shown in the following image:</w:t>
      </w:r>
      <w:r>
        <w:rPr>
          <w:rFonts w:ascii="Trebuchet MS" w:hAnsi="Trebuchet MS"/>
          <w:color w:val="000000"/>
        </w:rPr>
        <w:br/>
      </w:r>
    </w:p>
    <w:p w:rsidR="00F95E62" w:rsidRDefault="00F95E62" w:rsidP="00F95E62">
      <w:pPr>
        <w:jc w:val="center"/>
        <w:rPr>
          <w:rFonts w:ascii="Trebuchet MS" w:hAnsi="Trebuchet MS"/>
          <w:color w:val="000000"/>
        </w:rPr>
      </w:pPr>
      <w:r>
        <w:rPr>
          <w:rFonts w:ascii="Trebuchet MS" w:hAnsi="Trebuchet MS"/>
          <w:noProof/>
          <w:color w:val="660099"/>
        </w:rPr>
        <w:lastRenderedPageBreak/>
        <w:drawing>
          <wp:inline distT="0" distB="0" distL="0" distR="0">
            <wp:extent cx="3813175" cy="3433445"/>
            <wp:effectExtent l="0" t="0" r="0" b="0"/>
            <wp:docPr id="10" name="Picture 10" descr="Java Interview questions for experienced programmers">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Interview questions for experienced programmers">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813175" cy="3433445"/>
                    </a:xfrm>
                    <a:prstGeom prst="rect">
                      <a:avLst/>
                    </a:prstGeom>
                    <a:noFill/>
                    <a:ln>
                      <a:noFill/>
                    </a:ln>
                  </pic:spPr>
                </pic:pic>
              </a:graphicData>
            </a:graphic>
          </wp:inline>
        </w:drawing>
      </w:r>
    </w:p>
    <w:p w:rsidR="005937A7" w:rsidRDefault="00F95E62" w:rsidP="00F95E62">
      <w:pPr>
        <w:rPr>
          <w:rFonts w:ascii="Trebuchet MS" w:hAnsi="Trebuchet MS"/>
          <w:color w:val="000000"/>
        </w:rPr>
      </w:pPr>
      <w:r>
        <w:rPr>
          <w:rFonts w:ascii="Trebuchet MS" w:hAnsi="Trebuchet MS"/>
          <w:color w:val="000000"/>
        </w:rPr>
        <w:br/>
      </w:r>
      <w:r>
        <w:rPr>
          <w:rFonts w:ascii="Trebuchet MS" w:hAnsi="Trebuchet MS"/>
          <w:color w:val="000000"/>
          <w:shd w:val="clear" w:color="auto" w:fill="FFFFFF"/>
        </w:rPr>
        <w:t>False sharing is very hard to detect because the thread may be accessing completely different global variables that happen to be relatively close together in memory. Like many concurrency issues, the primary way to avoid false sharing is careful code</w:t>
      </w:r>
      <w:r>
        <w:rPr>
          <w:rStyle w:val="apple-converted-space"/>
          <w:rFonts w:ascii="Trebuchet MS" w:hAnsi="Trebuchet MS"/>
          <w:color w:val="000000"/>
          <w:shd w:val="clear" w:color="auto" w:fill="FFFFFF"/>
        </w:rPr>
        <w:t> </w:t>
      </w:r>
      <w:r>
        <w:rPr>
          <w:rStyle w:val="vm-hook"/>
          <w:rFonts w:ascii="Trebuchet MS" w:hAnsi="Trebuchet MS"/>
          <w:color w:val="009900"/>
          <w:bdr w:val="none" w:sz="0" w:space="0" w:color="auto" w:frame="1"/>
        </w:rPr>
        <w:t>review</w:t>
      </w:r>
      <w:r>
        <w:rPr>
          <w:rStyle w:val="apple-converted-space"/>
          <w:rFonts w:ascii="Trebuchet MS" w:hAnsi="Trebuchet MS"/>
          <w:color w:val="000000"/>
          <w:shd w:val="clear" w:color="auto" w:fill="FFFFFF"/>
        </w:rPr>
        <w:t> </w:t>
      </w:r>
      <w:r>
        <w:rPr>
          <w:rFonts w:ascii="Trebuchet MS" w:hAnsi="Trebuchet MS"/>
          <w:color w:val="000000"/>
          <w:shd w:val="clear" w:color="auto" w:fill="FFFFFF"/>
        </w:rPr>
        <w:t>and aligning your data structure with the size of a cache line.</w:t>
      </w:r>
      <w:r>
        <w:rPr>
          <w:rFonts w:ascii="Trebuchet MS" w:hAnsi="Trebuchet MS"/>
          <w:color w:val="000000"/>
        </w:rPr>
        <w:br/>
      </w:r>
    </w:p>
    <w:p w:rsidR="005937A7" w:rsidRDefault="00F95E62" w:rsidP="00F95E62">
      <w:pPr>
        <w:rPr>
          <w:rFonts w:ascii="Trebuchet MS" w:hAnsi="Trebuchet MS"/>
          <w:color w:val="000000"/>
        </w:rPr>
      </w:pPr>
      <w:bookmarkStart w:id="96" w:name="_Toc471372214"/>
      <w:r w:rsidRPr="00781041">
        <w:rPr>
          <w:rStyle w:val="Heading2Char"/>
        </w:rPr>
        <w:t>8) What is busy spin? Why should you use it?</w:t>
      </w:r>
      <w:bookmarkEnd w:id="96"/>
      <w:r w:rsidRPr="00781041">
        <w:rPr>
          <w:rStyle w:val="Heading2Char"/>
        </w:rPr>
        <w:br/>
      </w:r>
      <w:r>
        <w:rPr>
          <w:rFonts w:ascii="Trebuchet MS" w:hAnsi="Trebuchet MS"/>
          <w:color w:val="000000"/>
          <w:shd w:val="clear" w:color="auto" w:fill="FFFFFF"/>
        </w:rPr>
        <w:t>Busy spin is one of the technique to wait for events without releasing CPU. It's often done to avoid losing data in CPU cached which is lost if the thread is paused and resumed in some other core. So, if you are working on low latency system where your order processing thread currently doesn't have any order, instead of sleeping or calling</w:t>
      </w:r>
      <w:r>
        <w:rPr>
          <w:rStyle w:val="apple-converted-space"/>
          <w:rFonts w:ascii="Trebuchet MS" w:hAnsi="Trebuchet MS"/>
          <w:color w:val="000000"/>
          <w:shd w:val="clear" w:color="auto" w:fill="FFFFFF"/>
        </w:rPr>
        <w:t> </w:t>
      </w:r>
      <w:r>
        <w:rPr>
          <w:rFonts w:ascii="Courier New" w:hAnsi="Courier New" w:cs="Courier New"/>
          <w:color w:val="000000"/>
        </w:rPr>
        <w:t>wait()</w:t>
      </w:r>
      <w:r>
        <w:rPr>
          <w:rFonts w:ascii="Trebuchet MS" w:hAnsi="Trebuchet MS"/>
          <w:color w:val="000000"/>
          <w:shd w:val="clear" w:color="auto" w:fill="FFFFFF"/>
        </w:rPr>
        <w:t>, you can just loop and then again check the queue for new messages. It's only beneficial if you need to wait for a very small amount of time e.g. in micro seconds or nano seconds.</w:t>
      </w:r>
      <w:r>
        <w:rPr>
          <w:rStyle w:val="apple-converted-space"/>
          <w:rFonts w:ascii="Trebuchet MS" w:hAnsi="Trebuchet MS"/>
          <w:color w:val="000000"/>
          <w:shd w:val="clear" w:color="auto" w:fill="FFFFFF"/>
        </w:rPr>
        <w:t> </w:t>
      </w:r>
      <w:hyperlink r:id="rId89" w:tgtFrame="_blank" w:history="1">
        <w:r>
          <w:rPr>
            <w:rStyle w:val="Hyperlink"/>
            <w:rFonts w:ascii="Trebuchet MS" w:hAnsi="Trebuchet MS"/>
            <w:color w:val="660099"/>
          </w:rPr>
          <w:t>LMAX Disrupter</w:t>
        </w:r>
      </w:hyperlink>
      <w:r>
        <w:rPr>
          <w:rStyle w:val="apple-converted-space"/>
          <w:rFonts w:ascii="Trebuchet MS" w:hAnsi="Trebuchet MS"/>
          <w:color w:val="000000"/>
          <w:shd w:val="clear" w:color="auto" w:fill="FFFFFF"/>
        </w:rPr>
        <w:t> </w:t>
      </w:r>
      <w:r>
        <w:rPr>
          <w:rFonts w:ascii="Trebuchet MS" w:hAnsi="Trebuchet MS"/>
          <w:color w:val="000000"/>
          <w:shd w:val="clear" w:color="auto" w:fill="FFFFFF"/>
        </w:rPr>
        <w:t>framework, a high-performance inter-thread messaging library has a</w:t>
      </w:r>
      <w:r>
        <w:rPr>
          <w:rStyle w:val="apple-converted-space"/>
          <w:rFonts w:ascii="Trebuchet MS" w:hAnsi="Trebuchet MS"/>
          <w:color w:val="000000"/>
          <w:shd w:val="clear" w:color="auto" w:fill="FFFFFF"/>
        </w:rPr>
        <w:t> </w:t>
      </w:r>
      <w:r>
        <w:rPr>
          <w:rFonts w:ascii="Courier New" w:hAnsi="Courier New" w:cs="Courier New"/>
          <w:color w:val="000000"/>
        </w:rPr>
        <w:t>BusySpinWaitStrategy</w:t>
      </w:r>
      <w:r>
        <w:rPr>
          <w:rStyle w:val="apple-converted-space"/>
          <w:rFonts w:ascii="Trebuchet MS" w:hAnsi="Trebuchet MS"/>
          <w:color w:val="000000"/>
          <w:shd w:val="clear" w:color="auto" w:fill="FFFFFF"/>
        </w:rPr>
        <w:t> </w:t>
      </w:r>
      <w:r>
        <w:rPr>
          <w:rFonts w:ascii="Trebuchet MS" w:hAnsi="Trebuchet MS"/>
          <w:color w:val="000000"/>
          <w:shd w:val="clear" w:color="auto" w:fill="FFFFFF"/>
        </w:rPr>
        <w:t>which is based on this concept and uses a busy spin loop for</w:t>
      </w:r>
      <w:r>
        <w:rPr>
          <w:rStyle w:val="apple-converted-space"/>
          <w:rFonts w:ascii="Trebuchet MS" w:hAnsi="Trebuchet MS"/>
          <w:color w:val="000000"/>
          <w:shd w:val="clear" w:color="auto" w:fill="FFFFFF"/>
        </w:rPr>
        <w:t> </w:t>
      </w:r>
      <w:r>
        <w:rPr>
          <w:rFonts w:ascii="Courier New" w:hAnsi="Courier New" w:cs="Courier New"/>
          <w:color w:val="000000"/>
        </w:rPr>
        <w:t>EventProcessors</w:t>
      </w:r>
      <w:r>
        <w:rPr>
          <w:rStyle w:val="apple-converted-space"/>
          <w:rFonts w:ascii="Trebuchet MS" w:hAnsi="Trebuchet MS"/>
          <w:color w:val="000000"/>
          <w:shd w:val="clear" w:color="auto" w:fill="FFFFFF"/>
        </w:rPr>
        <w:t> </w:t>
      </w:r>
      <w:r>
        <w:rPr>
          <w:rFonts w:ascii="Trebuchet MS" w:hAnsi="Trebuchet MS"/>
          <w:color w:val="000000"/>
          <w:shd w:val="clear" w:color="auto" w:fill="FFFFFF"/>
        </w:rPr>
        <w:t>waiting on the barrier.</w:t>
      </w:r>
      <w:r>
        <w:rPr>
          <w:rFonts w:ascii="Trebuchet MS" w:hAnsi="Trebuchet MS"/>
          <w:color w:val="000000"/>
        </w:rPr>
        <w:br/>
      </w:r>
      <w:r>
        <w:rPr>
          <w:rFonts w:ascii="Trebuchet MS" w:hAnsi="Trebuchet MS"/>
          <w:color w:val="000000"/>
        </w:rPr>
        <w:br/>
      </w:r>
      <w:r w:rsidRPr="00781041">
        <w:rPr>
          <w:rStyle w:val="Heading2Char"/>
        </w:rPr>
        <w:t>9) How do you take thread dump in Java?</w:t>
      </w:r>
      <w:r w:rsidRPr="00781041">
        <w:rPr>
          <w:rStyle w:val="Heading2Char"/>
        </w:rPr>
        <w:br/>
      </w:r>
      <w:r>
        <w:rPr>
          <w:rFonts w:ascii="Trebuchet MS" w:hAnsi="Trebuchet MS"/>
          <w:color w:val="000000"/>
          <w:shd w:val="clear" w:color="auto" w:fill="FFFFFF"/>
        </w:rPr>
        <w:t>You can take a thread dump of Java application in Linux by using</w:t>
      </w:r>
      <w:r>
        <w:rPr>
          <w:rStyle w:val="apple-converted-space"/>
          <w:rFonts w:ascii="Trebuchet MS" w:hAnsi="Trebuchet MS"/>
          <w:color w:val="000000"/>
          <w:shd w:val="clear" w:color="auto" w:fill="FFFFFF"/>
        </w:rPr>
        <w:t> </w:t>
      </w:r>
      <w:r>
        <w:rPr>
          <w:rFonts w:ascii="Courier New" w:hAnsi="Courier New" w:cs="Courier New"/>
          <w:b/>
          <w:bCs/>
          <w:color w:val="000000"/>
        </w:rPr>
        <w:t>kill -3 PID</w:t>
      </w:r>
      <w:r>
        <w:rPr>
          <w:rFonts w:ascii="Trebuchet MS" w:hAnsi="Trebuchet MS"/>
          <w:color w:val="000000"/>
          <w:shd w:val="clear" w:color="auto" w:fill="FFFFFF"/>
        </w:rPr>
        <w:t>, where PID is the process id of Java process. In Windows, you can press</w:t>
      </w:r>
      <w:r>
        <w:rPr>
          <w:rStyle w:val="apple-converted-space"/>
          <w:rFonts w:ascii="Trebuchet MS" w:hAnsi="Trebuchet MS"/>
          <w:color w:val="000000"/>
          <w:shd w:val="clear" w:color="auto" w:fill="FFFFFF"/>
        </w:rPr>
        <w:t> </w:t>
      </w:r>
      <w:r>
        <w:rPr>
          <w:rFonts w:ascii="Courier New" w:hAnsi="Courier New" w:cs="Courier New"/>
          <w:b/>
          <w:bCs/>
          <w:color w:val="000000"/>
        </w:rPr>
        <w:t>Ctrl + Break</w:t>
      </w:r>
      <w:r>
        <w:rPr>
          <w:rFonts w:ascii="Trebuchet MS" w:hAnsi="Trebuchet MS"/>
          <w:color w:val="000000"/>
          <w:shd w:val="clear" w:color="auto" w:fill="FFFFFF"/>
        </w:rPr>
        <w:t>. This will instruct JVM to print thread dump in standard out or err and it could go to console or log file depending upon your application configuration. If you have used Tomcat then when</w:t>
      </w:r>
      <w:r>
        <w:rPr>
          <w:rFonts w:ascii="Trebuchet MS" w:hAnsi="Trebuchet MS"/>
          <w:color w:val="000000"/>
        </w:rPr>
        <w:br/>
      </w:r>
    </w:p>
    <w:p w:rsidR="005937A7" w:rsidRDefault="00F95E62" w:rsidP="00E83241">
      <w:pPr>
        <w:rPr>
          <w:rFonts w:ascii="Times New Roman" w:hAnsi="Times New Roman"/>
        </w:rPr>
      </w:pPr>
      <w:bookmarkStart w:id="97" w:name="_Toc471372215"/>
      <w:r w:rsidRPr="00781041">
        <w:rPr>
          <w:rStyle w:val="Heading2Char"/>
        </w:rPr>
        <w:lastRenderedPageBreak/>
        <w:t>10) is Swing thread-safe? (</w:t>
      </w:r>
      <w:hyperlink r:id="rId90" w:tgtFrame="_blank" w:history="1">
        <w:r w:rsidRPr="00781041">
          <w:rPr>
            <w:rStyle w:val="Heading2Char"/>
          </w:rPr>
          <w:t>answer</w:t>
        </w:r>
      </w:hyperlink>
      <w:r w:rsidRPr="00781041">
        <w:rPr>
          <w:rStyle w:val="Heading2Char"/>
        </w:rPr>
        <w:t>)</w:t>
      </w:r>
      <w:bookmarkEnd w:id="97"/>
      <w:r w:rsidRPr="00781041">
        <w:rPr>
          <w:rStyle w:val="Heading2Char"/>
        </w:rPr>
        <w:br/>
      </w:r>
      <w:r>
        <w:rPr>
          <w:rFonts w:ascii="Trebuchet MS" w:hAnsi="Trebuchet MS"/>
          <w:color w:val="000000"/>
          <w:shd w:val="clear" w:color="auto" w:fill="FFFFFF"/>
        </w:rPr>
        <w:t>No, Swing is not thread-safe. You cannot update Swing components e.g. JTable, JList or JPanel from any thread, in fact, they must be updated from GUI or AWT thread. That's why swings provide</w:t>
      </w:r>
      <w:r>
        <w:rPr>
          <w:rStyle w:val="apple-converted-space"/>
          <w:rFonts w:ascii="Trebuchet MS" w:hAnsi="Trebuchet MS"/>
          <w:color w:val="000000"/>
          <w:shd w:val="clear" w:color="auto" w:fill="FFFFFF"/>
        </w:rPr>
        <w:t> </w:t>
      </w:r>
      <w:r>
        <w:rPr>
          <w:rFonts w:ascii="Courier New" w:hAnsi="Courier New" w:cs="Courier New"/>
          <w:color w:val="000000"/>
        </w:rPr>
        <w:t>invokeAndWait()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and</w:t>
      </w:r>
      <w:r>
        <w:rPr>
          <w:rStyle w:val="apple-converted-space"/>
          <w:rFonts w:ascii="Trebuchet MS" w:hAnsi="Trebuchet MS"/>
          <w:color w:val="000000"/>
          <w:shd w:val="clear" w:color="auto" w:fill="FFFFFF"/>
        </w:rPr>
        <w:t> </w:t>
      </w:r>
      <w:r>
        <w:rPr>
          <w:rFonts w:ascii="Courier New" w:hAnsi="Courier New" w:cs="Courier New"/>
          <w:color w:val="000000"/>
        </w:rPr>
        <w:t>invokeLater()</w:t>
      </w:r>
      <w:r>
        <w:rPr>
          <w:rStyle w:val="apple-converted-space"/>
          <w:rFonts w:ascii="Trebuchet MS" w:hAnsi="Trebuchet MS"/>
          <w:color w:val="000000"/>
          <w:shd w:val="clear" w:color="auto" w:fill="FFFFFF"/>
        </w:rPr>
        <w:t> </w:t>
      </w:r>
      <w:r>
        <w:rPr>
          <w:rFonts w:ascii="Trebuchet MS" w:hAnsi="Trebuchet MS"/>
          <w:color w:val="000000"/>
          <w:shd w:val="clear" w:color="auto" w:fill="FFFFFF"/>
        </w:rPr>
        <w:t>method to request GUI update from any other threads. This methods put update request in AWT threads queue and can wait till update or return immediately for an asynchronous update. You can also check the detailed answer to learn more.</w:t>
      </w:r>
      <w:r>
        <w:rPr>
          <w:rFonts w:ascii="Trebuchet MS" w:hAnsi="Trebuchet MS"/>
          <w:color w:val="000000"/>
        </w:rPr>
        <w:br/>
      </w:r>
    </w:p>
    <w:p w:rsidR="00E83241" w:rsidRPr="005937A7" w:rsidRDefault="00F95E62" w:rsidP="00E83241">
      <w:pPr>
        <w:rPr>
          <w:rFonts w:ascii="Times New Roman" w:hAnsi="Times New Roman"/>
        </w:rPr>
      </w:pPr>
      <w:bookmarkStart w:id="98" w:name="_Toc471372216"/>
      <w:r w:rsidRPr="00781041">
        <w:rPr>
          <w:rStyle w:val="Heading2Char"/>
        </w:rPr>
        <w:t>11) What is a thread local variable in Java? (</w:t>
      </w:r>
      <w:hyperlink r:id="rId91" w:tgtFrame="_blank" w:history="1">
        <w:r w:rsidRPr="00781041">
          <w:rPr>
            <w:rStyle w:val="Heading2Char"/>
          </w:rPr>
          <w:t>answer</w:t>
        </w:r>
      </w:hyperlink>
      <w:r w:rsidRPr="00781041">
        <w:rPr>
          <w:rStyle w:val="Heading2Char"/>
        </w:rPr>
        <w:t>)</w:t>
      </w:r>
      <w:bookmarkEnd w:id="98"/>
      <w:r w:rsidRPr="00781041">
        <w:rPr>
          <w:rStyle w:val="Heading2Char"/>
        </w:rPr>
        <w:br/>
      </w:r>
      <w:r>
        <w:rPr>
          <w:rFonts w:ascii="Trebuchet MS" w:hAnsi="Trebuchet MS"/>
          <w:color w:val="000000"/>
          <w:shd w:val="clear" w:color="auto" w:fill="FFFFFF"/>
        </w:rPr>
        <w:t>Thread-local variables are variables confined to a thread, its like thread's own copy which is not shared between multiple threads. Java provides a</w:t>
      </w:r>
      <w:r>
        <w:rPr>
          <w:rStyle w:val="apple-converted-space"/>
          <w:rFonts w:ascii="Trebuchet MS" w:hAnsi="Trebuchet MS"/>
          <w:color w:val="000000"/>
          <w:shd w:val="clear" w:color="auto" w:fill="FFFFFF"/>
        </w:rPr>
        <w:t> </w:t>
      </w:r>
      <w:r>
        <w:rPr>
          <w:rFonts w:ascii="Courier New" w:hAnsi="Courier New" w:cs="Courier New"/>
          <w:color w:val="000000"/>
        </w:rPr>
        <w:t>ThreadLocal</w:t>
      </w:r>
      <w:r>
        <w:rPr>
          <w:rStyle w:val="apple-converted-space"/>
          <w:rFonts w:ascii="Trebuchet MS" w:hAnsi="Trebuchet MS"/>
          <w:color w:val="000000"/>
          <w:shd w:val="clear" w:color="auto" w:fill="FFFFFF"/>
        </w:rPr>
        <w:t> </w:t>
      </w:r>
      <w:r>
        <w:rPr>
          <w:rFonts w:ascii="Trebuchet MS" w:hAnsi="Trebuchet MS"/>
          <w:color w:val="000000"/>
          <w:shd w:val="clear" w:color="auto" w:fill="FFFFFF"/>
        </w:rPr>
        <w:t>class to support thread-local variables. It's one of the many ways to achieve thread-safety. Though be careful while using thread local variable in manged environment e.g. with web servers where worker thread out lives any application variable. Any thread local variable which is not removed once its work is done can potentially cause a memory leak in Java application.</w:t>
      </w:r>
      <w:r>
        <w:rPr>
          <w:rFonts w:ascii="Trebuchet MS" w:hAnsi="Trebuchet MS"/>
          <w:color w:val="000000"/>
        </w:rPr>
        <w:br/>
      </w:r>
      <w:r>
        <w:rPr>
          <w:rFonts w:ascii="Trebuchet MS" w:hAnsi="Trebuchet MS"/>
          <w:color w:val="000000"/>
        </w:rPr>
        <w:br/>
      </w:r>
      <w:r w:rsidRPr="00781041">
        <w:rPr>
          <w:rStyle w:val="Heading2Char"/>
        </w:rPr>
        <w:t>12) Write wait-notify code for producer-consumer problem? (</w:t>
      </w:r>
      <w:hyperlink r:id="rId92" w:tgtFrame="_blank" w:history="1">
        <w:r w:rsidRPr="00781041">
          <w:rPr>
            <w:rStyle w:val="Heading2Char"/>
          </w:rPr>
          <w:t>answer</w:t>
        </w:r>
      </w:hyperlink>
      <w:r w:rsidRPr="00781041">
        <w:rPr>
          <w:rStyle w:val="Heading2Char"/>
        </w:rPr>
        <w:t>)</w:t>
      </w:r>
      <w:r w:rsidRPr="00781041">
        <w:rPr>
          <w:rStyle w:val="Heading2Char"/>
        </w:rPr>
        <w:br/>
      </w:r>
      <w:r>
        <w:rPr>
          <w:rFonts w:ascii="Trebuchet MS" w:hAnsi="Trebuchet MS"/>
          <w:color w:val="000000"/>
          <w:shd w:val="clear" w:color="auto" w:fill="FFFFFF"/>
        </w:rPr>
        <w:t>Please see the answer for a code example. Just remember to call wait() and notify() method from synchronized block and test waiting for condition on the loop instead of if block.</w:t>
      </w:r>
      <w:r>
        <w:rPr>
          <w:rFonts w:ascii="Trebuchet MS" w:hAnsi="Trebuchet MS"/>
          <w:color w:val="000000"/>
        </w:rPr>
        <w:br/>
      </w:r>
      <w:r>
        <w:rPr>
          <w:rFonts w:ascii="Trebuchet MS" w:hAnsi="Trebuchet MS"/>
          <w:color w:val="000000"/>
        </w:rPr>
        <w:br/>
      </w:r>
      <w:r w:rsidRPr="00781041">
        <w:rPr>
          <w:rStyle w:val="Heading2Char"/>
        </w:rPr>
        <w:t>13) Write code for thread-safe Singleton in Java? (</w:t>
      </w:r>
      <w:hyperlink r:id="rId93" w:tgtFrame="_blank" w:history="1">
        <w:r w:rsidRPr="00781041">
          <w:rPr>
            <w:rStyle w:val="Heading2Char"/>
          </w:rPr>
          <w:t>answer</w:t>
        </w:r>
      </w:hyperlink>
      <w:r w:rsidRPr="00781041">
        <w:rPr>
          <w:rStyle w:val="Heading2Char"/>
        </w:rPr>
        <w:t>)</w:t>
      </w:r>
      <w:r>
        <w:rPr>
          <w:rFonts w:ascii="Trebuchet MS" w:hAnsi="Trebuchet MS"/>
          <w:color w:val="000000"/>
        </w:rPr>
        <w:br/>
      </w:r>
      <w:r>
        <w:rPr>
          <w:rFonts w:ascii="Trebuchet MS" w:hAnsi="Trebuchet MS"/>
          <w:color w:val="000000"/>
          <w:shd w:val="clear" w:color="auto" w:fill="FFFFFF"/>
        </w:rPr>
        <w:t>Please see the answer for a code example and step by step guide to creating thread-safe singleton class in Java. When we say thread-safe, which means Singleton should remain singleton even if initialization occurs in the case of multiple threads. Using Java enum as Singleton class is one of the easiest ways to create a thread-safe singleton in Java.</w:t>
      </w:r>
      <w:r>
        <w:rPr>
          <w:rFonts w:ascii="Trebuchet MS" w:hAnsi="Trebuchet MS"/>
          <w:color w:val="000000"/>
        </w:rPr>
        <w:br/>
      </w:r>
      <w:r>
        <w:rPr>
          <w:rFonts w:ascii="Trebuchet MS" w:hAnsi="Trebuchet MS"/>
          <w:color w:val="000000"/>
        </w:rPr>
        <w:br/>
      </w:r>
      <w:r w:rsidRPr="00781041">
        <w:rPr>
          <w:rStyle w:val="Heading2Char"/>
        </w:rPr>
        <w:t>14) The difference between sleep and wait in Java? (</w:t>
      </w:r>
      <w:hyperlink r:id="rId94" w:tgtFrame="_blank" w:history="1">
        <w:r w:rsidRPr="00781041">
          <w:rPr>
            <w:rStyle w:val="Heading2Char"/>
          </w:rPr>
          <w:t>answer</w:t>
        </w:r>
      </w:hyperlink>
      <w:r w:rsidRPr="00781041">
        <w:rPr>
          <w:rStyle w:val="Heading2Char"/>
        </w:rPr>
        <w:t>)</w:t>
      </w:r>
      <w:r>
        <w:rPr>
          <w:rFonts w:ascii="Trebuchet MS" w:hAnsi="Trebuchet MS"/>
          <w:color w:val="000000"/>
        </w:rPr>
        <w:br/>
      </w:r>
      <w:r>
        <w:rPr>
          <w:rFonts w:ascii="Trebuchet MS" w:hAnsi="Trebuchet MS"/>
          <w:color w:val="000000"/>
          <w:shd w:val="clear" w:color="auto" w:fill="FFFFFF"/>
        </w:rPr>
        <w:t>Though both are used to pause currently running thread, sleep() is actually meant for short pause because it doesn't release lock, while</w:t>
      </w:r>
      <w:r>
        <w:rPr>
          <w:rStyle w:val="apple-converted-space"/>
          <w:rFonts w:ascii="Trebuchet MS" w:hAnsi="Trebuchet MS"/>
          <w:color w:val="000000"/>
          <w:shd w:val="clear" w:color="auto" w:fill="FFFFFF"/>
        </w:rPr>
        <w:t> </w:t>
      </w:r>
      <w:r>
        <w:rPr>
          <w:rFonts w:ascii="Courier New" w:hAnsi="Courier New" w:cs="Courier New"/>
          <w:color w:val="000000"/>
        </w:rPr>
        <w:t>wait()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is meant for conditional wait and that's why it</w:t>
      </w:r>
      <w:r>
        <w:rPr>
          <w:rStyle w:val="apple-converted-space"/>
          <w:rFonts w:ascii="Trebuchet MS" w:hAnsi="Trebuchet MS"/>
          <w:color w:val="000000"/>
          <w:shd w:val="clear" w:color="auto" w:fill="FFFFFF"/>
        </w:rPr>
        <w:t> </w:t>
      </w:r>
      <w:r>
        <w:rPr>
          <w:rStyle w:val="vm-hook"/>
          <w:rFonts w:ascii="Trebuchet MS" w:hAnsi="Trebuchet MS"/>
          <w:color w:val="009900"/>
          <w:bdr w:val="none" w:sz="0" w:space="0" w:color="auto" w:frame="1"/>
        </w:rPr>
        <w:t>release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lock which can then be acquired by another thread to change the condition on which it is waiting.</w:t>
      </w:r>
      <w:r>
        <w:rPr>
          <w:rFonts w:ascii="Trebuchet MS" w:hAnsi="Trebuchet MS"/>
          <w:color w:val="000000"/>
        </w:rPr>
        <w:br/>
      </w:r>
      <w:r>
        <w:rPr>
          <w:rFonts w:ascii="Trebuchet MS" w:hAnsi="Trebuchet MS"/>
          <w:color w:val="000000"/>
        </w:rPr>
        <w:br/>
      </w:r>
      <w:r w:rsidRPr="00781041">
        <w:rPr>
          <w:rStyle w:val="Heading2Char"/>
        </w:rPr>
        <w:t>15) What is an immutable object? How do you create an Immutable object in Java? (</w:t>
      </w:r>
      <w:hyperlink r:id="rId95" w:tgtFrame="_blank" w:history="1">
        <w:r w:rsidRPr="00781041">
          <w:rPr>
            <w:rStyle w:val="Heading2Char"/>
          </w:rPr>
          <w:t>answer</w:t>
        </w:r>
      </w:hyperlink>
      <w:r w:rsidRPr="00781041">
        <w:rPr>
          <w:rStyle w:val="Heading2Char"/>
        </w:rPr>
        <w:t>)</w:t>
      </w:r>
      <w:r w:rsidRPr="00781041">
        <w:rPr>
          <w:rStyle w:val="Heading2Char"/>
        </w:rPr>
        <w:br/>
      </w:r>
      <w:r>
        <w:rPr>
          <w:rFonts w:ascii="Trebuchet MS" w:hAnsi="Trebuchet MS"/>
          <w:color w:val="000000"/>
          <w:shd w:val="clear" w:color="auto" w:fill="FFFFFF"/>
        </w:rPr>
        <w:t>Immutable objects are those whose state cannot be changed once created. Any modification will</w:t>
      </w:r>
      <w:r>
        <w:rPr>
          <w:rStyle w:val="apple-converted-space"/>
          <w:rFonts w:ascii="Trebuchet MS" w:hAnsi="Trebuchet MS"/>
          <w:color w:val="000000"/>
          <w:shd w:val="clear" w:color="auto" w:fill="FFFFFF"/>
        </w:rPr>
        <w:t> </w:t>
      </w:r>
      <w:r>
        <w:rPr>
          <w:rStyle w:val="vm-hook"/>
          <w:rFonts w:ascii="Trebuchet MS" w:hAnsi="Trebuchet MS"/>
          <w:color w:val="009900"/>
          <w:bdr w:val="none" w:sz="0" w:space="0" w:color="auto" w:frame="1"/>
        </w:rPr>
        <w:t>result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in a new object e.g.</w:t>
      </w:r>
      <w:r>
        <w:rPr>
          <w:rStyle w:val="apple-converted-space"/>
          <w:rFonts w:ascii="Trebuchet MS" w:hAnsi="Trebuchet MS"/>
          <w:color w:val="000000"/>
          <w:shd w:val="clear" w:color="auto" w:fill="FFFFFF"/>
        </w:rPr>
        <w:t> </w:t>
      </w:r>
      <w:r>
        <w:rPr>
          <w:rFonts w:ascii="Courier New" w:hAnsi="Courier New" w:cs="Courier New"/>
          <w:color w:val="000000"/>
        </w:rPr>
        <w:t>String</w:t>
      </w:r>
      <w:r>
        <w:rPr>
          <w:rFonts w:ascii="Trebuchet MS" w:hAnsi="Trebuchet MS"/>
          <w:color w:val="000000"/>
          <w:shd w:val="clear" w:color="auto" w:fill="FFFFFF"/>
        </w:rPr>
        <w:t>,</w:t>
      </w:r>
      <w:r>
        <w:rPr>
          <w:rStyle w:val="apple-converted-space"/>
          <w:rFonts w:ascii="Trebuchet MS" w:hAnsi="Trebuchet MS"/>
          <w:color w:val="000000"/>
          <w:shd w:val="clear" w:color="auto" w:fill="FFFFFF"/>
        </w:rPr>
        <w:t> </w:t>
      </w:r>
      <w:r>
        <w:rPr>
          <w:rFonts w:ascii="Courier New" w:hAnsi="Courier New" w:cs="Courier New"/>
          <w:color w:val="000000"/>
        </w:rPr>
        <w:t>Integer,</w:t>
      </w:r>
      <w:r>
        <w:rPr>
          <w:rStyle w:val="apple-converted-space"/>
          <w:rFonts w:ascii="Courier New" w:hAnsi="Courier New" w:cs="Courier New"/>
          <w:color w:val="000000"/>
        </w:rPr>
        <w:t> </w:t>
      </w:r>
      <w:r>
        <w:rPr>
          <w:rFonts w:ascii="Trebuchet MS" w:hAnsi="Trebuchet MS"/>
          <w:color w:val="000000"/>
          <w:shd w:val="clear" w:color="auto" w:fill="FFFFFF"/>
        </w:rPr>
        <w:t>and other wrapper class. Please see the answer for step by step</w:t>
      </w:r>
      <w:r>
        <w:rPr>
          <w:rStyle w:val="apple-converted-space"/>
          <w:rFonts w:ascii="Trebuchet MS" w:hAnsi="Trebuchet MS"/>
          <w:color w:val="000000"/>
          <w:shd w:val="clear" w:color="auto" w:fill="FFFFFF"/>
        </w:rPr>
        <w:t> </w:t>
      </w:r>
      <w:r>
        <w:rPr>
          <w:rStyle w:val="vm-hook"/>
          <w:rFonts w:ascii="Trebuchet MS" w:hAnsi="Trebuchet MS"/>
          <w:color w:val="009900"/>
          <w:bdr w:val="none" w:sz="0" w:space="0" w:color="auto" w:frame="1"/>
        </w:rPr>
        <w:t>guide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to creating Immutable class in Java.</w:t>
      </w:r>
      <w:r>
        <w:rPr>
          <w:rFonts w:ascii="Trebuchet MS" w:hAnsi="Trebuchet MS"/>
          <w:color w:val="000000"/>
        </w:rPr>
        <w:br/>
      </w:r>
      <w:r>
        <w:rPr>
          <w:rFonts w:ascii="Trebuchet MS" w:hAnsi="Trebuchet MS"/>
          <w:color w:val="000000"/>
        </w:rPr>
        <w:br/>
      </w:r>
      <w:r w:rsidRPr="00781041">
        <w:rPr>
          <w:rStyle w:val="Heading2Char"/>
        </w:rPr>
        <w:t>16) Can we create an Immutable object, which contains a mutable object?</w:t>
      </w:r>
      <w:r w:rsidRPr="00781041">
        <w:rPr>
          <w:rStyle w:val="Heading2Char"/>
        </w:rPr>
        <w:br/>
      </w:r>
      <w:r>
        <w:rPr>
          <w:rFonts w:ascii="Trebuchet MS" w:hAnsi="Trebuchet MS"/>
          <w:color w:val="000000"/>
          <w:shd w:val="clear" w:color="auto" w:fill="FFFFFF"/>
        </w:rPr>
        <w:t>Yes, its possible to create an Immutable object which may contain a mutable object, you just need to be a little bit careful not to share the reference of the mutable component, instead, you should return a copy of it if you have to. Most common example is an Object which contain the reference of</w:t>
      </w:r>
      <w:r>
        <w:rPr>
          <w:rStyle w:val="apple-converted-space"/>
          <w:rFonts w:ascii="Trebuchet MS" w:hAnsi="Trebuchet MS"/>
          <w:color w:val="000000"/>
          <w:shd w:val="clear" w:color="auto" w:fill="FFFFFF"/>
        </w:rPr>
        <w:t> </w:t>
      </w:r>
      <w:r>
        <w:rPr>
          <w:rFonts w:ascii="Courier New" w:hAnsi="Courier New" w:cs="Courier New"/>
          <w:color w:val="000000"/>
        </w:rPr>
        <w:t>java.util.Date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object.</w:t>
      </w:r>
      <w:r>
        <w:rPr>
          <w:rFonts w:ascii="Trebuchet MS" w:hAnsi="Trebuchet MS"/>
          <w:color w:val="000000"/>
        </w:rPr>
        <w:br/>
      </w:r>
      <w:r>
        <w:rPr>
          <w:rFonts w:ascii="Trebuchet MS" w:hAnsi="Trebuchet MS"/>
          <w:color w:val="000000"/>
        </w:rPr>
        <w:lastRenderedPageBreak/>
        <w:br/>
      </w:r>
    </w:p>
    <w:p w:rsidR="00F95E62" w:rsidRPr="00060FDF" w:rsidRDefault="00F95E62" w:rsidP="00FF6EA9">
      <w:pPr>
        <w:pStyle w:val="Heading1"/>
      </w:pPr>
      <w:bookmarkStart w:id="99" w:name="_Toc471372217"/>
      <w:r w:rsidRPr="00060FDF">
        <w:t>Date types and Basic Java Interview Questions</w:t>
      </w:r>
      <w:bookmarkEnd w:id="99"/>
    </w:p>
    <w:p w:rsidR="00F95E62" w:rsidRDefault="00F95E62" w:rsidP="00F95E62">
      <w:pPr>
        <w:rPr>
          <w:rFonts w:ascii="Times New Roman" w:hAnsi="Times New Roman"/>
        </w:rPr>
      </w:pPr>
      <w:r>
        <w:rPr>
          <w:rFonts w:ascii="Trebuchet MS" w:hAnsi="Trebuchet MS"/>
          <w:b/>
          <w:bCs/>
          <w:color w:val="000000"/>
          <w:u w:val="single"/>
        </w:rPr>
        <w:br/>
      </w:r>
      <w:bookmarkStart w:id="100" w:name="_Toc471372218"/>
      <w:r w:rsidRPr="00781041">
        <w:rPr>
          <w:rStyle w:val="Heading2Char"/>
        </w:rPr>
        <w:t>17) What is the right data type to represent a price in Java? (</w:t>
      </w:r>
      <w:hyperlink r:id="rId96" w:tgtFrame="_blank" w:history="1">
        <w:r w:rsidRPr="00781041">
          <w:rPr>
            <w:rStyle w:val="Heading2Char"/>
          </w:rPr>
          <w:t>answer</w:t>
        </w:r>
      </w:hyperlink>
      <w:r w:rsidRPr="00781041">
        <w:rPr>
          <w:rStyle w:val="Heading2Char"/>
        </w:rPr>
        <w:t>)</w:t>
      </w:r>
      <w:bookmarkEnd w:id="100"/>
      <w:r w:rsidRPr="00781041">
        <w:rPr>
          <w:rStyle w:val="Heading2Char"/>
        </w:rPr>
        <w:br/>
      </w:r>
      <w:r w:rsidRPr="00D85811">
        <w:rPr>
          <w:rFonts w:ascii="Trebuchet MS" w:hAnsi="Trebuchet MS"/>
          <w:color w:val="000000"/>
          <w:highlight w:val="cyan"/>
          <w:shd w:val="clear" w:color="auto" w:fill="FFFFFF"/>
        </w:rPr>
        <w:t>BigDecimal</w:t>
      </w:r>
      <w:r>
        <w:rPr>
          <w:rFonts w:ascii="Trebuchet MS" w:hAnsi="Trebuchet MS"/>
          <w:color w:val="000000"/>
          <w:shd w:val="clear" w:color="auto" w:fill="FFFFFF"/>
        </w:rPr>
        <w:t xml:space="preserve"> if memory is not a concern and Performance is not critical, otherwise double with predefined precision.</w:t>
      </w:r>
      <w:r>
        <w:rPr>
          <w:rFonts w:ascii="Trebuchet MS" w:hAnsi="Trebuchet MS"/>
          <w:color w:val="000000"/>
        </w:rPr>
        <w:br/>
      </w:r>
      <w:r>
        <w:rPr>
          <w:rFonts w:ascii="Trebuchet MS" w:hAnsi="Trebuchet MS"/>
          <w:color w:val="000000"/>
        </w:rPr>
        <w:br/>
      </w:r>
      <w:r w:rsidRPr="00781041">
        <w:rPr>
          <w:rStyle w:val="Heading2Char"/>
        </w:rPr>
        <w:t>18) How do you convert bytes to String? (</w:t>
      </w:r>
      <w:hyperlink r:id="rId97" w:tgtFrame="_blank" w:history="1">
        <w:r w:rsidRPr="00781041">
          <w:rPr>
            <w:rStyle w:val="Heading2Char"/>
          </w:rPr>
          <w:t>answer</w:t>
        </w:r>
      </w:hyperlink>
      <w:r w:rsidRPr="00781041">
        <w:rPr>
          <w:rStyle w:val="Heading2Char"/>
        </w:rPr>
        <w:t>)</w:t>
      </w:r>
      <w:r w:rsidRPr="00781041">
        <w:rPr>
          <w:rStyle w:val="Heading2Char"/>
        </w:rPr>
        <w:br/>
      </w:r>
      <w:r>
        <w:rPr>
          <w:rFonts w:ascii="Trebuchet MS" w:hAnsi="Trebuchet MS"/>
          <w:color w:val="000000"/>
          <w:shd w:val="clear" w:color="auto" w:fill="FFFFFF"/>
        </w:rPr>
        <w:t>you can convert bytes to the string using string constructor which accepts</w:t>
      </w:r>
      <w:r>
        <w:rPr>
          <w:rStyle w:val="apple-converted-space"/>
          <w:rFonts w:ascii="Courier New" w:hAnsi="Courier New" w:cs="Courier New"/>
          <w:color w:val="000000"/>
        </w:rPr>
        <w:t> </w:t>
      </w:r>
      <w:r w:rsidRPr="00D85811">
        <w:rPr>
          <w:rFonts w:ascii="Courier New" w:hAnsi="Courier New" w:cs="Courier New"/>
          <w:color w:val="000000"/>
          <w:highlight w:val="cyan"/>
        </w:rPr>
        <w:t>byte[]</w:t>
      </w:r>
      <w:r w:rsidRPr="00D85811">
        <w:rPr>
          <w:rFonts w:ascii="Trebuchet MS" w:hAnsi="Trebuchet MS"/>
          <w:color w:val="000000"/>
          <w:highlight w:val="cyan"/>
          <w:shd w:val="clear" w:color="auto" w:fill="FFFFFF"/>
        </w:rPr>
        <w:t>,</w:t>
      </w:r>
      <w:r>
        <w:rPr>
          <w:rFonts w:ascii="Trebuchet MS" w:hAnsi="Trebuchet MS"/>
          <w:color w:val="000000"/>
          <w:shd w:val="clear" w:color="auto" w:fill="FFFFFF"/>
        </w:rPr>
        <w:t xml:space="preserve"> just make sure that right character encoding otherwise platform's default character encoding will be used which may or may not be same.</w:t>
      </w:r>
      <w:r>
        <w:rPr>
          <w:rFonts w:ascii="Trebuchet MS" w:hAnsi="Trebuchet MS"/>
          <w:color w:val="000000"/>
        </w:rPr>
        <w:br/>
      </w:r>
      <w:r>
        <w:rPr>
          <w:rFonts w:ascii="Trebuchet MS" w:hAnsi="Trebuchet MS"/>
          <w:color w:val="000000"/>
        </w:rPr>
        <w:br/>
      </w:r>
      <w:r>
        <w:rPr>
          <w:rFonts w:ascii="Trebuchet MS" w:hAnsi="Trebuchet MS"/>
          <w:color w:val="000000"/>
        </w:rPr>
        <w:br/>
      </w:r>
      <w:r w:rsidRPr="00781041">
        <w:rPr>
          <w:rStyle w:val="Heading2Char"/>
        </w:rPr>
        <w:t>19) How do you convert bytes to long in Java? (answer)</w:t>
      </w:r>
      <w:r w:rsidRPr="00781041">
        <w:rPr>
          <w:rStyle w:val="Heading2Char"/>
        </w:rPr>
        <w:br/>
      </w:r>
      <w:r>
        <w:rPr>
          <w:rFonts w:ascii="Trebuchet MS" w:hAnsi="Trebuchet MS"/>
          <w:color w:val="000000"/>
          <w:shd w:val="clear" w:color="auto" w:fill="FFFFFF"/>
        </w:rPr>
        <w:t>This questions if for you to answer :-)</w:t>
      </w:r>
      <w:r>
        <w:rPr>
          <w:rFonts w:ascii="Trebuchet MS" w:hAnsi="Trebuchet MS"/>
          <w:color w:val="000000"/>
        </w:rPr>
        <w:br/>
      </w:r>
      <w:r>
        <w:rPr>
          <w:rFonts w:ascii="Trebuchet MS" w:hAnsi="Trebuchet MS"/>
          <w:color w:val="000000"/>
        </w:rPr>
        <w:br/>
      </w:r>
      <w:r>
        <w:rPr>
          <w:rFonts w:ascii="Trebuchet MS" w:hAnsi="Trebuchet MS"/>
          <w:color w:val="000000"/>
        </w:rPr>
        <w:br/>
      </w:r>
      <w:r w:rsidRPr="00781041">
        <w:rPr>
          <w:rStyle w:val="Heading2Char"/>
        </w:rPr>
        <w:t>20) Can we cast an int value into byte variable? what will happen if the value of int is larger than byte?</w:t>
      </w:r>
      <w:r>
        <w:rPr>
          <w:rFonts w:ascii="Trebuchet MS" w:hAnsi="Trebuchet MS"/>
          <w:color w:val="000000"/>
        </w:rPr>
        <w:br/>
      </w:r>
      <w:r>
        <w:rPr>
          <w:rFonts w:ascii="Trebuchet MS" w:hAnsi="Trebuchet MS"/>
          <w:color w:val="000000"/>
          <w:shd w:val="clear" w:color="auto" w:fill="FFFFFF"/>
        </w:rPr>
        <w:t>Yes, we can cast but int is 32 bit long in java while byte is 8 bit long in java so when you cast an int to byte higher 24 bits are lost and a byte can only hold a value from -128 to 128.</w:t>
      </w:r>
      <w:r>
        <w:rPr>
          <w:rFonts w:ascii="Trebuchet MS" w:hAnsi="Trebuchet MS"/>
          <w:color w:val="000000"/>
        </w:rPr>
        <w:br/>
      </w:r>
      <w:r>
        <w:rPr>
          <w:rFonts w:ascii="Trebuchet MS" w:hAnsi="Trebuchet MS"/>
          <w:color w:val="000000"/>
        </w:rPr>
        <w:br/>
      </w:r>
      <w:r>
        <w:rPr>
          <w:rFonts w:ascii="Trebuchet MS" w:hAnsi="Trebuchet MS"/>
          <w:color w:val="000000"/>
        </w:rPr>
        <w:br/>
      </w:r>
      <w:r w:rsidRPr="00781041">
        <w:rPr>
          <w:rStyle w:val="Heading2Char"/>
        </w:rPr>
        <w:t>21) There are two classes B extends A and C extends B, Can we cast B into C e.g. C = (C)</w:t>
      </w:r>
      <w:r>
        <w:rPr>
          <w:rFonts w:ascii="Trebuchet MS" w:hAnsi="Trebuchet MS"/>
          <w:b/>
          <w:bCs/>
          <w:color w:val="000000"/>
        </w:rPr>
        <w:t xml:space="preserve"> B;</w:t>
      </w:r>
      <w:r>
        <w:rPr>
          <w:rStyle w:val="apple-converted-space"/>
          <w:rFonts w:ascii="Trebuchet MS" w:hAnsi="Trebuchet MS"/>
          <w:b/>
          <w:bCs/>
          <w:color w:val="000000"/>
        </w:rPr>
        <w:t> </w:t>
      </w:r>
      <w:r>
        <w:rPr>
          <w:rFonts w:ascii="Trebuchet MS" w:hAnsi="Trebuchet MS"/>
          <w:color w:val="000000"/>
          <w:shd w:val="clear" w:color="auto" w:fill="FFFFFF"/>
        </w:rPr>
        <w:t>(</w:t>
      </w:r>
      <w:hyperlink r:id="rId98" w:tgtFrame="_blank" w:history="1">
        <w:r>
          <w:rPr>
            <w:rStyle w:val="Hyperlink"/>
            <w:rFonts w:ascii="Trebuchet MS" w:hAnsi="Trebuchet MS"/>
            <w:color w:val="660099"/>
          </w:rPr>
          <w:t>answer</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r>
      <w:r>
        <w:rPr>
          <w:rFonts w:ascii="Trebuchet MS" w:hAnsi="Trebuchet MS"/>
          <w:color w:val="000000"/>
        </w:rPr>
        <w:br/>
      </w:r>
      <w:r w:rsidRPr="00781041">
        <w:rPr>
          <w:rStyle w:val="Heading2Char"/>
        </w:rPr>
        <w:t>22) Which class contains clone method? Cloneable or Object? (</w:t>
      </w:r>
      <w:hyperlink r:id="rId99" w:tgtFrame="_blank" w:history="1">
        <w:r w:rsidRPr="00781041">
          <w:rPr>
            <w:rStyle w:val="Heading2Char"/>
          </w:rPr>
          <w:t>answer</w:t>
        </w:r>
      </w:hyperlink>
      <w:r w:rsidRPr="00781041">
        <w:rPr>
          <w:rStyle w:val="Heading2Char"/>
        </w:rPr>
        <w:t>)</w:t>
      </w:r>
      <w:r w:rsidRPr="00781041">
        <w:rPr>
          <w:rStyle w:val="Heading2Char"/>
        </w:rPr>
        <w:br/>
      </w:r>
      <w:r>
        <w:rPr>
          <w:rFonts w:ascii="Trebuchet MS" w:hAnsi="Trebuchet MS"/>
          <w:color w:val="000000"/>
          <w:shd w:val="clear" w:color="auto" w:fill="FFFFFF"/>
        </w:rPr>
        <w:t>java.lang.Cloneable is marker interface and doesn't contain any method clone method is defined in the object class. It is also knowing that clone() is a native method means it's implemented in C or C++ or any other native</w:t>
      </w:r>
      <w:r>
        <w:rPr>
          <w:rStyle w:val="apple-converted-space"/>
          <w:rFonts w:ascii="Trebuchet MS" w:hAnsi="Trebuchet MS"/>
          <w:color w:val="000000"/>
          <w:shd w:val="clear" w:color="auto" w:fill="FFFFFF"/>
        </w:rPr>
        <w:t> </w:t>
      </w:r>
      <w:r>
        <w:rPr>
          <w:rStyle w:val="vm-hook"/>
          <w:rFonts w:ascii="Trebuchet MS" w:hAnsi="Trebuchet MS"/>
          <w:color w:val="009900"/>
          <w:bdr w:val="none" w:sz="0" w:space="0" w:color="auto" w:frame="1"/>
        </w:rPr>
        <w:t>language</w:t>
      </w:r>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r>
      <w:r>
        <w:rPr>
          <w:rFonts w:ascii="Trebuchet MS" w:hAnsi="Trebuchet MS"/>
          <w:color w:val="000000"/>
        </w:rPr>
        <w:br/>
      </w:r>
      <w:r w:rsidRPr="00781041">
        <w:rPr>
          <w:rStyle w:val="Heading2Char"/>
        </w:rPr>
        <w:t>23) Is ++ operator is thread-safe in Java? (answer)</w:t>
      </w:r>
      <w:r w:rsidRPr="00781041">
        <w:rPr>
          <w:rStyle w:val="Heading2Char"/>
        </w:rPr>
        <w:br/>
      </w:r>
      <w:r>
        <w:rPr>
          <w:rFonts w:ascii="Trebuchet MS" w:hAnsi="Trebuchet MS"/>
          <w:color w:val="000000"/>
          <w:shd w:val="clear" w:color="auto" w:fill="FFFFFF"/>
        </w:rPr>
        <w:t> No it's not a thread safe operator because its involve multiple instructions like</w:t>
      </w:r>
      <w:r>
        <w:rPr>
          <w:rStyle w:val="apple-converted-space"/>
          <w:rFonts w:ascii="Trebuchet MS" w:hAnsi="Trebuchet MS"/>
          <w:color w:val="000000"/>
          <w:shd w:val="clear" w:color="auto" w:fill="FFFFFF"/>
        </w:rPr>
        <w:t> </w:t>
      </w:r>
      <w:r>
        <w:rPr>
          <w:rStyle w:val="vm-hook"/>
          <w:rFonts w:ascii="Trebuchet MS" w:hAnsi="Trebuchet MS"/>
          <w:color w:val="009900"/>
          <w:bdr w:val="none" w:sz="0" w:space="0" w:color="auto" w:frame="1"/>
        </w:rPr>
        <w:t>reading</w:t>
      </w:r>
      <w:r>
        <w:rPr>
          <w:rStyle w:val="apple-converted-space"/>
          <w:rFonts w:ascii="Trebuchet MS" w:hAnsi="Trebuchet MS"/>
          <w:color w:val="000000"/>
          <w:shd w:val="clear" w:color="auto" w:fill="FFFFFF"/>
        </w:rPr>
        <w:t> </w:t>
      </w:r>
      <w:r>
        <w:rPr>
          <w:rFonts w:ascii="Trebuchet MS" w:hAnsi="Trebuchet MS"/>
          <w:color w:val="000000"/>
          <w:shd w:val="clear" w:color="auto" w:fill="FFFFFF"/>
        </w:rPr>
        <w:t>a value, incriminating it and storing it back into memory which can be overlapped between multiple threads.</w:t>
      </w:r>
      <w:r>
        <w:rPr>
          <w:rFonts w:ascii="Trebuchet MS" w:hAnsi="Trebuchet MS"/>
          <w:color w:val="000000"/>
        </w:rPr>
        <w:br/>
      </w:r>
      <w:r>
        <w:rPr>
          <w:rFonts w:ascii="Trebuchet MS" w:hAnsi="Trebuchet MS"/>
          <w:color w:val="000000"/>
        </w:rPr>
        <w:br/>
      </w:r>
      <w:r>
        <w:rPr>
          <w:rFonts w:ascii="Trebuchet MS" w:hAnsi="Trebuchet MS"/>
          <w:color w:val="000000"/>
        </w:rPr>
        <w:br/>
      </w:r>
      <w:r w:rsidRPr="00781041">
        <w:rPr>
          <w:rStyle w:val="Heading2Char"/>
        </w:rPr>
        <w:t>24) Difference between a = a + b and a += b ? (answer)</w:t>
      </w:r>
      <w:r>
        <w:rPr>
          <w:rFonts w:ascii="Trebuchet MS" w:hAnsi="Trebuchet MS"/>
          <w:color w:val="000000"/>
        </w:rPr>
        <w:br/>
      </w:r>
      <w:r>
        <w:rPr>
          <w:rFonts w:ascii="Trebuchet MS" w:hAnsi="Trebuchet MS"/>
          <w:color w:val="000000"/>
          <w:shd w:val="clear" w:color="auto" w:fill="FFFFFF"/>
        </w:rPr>
        <w:t>The += operator implicitly cast the</w:t>
      </w:r>
      <w:r>
        <w:rPr>
          <w:rStyle w:val="apple-converted-space"/>
          <w:rFonts w:ascii="Trebuchet MS" w:hAnsi="Trebuchet MS"/>
          <w:color w:val="000000"/>
          <w:shd w:val="clear" w:color="auto" w:fill="FFFFFF"/>
        </w:rPr>
        <w:t> </w:t>
      </w:r>
      <w:r>
        <w:rPr>
          <w:rStyle w:val="vm-hook"/>
          <w:rFonts w:ascii="Trebuchet MS" w:hAnsi="Trebuchet MS"/>
          <w:color w:val="009900"/>
          <w:bdr w:val="none" w:sz="0" w:space="0" w:color="auto" w:frame="1"/>
        </w:rPr>
        <w:t>result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 xml:space="preserve">of addition into the type of variable used to hold </w:t>
      </w:r>
      <w:r>
        <w:rPr>
          <w:rFonts w:ascii="Trebuchet MS" w:hAnsi="Trebuchet MS"/>
          <w:color w:val="000000"/>
          <w:shd w:val="clear" w:color="auto" w:fill="FFFFFF"/>
        </w:rPr>
        <w:lastRenderedPageBreak/>
        <w:t>the result. When you add two integral variable e.g. variable of type byte, short, or int then they are first promoted to int and them addition happens. If result of addition is more than maximum value of a then a + b will give compile time error but a += b will be ok as shown below</w:t>
      </w:r>
      <w:r>
        <w:rPr>
          <w:rFonts w:ascii="Trebuchet MS" w:hAnsi="Trebuchet MS"/>
          <w:color w:val="000000"/>
        </w:rPr>
        <w:br/>
      </w:r>
    </w:p>
    <w:p w:rsidR="00F95E62" w:rsidRDefault="00F95E62" w:rsidP="00F95E62">
      <w:pPr>
        <w:pStyle w:val="HTMLPreformatted"/>
        <w:shd w:val="clear" w:color="auto" w:fill="002240"/>
        <w:spacing w:line="360" w:lineRule="atLeast"/>
        <w:rPr>
          <w:rFonts w:ascii="Consolas" w:hAnsi="Consolas" w:cs="Consolas"/>
          <w:color w:val="FFFFFF"/>
          <w:sz w:val="22"/>
          <w:szCs w:val="22"/>
        </w:rPr>
      </w:pPr>
      <w:r>
        <w:rPr>
          <w:rFonts w:ascii="Consolas" w:hAnsi="Consolas" w:cs="Consolas"/>
          <w:color w:val="FFEE80"/>
          <w:sz w:val="22"/>
          <w:szCs w:val="22"/>
        </w:rPr>
        <w:t>byte</w:t>
      </w:r>
      <w:r>
        <w:rPr>
          <w:rFonts w:ascii="Consolas" w:hAnsi="Consolas" w:cs="Consolas"/>
          <w:color w:val="FFFFFF"/>
          <w:sz w:val="22"/>
          <w:szCs w:val="22"/>
        </w:rPr>
        <w:t xml:space="preserve"> a = </w:t>
      </w:r>
      <w:r>
        <w:rPr>
          <w:rFonts w:ascii="Consolas" w:hAnsi="Consolas" w:cs="Consolas"/>
          <w:color w:val="FF628C"/>
          <w:sz w:val="22"/>
          <w:szCs w:val="22"/>
        </w:rPr>
        <w:t>127</w:t>
      </w:r>
      <w:r>
        <w:rPr>
          <w:rFonts w:ascii="Consolas" w:hAnsi="Consolas" w:cs="Consolas"/>
          <w:color w:val="FFFFFF"/>
          <w:sz w:val="22"/>
          <w:szCs w:val="22"/>
        </w:rPr>
        <w:t>;</w:t>
      </w:r>
    </w:p>
    <w:p w:rsidR="00F95E62" w:rsidRDefault="00F95E62" w:rsidP="00F95E62">
      <w:pPr>
        <w:pStyle w:val="HTMLPreformatted"/>
        <w:shd w:val="clear" w:color="auto" w:fill="002240"/>
        <w:spacing w:line="360" w:lineRule="atLeast"/>
        <w:rPr>
          <w:rFonts w:ascii="Consolas" w:hAnsi="Consolas" w:cs="Consolas"/>
          <w:color w:val="FFFFFF"/>
          <w:sz w:val="22"/>
          <w:szCs w:val="22"/>
        </w:rPr>
      </w:pPr>
      <w:r>
        <w:rPr>
          <w:rFonts w:ascii="Consolas" w:hAnsi="Consolas" w:cs="Consolas"/>
          <w:color w:val="FFEE80"/>
          <w:sz w:val="22"/>
          <w:szCs w:val="22"/>
        </w:rPr>
        <w:t>byte</w:t>
      </w:r>
      <w:r>
        <w:rPr>
          <w:rFonts w:ascii="Consolas" w:hAnsi="Consolas" w:cs="Consolas"/>
          <w:color w:val="FFFFFF"/>
          <w:sz w:val="22"/>
          <w:szCs w:val="22"/>
        </w:rPr>
        <w:t xml:space="preserve"> b = </w:t>
      </w:r>
      <w:r>
        <w:rPr>
          <w:rFonts w:ascii="Consolas" w:hAnsi="Consolas" w:cs="Consolas"/>
          <w:color w:val="FF628C"/>
          <w:sz w:val="22"/>
          <w:szCs w:val="22"/>
        </w:rPr>
        <w:t>127</w:t>
      </w:r>
      <w:r>
        <w:rPr>
          <w:rFonts w:ascii="Consolas" w:hAnsi="Consolas" w:cs="Consolas"/>
          <w:color w:val="FFFFFF"/>
          <w:sz w:val="22"/>
          <w:szCs w:val="22"/>
        </w:rPr>
        <w:t>;</w:t>
      </w:r>
    </w:p>
    <w:p w:rsidR="00F95E62" w:rsidRDefault="00F95E62" w:rsidP="00F95E62">
      <w:pPr>
        <w:pStyle w:val="HTMLPreformatted"/>
        <w:shd w:val="clear" w:color="auto" w:fill="002240"/>
        <w:spacing w:line="360" w:lineRule="atLeast"/>
        <w:rPr>
          <w:rFonts w:ascii="Consolas" w:hAnsi="Consolas" w:cs="Consolas"/>
          <w:color w:val="FFFFFF"/>
          <w:sz w:val="22"/>
          <w:szCs w:val="22"/>
        </w:rPr>
      </w:pPr>
      <w:r>
        <w:rPr>
          <w:rFonts w:ascii="Consolas" w:hAnsi="Consolas" w:cs="Consolas"/>
          <w:color w:val="FFFFFF"/>
          <w:sz w:val="22"/>
          <w:szCs w:val="22"/>
        </w:rPr>
        <w:t xml:space="preserve">b = a </w:t>
      </w:r>
      <w:r>
        <w:rPr>
          <w:rFonts w:ascii="Consolas" w:hAnsi="Consolas" w:cs="Consolas"/>
          <w:color w:val="FF9D00"/>
          <w:sz w:val="22"/>
          <w:szCs w:val="22"/>
        </w:rPr>
        <w:t>+</w:t>
      </w:r>
      <w:r>
        <w:rPr>
          <w:rFonts w:ascii="Consolas" w:hAnsi="Consolas" w:cs="Consolas"/>
          <w:color w:val="FFFFFF"/>
          <w:sz w:val="22"/>
          <w:szCs w:val="22"/>
        </w:rPr>
        <w:t xml:space="preserve"> b; </w:t>
      </w:r>
      <w:r>
        <w:rPr>
          <w:rFonts w:ascii="Consolas" w:hAnsi="Consolas" w:cs="Consolas"/>
          <w:i/>
          <w:iCs/>
          <w:color w:val="E1EFFF"/>
          <w:sz w:val="22"/>
          <w:szCs w:val="22"/>
        </w:rPr>
        <w:t>//</w:t>
      </w:r>
      <w:r>
        <w:rPr>
          <w:rFonts w:ascii="Consolas" w:hAnsi="Consolas" w:cs="Consolas"/>
          <w:i/>
          <w:iCs/>
          <w:color w:val="0088FF"/>
          <w:sz w:val="22"/>
          <w:szCs w:val="22"/>
        </w:rPr>
        <w:t>error : cannot convert from int to byte</w:t>
      </w:r>
    </w:p>
    <w:p w:rsidR="00F95E62" w:rsidRDefault="00F95E62" w:rsidP="00F95E62">
      <w:pPr>
        <w:pStyle w:val="HTMLPreformatted"/>
        <w:shd w:val="clear" w:color="auto" w:fill="002240"/>
        <w:spacing w:line="360" w:lineRule="atLeast"/>
        <w:rPr>
          <w:rFonts w:ascii="Consolas" w:hAnsi="Consolas" w:cs="Consolas"/>
          <w:color w:val="FFFFFF"/>
          <w:sz w:val="22"/>
          <w:szCs w:val="22"/>
        </w:rPr>
      </w:pPr>
      <w:r>
        <w:rPr>
          <w:rFonts w:ascii="Consolas" w:hAnsi="Consolas" w:cs="Consolas"/>
          <w:color w:val="FFFFFF"/>
          <w:sz w:val="22"/>
          <w:szCs w:val="22"/>
        </w:rPr>
        <w:t xml:space="preserve">b </w:t>
      </w:r>
      <w:r>
        <w:rPr>
          <w:rFonts w:ascii="Consolas" w:hAnsi="Consolas" w:cs="Consolas"/>
          <w:color w:val="FF9D00"/>
          <w:sz w:val="22"/>
          <w:szCs w:val="22"/>
        </w:rPr>
        <w:t>+</w:t>
      </w:r>
      <w:r>
        <w:rPr>
          <w:rFonts w:ascii="Consolas" w:hAnsi="Consolas" w:cs="Consolas"/>
          <w:color w:val="FFFFFF"/>
          <w:sz w:val="22"/>
          <w:szCs w:val="22"/>
        </w:rPr>
        <w:t xml:space="preserve">= a; </w:t>
      </w:r>
      <w:r>
        <w:rPr>
          <w:rFonts w:ascii="Consolas" w:hAnsi="Consolas" w:cs="Consolas"/>
          <w:i/>
          <w:iCs/>
          <w:color w:val="E1EFFF"/>
          <w:sz w:val="22"/>
          <w:szCs w:val="22"/>
        </w:rPr>
        <w:t>//</w:t>
      </w:r>
      <w:r>
        <w:rPr>
          <w:rFonts w:ascii="Consolas" w:hAnsi="Consolas" w:cs="Consolas"/>
          <w:i/>
          <w:iCs/>
          <w:color w:val="0088FF"/>
          <w:sz w:val="22"/>
          <w:szCs w:val="22"/>
        </w:rPr>
        <w:t xml:space="preserve"> ok</w:t>
      </w:r>
    </w:p>
    <w:p w:rsidR="00F95E62" w:rsidRDefault="00F95E62" w:rsidP="00781041">
      <w:r>
        <w:rPr>
          <w:rFonts w:ascii="Trebuchet MS" w:hAnsi="Trebuchet MS"/>
          <w:color w:val="000000"/>
        </w:rPr>
        <w:br/>
      </w:r>
      <w:r>
        <w:rPr>
          <w:rFonts w:ascii="Trebuchet MS" w:hAnsi="Trebuchet MS"/>
          <w:color w:val="000000"/>
        </w:rPr>
        <w:br/>
      </w:r>
      <w:bookmarkStart w:id="101" w:name="_Toc471372219"/>
      <w:r w:rsidRPr="00781041">
        <w:rPr>
          <w:rStyle w:val="Heading2Char"/>
        </w:rPr>
        <w:t>25) Can I store a double value in a long variable without casting? (</w:t>
      </w:r>
      <w:hyperlink r:id="rId100" w:tgtFrame="_blank" w:history="1">
        <w:r w:rsidRPr="00781041">
          <w:rPr>
            <w:rStyle w:val="Heading2Char"/>
          </w:rPr>
          <w:t>answer</w:t>
        </w:r>
      </w:hyperlink>
      <w:r w:rsidRPr="00781041">
        <w:rPr>
          <w:rStyle w:val="Heading2Char"/>
        </w:rPr>
        <w:t>)</w:t>
      </w:r>
      <w:bookmarkEnd w:id="101"/>
      <w:r w:rsidRPr="00781041">
        <w:rPr>
          <w:rStyle w:val="Heading2Char"/>
        </w:rPr>
        <w:br/>
      </w:r>
      <w:r>
        <w:rPr>
          <w:rFonts w:ascii="Trebuchet MS" w:hAnsi="Trebuchet MS"/>
          <w:color w:val="000000"/>
          <w:shd w:val="clear" w:color="auto" w:fill="FFFFFF"/>
        </w:rPr>
        <w:t>No, you cannot store a double value into a long variable without casting because the range of double is more  that long and you we need to type cast. It's not dificult to answer this question but many develoepr get it wrong due to confusion on which one is bigger between double and long in Java.</w:t>
      </w:r>
      <w:r>
        <w:rPr>
          <w:rFonts w:ascii="Trebuchet MS" w:hAnsi="Trebuchet MS"/>
          <w:color w:val="000000"/>
        </w:rPr>
        <w:br/>
      </w:r>
      <w:r>
        <w:rPr>
          <w:rFonts w:ascii="Trebuchet MS" w:hAnsi="Trebuchet MS"/>
          <w:color w:val="000000"/>
        </w:rPr>
        <w:br/>
      </w:r>
      <w:r>
        <w:rPr>
          <w:rFonts w:ascii="Trebuchet MS" w:hAnsi="Trebuchet MS"/>
          <w:color w:val="000000"/>
        </w:rPr>
        <w:br/>
      </w:r>
      <w:r w:rsidRPr="00781041">
        <w:rPr>
          <w:rStyle w:val="Heading2Char"/>
        </w:rPr>
        <w:t>26) What will this return 3*0.1 == 0.3? true or false? (answer)</w:t>
      </w:r>
      <w:r w:rsidRPr="00781041">
        <w:rPr>
          <w:rStyle w:val="Heading2Char"/>
        </w:rPr>
        <w:br/>
      </w:r>
      <w:r>
        <w:rPr>
          <w:rFonts w:ascii="Trebuchet MS" w:hAnsi="Trebuchet MS"/>
          <w:color w:val="000000"/>
          <w:shd w:val="clear" w:color="auto" w:fill="FFFFFF"/>
        </w:rPr>
        <w:t>This is one of the really tricky questions. Out of 100, only 5 developers answered this question and only of them have explained the concept correctly. The short answer is false because some floating point numbers can not be represented exactly.</w:t>
      </w:r>
      <w:r>
        <w:rPr>
          <w:rFonts w:ascii="Trebuchet MS" w:hAnsi="Trebuchet MS"/>
          <w:color w:val="000000"/>
        </w:rPr>
        <w:br/>
      </w:r>
      <w:r>
        <w:rPr>
          <w:rFonts w:ascii="Trebuchet MS" w:hAnsi="Trebuchet MS"/>
          <w:color w:val="000000"/>
        </w:rPr>
        <w:br/>
      </w:r>
      <w:r>
        <w:rPr>
          <w:rFonts w:ascii="Trebuchet MS" w:hAnsi="Trebuchet MS"/>
          <w:color w:val="000000"/>
        </w:rPr>
        <w:br/>
      </w:r>
      <w:r w:rsidRPr="00781041">
        <w:rPr>
          <w:rStyle w:val="Heading2Char"/>
        </w:rPr>
        <w:t>27) Which one will take more memory, an int or Integer? (answer)</w:t>
      </w:r>
      <w:r w:rsidRPr="00781041">
        <w:rPr>
          <w:rStyle w:val="Heading2Char"/>
        </w:rPr>
        <w:br/>
      </w:r>
      <w:r>
        <w:rPr>
          <w:rFonts w:ascii="Trebuchet MS" w:hAnsi="Trebuchet MS"/>
          <w:color w:val="000000"/>
          <w:shd w:val="clear" w:color="auto" w:fill="FFFFFF"/>
        </w:rPr>
        <w:t>An Integer object will take more memory an Integer is the an object and it  store meta data overhead about the object and int is primitive type so its takes less space.</w:t>
      </w:r>
      <w:r>
        <w:rPr>
          <w:rFonts w:ascii="Trebuchet MS" w:hAnsi="Trebuchet MS"/>
          <w:color w:val="000000"/>
        </w:rPr>
        <w:br/>
      </w:r>
      <w:r>
        <w:rPr>
          <w:rFonts w:ascii="Trebuchet MS" w:hAnsi="Trebuchet MS"/>
          <w:color w:val="000000"/>
        </w:rPr>
        <w:br/>
      </w:r>
      <w:r>
        <w:rPr>
          <w:rFonts w:ascii="Trebuchet MS" w:hAnsi="Trebuchet MS"/>
          <w:color w:val="000000"/>
        </w:rPr>
        <w:br/>
      </w:r>
      <w:r w:rsidRPr="00781041">
        <w:rPr>
          <w:rStyle w:val="Heading2Char"/>
        </w:rPr>
        <w:t>28) Why is String Immutable in Java? (</w:t>
      </w:r>
      <w:hyperlink r:id="rId101" w:tgtFrame="_blank" w:history="1">
        <w:r w:rsidRPr="00781041">
          <w:rPr>
            <w:rStyle w:val="Heading2Char"/>
          </w:rPr>
          <w:t>answer</w:t>
        </w:r>
      </w:hyperlink>
      <w:r w:rsidRPr="00781041">
        <w:rPr>
          <w:rStyle w:val="Heading2Char"/>
        </w:rPr>
        <w:t>)</w:t>
      </w:r>
      <w:r w:rsidRPr="00781041">
        <w:rPr>
          <w:rStyle w:val="Heading2Char"/>
        </w:rPr>
        <w:br/>
      </w:r>
      <w:r>
        <w:rPr>
          <w:rFonts w:ascii="Trebuchet MS" w:hAnsi="Trebuchet MS"/>
          <w:color w:val="000000"/>
          <w:shd w:val="clear" w:color="auto" w:fill="FFFFFF"/>
        </w:rPr>
        <w:t>One of my favorite Java interview question. The String is Immutable in java because java designer thought that string will be heavily used and making it immutable allow some optimization easy sharing same String object between multiple clients. See the link for the more detailed answer. This is a great question for Java programmers with less experience as it gives them food for thought, to think about how things works in Java, what Jave designers might have thought when they created String class etc.</w:t>
      </w:r>
      <w:r>
        <w:rPr>
          <w:rFonts w:ascii="Trebuchet MS" w:hAnsi="Trebuchet MS"/>
          <w:color w:val="000000"/>
        </w:rPr>
        <w:br/>
      </w:r>
      <w:r>
        <w:rPr>
          <w:rFonts w:ascii="Trebuchet MS" w:hAnsi="Trebuchet MS"/>
          <w:color w:val="000000"/>
        </w:rPr>
        <w:br/>
      </w:r>
      <w:r w:rsidRPr="00781041">
        <w:rPr>
          <w:rStyle w:val="Heading2Char"/>
        </w:rPr>
        <w:t>29) Can we use String in the switch case? (</w:t>
      </w:r>
      <w:hyperlink r:id="rId102" w:tgtFrame="_blank" w:history="1">
        <w:r w:rsidRPr="00781041">
          <w:rPr>
            <w:rStyle w:val="Heading2Char"/>
          </w:rPr>
          <w:t>answer</w:t>
        </w:r>
      </w:hyperlink>
      <w:r w:rsidRPr="00781041">
        <w:rPr>
          <w:rStyle w:val="Heading2Char"/>
        </w:rPr>
        <w:t>)</w:t>
      </w:r>
      <w:r>
        <w:rPr>
          <w:rFonts w:ascii="Trebuchet MS" w:hAnsi="Trebuchet MS"/>
          <w:color w:val="000000"/>
        </w:rPr>
        <w:br/>
      </w:r>
      <w:r>
        <w:rPr>
          <w:rFonts w:ascii="Trebuchet MS" w:hAnsi="Trebuchet MS"/>
          <w:color w:val="000000"/>
          <w:shd w:val="clear" w:color="auto" w:fill="FFFFFF"/>
        </w:rPr>
        <w:t>Yes from Java 7 onward we can use String in switch case but it is just syntactic sugar. Internally string hash code is used for the switch. See the detaiedl answer for more explanation and discussion.</w:t>
      </w:r>
      <w:r>
        <w:rPr>
          <w:rFonts w:ascii="Trebuchet MS" w:hAnsi="Trebuchet MS"/>
          <w:color w:val="000000"/>
        </w:rPr>
        <w:br/>
      </w:r>
      <w:r>
        <w:rPr>
          <w:rFonts w:ascii="Trebuchet MS" w:hAnsi="Trebuchet MS"/>
          <w:color w:val="000000"/>
        </w:rPr>
        <w:br/>
      </w:r>
      <w:r w:rsidRPr="00781041">
        <w:rPr>
          <w:rStyle w:val="Heading2Char"/>
        </w:rPr>
        <w:t>30) What is constructor chaining in Java? (</w:t>
      </w:r>
      <w:hyperlink r:id="rId103" w:tgtFrame="_blank" w:history="1">
        <w:r w:rsidRPr="00781041">
          <w:rPr>
            <w:rStyle w:val="Heading2Char"/>
          </w:rPr>
          <w:t>answer</w:t>
        </w:r>
      </w:hyperlink>
      <w:r w:rsidRPr="00781041">
        <w:rPr>
          <w:rStyle w:val="Heading2Char"/>
        </w:rPr>
        <w:t>)</w:t>
      </w:r>
      <w:r w:rsidRPr="00781041">
        <w:rPr>
          <w:rStyle w:val="Heading2Char"/>
        </w:rPr>
        <w:br/>
      </w:r>
      <w:r>
        <w:rPr>
          <w:rFonts w:ascii="Trebuchet MS" w:hAnsi="Trebuchet MS"/>
          <w:color w:val="000000"/>
          <w:shd w:val="clear" w:color="auto" w:fill="FFFFFF"/>
        </w:rPr>
        <w:lastRenderedPageBreak/>
        <w:t>When you call one constructor from other than it's known as constructor chaining in Java. This happens when you have multiple, overloaded constructor in the class.</w:t>
      </w:r>
      <w:r>
        <w:rPr>
          <w:rFonts w:ascii="Trebuchet MS" w:hAnsi="Trebuchet MS"/>
          <w:color w:val="000000"/>
        </w:rPr>
        <w:br/>
      </w:r>
    </w:p>
    <w:p w:rsidR="00F95E62" w:rsidRPr="00060FDF" w:rsidRDefault="00F95E62" w:rsidP="00FF6EA9">
      <w:pPr>
        <w:pStyle w:val="Heading1"/>
      </w:pPr>
      <w:bookmarkStart w:id="102" w:name="_Toc471372220"/>
      <w:r>
        <w:t>JVM Internals and Garbage Collection Interview Questions</w:t>
      </w:r>
      <w:bookmarkEnd w:id="102"/>
    </w:p>
    <w:p w:rsidR="00F95E62" w:rsidRDefault="00F95E62" w:rsidP="00F95E62">
      <w:pPr>
        <w:rPr>
          <w:rFonts w:ascii="Times New Roman" w:hAnsi="Times New Roman"/>
        </w:rPr>
      </w:pPr>
      <w:r>
        <w:rPr>
          <w:rFonts w:ascii="Trebuchet MS" w:hAnsi="Trebuchet MS"/>
          <w:color w:val="000000"/>
          <w:shd w:val="clear" w:color="auto" w:fill="FFFFFF"/>
        </w:rPr>
        <w:t>In the year 2015 I have seen increased focus on JVM internal and Garbage collection tuning, monitoring Java appliation, dealing with Java performance issues on various Java interviews. This is actually become the prime topic for interviewing any experienced Java developer for senior position e.g. technical lead, VP or team lead. If you feel you are short of experience and knowledge in this area then you should</w:t>
      </w:r>
      <w:r>
        <w:rPr>
          <w:rStyle w:val="apple-converted-space"/>
          <w:rFonts w:ascii="Trebuchet MS" w:hAnsi="Trebuchet MS"/>
          <w:color w:val="000000"/>
          <w:shd w:val="clear" w:color="auto" w:fill="FFFFFF"/>
        </w:rPr>
        <w:t> </w:t>
      </w:r>
      <w:r>
        <w:rPr>
          <w:rStyle w:val="vm-hook"/>
          <w:rFonts w:ascii="Trebuchet MS" w:hAnsi="Trebuchet MS"/>
          <w:color w:val="009900"/>
          <w:bdr w:val="none" w:sz="0" w:space="0" w:color="auto" w:frame="1"/>
        </w:rPr>
        <w:t>read</w:t>
      </w:r>
      <w:r>
        <w:rPr>
          <w:rStyle w:val="apple-converted-space"/>
          <w:rFonts w:ascii="Trebuchet MS" w:hAnsi="Trebuchet MS"/>
          <w:color w:val="000000"/>
          <w:shd w:val="clear" w:color="auto" w:fill="FFFFFF"/>
        </w:rPr>
        <w:t> </w:t>
      </w:r>
      <w:r>
        <w:rPr>
          <w:rFonts w:ascii="Trebuchet MS" w:hAnsi="Trebuchet MS"/>
          <w:color w:val="000000"/>
          <w:shd w:val="clear" w:color="auto" w:fill="FFFFFF"/>
        </w:rPr>
        <w:t>atleast one book mentioned in my list of</w:t>
      </w:r>
      <w:r>
        <w:rPr>
          <w:rStyle w:val="apple-converted-space"/>
          <w:rFonts w:ascii="Trebuchet MS" w:hAnsi="Trebuchet MS"/>
          <w:color w:val="000000"/>
          <w:shd w:val="clear" w:color="auto" w:fill="FFFFFF"/>
        </w:rPr>
        <w:t> </w:t>
      </w:r>
      <w:hyperlink r:id="rId104" w:history="1">
        <w:r>
          <w:rPr>
            <w:rStyle w:val="Hyperlink"/>
            <w:rFonts w:ascii="Trebuchet MS" w:hAnsi="Trebuchet MS"/>
            <w:color w:val="660099"/>
          </w:rPr>
          <w:t>Java Performance books</w:t>
        </w:r>
      </w:hyperlink>
      <w:r>
        <w:rPr>
          <w:rFonts w:ascii="Trebuchet MS" w:hAnsi="Trebuchet MS"/>
          <w:color w:val="000000"/>
          <w:shd w:val="clear" w:color="auto" w:fill="FFFFFF"/>
        </w:rPr>
        <w:t>. I vote goes to Java Performance, The Definitive</w:t>
      </w:r>
      <w:r>
        <w:rPr>
          <w:rStyle w:val="apple-converted-space"/>
          <w:rFonts w:ascii="Trebuchet MS" w:hAnsi="Trebuchet MS"/>
          <w:color w:val="000000"/>
          <w:shd w:val="clear" w:color="auto" w:fill="FFFFFF"/>
        </w:rPr>
        <w:t> </w:t>
      </w:r>
      <w:r>
        <w:rPr>
          <w:rStyle w:val="vm-hook"/>
          <w:rFonts w:ascii="Trebuchet MS" w:hAnsi="Trebuchet MS"/>
          <w:color w:val="009900"/>
          <w:bdr w:val="none" w:sz="0" w:space="0" w:color="auto" w:frame="1"/>
        </w:rPr>
        <w:t>guide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by Scott.</w:t>
      </w:r>
      <w:r>
        <w:rPr>
          <w:rFonts w:ascii="Trebuchet MS" w:hAnsi="Trebuchet MS"/>
          <w:color w:val="000000"/>
        </w:rPr>
        <w:br/>
      </w:r>
      <w:r>
        <w:rPr>
          <w:rFonts w:ascii="Trebuchet MS" w:hAnsi="Trebuchet MS"/>
          <w:color w:val="000000"/>
        </w:rPr>
        <w:br/>
      </w:r>
      <w:r w:rsidRPr="00781041">
        <w:rPr>
          <w:rStyle w:val="Heading2Char"/>
        </w:rPr>
        <w:t>31) What is the size of int in 64-bit JVM?</w:t>
      </w:r>
      <w:r>
        <w:rPr>
          <w:rFonts w:ascii="Trebuchet MS" w:hAnsi="Trebuchet MS"/>
          <w:color w:val="000000"/>
        </w:rPr>
        <w:br/>
      </w:r>
      <w:r>
        <w:rPr>
          <w:rFonts w:ascii="Trebuchet MS" w:hAnsi="Trebuchet MS"/>
          <w:color w:val="000000"/>
          <w:shd w:val="clear" w:color="auto" w:fill="FFFFFF"/>
        </w:rPr>
        <w:t>The size of an int variable is constant in Java, it's always 32-bit irrespective of platform. Which means the size of primitive</w:t>
      </w:r>
      <w:r>
        <w:rPr>
          <w:rStyle w:val="apple-converted-space"/>
          <w:rFonts w:ascii="Trebuchet MS" w:hAnsi="Trebuchet MS"/>
          <w:color w:val="000000"/>
          <w:shd w:val="clear" w:color="auto" w:fill="FFFFFF"/>
        </w:rPr>
        <w:t> </w:t>
      </w:r>
      <w:r>
        <w:rPr>
          <w:rFonts w:ascii="Courier New" w:hAnsi="Courier New" w:cs="Courier New"/>
          <w:color w:val="000000"/>
        </w:rPr>
        <w:t>int</w:t>
      </w:r>
      <w:r>
        <w:rPr>
          <w:rStyle w:val="apple-converted-space"/>
          <w:rFonts w:ascii="Courier New" w:hAnsi="Courier New" w:cs="Courier New"/>
          <w:color w:val="000000"/>
        </w:rPr>
        <w:t> </w:t>
      </w:r>
      <w:r>
        <w:rPr>
          <w:rFonts w:ascii="Trebuchet MS" w:hAnsi="Trebuchet MS"/>
          <w:color w:val="000000"/>
          <w:shd w:val="clear" w:color="auto" w:fill="FFFFFF"/>
        </w:rPr>
        <w:t>is same in both 32-bit and 64-bit Java virtual machine.</w:t>
      </w:r>
      <w:r>
        <w:rPr>
          <w:rFonts w:ascii="Trebuchet MS" w:hAnsi="Trebuchet MS"/>
          <w:color w:val="000000"/>
        </w:rPr>
        <w:br/>
      </w:r>
      <w:r>
        <w:rPr>
          <w:rFonts w:ascii="Trebuchet MS" w:hAnsi="Trebuchet MS"/>
          <w:color w:val="000000"/>
        </w:rPr>
        <w:br/>
      </w:r>
      <w:r w:rsidRPr="00781041">
        <w:rPr>
          <w:rStyle w:val="Heading2Char"/>
        </w:rPr>
        <w:t>32) The difference between Serial and Parallel Garbage Collector? (</w:t>
      </w:r>
      <w:hyperlink r:id="rId105" w:tgtFrame="_blank" w:history="1">
        <w:r w:rsidRPr="00781041">
          <w:rPr>
            <w:rStyle w:val="Heading2Char"/>
          </w:rPr>
          <w:t>answer</w:t>
        </w:r>
      </w:hyperlink>
      <w:r w:rsidRPr="00781041">
        <w:rPr>
          <w:rStyle w:val="Heading2Char"/>
        </w:rPr>
        <w:t>)</w:t>
      </w:r>
      <w:r>
        <w:rPr>
          <w:rFonts w:ascii="Trebuchet MS" w:hAnsi="Trebuchet MS"/>
          <w:color w:val="000000"/>
        </w:rPr>
        <w:br/>
      </w:r>
      <w:r>
        <w:rPr>
          <w:rFonts w:ascii="Trebuchet MS" w:hAnsi="Trebuchet MS"/>
          <w:color w:val="000000"/>
          <w:shd w:val="clear" w:color="auto" w:fill="FFFFFF"/>
        </w:rPr>
        <w:t>Even though both the serial and parallel collectors cause a stop-the-world pause during Garbage collection. The main difference between them is that a serial collector is a default copying collector which uses only one GC thread for garbage collection while a parallel collector uses multiple GC threads for garbage collection.</w:t>
      </w:r>
      <w:r>
        <w:rPr>
          <w:rFonts w:ascii="Trebuchet MS" w:hAnsi="Trebuchet MS"/>
          <w:color w:val="000000"/>
        </w:rPr>
        <w:br/>
      </w:r>
      <w:r>
        <w:rPr>
          <w:rFonts w:ascii="Trebuchet MS" w:hAnsi="Trebuchet MS"/>
          <w:color w:val="000000"/>
        </w:rPr>
        <w:br/>
      </w:r>
      <w:r w:rsidRPr="00781041">
        <w:rPr>
          <w:rStyle w:val="Heading2Char"/>
        </w:rPr>
        <w:t>33) What is the size of an int variable in 32-bit and 64-bit JVM? (answer)</w:t>
      </w:r>
      <w:r w:rsidRPr="00781041">
        <w:rPr>
          <w:rStyle w:val="Heading2Char"/>
        </w:rPr>
        <w:br/>
      </w:r>
      <w:r>
        <w:rPr>
          <w:rFonts w:ascii="Trebuchet MS" w:hAnsi="Trebuchet MS"/>
          <w:color w:val="000000"/>
          <w:shd w:val="clear" w:color="auto" w:fill="FFFFFF"/>
        </w:rPr>
        <w:t>The size of int is same in both 32-bit and 64-bit JVM, it's always 32 bits or 4 bytes.</w:t>
      </w:r>
      <w:r>
        <w:rPr>
          <w:rFonts w:ascii="Trebuchet MS" w:hAnsi="Trebuchet MS"/>
          <w:color w:val="000000"/>
        </w:rPr>
        <w:br/>
      </w:r>
      <w:r>
        <w:rPr>
          <w:rFonts w:ascii="Trebuchet MS" w:hAnsi="Trebuchet MS"/>
          <w:color w:val="000000"/>
        </w:rPr>
        <w:br/>
      </w:r>
      <w:r w:rsidRPr="00781041">
        <w:rPr>
          <w:rStyle w:val="Heading2Char"/>
        </w:rPr>
        <w:t>34) A difference between WeakReference and SoftReference in Java? (</w:t>
      </w:r>
      <w:hyperlink r:id="rId106" w:tgtFrame="_blank" w:history="1">
        <w:r w:rsidRPr="00781041">
          <w:rPr>
            <w:rStyle w:val="Heading2Char"/>
          </w:rPr>
          <w:t>answer</w:t>
        </w:r>
      </w:hyperlink>
      <w:r w:rsidRPr="00781041">
        <w:rPr>
          <w:rStyle w:val="Heading2Char"/>
        </w:rPr>
        <w:t>)</w:t>
      </w:r>
      <w:r w:rsidRPr="00781041">
        <w:rPr>
          <w:rStyle w:val="Heading2Char"/>
        </w:rPr>
        <w:br/>
      </w:r>
      <w:r>
        <w:rPr>
          <w:rFonts w:ascii="Trebuchet MS" w:hAnsi="Trebuchet MS"/>
          <w:color w:val="000000"/>
          <w:shd w:val="clear" w:color="auto" w:fill="FFFFFF"/>
        </w:rPr>
        <w:t>Though both WeakReference and SoftReference helps garbage collector and memory efficient, WeakReference becomes eligible for garbage collection as soon as last strong reference is lost but SoftReference even thought it can not prevent GC, it can delay it until JVM absolutely need memory.</w:t>
      </w:r>
      <w:r>
        <w:rPr>
          <w:rFonts w:ascii="Trebuchet MS" w:hAnsi="Trebuchet MS"/>
          <w:color w:val="000000"/>
        </w:rPr>
        <w:br/>
      </w:r>
      <w:r>
        <w:rPr>
          <w:rFonts w:ascii="Trebuchet MS" w:hAnsi="Trebuchet MS"/>
          <w:color w:val="000000"/>
        </w:rPr>
        <w:br/>
      </w:r>
      <w:r w:rsidRPr="00781041">
        <w:rPr>
          <w:rStyle w:val="Heading2Char"/>
        </w:rPr>
        <w:t>35) How do WeakHashMap works? (answer)</w:t>
      </w:r>
      <w:r w:rsidRPr="00781041">
        <w:rPr>
          <w:rStyle w:val="Heading2Char"/>
        </w:rPr>
        <w:br/>
      </w:r>
      <w:r>
        <w:rPr>
          <w:rFonts w:ascii="Trebuchet MS" w:hAnsi="Trebuchet MS"/>
          <w:color w:val="000000"/>
          <w:shd w:val="clear" w:color="auto" w:fill="FFFFFF"/>
        </w:rPr>
        <w:t>WeakHashMap works like a normal HashMap but uses WeakReference for keys, which means if the key object doesn't have any reference then both key/value mapping will become eligible for garbage collection.</w:t>
      </w:r>
      <w:r>
        <w:rPr>
          <w:rFonts w:ascii="Trebuchet MS" w:hAnsi="Trebuchet MS"/>
          <w:color w:val="000000"/>
        </w:rPr>
        <w:br/>
      </w:r>
      <w:r>
        <w:rPr>
          <w:rFonts w:ascii="Trebuchet MS" w:hAnsi="Trebuchet MS"/>
          <w:color w:val="000000"/>
        </w:rPr>
        <w:br/>
      </w:r>
      <w:r w:rsidRPr="00781041">
        <w:rPr>
          <w:rStyle w:val="Heading2Char"/>
        </w:rPr>
        <w:t>36) What is -XX:+UseCompressedOops JVM option? Why use it? (</w:t>
      </w:r>
      <w:hyperlink r:id="rId107" w:history="1">
        <w:r w:rsidRPr="00781041">
          <w:rPr>
            <w:rStyle w:val="Heading2Char"/>
          </w:rPr>
          <w:t>answer</w:t>
        </w:r>
      </w:hyperlink>
      <w:r w:rsidRPr="00781041">
        <w:rPr>
          <w:rStyle w:val="Heading2Char"/>
        </w:rPr>
        <w:t>)</w:t>
      </w:r>
      <w:r w:rsidRPr="00781041">
        <w:rPr>
          <w:rStyle w:val="Heading2Char"/>
        </w:rPr>
        <w:br/>
      </w:r>
      <w:r>
        <w:rPr>
          <w:rFonts w:ascii="Trebuchet MS" w:hAnsi="Trebuchet MS"/>
          <w:color w:val="000000"/>
          <w:shd w:val="clear" w:color="auto" w:fill="FFFFFF"/>
        </w:rPr>
        <w:t>When you go migrate your Java application from 32-bit to 64-bit JVM, the heap requirement suddenly increases, almost double, due to increasing size of ordinary object pointer from 32 bit to 64 bit. This also adversely affect how much data you can keep in CPU cache, which is much smaller than memory. Since main motivation for moving to 64-bit JVM is to specify large heap size, you can save some memory by using compressed OOP. By using -</w:t>
      </w:r>
      <w:r>
        <w:rPr>
          <w:rFonts w:ascii="Trebuchet MS" w:hAnsi="Trebuchet MS"/>
          <w:color w:val="000000"/>
          <w:shd w:val="clear" w:color="auto" w:fill="FFFFFF"/>
        </w:rPr>
        <w:lastRenderedPageBreak/>
        <w:t>XX:+UseCompressedOops, JVM uses 32-bit OOP instead of 64-bit OOP.</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37) How do you find if JVM is 32-bit or 64-bit from Java Program?</w:t>
      </w:r>
      <w:r>
        <w:rPr>
          <w:rStyle w:val="apple-converted-space"/>
          <w:rFonts w:ascii="Trebuchet MS" w:hAnsi="Trebuchet MS"/>
          <w:b/>
          <w:bCs/>
          <w:color w:val="000000"/>
        </w:rPr>
        <w:t> </w:t>
      </w:r>
      <w:r>
        <w:rPr>
          <w:rFonts w:ascii="Trebuchet MS" w:hAnsi="Trebuchet MS"/>
          <w:color w:val="000000"/>
          <w:shd w:val="clear" w:color="auto" w:fill="FFFFFF"/>
        </w:rPr>
        <w:t>(</w:t>
      </w:r>
      <w:hyperlink r:id="rId108" w:tgtFrame="_blank" w:history="1">
        <w:r>
          <w:rPr>
            <w:rStyle w:val="Hyperlink"/>
            <w:rFonts w:ascii="Trebuchet MS" w:hAnsi="Trebuchet MS"/>
            <w:color w:val="660099"/>
          </w:rPr>
          <w:t>answer</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You can find that by checking some system properties like sun.arch.data.model or os.arch</w:t>
      </w:r>
      <w:r>
        <w:rPr>
          <w:rFonts w:ascii="Trebuchet MS" w:hAnsi="Trebuchet MS"/>
          <w:color w:val="000000"/>
        </w:rPr>
        <w:br/>
      </w:r>
      <w:r>
        <w:rPr>
          <w:rFonts w:ascii="Trebuchet MS" w:hAnsi="Trebuchet MS"/>
          <w:color w:val="000000"/>
        </w:rPr>
        <w:br/>
      </w:r>
      <w:r>
        <w:rPr>
          <w:rFonts w:ascii="Trebuchet MS" w:hAnsi="Trebuchet MS"/>
          <w:color w:val="000000"/>
        </w:rPr>
        <w:br/>
      </w:r>
      <w:r w:rsidRPr="00781041">
        <w:rPr>
          <w:rStyle w:val="Heading2Char"/>
        </w:rPr>
        <w:t>38) What is the maximum heap size of 32-bit and 64-bit JVM? (</w:t>
      </w:r>
      <w:hyperlink r:id="rId109" w:tgtFrame="_blank" w:history="1">
        <w:r w:rsidRPr="00781041">
          <w:rPr>
            <w:rStyle w:val="Heading2Char"/>
          </w:rPr>
          <w:t>answer</w:t>
        </w:r>
      </w:hyperlink>
      <w:r w:rsidRPr="00781041">
        <w:rPr>
          <w:rStyle w:val="Heading2Char"/>
        </w:rPr>
        <w:t>)</w:t>
      </w:r>
      <w:r w:rsidRPr="00781041">
        <w:rPr>
          <w:rStyle w:val="Heading2Char"/>
        </w:rPr>
        <w:br/>
      </w:r>
      <w:r>
        <w:rPr>
          <w:rFonts w:ascii="Trebuchet MS" w:hAnsi="Trebuchet MS"/>
          <w:color w:val="000000"/>
          <w:shd w:val="clear" w:color="auto" w:fill="FFFFFF"/>
        </w:rPr>
        <w:t>Theoretically, the maximum heap memory you can assign to a 32-bit JVM is 2^32 which is 4GB but practically the limit is much smaller. It also varies between operating systems e.g. form 1.5GB in Windows to almost 3GB in Solaris. 64-bit JVM allows you to specify larger heap size, theoretically 2^64 which is quite large but practically you can specify heap space up to 100GBs. There are even JVM e.g. Azul where heap space of 1000 gigs is also possible.</w:t>
      </w:r>
      <w:r>
        <w:rPr>
          <w:rFonts w:ascii="Trebuchet MS" w:hAnsi="Trebuchet MS"/>
          <w:color w:val="000000"/>
        </w:rPr>
        <w:br/>
      </w:r>
      <w:r>
        <w:rPr>
          <w:rFonts w:ascii="Trebuchet MS" w:hAnsi="Trebuchet MS"/>
          <w:color w:val="000000"/>
        </w:rPr>
        <w:br/>
      </w:r>
      <w:r>
        <w:rPr>
          <w:rFonts w:ascii="Trebuchet MS" w:hAnsi="Trebuchet MS"/>
          <w:color w:val="000000"/>
        </w:rPr>
        <w:br/>
      </w:r>
      <w:r w:rsidRPr="00781041">
        <w:rPr>
          <w:rStyle w:val="Heading2Char"/>
        </w:rPr>
        <w:t>39) What is the difference between JRE, JDK, JVM and JIT? (</w:t>
      </w:r>
      <w:hyperlink r:id="rId110" w:tgtFrame="_blank" w:history="1">
        <w:r w:rsidRPr="00781041">
          <w:rPr>
            <w:rStyle w:val="Heading2Char"/>
          </w:rPr>
          <w:t>answer</w:t>
        </w:r>
      </w:hyperlink>
      <w:r w:rsidRPr="00781041">
        <w:rPr>
          <w:rStyle w:val="Heading2Char"/>
        </w:rPr>
        <w:t>)</w:t>
      </w:r>
      <w:r w:rsidRPr="00781041">
        <w:rPr>
          <w:rStyle w:val="Heading2Char"/>
        </w:rPr>
        <w:br/>
      </w:r>
      <w:r>
        <w:rPr>
          <w:rFonts w:ascii="Trebuchet MS" w:hAnsi="Trebuchet MS"/>
          <w:color w:val="000000"/>
          <w:shd w:val="clear" w:color="auto" w:fill="FFFFFF"/>
        </w:rPr>
        <w:t>JRE stands for Java run-time and it's required to run Java application. JDK stands for Java development kit and provides tools to develop Java program e.g. Java compiler. It also contains JRE. The JVM stands for Java virtual machine and it's the process responsible for running Java application. The JIT stands for Just In Time compilation and helps to boost the performance of Java application by converting Java byte code into native code when the crossed certain threshold i.e. mainly hot code is converted into native code.</w:t>
      </w:r>
      <w:r>
        <w:rPr>
          <w:rFonts w:ascii="Trebuchet MS" w:hAnsi="Trebuchet MS"/>
          <w:color w:val="000000"/>
        </w:rPr>
        <w:br/>
      </w:r>
    </w:p>
    <w:p w:rsidR="00F95E62" w:rsidRDefault="00F95E62" w:rsidP="00F95E62">
      <w:pPr>
        <w:jc w:val="center"/>
        <w:rPr>
          <w:rFonts w:ascii="Trebuchet MS" w:hAnsi="Trebuchet MS"/>
          <w:color w:val="000000"/>
        </w:rPr>
      </w:pPr>
      <w:r>
        <w:rPr>
          <w:rFonts w:ascii="Trebuchet MS" w:hAnsi="Trebuchet MS"/>
          <w:noProof/>
          <w:color w:val="660099"/>
        </w:rPr>
        <w:drawing>
          <wp:inline distT="0" distB="0" distL="0" distR="0">
            <wp:extent cx="5086350" cy="3372160"/>
            <wp:effectExtent l="0" t="0" r="0" b="0"/>
            <wp:docPr id="9" name="Picture 9" descr="Java Interview Questions for 3 years experience ">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Interview Questions for 3 years experience ">
                      <a:hlinkClick r:id="rId111"/>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110472" cy="3388152"/>
                    </a:xfrm>
                    <a:prstGeom prst="rect">
                      <a:avLst/>
                    </a:prstGeom>
                    <a:noFill/>
                    <a:ln>
                      <a:noFill/>
                    </a:ln>
                  </pic:spPr>
                </pic:pic>
              </a:graphicData>
            </a:graphic>
          </wp:inline>
        </w:drawing>
      </w:r>
    </w:p>
    <w:p w:rsidR="00F95E62" w:rsidRDefault="00F95E62" w:rsidP="00F95E62">
      <w:pPr>
        <w:rPr>
          <w:rFonts w:ascii="Times New Roman" w:hAnsi="Times New Roman"/>
        </w:rPr>
      </w:pPr>
      <w:r>
        <w:rPr>
          <w:rFonts w:ascii="Trebuchet MS" w:hAnsi="Trebuchet MS"/>
          <w:color w:val="000000"/>
        </w:rPr>
        <w:br/>
      </w:r>
      <w:r>
        <w:rPr>
          <w:rFonts w:ascii="Trebuchet MS" w:hAnsi="Trebuchet MS"/>
          <w:color w:val="000000"/>
        </w:rPr>
        <w:br/>
      </w:r>
      <w:bookmarkStart w:id="103" w:name="_Toc471372221"/>
      <w:r w:rsidRPr="00781041">
        <w:rPr>
          <w:rStyle w:val="Heading2Char"/>
        </w:rPr>
        <w:lastRenderedPageBreak/>
        <w:t>40) Explain Java Heap space and Garbage collection? (</w:t>
      </w:r>
      <w:hyperlink r:id="rId113" w:tgtFrame="_blank" w:history="1">
        <w:r w:rsidRPr="00781041">
          <w:rPr>
            <w:rStyle w:val="Heading2Char"/>
          </w:rPr>
          <w:t>answer</w:t>
        </w:r>
      </w:hyperlink>
      <w:r w:rsidRPr="00781041">
        <w:rPr>
          <w:rStyle w:val="Heading2Char"/>
        </w:rPr>
        <w:t>)</w:t>
      </w:r>
      <w:bookmarkEnd w:id="103"/>
      <w:r w:rsidRPr="00781041">
        <w:rPr>
          <w:rStyle w:val="Heading2Char"/>
        </w:rPr>
        <w:br/>
      </w:r>
      <w:r>
        <w:rPr>
          <w:rFonts w:ascii="Trebuchet MS" w:hAnsi="Trebuchet MS"/>
          <w:color w:val="000000"/>
          <w:shd w:val="clear" w:color="auto" w:fill="FFFFFF"/>
        </w:rPr>
        <w:t>When a Java process is started using java command, memory is allocated to it. Part of this memory is used to create heap space, which is used to allocate memory to objects whenever they are created in the program. Garbage collection is the process inside JVM which reclaims memory from dead objects for future allocation.</w:t>
      </w:r>
      <w:r>
        <w:rPr>
          <w:rFonts w:ascii="Trebuchet MS" w:hAnsi="Trebuchet MS"/>
          <w:color w:val="000000"/>
        </w:rPr>
        <w:br/>
      </w:r>
    </w:p>
    <w:p w:rsidR="00F95E62" w:rsidRDefault="00F95E62" w:rsidP="00F95E62">
      <w:pPr>
        <w:jc w:val="center"/>
        <w:rPr>
          <w:rFonts w:ascii="Trebuchet MS" w:hAnsi="Trebuchet MS"/>
          <w:color w:val="000000"/>
        </w:rPr>
      </w:pPr>
      <w:r>
        <w:rPr>
          <w:rFonts w:ascii="Trebuchet MS" w:hAnsi="Trebuchet MS"/>
          <w:noProof/>
          <w:color w:val="660099"/>
        </w:rPr>
        <w:drawing>
          <wp:inline distT="0" distB="0" distL="0" distR="0">
            <wp:extent cx="6400800" cy="1965960"/>
            <wp:effectExtent l="0" t="0" r="0" b="0"/>
            <wp:docPr id="8" name="Picture 8" descr="JVM Internals Java Interview Questions Answers">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VM Internals Java Interview Questions Answers">
                      <a:hlinkClick r:id="rId114"/>
                    </pic:cNvP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6400800" cy="1965960"/>
                    </a:xfrm>
                    <a:prstGeom prst="rect">
                      <a:avLst/>
                    </a:prstGeom>
                    <a:noFill/>
                    <a:ln>
                      <a:noFill/>
                    </a:ln>
                  </pic:spPr>
                </pic:pic>
              </a:graphicData>
            </a:graphic>
          </wp:inline>
        </w:drawing>
      </w:r>
    </w:p>
    <w:p w:rsidR="00F95E62" w:rsidRDefault="00F95E62" w:rsidP="00F95E62">
      <w:pPr>
        <w:rPr>
          <w:rFonts w:ascii="Times New Roman" w:hAnsi="Times New Roman"/>
        </w:rPr>
      </w:pPr>
      <w:r>
        <w:rPr>
          <w:rFonts w:ascii="Trebuchet MS" w:hAnsi="Trebuchet MS"/>
          <w:color w:val="000000"/>
        </w:rPr>
        <w:br/>
      </w:r>
      <w:r>
        <w:rPr>
          <w:rFonts w:ascii="Trebuchet MS" w:hAnsi="Trebuchet MS"/>
          <w:color w:val="000000"/>
        </w:rPr>
        <w:br/>
      </w:r>
      <w:bookmarkStart w:id="104" w:name="_Toc471372222"/>
      <w:r w:rsidRPr="00781041">
        <w:rPr>
          <w:rStyle w:val="Heading2Char"/>
        </w:rPr>
        <w:t>41) Can you guarantee the garbage collection process? (answer)</w:t>
      </w:r>
      <w:bookmarkEnd w:id="104"/>
      <w:r w:rsidRPr="00781041">
        <w:rPr>
          <w:rStyle w:val="Heading2Char"/>
        </w:rPr>
        <w:br/>
      </w:r>
      <w:r>
        <w:rPr>
          <w:rFonts w:ascii="Trebuchet MS" w:hAnsi="Trebuchet MS"/>
          <w:color w:val="000000"/>
          <w:shd w:val="clear" w:color="auto" w:fill="FFFFFF"/>
        </w:rPr>
        <w:t xml:space="preserve">No, you cannot guarantee the garbage collection, though you can make a request using </w:t>
      </w:r>
      <w:r w:rsidRPr="009A6438">
        <w:rPr>
          <w:rFonts w:ascii="Trebuchet MS" w:hAnsi="Trebuchet MS"/>
          <w:color w:val="000000"/>
          <w:highlight w:val="cyan"/>
          <w:shd w:val="clear" w:color="auto" w:fill="FFFFFF"/>
        </w:rPr>
        <w:t>System.gc() or Runtime.gc()</w:t>
      </w:r>
      <w:r>
        <w:rPr>
          <w:rFonts w:ascii="Trebuchet MS" w:hAnsi="Trebuchet MS"/>
          <w:color w:val="000000"/>
          <w:shd w:val="clear" w:color="auto" w:fill="FFFFFF"/>
        </w:rPr>
        <w:t xml:space="preserve"> method.</w:t>
      </w:r>
      <w:r>
        <w:rPr>
          <w:rFonts w:ascii="Trebuchet MS" w:hAnsi="Trebuchet MS"/>
          <w:color w:val="000000"/>
        </w:rPr>
        <w:br/>
      </w:r>
      <w:r>
        <w:rPr>
          <w:rFonts w:ascii="Trebuchet MS" w:hAnsi="Trebuchet MS"/>
          <w:color w:val="000000"/>
        </w:rPr>
        <w:br/>
      </w:r>
      <w:r>
        <w:rPr>
          <w:rFonts w:ascii="Trebuchet MS" w:hAnsi="Trebuchet MS"/>
          <w:color w:val="000000"/>
        </w:rPr>
        <w:br/>
      </w:r>
      <w:r w:rsidRPr="00781041">
        <w:rPr>
          <w:rStyle w:val="Heading2Char"/>
        </w:rPr>
        <w:t>42) How do you find memory usage from Java program? How much percent of the heap is used?</w:t>
      </w:r>
      <w:r w:rsidRPr="00781041">
        <w:rPr>
          <w:rStyle w:val="Heading2Char"/>
        </w:rPr>
        <w:br/>
      </w:r>
      <w:r>
        <w:rPr>
          <w:rFonts w:ascii="Trebuchet MS" w:hAnsi="Trebuchet MS"/>
          <w:color w:val="000000"/>
          <w:shd w:val="clear" w:color="auto" w:fill="FFFFFF"/>
        </w:rPr>
        <w:t>You can use memory related methods from java.lang.Runtime class to get the free memory, total memory and maximum heap memory in Java.  By using these methods, you can find out how many percents of the heap is used and how much heap space is remaining.</w:t>
      </w:r>
      <w:r>
        <w:rPr>
          <w:rStyle w:val="apple-converted-space"/>
          <w:rFonts w:ascii="Trebuchet MS" w:hAnsi="Trebuchet MS"/>
          <w:color w:val="000000"/>
          <w:shd w:val="clear" w:color="auto" w:fill="FFFFFF"/>
        </w:rPr>
        <w:t> </w:t>
      </w:r>
      <w:r w:rsidRPr="009A6438">
        <w:rPr>
          <w:rFonts w:ascii="Courier New" w:hAnsi="Courier New" w:cs="Courier New"/>
          <w:color w:val="000000"/>
          <w:highlight w:val="cyan"/>
        </w:rPr>
        <w:t>Runtime.freeMemory()</w:t>
      </w:r>
      <w:r>
        <w:rPr>
          <w:rStyle w:val="apple-converted-space"/>
          <w:rFonts w:ascii="Trebuchet MS" w:hAnsi="Trebuchet MS"/>
          <w:color w:val="000000"/>
          <w:shd w:val="clear" w:color="auto" w:fill="FFFFFF"/>
        </w:rPr>
        <w:t> </w:t>
      </w:r>
      <w:r>
        <w:rPr>
          <w:rFonts w:ascii="Trebuchet MS" w:hAnsi="Trebuchet MS"/>
          <w:color w:val="000000"/>
          <w:shd w:val="clear" w:color="auto" w:fill="FFFFFF"/>
        </w:rPr>
        <w:t>return amount of free memory in bytes,</w:t>
      </w:r>
      <w:r>
        <w:rPr>
          <w:rStyle w:val="apple-converted-space"/>
          <w:rFonts w:ascii="Trebuchet MS" w:hAnsi="Trebuchet MS"/>
          <w:color w:val="000000"/>
          <w:shd w:val="clear" w:color="auto" w:fill="FFFFFF"/>
        </w:rPr>
        <w:t> </w:t>
      </w:r>
      <w:r w:rsidRPr="009A6438">
        <w:rPr>
          <w:rFonts w:ascii="Courier New" w:hAnsi="Courier New" w:cs="Courier New"/>
          <w:color w:val="000000"/>
          <w:highlight w:val="cyan"/>
        </w:rPr>
        <w:t>Runtime.totalMemory()</w:t>
      </w:r>
      <w:r>
        <w:rPr>
          <w:rStyle w:val="apple-converted-space"/>
          <w:rFonts w:ascii="Trebuchet MS" w:hAnsi="Trebuchet MS"/>
          <w:color w:val="000000"/>
          <w:shd w:val="clear" w:color="auto" w:fill="FFFFFF"/>
        </w:rPr>
        <w:t> </w:t>
      </w:r>
      <w:r>
        <w:rPr>
          <w:rFonts w:ascii="Trebuchet MS" w:hAnsi="Trebuchet MS"/>
          <w:color w:val="000000"/>
          <w:shd w:val="clear" w:color="auto" w:fill="FFFFFF"/>
        </w:rPr>
        <w:t>returns total memory in bytes and</w:t>
      </w:r>
      <w:r>
        <w:rPr>
          <w:rFonts w:ascii="Courier New" w:hAnsi="Courier New" w:cs="Courier New"/>
          <w:color w:val="000000"/>
        </w:rPr>
        <w:t>Runtime.maxMemory()</w:t>
      </w:r>
      <w:r>
        <w:rPr>
          <w:rStyle w:val="apple-converted-space"/>
          <w:rFonts w:ascii="Trebuchet MS" w:hAnsi="Trebuchet MS"/>
          <w:color w:val="000000"/>
          <w:shd w:val="clear" w:color="auto" w:fill="FFFFFF"/>
        </w:rPr>
        <w:t> </w:t>
      </w:r>
      <w:r>
        <w:rPr>
          <w:rFonts w:ascii="Trebuchet MS" w:hAnsi="Trebuchet MS"/>
          <w:color w:val="000000"/>
          <w:shd w:val="clear" w:color="auto" w:fill="FFFFFF"/>
        </w:rPr>
        <w:t>returns maximum memory in bytes.</w:t>
      </w:r>
      <w:r>
        <w:rPr>
          <w:rFonts w:ascii="Trebuchet MS" w:hAnsi="Trebuchet MS"/>
          <w:color w:val="000000"/>
        </w:rPr>
        <w:br/>
      </w:r>
      <w:r>
        <w:rPr>
          <w:rFonts w:ascii="Trebuchet MS" w:hAnsi="Trebuchet MS"/>
          <w:color w:val="000000"/>
        </w:rPr>
        <w:br/>
      </w:r>
      <w:r>
        <w:rPr>
          <w:rFonts w:ascii="Trebuchet MS" w:hAnsi="Trebuchet MS"/>
          <w:color w:val="000000"/>
        </w:rPr>
        <w:br/>
      </w:r>
      <w:r w:rsidRPr="00781041">
        <w:rPr>
          <w:rStyle w:val="Heading2Char"/>
        </w:rPr>
        <w:t>43) What is the difference between stack and heap in Java? (</w:t>
      </w:r>
      <w:hyperlink r:id="rId116" w:tgtFrame="_blank" w:history="1">
        <w:r w:rsidRPr="00781041">
          <w:rPr>
            <w:rStyle w:val="Heading2Char"/>
          </w:rPr>
          <w:t>answer</w:t>
        </w:r>
      </w:hyperlink>
      <w:r w:rsidRPr="00781041">
        <w:rPr>
          <w:rStyle w:val="Heading2Char"/>
        </w:rPr>
        <w:t>)</w:t>
      </w:r>
      <w:r w:rsidRPr="00781041">
        <w:rPr>
          <w:rStyle w:val="Heading2Char"/>
        </w:rPr>
        <w:br/>
      </w:r>
      <w:r>
        <w:rPr>
          <w:rFonts w:ascii="Trebuchet MS" w:hAnsi="Trebuchet MS"/>
          <w:color w:val="000000"/>
          <w:shd w:val="clear" w:color="auto" w:fill="FFFFFF"/>
        </w:rPr>
        <w:t>Stack and heap are different memory areas in the JVM and they are used for different purposes. The stack is used to hold method frames and local variables while objects are always allocated memory from the heap. The stack is usually much smaller than heap memory and also didn't shared between multiple threads, but heap is shared among all threads in JVM.</w:t>
      </w:r>
      <w:r>
        <w:rPr>
          <w:rFonts w:ascii="Trebuchet MS" w:hAnsi="Trebuchet MS"/>
          <w:color w:val="000000"/>
        </w:rPr>
        <w:br/>
      </w:r>
    </w:p>
    <w:p w:rsidR="00F95E62" w:rsidRDefault="00F95E62" w:rsidP="00F95E62">
      <w:pPr>
        <w:jc w:val="center"/>
        <w:rPr>
          <w:rFonts w:ascii="Trebuchet MS" w:hAnsi="Trebuchet MS"/>
          <w:color w:val="000000"/>
        </w:rPr>
      </w:pPr>
      <w:r>
        <w:rPr>
          <w:rFonts w:ascii="Trebuchet MS" w:hAnsi="Trebuchet MS"/>
          <w:noProof/>
          <w:color w:val="660099"/>
        </w:rPr>
        <w:lastRenderedPageBreak/>
        <w:drawing>
          <wp:inline distT="0" distB="0" distL="0" distR="0">
            <wp:extent cx="3813175" cy="2018665"/>
            <wp:effectExtent l="0" t="0" r="0" b="635"/>
            <wp:docPr id="7" name="Picture 7" descr="Java Interview Questions and Answers on Memory">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Interview Questions and Answers on Memory">
                      <a:hlinkClick r:id="rId117"/>
                    </pic:cNvP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813175" cy="2018665"/>
                    </a:xfrm>
                    <a:prstGeom prst="rect">
                      <a:avLst/>
                    </a:prstGeom>
                    <a:noFill/>
                    <a:ln>
                      <a:noFill/>
                    </a:ln>
                  </pic:spPr>
                </pic:pic>
              </a:graphicData>
            </a:graphic>
          </wp:inline>
        </w:drawing>
      </w:r>
    </w:p>
    <w:p w:rsidR="00F95E62" w:rsidRDefault="00F95E62" w:rsidP="00F95E62">
      <w:pPr>
        <w:rPr>
          <w:rFonts w:ascii="Times New Roman" w:hAnsi="Times New Roman"/>
        </w:rPr>
      </w:pPr>
    </w:p>
    <w:p w:rsidR="00F95E62" w:rsidRDefault="00F95E62" w:rsidP="00F95E62">
      <w:pPr>
        <w:rPr>
          <w:rFonts w:ascii="Trebuchet MS" w:hAnsi="Trebuchet MS"/>
          <w:color w:val="000000"/>
        </w:rPr>
      </w:pPr>
    </w:p>
    <w:p w:rsidR="00F95E62" w:rsidRDefault="00F95E62" w:rsidP="00F95E62">
      <w:pPr>
        <w:rPr>
          <w:rFonts w:ascii="Trebuchet MS" w:hAnsi="Trebuchet MS"/>
          <w:color w:val="000000"/>
        </w:rPr>
      </w:pPr>
    </w:p>
    <w:p w:rsidR="00F95E62" w:rsidRDefault="00F95E62" w:rsidP="00F95E62">
      <w:pPr>
        <w:rPr>
          <w:rFonts w:ascii="Times New Roman" w:hAnsi="Times New Roman"/>
        </w:rPr>
      </w:pPr>
      <w:r>
        <w:rPr>
          <w:rFonts w:ascii="Trebuchet MS" w:hAnsi="Trebuchet MS"/>
          <w:color w:val="000000"/>
        </w:rPr>
        <w:br/>
      </w:r>
      <w:r>
        <w:rPr>
          <w:rFonts w:ascii="Trebuchet MS" w:hAnsi="Trebuchet MS"/>
          <w:color w:val="000000"/>
        </w:rPr>
        <w:br/>
      </w:r>
    </w:p>
    <w:p w:rsidR="00F95E62" w:rsidRPr="00060FDF" w:rsidRDefault="00F95E62" w:rsidP="00FF6EA9">
      <w:pPr>
        <w:pStyle w:val="Heading1"/>
      </w:pPr>
      <w:bookmarkStart w:id="105" w:name="_Toc471372223"/>
      <w:r w:rsidRPr="00060FDF">
        <w:t>Basic Java concepts Interview Questions</w:t>
      </w:r>
      <w:bookmarkEnd w:id="105"/>
    </w:p>
    <w:p w:rsidR="00F95E62" w:rsidRDefault="00F95E62" w:rsidP="00F95E62">
      <w:pPr>
        <w:rPr>
          <w:rFonts w:ascii="Times New Roman" w:hAnsi="Times New Roman"/>
        </w:rPr>
      </w:pPr>
      <w:bookmarkStart w:id="106" w:name="_Toc471372224"/>
      <w:r w:rsidRPr="00781041">
        <w:rPr>
          <w:rStyle w:val="Heading2Char"/>
        </w:rPr>
        <w:t>44) What's the difference between "a == b" and "a.equals(b)"? (</w:t>
      </w:r>
      <w:hyperlink r:id="rId119" w:tgtFrame="_blank" w:history="1">
        <w:r w:rsidRPr="00781041">
          <w:rPr>
            <w:rStyle w:val="Heading2Char"/>
          </w:rPr>
          <w:t>answer</w:t>
        </w:r>
      </w:hyperlink>
      <w:r w:rsidRPr="00781041">
        <w:rPr>
          <w:rStyle w:val="Heading2Char"/>
        </w:rPr>
        <w:t>)</w:t>
      </w:r>
      <w:bookmarkEnd w:id="106"/>
      <w:r w:rsidRPr="00781041">
        <w:rPr>
          <w:rStyle w:val="Heading2Char"/>
        </w:rPr>
        <w:br/>
      </w:r>
      <w:r>
        <w:rPr>
          <w:rFonts w:ascii="Trebuchet MS" w:hAnsi="Trebuchet MS"/>
          <w:color w:val="000000"/>
          <w:shd w:val="clear" w:color="auto" w:fill="FFFFFF"/>
        </w:rPr>
        <w:t xml:space="preserve">The a = b does object reference matching if both a and b are an object and only return true if </w:t>
      </w:r>
      <w:r w:rsidRPr="009A6438">
        <w:rPr>
          <w:rFonts w:ascii="Trebuchet MS" w:hAnsi="Trebuchet MS"/>
          <w:color w:val="000000"/>
          <w:highlight w:val="cyan"/>
          <w:shd w:val="clear" w:color="auto" w:fill="FFFFFF"/>
        </w:rPr>
        <w:t>both are pointing to the same object in the heap space,</w:t>
      </w:r>
      <w:r>
        <w:rPr>
          <w:rFonts w:ascii="Trebuchet MS" w:hAnsi="Trebuchet MS"/>
          <w:color w:val="000000"/>
          <w:shd w:val="clear" w:color="auto" w:fill="FFFFFF"/>
        </w:rPr>
        <w:t xml:space="preserve"> on the other hand, a.equals(b) is used for logical mapping and its expected from an object to override this method to provide logical equality. For example, String class overrides this equals() method so that you can compare two Strings, which are the different object but contains same letters.</w:t>
      </w:r>
      <w:r>
        <w:rPr>
          <w:rFonts w:ascii="Trebuchet MS" w:hAnsi="Trebuchet MS"/>
          <w:color w:val="000000"/>
        </w:rPr>
        <w:br/>
      </w:r>
      <w:r>
        <w:rPr>
          <w:rFonts w:ascii="Trebuchet MS" w:hAnsi="Trebuchet MS"/>
          <w:color w:val="000000"/>
        </w:rPr>
        <w:br/>
      </w:r>
      <w:r>
        <w:rPr>
          <w:rFonts w:ascii="Trebuchet MS" w:hAnsi="Trebuchet MS"/>
          <w:color w:val="000000"/>
        </w:rPr>
        <w:br/>
      </w:r>
      <w:r w:rsidRPr="00781041">
        <w:rPr>
          <w:rStyle w:val="Heading2Char"/>
        </w:rPr>
        <w:t>45) What is a.hashCode() used for? How is it related to a.equals(b)? (</w:t>
      </w:r>
      <w:hyperlink r:id="rId120" w:tgtFrame="_blank" w:history="1">
        <w:r w:rsidRPr="00781041">
          <w:rPr>
            <w:rStyle w:val="Heading2Char"/>
          </w:rPr>
          <w:t>answer</w:t>
        </w:r>
      </w:hyperlink>
      <w:r w:rsidRPr="00781041">
        <w:rPr>
          <w:rStyle w:val="Heading2Char"/>
        </w:rPr>
        <w:t>)</w:t>
      </w:r>
      <w:r>
        <w:rPr>
          <w:rFonts w:ascii="Trebuchet MS" w:hAnsi="Trebuchet MS"/>
          <w:color w:val="000000"/>
        </w:rPr>
        <w:br/>
      </w:r>
      <w:r>
        <w:rPr>
          <w:rFonts w:ascii="Trebuchet MS" w:hAnsi="Trebuchet MS"/>
          <w:color w:val="000000"/>
          <w:shd w:val="clear" w:color="auto" w:fill="FFFFFF"/>
        </w:rPr>
        <w:t xml:space="preserve">hashCode() method returns </w:t>
      </w:r>
      <w:r w:rsidRPr="009A6438">
        <w:rPr>
          <w:rFonts w:ascii="Trebuchet MS" w:hAnsi="Trebuchet MS"/>
          <w:color w:val="000000"/>
          <w:highlight w:val="cyan"/>
          <w:shd w:val="clear" w:color="auto" w:fill="FFFFFF"/>
        </w:rPr>
        <w:t>an int hash value corresponding to an object</w:t>
      </w:r>
      <w:r>
        <w:rPr>
          <w:rFonts w:ascii="Trebuchet MS" w:hAnsi="Trebuchet MS"/>
          <w:color w:val="000000"/>
          <w:shd w:val="clear" w:color="auto" w:fill="FFFFFF"/>
        </w:rPr>
        <w:t>. It's used in hash based collection classes e.g Hashtable, HashMap, LinkedHashMap and so on. It's very tightly related to equals() method. According to Java specification, two objects which are equal to each other using equals() method must have same hash code.</w:t>
      </w:r>
      <w:r>
        <w:rPr>
          <w:rFonts w:ascii="Trebuchet MS" w:hAnsi="Trebuchet MS"/>
          <w:color w:val="000000"/>
        </w:rPr>
        <w:br/>
      </w:r>
      <w:r>
        <w:rPr>
          <w:rFonts w:ascii="Trebuchet MS" w:hAnsi="Trebuchet MS"/>
          <w:color w:val="000000"/>
        </w:rPr>
        <w:br/>
      </w:r>
      <w:r>
        <w:rPr>
          <w:rFonts w:ascii="Trebuchet MS" w:hAnsi="Trebuchet MS"/>
          <w:color w:val="000000"/>
        </w:rPr>
        <w:br/>
      </w:r>
      <w:r w:rsidRPr="00781041">
        <w:rPr>
          <w:rStyle w:val="Heading2Char"/>
        </w:rPr>
        <w:t>47) What is a compile time constant in Java? What is the risk of using it?</w:t>
      </w:r>
      <w:r w:rsidRPr="00781041">
        <w:rPr>
          <w:rStyle w:val="Heading2Char"/>
        </w:rPr>
        <w:br/>
      </w:r>
      <w:r>
        <w:rPr>
          <w:rFonts w:ascii="Trebuchet MS" w:hAnsi="Trebuchet MS"/>
          <w:color w:val="000000"/>
          <w:shd w:val="clear" w:color="auto" w:fill="FFFFFF"/>
        </w:rPr>
        <w:t xml:space="preserve">public static final variables are also known as a compile time constant, the public is optional there. They are replaced with actual values at compile time because compiler know their value up-front and also knows that it cannot be changed during run-time. One of the problem with this is that if you happened to use a public static final variable from some in-house or third party library and their value changed later than your client will still be using old value even after you deploy a new version of JARs. To avoid that, make sure you compile your </w:t>
      </w:r>
      <w:r>
        <w:rPr>
          <w:rFonts w:ascii="Trebuchet MS" w:hAnsi="Trebuchet MS"/>
          <w:color w:val="000000"/>
          <w:shd w:val="clear" w:color="auto" w:fill="FFFFFF"/>
        </w:rPr>
        <w:lastRenderedPageBreak/>
        <w:t>program when you upgrade dependency JAR files.</w:t>
      </w:r>
      <w:r>
        <w:rPr>
          <w:rFonts w:ascii="Trebuchet MS" w:hAnsi="Trebuchet MS"/>
          <w:color w:val="000000"/>
        </w:rPr>
        <w:br/>
      </w:r>
      <w:r>
        <w:rPr>
          <w:rFonts w:ascii="Trebuchet MS" w:hAnsi="Trebuchet MS"/>
          <w:color w:val="000000"/>
        </w:rPr>
        <w:br/>
      </w:r>
    </w:p>
    <w:p w:rsidR="00F95E62" w:rsidRPr="00F95E62" w:rsidRDefault="00F95E62" w:rsidP="00FF6EA9">
      <w:pPr>
        <w:pStyle w:val="Heading1"/>
      </w:pPr>
      <w:bookmarkStart w:id="107" w:name="_Toc471372225"/>
      <w:r w:rsidRPr="00F95E62">
        <w:t>Java Collections Framework Interview Questions</w:t>
      </w:r>
      <w:bookmarkEnd w:id="107"/>
    </w:p>
    <w:p w:rsidR="00F95E62" w:rsidRDefault="00F95E62" w:rsidP="00F95E62">
      <w:pPr>
        <w:rPr>
          <w:rFonts w:ascii="Times New Roman" w:hAnsi="Times New Roman"/>
        </w:rPr>
      </w:pPr>
      <w:r>
        <w:rPr>
          <w:rFonts w:ascii="Trebuchet MS" w:hAnsi="Trebuchet MS"/>
          <w:color w:val="000000"/>
          <w:shd w:val="clear" w:color="auto" w:fill="FFFFFF"/>
        </w:rPr>
        <w:t>It also contains Data structure and algorithm</w:t>
      </w:r>
      <w:r>
        <w:rPr>
          <w:rStyle w:val="apple-converted-space"/>
          <w:rFonts w:ascii="Trebuchet MS" w:hAnsi="Trebuchet MS"/>
          <w:color w:val="000000"/>
          <w:shd w:val="clear" w:color="auto" w:fill="FFFFFF"/>
        </w:rPr>
        <w:t> </w:t>
      </w:r>
      <w:r>
        <w:rPr>
          <w:rStyle w:val="vm-hook"/>
          <w:rFonts w:ascii="Trebuchet MS" w:hAnsi="Trebuchet MS"/>
          <w:color w:val="009900"/>
          <w:bdr w:val="none" w:sz="0" w:space="0" w:color="auto" w:frame="1"/>
        </w:rPr>
        <w:t>Interview</w:t>
      </w:r>
      <w:r>
        <w:rPr>
          <w:rStyle w:val="apple-converted-space"/>
          <w:rFonts w:ascii="Trebuchet MS" w:hAnsi="Trebuchet MS"/>
          <w:color w:val="000000"/>
          <w:shd w:val="clear" w:color="auto" w:fill="FFFFFF"/>
        </w:rPr>
        <w:t> </w:t>
      </w:r>
      <w:r>
        <w:rPr>
          <w:rFonts w:ascii="Trebuchet MS" w:hAnsi="Trebuchet MS"/>
          <w:color w:val="000000"/>
          <w:shd w:val="clear" w:color="auto" w:fill="FFFFFF"/>
        </w:rPr>
        <w:t>question in Java, questions on array, linked list, HashMap, ArrayList, Hashtable, Stack, Queue, PriorityQueue, LinkedHashMap and ConcurrentHashMap.</w:t>
      </w:r>
      <w:r>
        <w:rPr>
          <w:rFonts w:ascii="Trebuchet MS" w:hAnsi="Trebuchet MS"/>
          <w:color w:val="000000"/>
        </w:rPr>
        <w:br/>
      </w:r>
      <w:r>
        <w:rPr>
          <w:rFonts w:ascii="Trebuchet MS" w:hAnsi="Trebuchet MS"/>
          <w:color w:val="000000"/>
        </w:rPr>
        <w:br/>
      </w:r>
      <w:r w:rsidRPr="00781041">
        <w:rPr>
          <w:rStyle w:val="Heading2Char"/>
        </w:rPr>
        <w:t>48) The difference between List, Set, Map, and Queue in Java? (</w:t>
      </w:r>
      <w:hyperlink r:id="rId121" w:tgtFrame="_blank" w:history="1">
        <w:r w:rsidRPr="00781041">
          <w:rPr>
            <w:rStyle w:val="Heading2Char"/>
          </w:rPr>
          <w:t>answer</w:t>
        </w:r>
      </w:hyperlink>
      <w:r w:rsidRPr="00781041">
        <w:rPr>
          <w:rStyle w:val="Heading2Char"/>
        </w:rPr>
        <w:t>)</w:t>
      </w:r>
      <w:r>
        <w:rPr>
          <w:rFonts w:ascii="Trebuchet MS" w:hAnsi="Trebuchet MS"/>
          <w:color w:val="000000"/>
        </w:rPr>
        <w:br/>
      </w:r>
      <w:r>
        <w:rPr>
          <w:rFonts w:ascii="Trebuchet MS" w:hAnsi="Trebuchet MS"/>
          <w:color w:val="000000"/>
          <w:shd w:val="clear" w:color="auto" w:fill="FFFFFF"/>
        </w:rPr>
        <w:t>The list is an ordered collection which allows duplicate. It also has an implementation which provides constant time index based access, but that is not guaranteed by List interface. Set is unordered collection which</w:t>
      </w:r>
      <w:r>
        <w:rPr>
          <w:rFonts w:ascii="Trebuchet MS" w:hAnsi="Trebuchet MS"/>
          <w:color w:val="000000"/>
        </w:rPr>
        <w:br/>
      </w:r>
      <w:r>
        <w:rPr>
          <w:rFonts w:ascii="Trebuchet MS" w:hAnsi="Trebuchet MS"/>
          <w:color w:val="000000"/>
        </w:rPr>
        <w:br/>
      </w:r>
      <w:r w:rsidRPr="00781041">
        <w:rPr>
          <w:rStyle w:val="Heading2Char"/>
        </w:rPr>
        <w:t>49) Difference between poll() and remove() method?</w:t>
      </w:r>
      <w:r w:rsidRPr="00781041">
        <w:rPr>
          <w:rStyle w:val="Heading2Char"/>
        </w:rPr>
        <w:br/>
      </w:r>
      <w:r w:rsidRPr="00781041">
        <w:rPr>
          <w:rFonts w:ascii="Trebuchet MS" w:hAnsi="Trebuchet MS"/>
          <w:shd w:val="clear" w:color="auto" w:fill="FFFFFF"/>
        </w:rPr>
        <w:t>Both poll() and remove() take out the object from</w:t>
      </w:r>
      <w:r>
        <w:rPr>
          <w:rFonts w:ascii="Trebuchet MS" w:hAnsi="Trebuchet MS"/>
          <w:color w:val="000000"/>
          <w:shd w:val="clear" w:color="auto" w:fill="FFFFFF"/>
        </w:rPr>
        <w:t xml:space="preserve"> the Queue but if poll() fails then it returns null but if remove fails it throws Exception.</w:t>
      </w:r>
      <w:r>
        <w:rPr>
          <w:rFonts w:ascii="Trebuchet MS" w:hAnsi="Trebuchet MS"/>
          <w:color w:val="000000"/>
        </w:rPr>
        <w:br/>
      </w:r>
      <w:r>
        <w:rPr>
          <w:rFonts w:ascii="Trebuchet MS" w:hAnsi="Trebuchet MS"/>
          <w:color w:val="000000"/>
        </w:rPr>
        <w:br/>
      </w:r>
      <w:r>
        <w:rPr>
          <w:rFonts w:ascii="Trebuchet MS" w:hAnsi="Trebuchet MS"/>
          <w:color w:val="000000"/>
        </w:rPr>
        <w:br/>
      </w:r>
      <w:r w:rsidRPr="00781041">
        <w:rPr>
          <w:rStyle w:val="Heading2Char"/>
        </w:rPr>
        <w:t>50) The difference between LinkedHashMap and PriorityQueue in Java? (</w:t>
      </w:r>
      <w:hyperlink r:id="rId122" w:tgtFrame="_blank" w:history="1">
        <w:r w:rsidRPr="00781041">
          <w:rPr>
            <w:rStyle w:val="Heading2Char"/>
          </w:rPr>
          <w:t>answer</w:t>
        </w:r>
      </w:hyperlink>
      <w:r w:rsidRPr="00781041">
        <w:rPr>
          <w:rStyle w:val="Heading2Char"/>
        </w:rPr>
        <w:t>)</w:t>
      </w:r>
      <w:r w:rsidRPr="00781041">
        <w:rPr>
          <w:rStyle w:val="Heading2Char"/>
        </w:rPr>
        <w:br/>
      </w:r>
      <w:r>
        <w:rPr>
          <w:rFonts w:ascii="Trebuchet MS" w:hAnsi="Trebuchet MS"/>
          <w:color w:val="000000"/>
          <w:shd w:val="clear" w:color="auto" w:fill="FFFFFF"/>
        </w:rPr>
        <w:t>PriorityQueue guarantees that lowest or highest priority element always remain at the head of the queue, but LinkedHashMap maintains the order on which elements are inserted. When you iterate over a PriorityQueue, iterator doesn't guarantee any order but iterator of LinkedHashMap does guarantee the order on which elements are inserted.</w:t>
      </w:r>
      <w:r>
        <w:rPr>
          <w:rFonts w:ascii="Trebuchet MS" w:hAnsi="Trebuchet MS"/>
          <w:color w:val="000000"/>
        </w:rPr>
        <w:br/>
      </w:r>
      <w:r>
        <w:rPr>
          <w:rFonts w:ascii="Trebuchet MS" w:hAnsi="Trebuchet MS"/>
          <w:color w:val="000000"/>
        </w:rPr>
        <w:br/>
      </w:r>
      <w:r>
        <w:rPr>
          <w:rFonts w:ascii="Trebuchet MS" w:hAnsi="Trebuchet MS"/>
          <w:color w:val="000000"/>
        </w:rPr>
        <w:br/>
      </w:r>
      <w:r w:rsidRPr="009E5C8E">
        <w:rPr>
          <w:rStyle w:val="Heading2Char"/>
        </w:rPr>
        <w:t>51) Difference between ArrayList and LinkedList in Java? (</w:t>
      </w:r>
      <w:hyperlink r:id="rId123" w:tgtFrame="_blank" w:history="1">
        <w:r w:rsidRPr="009E5C8E">
          <w:rPr>
            <w:rStyle w:val="Heading2Char"/>
          </w:rPr>
          <w:t>answer</w:t>
        </w:r>
      </w:hyperlink>
      <w:r w:rsidRPr="009E5C8E">
        <w:rPr>
          <w:rStyle w:val="Heading2Char"/>
        </w:rPr>
        <w:t>)</w:t>
      </w:r>
      <w:r w:rsidRPr="009E5C8E">
        <w:rPr>
          <w:rStyle w:val="Heading2Char"/>
        </w:rPr>
        <w:br/>
      </w:r>
      <w:r>
        <w:rPr>
          <w:rFonts w:ascii="Trebuchet MS" w:hAnsi="Trebuchet MS"/>
          <w:color w:val="000000"/>
          <w:shd w:val="clear" w:color="auto" w:fill="FFFFFF"/>
        </w:rPr>
        <w:t>The obvious difference between them is that ArrrayList is backed by array data structure, supprots random access and LinkedList is backed by linked list data structure and doesn't supprot random access. Accessing an element with the index is O(1) in ArrayList but its O(n) in LinkedList. See the answer for more detailed discussion.</w:t>
      </w:r>
      <w:r>
        <w:rPr>
          <w:rFonts w:ascii="Trebuchet MS" w:hAnsi="Trebuchet MS"/>
          <w:color w:val="000000"/>
        </w:rPr>
        <w:br/>
      </w:r>
      <w:r>
        <w:rPr>
          <w:rFonts w:ascii="Trebuchet MS" w:hAnsi="Trebuchet MS"/>
          <w:color w:val="000000"/>
        </w:rPr>
        <w:br/>
      </w:r>
      <w:r>
        <w:rPr>
          <w:rFonts w:ascii="Trebuchet MS" w:hAnsi="Trebuchet MS"/>
          <w:color w:val="000000"/>
        </w:rPr>
        <w:br/>
      </w:r>
      <w:r w:rsidRPr="009E5C8E">
        <w:rPr>
          <w:rStyle w:val="Heading2Char"/>
        </w:rPr>
        <w:t>52) What is a couple of ways that you could sort a collection? (</w:t>
      </w:r>
      <w:hyperlink r:id="rId124" w:tgtFrame="_blank" w:history="1">
        <w:r w:rsidRPr="009E5C8E">
          <w:rPr>
            <w:rStyle w:val="Heading2Char"/>
          </w:rPr>
          <w:t>answer</w:t>
        </w:r>
      </w:hyperlink>
      <w:r w:rsidRPr="009E5C8E">
        <w:rPr>
          <w:rStyle w:val="Heading2Char"/>
        </w:rPr>
        <w:t>)</w:t>
      </w:r>
      <w:r w:rsidRPr="009E5C8E">
        <w:rPr>
          <w:rStyle w:val="Heading2Char"/>
        </w:rPr>
        <w:br/>
      </w:r>
      <w:r>
        <w:rPr>
          <w:rFonts w:ascii="Trebuchet MS" w:hAnsi="Trebuchet MS"/>
          <w:color w:val="000000"/>
          <w:shd w:val="clear" w:color="auto" w:fill="FFFFFF"/>
        </w:rPr>
        <w:t>You can either use the Sorted collection like TreeSet or TreeMap or you can sort using the ordered collection like a list and using Collections.sort() method.</w:t>
      </w:r>
      <w:r>
        <w:rPr>
          <w:rFonts w:ascii="Trebuchet MS" w:hAnsi="Trebuchet MS"/>
          <w:color w:val="000000"/>
        </w:rPr>
        <w:br/>
      </w:r>
      <w:r>
        <w:rPr>
          <w:rFonts w:ascii="Trebuchet MS" w:hAnsi="Trebuchet MS"/>
          <w:color w:val="000000"/>
        </w:rPr>
        <w:br/>
      </w:r>
      <w:r>
        <w:rPr>
          <w:rFonts w:ascii="Trebuchet MS" w:hAnsi="Trebuchet MS"/>
          <w:color w:val="000000"/>
        </w:rPr>
        <w:br/>
      </w:r>
      <w:r w:rsidRPr="009E5C8E">
        <w:rPr>
          <w:rStyle w:val="Heading2Char"/>
        </w:rPr>
        <w:t>53) How do you print Array in Java? (</w:t>
      </w:r>
      <w:hyperlink r:id="rId125" w:tgtFrame="_blank" w:history="1">
        <w:r w:rsidRPr="009E5C8E">
          <w:rPr>
            <w:rStyle w:val="Heading2Char"/>
          </w:rPr>
          <w:t>answer</w:t>
        </w:r>
      </w:hyperlink>
      <w:r w:rsidRPr="009E5C8E">
        <w:rPr>
          <w:rStyle w:val="Heading2Char"/>
        </w:rPr>
        <w:t>)</w:t>
      </w:r>
      <w:r w:rsidRPr="009E5C8E">
        <w:rPr>
          <w:rStyle w:val="Heading2Char"/>
        </w:rPr>
        <w:br/>
      </w:r>
      <w:r>
        <w:rPr>
          <w:rFonts w:ascii="Trebuchet MS" w:hAnsi="Trebuchet MS"/>
          <w:color w:val="000000"/>
          <w:shd w:val="clear" w:color="auto" w:fill="FFFFFF"/>
        </w:rPr>
        <w:t>You can print an array by using the Arrays.toString() and Arrays.deepToString() method. Since array doesn't implement toString() by itself, just passing an array to System.out.println() will not print its contents but Arrays.toString() will print each element.</w:t>
      </w:r>
      <w:r>
        <w:rPr>
          <w:rFonts w:ascii="Trebuchet MS" w:hAnsi="Trebuchet MS"/>
          <w:color w:val="000000"/>
        </w:rPr>
        <w:br/>
      </w:r>
    </w:p>
    <w:p w:rsidR="00F95E62" w:rsidRDefault="00F95E62" w:rsidP="00F95E62">
      <w:pPr>
        <w:spacing w:after="240"/>
        <w:rPr>
          <w:rFonts w:ascii="Trebuchet MS" w:hAnsi="Trebuchet MS"/>
          <w:color w:val="000000"/>
        </w:rPr>
      </w:pPr>
      <w:bookmarkStart w:id="108" w:name="_Toc471372226"/>
      <w:r w:rsidRPr="009E5C8E">
        <w:rPr>
          <w:rStyle w:val="Heading2Char"/>
        </w:rPr>
        <w:lastRenderedPageBreak/>
        <w:t>54) LinkedList in Java is doubly or singly linked list? (answer)</w:t>
      </w:r>
      <w:bookmarkEnd w:id="108"/>
      <w:r w:rsidRPr="009E5C8E">
        <w:rPr>
          <w:rStyle w:val="Heading2Char"/>
        </w:rPr>
        <w:br/>
      </w:r>
      <w:r>
        <w:rPr>
          <w:rFonts w:ascii="Trebuchet MS" w:hAnsi="Trebuchet MS"/>
          <w:color w:val="000000"/>
        </w:rPr>
        <w:t>It's a doubly linked list, you can check the code in JDK. In Eclipse, you can use the</w:t>
      </w:r>
      <w:r>
        <w:rPr>
          <w:rStyle w:val="apple-converted-space"/>
          <w:rFonts w:ascii="Trebuchet MS" w:hAnsi="Trebuchet MS"/>
          <w:color w:val="000000"/>
        </w:rPr>
        <w:t> </w:t>
      </w:r>
      <w:hyperlink r:id="rId126" w:history="1">
        <w:r>
          <w:rPr>
            <w:rStyle w:val="Hyperlink"/>
            <w:rFonts w:ascii="Trebuchet MS" w:hAnsi="Trebuchet MS"/>
            <w:color w:val="660099"/>
          </w:rPr>
          <w:t>shortcut</w:t>
        </w:r>
      </w:hyperlink>
      <w:r>
        <w:rPr>
          <w:rFonts w:ascii="Trebuchet MS" w:hAnsi="Trebuchet MS"/>
          <w:color w:val="000000"/>
        </w:rPr>
        <w:t>, Ctrl + T to directly open this class in Editor.</w:t>
      </w:r>
      <w:r>
        <w:rPr>
          <w:rFonts w:ascii="Trebuchet MS" w:hAnsi="Trebuchet MS"/>
          <w:color w:val="000000"/>
        </w:rPr>
        <w:br/>
      </w:r>
      <w:r>
        <w:rPr>
          <w:rFonts w:ascii="Trebuchet MS" w:hAnsi="Trebuchet MS"/>
          <w:color w:val="000000"/>
        </w:rPr>
        <w:br/>
      </w:r>
      <w:r w:rsidRPr="009E5C8E">
        <w:rPr>
          <w:rStyle w:val="Heading2Char"/>
        </w:rPr>
        <w:t>55) Which kind of tree is used to implement TreeMap in Java? (answer)</w:t>
      </w:r>
      <w:r w:rsidRPr="009E5C8E">
        <w:rPr>
          <w:rStyle w:val="Heading2Char"/>
        </w:rPr>
        <w:br/>
      </w:r>
      <w:r w:rsidRPr="00415680">
        <w:rPr>
          <w:rFonts w:ascii="Trebuchet MS" w:hAnsi="Trebuchet MS"/>
          <w:color w:val="000000"/>
          <w:highlight w:val="cyan"/>
        </w:rPr>
        <w:t>A Red Black tree</w:t>
      </w:r>
      <w:r>
        <w:rPr>
          <w:rFonts w:ascii="Trebuchet MS" w:hAnsi="Trebuchet MS"/>
          <w:color w:val="000000"/>
        </w:rPr>
        <w:t xml:space="preserve"> is used to implement TreeMap in Java.</w:t>
      </w:r>
      <w:r>
        <w:rPr>
          <w:rFonts w:ascii="Trebuchet MS" w:hAnsi="Trebuchet MS"/>
          <w:color w:val="000000"/>
        </w:rPr>
        <w:br/>
      </w:r>
    </w:p>
    <w:p w:rsidR="00F95E62" w:rsidRDefault="00F95E62" w:rsidP="00F95E62">
      <w:pPr>
        <w:spacing w:after="0"/>
        <w:rPr>
          <w:rFonts w:ascii="Times New Roman" w:hAnsi="Times New Roman"/>
        </w:rPr>
      </w:pPr>
      <w:bookmarkStart w:id="109" w:name="_Toc471372227"/>
      <w:r w:rsidRPr="009E5C8E">
        <w:rPr>
          <w:rStyle w:val="Heading2Char"/>
        </w:rPr>
        <w:t>56) What is the difference between Hashtable and HashMap? (</w:t>
      </w:r>
      <w:hyperlink r:id="rId127" w:tgtFrame="_blank" w:history="1">
        <w:r w:rsidRPr="009E5C8E">
          <w:rPr>
            <w:rStyle w:val="Heading2Char"/>
          </w:rPr>
          <w:t>answer</w:t>
        </w:r>
      </w:hyperlink>
      <w:r w:rsidRPr="009E5C8E">
        <w:rPr>
          <w:rStyle w:val="Heading2Char"/>
        </w:rPr>
        <w:t>)</w:t>
      </w:r>
      <w:bookmarkEnd w:id="109"/>
      <w:r w:rsidRPr="009E5C8E">
        <w:rPr>
          <w:rStyle w:val="Heading2Char"/>
        </w:rPr>
        <w:br/>
      </w:r>
      <w:r>
        <w:rPr>
          <w:rFonts w:ascii="Trebuchet MS" w:hAnsi="Trebuchet MS"/>
          <w:color w:val="000000"/>
          <w:shd w:val="clear" w:color="auto" w:fill="FFFFFF"/>
        </w:rPr>
        <w:t>There are many differences between these two classes, some of them are following:</w:t>
      </w:r>
      <w:r>
        <w:rPr>
          <w:rFonts w:ascii="Trebuchet MS" w:hAnsi="Trebuchet MS"/>
          <w:color w:val="000000"/>
        </w:rPr>
        <w:br/>
      </w:r>
      <w:r>
        <w:rPr>
          <w:rFonts w:ascii="Trebuchet MS" w:hAnsi="Trebuchet MS"/>
          <w:color w:val="000000"/>
          <w:shd w:val="clear" w:color="auto" w:fill="FFFFFF"/>
        </w:rPr>
        <w:t>a) Hashtable is a legacy class and present from JDK 1, HashMap was added later.</w:t>
      </w:r>
      <w:r>
        <w:rPr>
          <w:rFonts w:ascii="Trebuchet MS" w:hAnsi="Trebuchet MS"/>
          <w:color w:val="000000"/>
        </w:rPr>
        <w:br/>
      </w:r>
      <w:r>
        <w:rPr>
          <w:rFonts w:ascii="Trebuchet MS" w:hAnsi="Trebuchet MS"/>
          <w:color w:val="000000"/>
          <w:shd w:val="clear" w:color="auto" w:fill="FFFFFF"/>
        </w:rPr>
        <w:t>b) Hashtable is synchronized and slower but HashMap is not synchronized and faster.</w:t>
      </w:r>
      <w:r>
        <w:rPr>
          <w:rFonts w:ascii="Trebuchet MS" w:hAnsi="Trebuchet MS"/>
          <w:color w:val="000000"/>
        </w:rPr>
        <w:br/>
      </w:r>
      <w:r>
        <w:rPr>
          <w:rFonts w:ascii="Trebuchet MS" w:hAnsi="Trebuchet MS"/>
          <w:color w:val="000000"/>
          <w:shd w:val="clear" w:color="auto" w:fill="FFFFFF"/>
        </w:rPr>
        <w:t>c) Hashtable doesn't allow null keys but HashMap allows one null key.</w:t>
      </w:r>
      <w:r>
        <w:rPr>
          <w:rFonts w:ascii="Trebuchet MS" w:hAnsi="Trebuchet MS"/>
          <w:color w:val="000000"/>
        </w:rPr>
        <w:br/>
      </w:r>
      <w:r>
        <w:rPr>
          <w:rFonts w:ascii="Trebuchet MS" w:hAnsi="Trebuchet MS"/>
          <w:color w:val="000000"/>
          <w:shd w:val="clear" w:color="auto" w:fill="FFFFFF"/>
        </w:rPr>
        <w:t>See the answer for more differences between HashMap and Hashtable in Java.</w:t>
      </w:r>
      <w:r>
        <w:rPr>
          <w:rFonts w:ascii="Trebuchet MS" w:hAnsi="Trebuchet MS"/>
          <w:color w:val="000000"/>
        </w:rPr>
        <w:br/>
      </w:r>
      <w:r>
        <w:rPr>
          <w:rFonts w:ascii="Trebuchet MS" w:hAnsi="Trebuchet MS"/>
          <w:color w:val="000000"/>
        </w:rPr>
        <w:br/>
      </w:r>
      <w:r>
        <w:rPr>
          <w:rFonts w:ascii="Trebuchet MS" w:hAnsi="Trebuchet MS"/>
          <w:color w:val="000000"/>
        </w:rPr>
        <w:br/>
      </w:r>
      <w:r w:rsidRPr="009E5C8E">
        <w:rPr>
          <w:rStyle w:val="Heading2Char"/>
        </w:rPr>
        <w:t>57) How HashSet works internally in Java? (</w:t>
      </w:r>
      <w:hyperlink r:id="rId128" w:tgtFrame="_blank" w:history="1">
        <w:r w:rsidRPr="009E5C8E">
          <w:rPr>
            <w:rStyle w:val="Heading2Char"/>
          </w:rPr>
          <w:t>answer</w:t>
        </w:r>
      </w:hyperlink>
      <w:r w:rsidRPr="009E5C8E">
        <w:rPr>
          <w:rStyle w:val="Heading2Char"/>
        </w:rPr>
        <w:t>)</w:t>
      </w:r>
      <w:r w:rsidRPr="009E5C8E">
        <w:rPr>
          <w:rStyle w:val="Heading2Char"/>
        </w:rPr>
        <w:br/>
      </w:r>
      <w:r>
        <w:rPr>
          <w:rFonts w:ascii="Trebuchet MS" w:hAnsi="Trebuchet MS"/>
          <w:color w:val="000000"/>
          <w:shd w:val="clear" w:color="auto" w:fill="FFFFFF"/>
        </w:rPr>
        <w:t>HashSet is internally implemented using an HashMap. Since a Map needs key and value, a default value is used for all keys. Similar to HashMap, HashSet doesn't allow duplicate keys and only one null key, I mean you can only store one null object in HashSet.</w:t>
      </w:r>
      <w:r>
        <w:rPr>
          <w:rFonts w:ascii="Trebuchet MS" w:hAnsi="Trebuchet MS"/>
          <w:color w:val="000000"/>
        </w:rPr>
        <w:br/>
      </w:r>
      <w:r>
        <w:rPr>
          <w:rFonts w:ascii="Trebuchet MS" w:hAnsi="Trebuchet MS"/>
          <w:color w:val="000000"/>
        </w:rPr>
        <w:br/>
      </w:r>
      <w:r>
        <w:rPr>
          <w:rFonts w:ascii="Trebuchet MS" w:hAnsi="Trebuchet MS"/>
          <w:color w:val="000000"/>
        </w:rPr>
        <w:br/>
      </w:r>
      <w:r w:rsidRPr="009E5C8E">
        <w:rPr>
          <w:rStyle w:val="Heading2Char"/>
        </w:rPr>
        <w:t>58) Write code to remove elements from ArrayList while iterating? (</w:t>
      </w:r>
      <w:hyperlink r:id="rId129" w:tgtFrame="_blank" w:history="1">
        <w:r w:rsidRPr="009E5C8E">
          <w:rPr>
            <w:rStyle w:val="Heading2Char"/>
          </w:rPr>
          <w:t>answer</w:t>
        </w:r>
      </w:hyperlink>
      <w:r w:rsidRPr="009E5C8E">
        <w:rPr>
          <w:rStyle w:val="Heading2Char"/>
        </w:rPr>
        <w:t>)</w:t>
      </w:r>
      <w:r w:rsidRPr="009E5C8E">
        <w:rPr>
          <w:rStyle w:val="Heading2Char"/>
        </w:rPr>
        <w:br/>
      </w:r>
      <w:r>
        <w:rPr>
          <w:rFonts w:ascii="Trebuchet MS" w:hAnsi="Trebuchet MS"/>
          <w:color w:val="000000"/>
          <w:shd w:val="clear" w:color="auto" w:fill="FFFFFF"/>
        </w:rPr>
        <w:t> Key here is to check whether candidate uses ArrayList's remove() or Iterator's remove(). Here is the</w:t>
      </w:r>
      <w:r>
        <w:rPr>
          <w:rStyle w:val="apple-converted-space"/>
          <w:rFonts w:ascii="Trebuchet MS" w:hAnsi="Trebuchet MS"/>
          <w:color w:val="000000"/>
          <w:shd w:val="clear" w:color="auto" w:fill="FFFFFF"/>
        </w:rPr>
        <w:t> </w:t>
      </w:r>
      <w:hyperlink r:id="rId130" w:tgtFrame="_blank" w:history="1">
        <w:r>
          <w:rPr>
            <w:rStyle w:val="Hyperlink"/>
            <w:rFonts w:ascii="Trebuchet MS" w:hAnsi="Trebuchet MS"/>
            <w:color w:val="660099"/>
          </w:rPr>
          <w:t>sample code</w:t>
        </w:r>
      </w:hyperlink>
      <w:r>
        <w:rPr>
          <w:rStyle w:val="apple-converted-space"/>
          <w:rFonts w:ascii="Trebuchet MS" w:hAnsi="Trebuchet MS"/>
          <w:color w:val="000000"/>
          <w:shd w:val="clear" w:color="auto" w:fill="FFFFFF"/>
        </w:rPr>
        <w:t> </w:t>
      </w:r>
      <w:r>
        <w:rPr>
          <w:rFonts w:ascii="Trebuchet MS" w:hAnsi="Trebuchet MS"/>
          <w:color w:val="000000"/>
          <w:shd w:val="clear" w:color="auto" w:fill="FFFFFF"/>
        </w:rPr>
        <w:t>which uses right way o remove elements from ArrayList while looping over and avoids ConcurrentModificationException.</w:t>
      </w:r>
      <w:r>
        <w:rPr>
          <w:rFonts w:ascii="Trebuchet MS" w:hAnsi="Trebuchet MS"/>
          <w:color w:val="000000"/>
        </w:rPr>
        <w:br/>
      </w:r>
      <w:r>
        <w:rPr>
          <w:rFonts w:ascii="Trebuchet MS" w:hAnsi="Trebuchet MS"/>
          <w:color w:val="000000"/>
        </w:rPr>
        <w:br/>
      </w:r>
      <w:r>
        <w:rPr>
          <w:rFonts w:ascii="Trebuchet MS" w:hAnsi="Trebuchet MS"/>
          <w:color w:val="000000"/>
        </w:rPr>
        <w:br/>
      </w:r>
      <w:r w:rsidRPr="009E5C8E">
        <w:rPr>
          <w:rStyle w:val="Heading2Char"/>
        </w:rPr>
        <w:t>59) Can I write my own container class and use it in the for-each loop?</w:t>
      </w:r>
      <w:r>
        <w:rPr>
          <w:rFonts w:ascii="Trebuchet MS" w:hAnsi="Trebuchet MS"/>
          <w:color w:val="000000"/>
        </w:rPr>
        <w:br/>
      </w:r>
      <w:r>
        <w:rPr>
          <w:rFonts w:ascii="Trebuchet MS" w:hAnsi="Trebuchet MS"/>
          <w:color w:val="000000"/>
          <w:shd w:val="clear" w:color="auto" w:fill="FFFFFF"/>
        </w:rPr>
        <w:t>Yes, you can write your own container class. You need to implement the Iterable interface if you want to loop over advanced for loop in Java, though. If you implement Collection then you by default get that property.</w:t>
      </w:r>
      <w:r>
        <w:rPr>
          <w:rFonts w:ascii="Trebuchet MS" w:hAnsi="Trebuchet MS"/>
          <w:color w:val="000000"/>
        </w:rPr>
        <w:br/>
      </w:r>
      <w:r>
        <w:rPr>
          <w:rFonts w:ascii="Trebuchet MS" w:hAnsi="Trebuchet MS"/>
          <w:color w:val="000000"/>
        </w:rPr>
        <w:br/>
      </w:r>
      <w:r>
        <w:rPr>
          <w:rFonts w:ascii="Trebuchet MS" w:hAnsi="Trebuchet MS"/>
          <w:color w:val="000000"/>
        </w:rPr>
        <w:br/>
      </w:r>
      <w:r w:rsidRPr="009E5C8E">
        <w:rPr>
          <w:rStyle w:val="Heading2Char"/>
        </w:rPr>
        <w:t>60) What is default size of ArrayList and HashMap in Java? (</w:t>
      </w:r>
      <w:hyperlink r:id="rId131" w:tgtFrame="_blank" w:history="1">
        <w:r w:rsidRPr="009E5C8E">
          <w:rPr>
            <w:rStyle w:val="Heading2Char"/>
          </w:rPr>
          <w:t>answer</w:t>
        </w:r>
      </w:hyperlink>
      <w:r w:rsidRPr="009E5C8E">
        <w:rPr>
          <w:rStyle w:val="Heading2Char"/>
        </w:rPr>
        <w:t>)</w:t>
      </w:r>
      <w:r w:rsidRPr="009E5C8E">
        <w:rPr>
          <w:rStyle w:val="Heading2Char"/>
        </w:rPr>
        <w:br/>
      </w:r>
      <w:r>
        <w:rPr>
          <w:rFonts w:ascii="Trebuchet MS" w:hAnsi="Trebuchet MS"/>
          <w:color w:val="000000"/>
          <w:shd w:val="clear" w:color="auto" w:fill="FFFFFF"/>
        </w:rPr>
        <w:t>As of Java 7 now, default size of ArrayList is 10 and default capacity of HashMap is 16, it must be power of 2. Here is code snippet from ArrayList  and HashMap class :</w:t>
      </w:r>
      <w:r>
        <w:rPr>
          <w:rFonts w:ascii="Trebuchet MS" w:hAnsi="Trebuchet MS"/>
          <w:color w:val="000000"/>
        </w:rPr>
        <w:br/>
      </w:r>
    </w:p>
    <w:p w:rsidR="00F95E62" w:rsidRDefault="00F95E62" w:rsidP="00F95E62">
      <w:pPr>
        <w:pStyle w:val="HTMLPreformatted"/>
        <w:shd w:val="clear" w:color="auto" w:fill="FFFFFF"/>
        <w:spacing w:line="360" w:lineRule="atLeast"/>
        <w:rPr>
          <w:rFonts w:ascii="Consolas" w:hAnsi="Consolas" w:cs="Consolas"/>
          <w:color w:val="3B3B3B"/>
          <w:sz w:val="22"/>
          <w:szCs w:val="22"/>
        </w:rPr>
      </w:pPr>
      <w:r>
        <w:rPr>
          <w:rFonts w:ascii="Consolas" w:hAnsi="Consolas" w:cs="Consolas"/>
          <w:color w:val="AF82D4"/>
          <w:sz w:val="22"/>
          <w:szCs w:val="22"/>
        </w:rPr>
        <w:t>// from ArrayList.java JDK 1.7</w:t>
      </w:r>
    </w:p>
    <w:p w:rsidR="00F95E62" w:rsidRDefault="00F95E62" w:rsidP="00F95E62">
      <w:pPr>
        <w:pStyle w:val="HTMLPreformatted"/>
        <w:shd w:val="clear" w:color="auto" w:fill="FFFFFF"/>
        <w:spacing w:line="360" w:lineRule="atLeast"/>
        <w:rPr>
          <w:rFonts w:ascii="Consolas" w:hAnsi="Consolas" w:cs="Consolas"/>
          <w:color w:val="3B3B3B"/>
          <w:sz w:val="22"/>
          <w:szCs w:val="22"/>
        </w:rPr>
      </w:pPr>
      <w:r>
        <w:rPr>
          <w:rFonts w:ascii="Consolas" w:hAnsi="Consolas" w:cs="Consolas"/>
          <w:color w:val="FF5600"/>
          <w:sz w:val="22"/>
          <w:szCs w:val="22"/>
        </w:rPr>
        <w:t>privatestaticfinalint</w:t>
      </w:r>
      <w:r>
        <w:rPr>
          <w:rFonts w:ascii="Consolas" w:hAnsi="Consolas" w:cs="Consolas"/>
          <w:color w:val="3B3B3B"/>
          <w:sz w:val="22"/>
          <w:szCs w:val="22"/>
        </w:rPr>
        <w:t xml:space="preserve"> DEFAULT_CAPACITY = </w:t>
      </w:r>
      <w:r>
        <w:rPr>
          <w:rFonts w:ascii="Consolas" w:hAnsi="Consolas" w:cs="Consolas"/>
          <w:color w:val="A8017E"/>
          <w:sz w:val="22"/>
          <w:szCs w:val="22"/>
        </w:rPr>
        <w:t>10</w:t>
      </w:r>
      <w:r>
        <w:rPr>
          <w:rFonts w:ascii="Consolas" w:hAnsi="Consolas" w:cs="Consolas"/>
          <w:color w:val="3B3B3B"/>
          <w:sz w:val="22"/>
          <w:szCs w:val="22"/>
        </w:rPr>
        <w:t xml:space="preserve">;  </w:t>
      </w:r>
    </w:p>
    <w:p w:rsidR="00F95E62" w:rsidRDefault="00F95E62" w:rsidP="00F95E62">
      <w:pPr>
        <w:pStyle w:val="HTMLPreformatted"/>
        <w:shd w:val="clear" w:color="auto" w:fill="FFFFFF"/>
        <w:spacing w:line="360" w:lineRule="atLeast"/>
        <w:rPr>
          <w:rFonts w:ascii="Consolas" w:hAnsi="Consolas" w:cs="Consolas"/>
          <w:color w:val="3B3B3B"/>
          <w:sz w:val="22"/>
          <w:szCs w:val="22"/>
        </w:rPr>
      </w:pPr>
    </w:p>
    <w:p w:rsidR="00F95E62" w:rsidRDefault="00F95E62" w:rsidP="00F95E62">
      <w:pPr>
        <w:pStyle w:val="HTMLPreformatted"/>
        <w:shd w:val="clear" w:color="auto" w:fill="FFFFFF"/>
        <w:spacing w:line="360" w:lineRule="atLeast"/>
        <w:rPr>
          <w:rFonts w:ascii="Consolas" w:hAnsi="Consolas" w:cs="Consolas"/>
          <w:color w:val="3B3B3B"/>
          <w:sz w:val="22"/>
          <w:szCs w:val="22"/>
        </w:rPr>
      </w:pPr>
      <w:r>
        <w:rPr>
          <w:rFonts w:ascii="Consolas" w:hAnsi="Consolas" w:cs="Consolas"/>
          <w:color w:val="AF82D4"/>
          <w:sz w:val="22"/>
          <w:szCs w:val="22"/>
        </w:rPr>
        <w:t>//from HashMap.java JDK 7</w:t>
      </w:r>
    </w:p>
    <w:p w:rsidR="00F95E62" w:rsidRDefault="00F95E62" w:rsidP="00F95E62">
      <w:pPr>
        <w:pStyle w:val="HTMLPreformatted"/>
        <w:shd w:val="clear" w:color="auto" w:fill="FFFFFF"/>
        <w:spacing w:line="360" w:lineRule="atLeast"/>
        <w:rPr>
          <w:rFonts w:ascii="Consolas" w:hAnsi="Consolas" w:cs="Consolas"/>
          <w:color w:val="3B3B3B"/>
          <w:sz w:val="22"/>
          <w:szCs w:val="22"/>
        </w:rPr>
      </w:pPr>
      <w:r>
        <w:rPr>
          <w:rFonts w:ascii="Consolas" w:hAnsi="Consolas" w:cs="Consolas"/>
          <w:color w:val="FF5600"/>
          <w:sz w:val="22"/>
          <w:szCs w:val="22"/>
        </w:rPr>
        <w:t>staticfinalint</w:t>
      </w:r>
      <w:r>
        <w:rPr>
          <w:rFonts w:ascii="Consolas" w:hAnsi="Consolas" w:cs="Consolas"/>
          <w:color w:val="3B3B3B"/>
          <w:sz w:val="22"/>
          <w:szCs w:val="22"/>
        </w:rPr>
        <w:t xml:space="preserve"> DEFAULT_INITIAL_CAPACITY = </w:t>
      </w:r>
      <w:r>
        <w:rPr>
          <w:rFonts w:ascii="Consolas" w:hAnsi="Consolas" w:cs="Consolas"/>
          <w:color w:val="A8017E"/>
          <w:sz w:val="22"/>
          <w:szCs w:val="22"/>
        </w:rPr>
        <w:t>1</w:t>
      </w:r>
      <w:r>
        <w:rPr>
          <w:rFonts w:ascii="Consolas" w:hAnsi="Consolas" w:cs="Consolas"/>
          <w:b/>
          <w:bCs/>
          <w:color w:val="006699"/>
          <w:sz w:val="22"/>
          <w:szCs w:val="22"/>
        </w:rPr>
        <w:t>&lt;&lt;</w:t>
      </w:r>
      <w:r>
        <w:rPr>
          <w:rFonts w:ascii="Consolas" w:hAnsi="Consolas" w:cs="Consolas"/>
          <w:color w:val="A8017E"/>
          <w:sz w:val="22"/>
          <w:szCs w:val="22"/>
        </w:rPr>
        <w:t>4</w:t>
      </w:r>
      <w:r>
        <w:rPr>
          <w:rFonts w:ascii="Consolas" w:hAnsi="Consolas" w:cs="Consolas"/>
          <w:color w:val="3B3B3B"/>
          <w:sz w:val="22"/>
          <w:szCs w:val="22"/>
        </w:rPr>
        <w:t xml:space="preserve">; </w:t>
      </w:r>
      <w:r>
        <w:rPr>
          <w:rFonts w:ascii="Consolas" w:hAnsi="Consolas" w:cs="Consolas"/>
          <w:color w:val="AF82D4"/>
          <w:sz w:val="22"/>
          <w:szCs w:val="22"/>
        </w:rPr>
        <w:t>// aka 16</w:t>
      </w:r>
    </w:p>
    <w:p w:rsidR="00F95E62" w:rsidRDefault="00F95E62" w:rsidP="00F95E62">
      <w:pPr>
        <w:rPr>
          <w:rFonts w:ascii="Times New Roman" w:hAnsi="Times New Roman" w:cs="Times New Roman"/>
          <w:sz w:val="24"/>
          <w:szCs w:val="24"/>
        </w:rPr>
      </w:pPr>
      <w:r>
        <w:rPr>
          <w:rFonts w:ascii="Trebuchet MS" w:hAnsi="Trebuchet MS"/>
          <w:color w:val="000000"/>
        </w:rPr>
        <w:lastRenderedPageBreak/>
        <w:br/>
      </w:r>
      <w:r>
        <w:rPr>
          <w:rFonts w:ascii="Trebuchet MS" w:hAnsi="Trebuchet MS"/>
          <w:color w:val="000000"/>
        </w:rPr>
        <w:br/>
      </w:r>
      <w:r>
        <w:rPr>
          <w:rFonts w:ascii="Trebuchet MS" w:hAnsi="Trebuchet MS"/>
          <w:color w:val="000000"/>
        </w:rPr>
        <w:br/>
      </w:r>
      <w:bookmarkStart w:id="110" w:name="_Toc471372228"/>
      <w:r w:rsidRPr="009E5C8E">
        <w:rPr>
          <w:rStyle w:val="Heading2Char"/>
        </w:rPr>
        <w:t>61) Is it possible for two unequal objects to have the same hashcode?</w:t>
      </w:r>
      <w:bookmarkEnd w:id="110"/>
      <w:r>
        <w:rPr>
          <w:rFonts w:ascii="Trebuchet MS" w:hAnsi="Trebuchet MS"/>
          <w:color w:val="000000"/>
        </w:rPr>
        <w:br/>
      </w:r>
      <w:r>
        <w:rPr>
          <w:rFonts w:ascii="Trebuchet MS" w:hAnsi="Trebuchet MS"/>
          <w:color w:val="000000"/>
          <w:shd w:val="clear" w:color="auto" w:fill="FFFFFF"/>
        </w:rPr>
        <w:t>Yes, two unequal objects can have same hashcode that's why collision happen in a hashmap.</w:t>
      </w:r>
      <w:r>
        <w:rPr>
          <w:rFonts w:ascii="Trebuchet MS" w:hAnsi="Trebuchet MS"/>
          <w:color w:val="000000"/>
        </w:rPr>
        <w:br/>
      </w:r>
      <w:r>
        <w:rPr>
          <w:rFonts w:ascii="Trebuchet MS" w:hAnsi="Trebuchet MS"/>
          <w:color w:val="000000"/>
          <w:shd w:val="clear" w:color="auto" w:fill="FFFFFF"/>
        </w:rPr>
        <w:t>the equal hashcode contract only says that two equal objects must have the same hashcode it doesn't say anything about the unequal object.</w:t>
      </w:r>
      <w:r>
        <w:rPr>
          <w:rFonts w:ascii="Trebuchet MS" w:hAnsi="Trebuchet MS"/>
          <w:color w:val="000000"/>
        </w:rPr>
        <w:br/>
      </w:r>
      <w:r>
        <w:rPr>
          <w:rFonts w:ascii="Trebuchet MS" w:hAnsi="Trebuchet MS"/>
          <w:color w:val="000000"/>
        </w:rPr>
        <w:br/>
      </w:r>
      <w:r w:rsidRPr="009E5C8E">
        <w:rPr>
          <w:rStyle w:val="Heading2Char"/>
        </w:rPr>
        <w:t>62) Can two equal object have the different hash code?</w:t>
      </w:r>
      <w:r>
        <w:rPr>
          <w:rFonts w:ascii="Trebuchet MS" w:hAnsi="Trebuchet MS"/>
          <w:color w:val="000000"/>
        </w:rPr>
        <w:br/>
      </w:r>
      <w:r>
        <w:rPr>
          <w:rFonts w:ascii="Trebuchet MS" w:hAnsi="Trebuchet MS"/>
          <w:color w:val="000000"/>
          <w:shd w:val="clear" w:color="auto" w:fill="FFFFFF"/>
        </w:rPr>
        <w:t>No, thats not possible according to hash code contract.</w:t>
      </w:r>
      <w:r>
        <w:rPr>
          <w:rFonts w:ascii="Trebuchet MS" w:hAnsi="Trebuchet MS"/>
          <w:color w:val="000000"/>
        </w:rPr>
        <w:br/>
      </w:r>
      <w:r>
        <w:rPr>
          <w:rFonts w:ascii="Trebuchet MS" w:hAnsi="Trebuchet MS"/>
          <w:color w:val="000000"/>
        </w:rPr>
        <w:br/>
      </w:r>
      <w:r>
        <w:rPr>
          <w:rFonts w:ascii="Trebuchet MS" w:hAnsi="Trebuchet MS"/>
          <w:color w:val="000000"/>
        </w:rPr>
        <w:br/>
      </w:r>
      <w:r w:rsidRPr="009E5C8E">
        <w:rPr>
          <w:rStyle w:val="Heading2Char"/>
        </w:rPr>
        <w:t>63) Can we use random numbers in the hashcode() method? (</w:t>
      </w:r>
      <w:hyperlink r:id="rId132" w:tgtFrame="_blank" w:history="1">
        <w:r w:rsidRPr="009E5C8E">
          <w:rPr>
            <w:rStyle w:val="Heading2Char"/>
          </w:rPr>
          <w:t>answer</w:t>
        </w:r>
      </w:hyperlink>
      <w:r w:rsidRPr="009E5C8E">
        <w:rPr>
          <w:rStyle w:val="Heading2Char"/>
        </w:rPr>
        <w:t>)</w:t>
      </w:r>
      <w:r>
        <w:rPr>
          <w:rFonts w:ascii="Trebuchet MS" w:hAnsi="Trebuchet MS"/>
          <w:color w:val="000000"/>
        </w:rPr>
        <w:br/>
      </w:r>
      <w:r>
        <w:rPr>
          <w:rFonts w:ascii="Trebuchet MS" w:hAnsi="Trebuchet MS"/>
          <w:color w:val="000000"/>
          <w:shd w:val="clear" w:color="auto" w:fill="FFFFFF"/>
        </w:rPr>
        <w:t>No, because hashcode of an object should be always same. See the answer to learning more about things to remember while overriding hashCode() method in Java.</w:t>
      </w:r>
      <w:r>
        <w:rPr>
          <w:rFonts w:ascii="Trebuchet MS" w:hAnsi="Trebuchet MS"/>
          <w:color w:val="000000"/>
        </w:rPr>
        <w:br/>
      </w:r>
      <w:r>
        <w:rPr>
          <w:rFonts w:ascii="Trebuchet MS" w:hAnsi="Trebuchet MS"/>
          <w:color w:val="000000"/>
        </w:rPr>
        <w:br/>
      </w:r>
      <w:r>
        <w:rPr>
          <w:rFonts w:ascii="Trebuchet MS" w:hAnsi="Trebuchet MS"/>
          <w:color w:val="000000"/>
        </w:rPr>
        <w:br/>
      </w:r>
      <w:r w:rsidRPr="009E5C8E">
        <w:rPr>
          <w:rStyle w:val="Heading2Char"/>
        </w:rPr>
        <w:t>64) What is the difference between Comparator and Comparable in Java? (</w:t>
      </w:r>
      <w:hyperlink r:id="rId133" w:tgtFrame="_blank" w:history="1">
        <w:r w:rsidRPr="009E5C8E">
          <w:rPr>
            <w:rStyle w:val="Heading2Char"/>
          </w:rPr>
          <w:t>answer</w:t>
        </w:r>
      </w:hyperlink>
      <w:r w:rsidRPr="009E5C8E">
        <w:rPr>
          <w:rStyle w:val="Heading2Char"/>
        </w:rPr>
        <w:t>)</w:t>
      </w:r>
      <w:r w:rsidRPr="009E5C8E">
        <w:rPr>
          <w:rStyle w:val="Heading2Char"/>
        </w:rPr>
        <w:br/>
      </w:r>
      <w:r>
        <w:rPr>
          <w:rFonts w:ascii="Trebuchet MS" w:hAnsi="Trebuchet MS"/>
          <w:color w:val="000000"/>
          <w:shd w:val="clear" w:color="auto" w:fill="FFFFFF"/>
        </w:rPr>
        <w:t>The Comparable interface is used to define the  natural order of object while Comparator is used to define custom order. Comparable can be always one, but we can have multiple comparators to define customized order for objects.</w:t>
      </w:r>
      <w:r>
        <w:rPr>
          <w:rFonts w:ascii="Trebuchet MS" w:hAnsi="Trebuchet MS"/>
          <w:color w:val="000000"/>
        </w:rPr>
        <w:br/>
      </w:r>
      <w:r>
        <w:rPr>
          <w:rFonts w:ascii="Trebuchet MS" w:hAnsi="Trebuchet MS"/>
          <w:color w:val="000000"/>
        </w:rPr>
        <w:br/>
      </w:r>
      <w:r w:rsidRPr="009E5C8E">
        <w:rPr>
          <w:rStyle w:val="Heading2Char"/>
        </w:rPr>
        <w:t>65) Why you need to override hashcode, when you override equals in Java? (</w:t>
      </w:r>
      <w:hyperlink r:id="rId134" w:tgtFrame="_blank" w:history="1">
        <w:r w:rsidRPr="009E5C8E">
          <w:rPr>
            <w:rStyle w:val="Heading2Char"/>
          </w:rPr>
          <w:t>answer</w:t>
        </w:r>
      </w:hyperlink>
      <w:r w:rsidRPr="009E5C8E">
        <w:rPr>
          <w:rStyle w:val="Heading2Char"/>
        </w:rPr>
        <w:t>)</w:t>
      </w:r>
      <w:r w:rsidRPr="009E5C8E">
        <w:rPr>
          <w:rStyle w:val="Heading2Char"/>
        </w:rPr>
        <w:br/>
      </w:r>
      <w:r>
        <w:rPr>
          <w:rFonts w:ascii="Trebuchet MS" w:hAnsi="Trebuchet MS"/>
          <w:color w:val="000000"/>
          <w:shd w:val="clear" w:color="auto" w:fill="FFFFFF"/>
        </w:rPr>
        <w:t> Because equals have code contract mandates to override equals and hashcode together .since many container class like HashMap or HashSet depends on hashcode and equals contract.</w:t>
      </w:r>
      <w:r>
        <w:rPr>
          <w:rFonts w:ascii="Trebuchet MS" w:hAnsi="Trebuchet MS"/>
          <w:color w:val="000000"/>
        </w:rPr>
        <w:br/>
      </w:r>
    </w:p>
    <w:p w:rsidR="00F95E62" w:rsidRPr="00F95E62" w:rsidRDefault="00F95E62" w:rsidP="00FF6EA9">
      <w:pPr>
        <w:pStyle w:val="Heading1"/>
      </w:pPr>
      <w:bookmarkStart w:id="111" w:name="_Toc471372229"/>
      <w:r w:rsidRPr="00F95E62">
        <w:t>Java IO and NIO Interview questions</w:t>
      </w:r>
      <w:bookmarkEnd w:id="111"/>
    </w:p>
    <w:p w:rsidR="00B22CDB" w:rsidRDefault="00F95E62" w:rsidP="00B22CDB">
      <w:pPr>
        <w:pStyle w:val="NormalWeb"/>
        <w:shd w:val="clear" w:color="auto" w:fill="FFFFFF"/>
        <w:spacing w:before="0" w:beforeAutospacing="0" w:after="106" w:afterAutospacing="0"/>
        <w:rPr>
          <w:rFonts w:ascii="Helvetica" w:hAnsi="Helvetica"/>
          <w:color w:val="333333"/>
          <w:sz w:val="15"/>
          <w:szCs w:val="15"/>
        </w:rPr>
      </w:pPr>
      <w:r>
        <w:rPr>
          <w:rFonts w:ascii="Trebuchet MS" w:hAnsi="Trebuchet MS"/>
          <w:color w:val="000000"/>
          <w:shd w:val="clear" w:color="auto" w:fill="FFFFFF"/>
        </w:rPr>
        <w:t>IO is very important from Java interview point of view. You should have a good knowledge of old Java IO, NIO, and NIO2 along with some operating system and disk IO fundamentals. Here are some frequently asked questions form Java IO.</w:t>
      </w:r>
      <w:r>
        <w:rPr>
          <w:rFonts w:ascii="Trebuchet MS" w:hAnsi="Trebuchet MS"/>
          <w:color w:val="000000"/>
        </w:rPr>
        <w:br/>
      </w:r>
      <w:r>
        <w:rPr>
          <w:rFonts w:ascii="Trebuchet MS" w:hAnsi="Trebuchet MS"/>
          <w:color w:val="000000"/>
        </w:rPr>
        <w:br/>
      </w:r>
      <w:r w:rsidRPr="009E5C8E">
        <w:rPr>
          <w:rStyle w:val="Heading2Char"/>
        </w:rPr>
        <w:t>66) In my Java program, I have three sockets? How many threads I will need to handle that?</w:t>
      </w:r>
      <w:r>
        <w:rPr>
          <w:rFonts w:ascii="Trebuchet MS" w:hAnsi="Trebuchet MS"/>
          <w:color w:val="000000"/>
        </w:rPr>
        <w:br/>
      </w:r>
      <w:r>
        <w:rPr>
          <w:rFonts w:ascii="Trebuchet MS" w:hAnsi="Trebuchet MS"/>
          <w:color w:val="000000"/>
        </w:rPr>
        <w:br/>
      </w:r>
      <w:r w:rsidRPr="009E5C8E">
        <w:rPr>
          <w:rStyle w:val="Heading2Char"/>
        </w:rPr>
        <w:t>67) How do you create ByteBuffer in Java?</w:t>
      </w:r>
      <w:r w:rsidRPr="009E5C8E">
        <w:rPr>
          <w:rStyle w:val="Heading2Char"/>
        </w:rPr>
        <w:br/>
      </w:r>
      <w:r>
        <w:rPr>
          <w:rFonts w:ascii="Trebuchet MS" w:hAnsi="Trebuchet MS"/>
          <w:color w:val="000000"/>
        </w:rPr>
        <w:br/>
      </w:r>
      <w:r w:rsidR="00B22CDB">
        <w:rPr>
          <w:rFonts w:ascii="Helvetica" w:hAnsi="Helvetica"/>
          <w:color w:val="333333"/>
          <w:sz w:val="15"/>
          <w:szCs w:val="15"/>
        </w:rPr>
        <w:t>This Java tip demonstrates a method of creating a ByteBuffer. Fixed capacity bufferes that hold byte values are known as ByteBuffer. There may be various ways of creating a ByteBuffer.</w:t>
      </w:r>
    </w:p>
    <w:tbl>
      <w:tblPr>
        <w:tblW w:w="0" w:type="auto"/>
        <w:tblCellMar>
          <w:top w:w="45" w:type="dxa"/>
          <w:left w:w="45" w:type="dxa"/>
          <w:bottom w:w="45" w:type="dxa"/>
          <w:right w:w="45" w:type="dxa"/>
        </w:tblCellMar>
        <w:tblLook w:val="04A0" w:firstRow="1" w:lastRow="0" w:firstColumn="1" w:lastColumn="0" w:noHBand="0" w:noVBand="1"/>
      </w:tblPr>
      <w:tblGrid>
        <w:gridCol w:w="6240"/>
      </w:tblGrid>
      <w:tr w:rsidR="00B22CDB" w:rsidTr="00B22CDB">
        <w:tc>
          <w:tcPr>
            <w:tcW w:w="0" w:type="auto"/>
            <w:shd w:val="clear" w:color="auto" w:fill="auto"/>
            <w:noWrap/>
            <w:hideMark/>
          </w:tcPr>
          <w:p w:rsidR="00B22CDB" w:rsidRDefault="00526282" w:rsidP="00B22CDB">
            <w:hyperlink r:id="rId135" w:history="1">
              <w:r w:rsidR="00B22CDB">
                <w:rPr>
                  <w:rStyle w:val="Hyperlink"/>
                </w:rPr>
                <w:t>?</w:t>
              </w:r>
            </w:hyperlink>
          </w:p>
          <w:tbl>
            <w:tblPr>
              <w:tblW w:w="6150" w:type="dxa"/>
              <w:tblCellMar>
                <w:left w:w="0" w:type="dxa"/>
                <w:right w:w="0" w:type="dxa"/>
              </w:tblCellMar>
              <w:tblLook w:val="04A0" w:firstRow="1" w:lastRow="0" w:firstColumn="1" w:lastColumn="0" w:noHBand="0" w:noVBand="1"/>
            </w:tblPr>
            <w:tblGrid>
              <w:gridCol w:w="437"/>
              <w:gridCol w:w="5713"/>
            </w:tblGrid>
            <w:tr w:rsidR="00B22CDB" w:rsidTr="00B22CDB">
              <w:tc>
                <w:tcPr>
                  <w:tcW w:w="0" w:type="auto"/>
                  <w:vAlign w:val="center"/>
                  <w:hideMark/>
                </w:tcPr>
                <w:p w:rsidR="00B22CDB" w:rsidRDefault="00B22CDB" w:rsidP="00B22CDB">
                  <w:r>
                    <w:lastRenderedPageBreak/>
                    <w:t>1</w:t>
                  </w:r>
                </w:p>
                <w:p w:rsidR="00B22CDB" w:rsidRDefault="00B22CDB" w:rsidP="00B22CDB">
                  <w:r>
                    <w:t>2</w:t>
                  </w:r>
                </w:p>
                <w:p w:rsidR="00B22CDB" w:rsidRDefault="00B22CDB" w:rsidP="00B22CDB">
                  <w:r>
                    <w:t>3</w:t>
                  </w:r>
                </w:p>
                <w:p w:rsidR="00B22CDB" w:rsidRDefault="00B22CDB" w:rsidP="00B22CDB">
                  <w:r>
                    <w:t>4</w:t>
                  </w:r>
                </w:p>
                <w:p w:rsidR="00B22CDB" w:rsidRDefault="00B22CDB" w:rsidP="00B22CDB">
                  <w:r>
                    <w:t>5</w:t>
                  </w:r>
                </w:p>
                <w:p w:rsidR="00B22CDB" w:rsidRDefault="00B22CDB" w:rsidP="00B22CDB">
                  <w:r>
                    <w:t>6</w:t>
                  </w:r>
                </w:p>
                <w:p w:rsidR="00B22CDB" w:rsidRDefault="00B22CDB" w:rsidP="00B22CDB">
                  <w:r>
                    <w:t>7</w:t>
                  </w:r>
                </w:p>
                <w:p w:rsidR="00B22CDB" w:rsidRDefault="00B22CDB" w:rsidP="00B22CDB">
                  <w:r>
                    <w:t>8</w:t>
                  </w:r>
                </w:p>
                <w:p w:rsidR="00B22CDB" w:rsidRDefault="00B22CDB" w:rsidP="00B22CDB">
                  <w:r>
                    <w:t>9</w:t>
                  </w:r>
                </w:p>
                <w:p w:rsidR="00B22CDB" w:rsidRDefault="00B22CDB" w:rsidP="00B22CDB">
                  <w:pPr>
                    <w:rPr>
                      <w:sz w:val="24"/>
                      <w:szCs w:val="24"/>
                    </w:rPr>
                  </w:pPr>
                  <w:r>
                    <w:t>10</w:t>
                  </w:r>
                </w:p>
              </w:tc>
              <w:tc>
                <w:tcPr>
                  <w:tcW w:w="5713" w:type="dxa"/>
                  <w:vAlign w:val="center"/>
                  <w:hideMark/>
                </w:tcPr>
                <w:p w:rsidR="00B22CDB" w:rsidRDefault="00B22CDB" w:rsidP="00B22CDB">
                  <w:pPr>
                    <w:shd w:val="clear" w:color="auto" w:fill="FFFFFF"/>
                  </w:pPr>
                  <w:r>
                    <w:rPr>
                      <w:rStyle w:val="HTMLCode"/>
                      <w:rFonts w:eastAsiaTheme="majorEastAsia"/>
                    </w:rPr>
                    <w:t>// Create a ByteBuffer using a byte array</w:t>
                  </w:r>
                </w:p>
                <w:p w:rsidR="00B22CDB" w:rsidRDefault="00B22CDB" w:rsidP="00B22CDB">
                  <w:pPr>
                    <w:shd w:val="clear" w:color="auto" w:fill="FFFFFF"/>
                  </w:pPr>
                  <w:r>
                    <w:rPr>
                      <w:rStyle w:val="HTMLCode"/>
                      <w:rFonts w:eastAsiaTheme="majorEastAsia"/>
                      <w:color w:val="DD1144"/>
                    </w:rPr>
                    <w:t>   </w:t>
                  </w:r>
                  <w:r>
                    <w:rPr>
                      <w:rStyle w:val="HTMLCode"/>
                      <w:rFonts w:eastAsiaTheme="majorEastAsia"/>
                    </w:rPr>
                    <w:t>byte[] bytes = new</w:t>
                  </w:r>
                  <w:r>
                    <w:t xml:space="preserve"> </w:t>
                  </w:r>
                  <w:r>
                    <w:rPr>
                      <w:rStyle w:val="HTMLCode"/>
                      <w:rFonts w:eastAsiaTheme="majorEastAsia"/>
                    </w:rPr>
                    <w:t>byte[10];</w:t>
                  </w:r>
                </w:p>
                <w:p w:rsidR="00B22CDB" w:rsidRDefault="00B22CDB" w:rsidP="00B22CDB">
                  <w:pPr>
                    <w:shd w:val="clear" w:color="auto" w:fill="FFFFFF"/>
                  </w:pPr>
                  <w:r>
                    <w:rPr>
                      <w:rStyle w:val="HTMLCode"/>
                      <w:rFonts w:eastAsiaTheme="majorEastAsia"/>
                      <w:color w:val="DD1144"/>
                    </w:rPr>
                    <w:t>   </w:t>
                  </w:r>
                  <w:r>
                    <w:rPr>
                      <w:rStyle w:val="HTMLCode"/>
                      <w:rFonts w:eastAsiaTheme="majorEastAsia"/>
                    </w:rPr>
                    <w:t>ByteBuffer buffer = ByteBuffer.wrap(bytes);</w:t>
                  </w:r>
                </w:p>
                <w:p w:rsidR="00B22CDB" w:rsidRDefault="00B22CDB" w:rsidP="00B22CDB">
                  <w:pPr>
                    <w:shd w:val="clear" w:color="auto" w:fill="FFFFFF"/>
                  </w:pPr>
                  <w:r>
                    <w:rPr>
                      <w:rStyle w:val="HTMLCode"/>
                      <w:rFonts w:eastAsiaTheme="majorEastAsia"/>
                      <w:color w:val="DD1144"/>
                    </w:rPr>
                    <w:t>   </w:t>
                  </w:r>
                  <w:r>
                    <w:t> </w:t>
                  </w:r>
                </w:p>
                <w:p w:rsidR="00B22CDB" w:rsidRDefault="00B22CDB" w:rsidP="00B22CDB">
                  <w:pPr>
                    <w:shd w:val="clear" w:color="auto" w:fill="FFFFFF"/>
                  </w:pPr>
                  <w:r>
                    <w:rPr>
                      <w:rStyle w:val="HTMLCode"/>
                      <w:rFonts w:eastAsiaTheme="majorEastAsia"/>
                      <w:color w:val="DD1144"/>
                    </w:rPr>
                    <w:t>   </w:t>
                  </w:r>
                  <w:r>
                    <w:rPr>
                      <w:rStyle w:val="HTMLCode"/>
                      <w:rFonts w:eastAsiaTheme="majorEastAsia"/>
                    </w:rPr>
                    <w:t>// Create a non-direct ByteBuffer with a 10 byte capacity</w:t>
                  </w:r>
                </w:p>
                <w:p w:rsidR="00B22CDB" w:rsidRDefault="00B22CDB" w:rsidP="00B22CDB">
                  <w:pPr>
                    <w:shd w:val="clear" w:color="auto" w:fill="FFFFFF"/>
                  </w:pPr>
                  <w:r>
                    <w:rPr>
                      <w:rStyle w:val="HTMLCode"/>
                      <w:rFonts w:eastAsiaTheme="majorEastAsia"/>
                      <w:color w:val="DD1144"/>
                    </w:rPr>
                    <w:t>   </w:t>
                  </w:r>
                  <w:r>
                    <w:rPr>
                      <w:rStyle w:val="HTMLCode"/>
                      <w:rFonts w:eastAsiaTheme="majorEastAsia"/>
                    </w:rPr>
                    <w:t>// The underlying storage is a byte array.</w:t>
                  </w:r>
                </w:p>
                <w:p w:rsidR="00B22CDB" w:rsidRDefault="00B22CDB" w:rsidP="00B22CDB">
                  <w:pPr>
                    <w:shd w:val="clear" w:color="auto" w:fill="FFFFFF"/>
                  </w:pPr>
                  <w:r>
                    <w:rPr>
                      <w:rStyle w:val="HTMLCode"/>
                      <w:rFonts w:eastAsiaTheme="majorEastAsia"/>
                      <w:color w:val="DD1144"/>
                    </w:rPr>
                    <w:t>   </w:t>
                  </w:r>
                  <w:r>
                    <w:rPr>
                      <w:rStyle w:val="HTMLCode"/>
                      <w:rFonts w:eastAsiaTheme="majorEastAsia"/>
                    </w:rPr>
                    <w:t>buffer = ByteBuffer.allocate(10);</w:t>
                  </w:r>
                </w:p>
                <w:p w:rsidR="00B22CDB" w:rsidRDefault="00B22CDB" w:rsidP="00B22CDB">
                  <w:pPr>
                    <w:shd w:val="clear" w:color="auto" w:fill="FFFFFF"/>
                  </w:pPr>
                  <w:r>
                    <w:rPr>
                      <w:rStyle w:val="HTMLCode"/>
                      <w:rFonts w:eastAsiaTheme="majorEastAsia"/>
                      <w:color w:val="DD1144"/>
                    </w:rPr>
                    <w:t>   </w:t>
                  </w:r>
                  <w:r>
                    <w:t> </w:t>
                  </w:r>
                </w:p>
                <w:p w:rsidR="00B22CDB" w:rsidRDefault="00B22CDB" w:rsidP="00B22CDB">
                  <w:pPr>
                    <w:shd w:val="clear" w:color="auto" w:fill="FFFFFF"/>
                  </w:pPr>
                  <w:r>
                    <w:rPr>
                      <w:rStyle w:val="HTMLCode"/>
                      <w:rFonts w:eastAsiaTheme="majorEastAsia"/>
                      <w:color w:val="DD1144"/>
                    </w:rPr>
                    <w:t>   </w:t>
                  </w:r>
                  <w:r>
                    <w:rPr>
                      <w:rStyle w:val="HTMLCode"/>
                      <w:rFonts w:eastAsiaTheme="majorEastAsia"/>
                    </w:rPr>
                    <w:t>// Create a memory-mapped ByteBuffer with a 10 byte capacity.</w:t>
                  </w:r>
                </w:p>
                <w:p w:rsidR="00B22CDB" w:rsidRDefault="00B22CDB" w:rsidP="00B22CDB">
                  <w:pPr>
                    <w:shd w:val="clear" w:color="auto" w:fill="FFFFFF"/>
                    <w:rPr>
                      <w:sz w:val="24"/>
                      <w:szCs w:val="24"/>
                    </w:rPr>
                  </w:pPr>
                  <w:r>
                    <w:rPr>
                      <w:rStyle w:val="HTMLCode"/>
                      <w:rFonts w:eastAsiaTheme="majorEastAsia"/>
                      <w:color w:val="DD1144"/>
                    </w:rPr>
                    <w:t>   </w:t>
                  </w:r>
                  <w:r>
                    <w:rPr>
                      <w:rStyle w:val="HTMLCode"/>
                      <w:rFonts w:eastAsiaTheme="majorEastAsia"/>
                    </w:rPr>
                    <w:t>buffer = ByteBuffer.allocateDirect(10);</w:t>
                  </w:r>
                </w:p>
              </w:tc>
            </w:tr>
          </w:tbl>
          <w:p w:rsidR="00B22CDB" w:rsidRDefault="00B22CDB">
            <w:pPr>
              <w:rPr>
                <w:sz w:val="24"/>
                <w:szCs w:val="24"/>
              </w:rPr>
            </w:pPr>
          </w:p>
        </w:tc>
      </w:tr>
    </w:tbl>
    <w:p w:rsidR="00060FDF" w:rsidRPr="00060FDF" w:rsidRDefault="00F95E62" w:rsidP="00060FDF">
      <w:pPr>
        <w:shd w:val="clear" w:color="auto" w:fill="FFFFFF"/>
      </w:pPr>
      <w:r>
        <w:rPr>
          <w:rFonts w:ascii="Trebuchet MS" w:hAnsi="Trebuchet MS"/>
          <w:color w:val="000000"/>
        </w:rPr>
        <w:lastRenderedPageBreak/>
        <w:br/>
      </w:r>
      <w:bookmarkStart w:id="112" w:name="_Toc471372230"/>
      <w:r w:rsidRPr="009E5C8E">
        <w:rPr>
          <w:rStyle w:val="Heading2Char"/>
        </w:rPr>
        <w:t>69) Is Java BIG endian or LITTLE endian?</w:t>
      </w:r>
      <w:bookmarkEnd w:id="112"/>
      <w:r>
        <w:rPr>
          <w:rFonts w:ascii="Trebuchet MS" w:hAnsi="Trebuchet MS"/>
          <w:color w:val="000000"/>
        </w:rPr>
        <w:br/>
      </w:r>
      <w:r w:rsidR="00060FDF" w:rsidRPr="00060FDF">
        <w:t>You must have heard these terms Little-Endian and Big-Endian many times in your engineering course. Let’s quickly recap the concept behind these words.</w:t>
      </w:r>
    </w:p>
    <w:p w:rsidR="00060FDF" w:rsidRPr="00060FDF" w:rsidRDefault="00060FDF" w:rsidP="00060FDF">
      <w:pPr>
        <w:shd w:val="clear" w:color="auto" w:fill="FFFFFF"/>
      </w:pPr>
      <w:r w:rsidRPr="00060FDF">
        <w:t xml:space="preserve">These two terms are related to the direction of bytes in a word within CPU architecture. Computer memory is referenced by addresses that are positive integers. </w:t>
      </w:r>
      <w:r w:rsidRPr="00060FDF">
        <w:rPr>
          <w:highlight w:val="cyan"/>
        </w:rPr>
        <w:t>It is “natural” to store numbers with the least significant byte coming before the most significant byte in the computer memory.</w:t>
      </w:r>
      <w:r w:rsidRPr="00060FDF">
        <w:t xml:space="preserve"> Sometimes computer designers prefer to use a reversed order version of this representation.</w:t>
      </w:r>
    </w:p>
    <w:p w:rsidR="00060FDF" w:rsidRPr="00060FDF" w:rsidRDefault="00060FDF" w:rsidP="00060FDF">
      <w:pPr>
        <w:shd w:val="clear" w:color="auto" w:fill="FFFFFF"/>
      </w:pPr>
      <w:r w:rsidRPr="00060FDF">
        <w:t>The “natural” order, where less significant byte comes before more significant byte in memory, is called little-endian. Many vendors like IBM, CRAY, and Sun preferred the reverse order that, of course, is called big-endian.</w:t>
      </w:r>
    </w:p>
    <w:p w:rsidR="00060FDF" w:rsidRPr="00060FDF" w:rsidRDefault="00060FDF" w:rsidP="00060FDF">
      <w:pPr>
        <w:shd w:val="clear" w:color="auto" w:fill="FFFFFF"/>
      </w:pPr>
      <w:r w:rsidRPr="00060FDF">
        <w:t>For example, the 32-bit hex value 0x45679812 would be stored in memory as follows:</w:t>
      </w:r>
    </w:p>
    <w:p w:rsidR="00060FDF" w:rsidRPr="00060FDF" w:rsidRDefault="00060FDF" w:rsidP="00060FDF">
      <w:pPr>
        <w:shd w:val="clear" w:color="auto" w:fill="FFFFFF"/>
      </w:pPr>
      <w:r w:rsidRPr="00060FDF">
        <w:t>Address         00  01  02  03</w:t>
      </w:r>
    </w:p>
    <w:p w:rsidR="00060FDF" w:rsidRPr="00060FDF" w:rsidRDefault="00060FDF" w:rsidP="00060FDF">
      <w:pPr>
        <w:shd w:val="clear" w:color="auto" w:fill="FFFFFF"/>
      </w:pPr>
      <w:r w:rsidRPr="00060FDF">
        <w:t>-------------------------------</w:t>
      </w:r>
    </w:p>
    <w:p w:rsidR="00060FDF" w:rsidRPr="00060FDF" w:rsidRDefault="00060FDF" w:rsidP="00060FDF">
      <w:pPr>
        <w:shd w:val="clear" w:color="auto" w:fill="FFFFFF"/>
      </w:pPr>
      <w:r w:rsidRPr="00060FDF">
        <w:t>Little-endian   12  98  67  45</w:t>
      </w:r>
    </w:p>
    <w:p w:rsidR="00060FDF" w:rsidRPr="00060FDF" w:rsidRDefault="00060FDF" w:rsidP="00060FDF">
      <w:pPr>
        <w:shd w:val="clear" w:color="auto" w:fill="FFFFFF"/>
      </w:pPr>
      <w:r w:rsidRPr="00060FDF">
        <w:t>Big-endian      45  67  98  12</w:t>
      </w:r>
    </w:p>
    <w:p w:rsidR="00060FDF" w:rsidRPr="00060FDF" w:rsidRDefault="00060FDF" w:rsidP="00060FDF">
      <w:pPr>
        <w:shd w:val="clear" w:color="auto" w:fill="FFFFFF"/>
      </w:pPr>
      <w:r w:rsidRPr="00060FDF">
        <w:t>Difference in endian-ness can be a problem when transferring data between two machines.</w:t>
      </w:r>
    </w:p>
    <w:p w:rsidR="00060FDF" w:rsidRPr="00060FDF" w:rsidRDefault="00060FDF" w:rsidP="00060FDF">
      <w:pPr>
        <w:shd w:val="clear" w:color="auto" w:fill="FFFFFF"/>
      </w:pPr>
      <w:r w:rsidRPr="00060FDF">
        <w:t>Everything in Java binary format files is stored in big-endian order. This is sometimes called network order. This means that if you use only Java, all files are done the same way on all platforms: Mac, PC, UNIX, etc. You can freely exchange binary data electronically without any concerns about endian-ness.</w:t>
      </w:r>
    </w:p>
    <w:p w:rsidR="006B6DA4" w:rsidRPr="00060FDF" w:rsidRDefault="00060FDF" w:rsidP="00060FDF">
      <w:pPr>
        <w:shd w:val="clear" w:color="auto" w:fill="FFFFFF"/>
        <w:rPr>
          <w:ins w:id="113" w:author="Unknown"/>
        </w:rPr>
      </w:pPr>
      <w:r w:rsidRPr="00060FDF">
        <w:lastRenderedPageBreak/>
        <w:t>The problem comes when you must exchange data files with some program not written in Java that uses little-endian order, most commonly a program written in C. Some platforms use big-endian order internally (Mac, IBM 390); some uses little-endian order (Intel).</w:t>
      </w:r>
    </w:p>
    <w:p w:rsidR="00F95E62" w:rsidRDefault="00F95E62" w:rsidP="00F95E62">
      <w:pPr>
        <w:rPr>
          <w:rFonts w:ascii="Times New Roman" w:hAnsi="Times New Roman"/>
        </w:rPr>
      </w:pPr>
      <w:r>
        <w:rPr>
          <w:rFonts w:ascii="Trebuchet MS" w:hAnsi="Trebuchet MS"/>
          <w:color w:val="000000"/>
        </w:rPr>
        <w:br/>
      </w:r>
      <w:bookmarkStart w:id="114" w:name="_Toc471372231"/>
      <w:r w:rsidRPr="009E5C8E">
        <w:rPr>
          <w:rStyle w:val="Heading2Char"/>
        </w:rPr>
        <w:t>70) What is the byte order of ByteBuffer?</w:t>
      </w:r>
      <w:bookmarkEnd w:id="114"/>
      <w:r w:rsidRPr="00B408E6">
        <w:rPr>
          <w:rFonts w:ascii="Trebuchet MS" w:hAnsi="Trebuchet MS"/>
          <w:color w:val="000000"/>
          <w:highlight w:val="yellow"/>
        </w:rPr>
        <w:br/>
      </w:r>
      <w:r w:rsidRPr="00B408E6">
        <w:rPr>
          <w:rFonts w:ascii="Trebuchet MS" w:hAnsi="Trebuchet MS"/>
          <w:color w:val="000000"/>
          <w:highlight w:val="yellow"/>
        </w:rPr>
        <w:br/>
      </w:r>
      <w:r w:rsidRPr="009E5C8E">
        <w:rPr>
          <w:rStyle w:val="Heading2Char"/>
        </w:rPr>
        <w:t>71) The difference between direct buffer and non-direct buffer in Java? (</w:t>
      </w:r>
      <w:hyperlink r:id="rId136" w:tgtFrame="_blank" w:history="1">
        <w:r w:rsidRPr="009E5C8E">
          <w:rPr>
            <w:rStyle w:val="Heading2Char"/>
          </w:rPr>
          <w:t>answer</w:t>
        </w:r>
      </w:hyperlink>
      <w:r w:rsidRPr="009E5C8E">
        <w:rPr>
          <w:rStyle w:val="Heading2Char"/>
        </w:rPr>
        <w:t>)</w:t>
      </w:r>
      <w:r w:rsidRPr="00B408E6">
        <w:rPr>
          <w:rFonts w:ascii="Trebuchet MS" w:hAnsi="Trebuchet MS"/>
          <w:color w:val="000000"/>
          <w:highlight w:val="yellow"/>
        </w:rPr>
        <w:br/>
      </w:r>
      <w:r w:rsidRPr="00B408E6">
        <w:rPr>
          <w:rFonts w:ascii="Trebuchet MS" w:hAnsi="Trebuchet MS"/>
          <w:color w:val="000000"/>
          <w:highlight w:val="yellow"/>
        </w:rPr>
        <w:br/>
      </w:r>
      <w:r w:rsidRPr="009E5C8E">
        <w:rPr>
          <w:rStyle w:val="Heading2Char"/>
        </w:rPr>
        <w:t>72) What is the memory mapped buffer in Java? (</w:t>
      </w:r>
      <w:hyperlink r:id="rId137" w:tgtFrame="_blank" w:history="1">
        <w:r w:rsidRPr="009E5C8E">
          <w:rPr>
            <w:rStyle w:val="Heading2Char"/>
          </w:rPr>
          <w:t>answer</w:t>
        </w:r>
      </w:hyperlink>
      <w:r w:rsidRPr="009E5C8E">
        <w:rPr>
          <w:rStyle w:val="Heading2Char"/>
        </w:rPr>
        <w:t>)</w:t>
      </w:r>
      <w:r w:rsidRPr="00B408E6">
        <w:rPr>
          <w:rFonts w:ascii="Trebuchet MS" w:hAnsi="Trebuchet MS"/>
          <w:color w:val="000000"/>
          <w:highlight w:val="yellow"/>
        </w:rPr>
        <w:br/>
      </w:r>
      <w:r w:rsidRPr="00B408E6">
        <w:rPr>
          <w:rFonts w:ascii="Trebuchet MS" w:hAnsi="Trebuchet MS"/>
          <w:color w:val="000000"/>
          <w:highlight w:val="yellow"/>
        </w:rPr>
        <w:br/>
      </w:r>
      <w:r w:rsidRPr="009E5C8E">
        <w:rPr>
          <w:rStyle w:val="Heading2Char"/>
        </w:rPr>
        <w:t>73) What is TCP NO DELAY socket option?</w:t>
      </w:r>
      <w:r w:rsidRPr="00B408E6">
        <w:rPr>
          <w:rFonts w:ascii="Trebuchet MS" w:hAnsi="Trebuchet MS"/>
          <w:color w:val="000000"/>
          <w:highlight w:val="yellow"/>
        </w:rPr>
        <w:br/>
      </w:r>
      <w:r w:rsidRPr="00B408E6">
        <w:rPr>
          <w:rFonts w:ascii="Trebuchet MS" w:hAnsi="Trebuchet MS"/>
          <w:color w:val="000000"/>
          <w:highlight w:val="yellow"/>
        </w:rPr>
        <w:br/>
      </w:r>
      <w:r w:rsidRPr="009E5C8E">
        <w:rPr>
          <w:rStyle w:val="Heading2Char"/>
        </w:rPr>
        <w:t>74) What is the difference between TCP and UDP protocol? (</w:t>
      </w:r>
      <w:hyperlink r:id="rId138" w:tgtFrame="_blank" w:history="1">
        <w:r w:rsidRPr="009E5C8E">
          <w:rPr>
            <w:rStyle w:val="Heading2Char"/>
          </w:rPr>
          <w:t>answer</w:t>
        </w:r>
      </w:hyperlink>
      <w:r w:rsidRPr="009E5C8E">
        <w:rPr>
          <w:rStyle w:val="Heading2Char"/>
        </w:rPr>
        <w:t>)</w:t>
      </w:r>
      <w:r w:rsidRPr="00B408E6">
        <w:rPr>
          <w:rFonts w:ascii="Trebuchet MS" w:hAnsi="Trebuchet MS"/>
          <w:color w:val="000000"/>
          <w:highlight w:val="yellow"/>
        </w:rPr>
        <w:br/>
      </w:r>
      <w:r w:rsidRPr="00B408E6">
        <w:rPr>
          <w:rFonts w:ascii="Trebuchet MS" w:hAnsi="Trebuchet MS"/>
          <w:color w:val="000000"/>
          <w:highlight w:val="yellow"/>
        </w:rPr>
        <w:br/>
      </w:r>
      <w:r w:rsidRPr="009E5C8E">
        <w:rPr>
          <w:rStyle w:val="Heading2Char"/>
        </w:rPr>
        <w:t>75) The difference between ByteBuffer and StringBuffer in Java? (answer)</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p>
    <w:p w:rsidR="00F95E62" w:rsidRPr="00F95E62" w:rsidRDefault="00F95E62" w:rsidP="00FF6EA9">
      <w:pPr>
        <w:pStyle w:val="Heading1"/>
      </w:pPr>
      <w:bookmarkStart w:id="115" w:name="_Toc471372232"/>
      <w:r w:rsidRPr="00F95E62">
        <w:t>Java Best Practices Interview question</w:t>
      </w:r>
      <w:bookmarkEnd w:id="115"/>
    </w:p>
    <w:p w:rsidR="00F95E62" w:rsidRDefault="00F95E62" w:rsidP="00F95E62">
      <w:pPr>
        <w:rPr>
          <w:rFonts w:ascii="Times New Roman" w:hAnsi="Times New Roman"/>
        </w:rPr>
      </w:pPr>
      <w:r>
        <w:rPr>
          <w:rFonts w:ascii="Trebuchet MS" w:hAnsi="Trebuchet MS"/>
          <w:color w:val="000000"/>
          <w:shd w:val="clear" w:color="auto" w:fill="FFFFFF"/>
        </w:rPr>
        <w:t>Contains best practices from different parts of Java programming e.g. Collections, String, IO, Multi-threading, Error and Exception handling, design patterns etc. This section is mostly for experience Java developer, technical lead,  AVP, team lead and coders who are responsible for products. If you want to create quality products you must know and follow the best practices.</w:t>
      </w:r>
      <w:r>
        <w:rPr>
          <w:rFonts w:ascii="Trebuchet MS" w:hAnsi="Trebuchet MS"/>
          <w:color w:val="000000"/>
        </w:rPr>
        <w:br/>
      </w:r>
      <w:r>
        <w:rPr>
          <w:rFonts w:ascii="Trebuchet MS" w:hAnsi="Trebuchet MS"/>
          <w:color w:val="000000"/>
        </w:rPr>
        <w:br/>
      </w:r>
      <w:r w:rsidRPr="009E5C8E">
        <w:rPr>
          <w:rStyle w:val="Heading2Char"/>
        </w:rPr>
        <w:t>76) What best practices you follow while writing multi-threaded code in Java? (</w:t>
      </w:r>
      <w:hyperlink r:id="rId139" w:tgtFrame="_blank" w:history="1">
        <w:r w:rsidRPr="009E5C8E">
          <w:rPr>
            <w:rStyle w:val="Heading2Char"/>
          </w:rPr>
          <w:t>answer</w:t>
        </w:r>
      </w:hyperlink>
      <w:r w:rsidRPr="009E5C8E">
        <w:rPr>
          <w:rStyle w:val="Heading2Char"/>
        </w:rPr>
        <w:t>)</w:t>
      </w:r>
      <w:r>
        <w:rPr>
          <w:rFonts w:ascii="Trebuchet MS" w:hAnsi="Trebuchet MS"/>
          <w:color w:val="000000"/>
        </w:rPr>
        <w:br/>
      </w:r>
      <w:r>
        <w:rPr>
          <w:rFonts w:ascii="Trebuchet MS" w:hAnsi="Trebuchet MS"/>
          <w:color w:val="000000"/>
          <w:shd w:val="clear" w:color="auto" w:fill="FFFFFF"/>
        </w:rPr>
        <w:t>Here are couple of best practices which I follow while writing concurrent code in Java:</w:t>
      </w:r>
      <w:r>
        <w:rPr>
          <w:rFonts w:ascii="Trebuchet MS" w:hAnsi="Trebuchet MS"/>
          <w:color w:val="000000"/>
        </w:rPr>
        <w:br/>
      </w:r>
      <w:r>
        <w:rPr>
          <w:rFonts w:ascii="Trebuchet MS" w:hAnsi="Trebuchet MS"/>
          <w:color w:val="000000"/>
          <w:shd w:val="clear" w:color="auto" w:fill="FFFFFF"/>
        </w:rPr>
        <w:t>a) Always name your thread, this will help in debugging.</w:t>
      </w:r>
      <w:r>
        <w:rPr>
          <w:rFonts w:ascii="Trebuchet MS" w:hAnsi="Trebuchet MS"/>
          <w:color w:val="000000"/>
        </w:rPr>
        <w:br/>
      </w:r>
      <w:r>
        <w:rPr>
          <w:rFonts w:ascii="Trebuchet MS" w:hAnsi="Trebuchet MS"/>
          <w:color w:val="000000"/>
          <w:shd w:val="clear" w:color="auto" w:fill="FFFFFF"/>
        </w:rPr>
        <w:t>b) minimize the scope of synchronization, instead of making whole method synchronized, only critical section should be synchronized.</w:t>
      </w:r>
      <w:r>
        <w:rPr>
          <w:rFonts w:ascii="Trebuchet MS" w:hAnsi="Trebuchet MS"/>
          <w:color w:val="000000"/>
        </w:rPr>
        <w:br/>
      </w:r>
      <w:r>
        <w:rPr>
          <w:rFonts w:ascii="Trebuchet MS" w:hAnsi="Trebuchet MS"/>
          <w:color w:val="000000"/>
          <w:shd w:val="clear" w:color="auto" w:fill="FFFFFF"/>
        </w:rPr>
        <w:t>c) prefer volatile over synchronized if you can can.</w:t>
      </w:r>
      <w:r>
        <w:rPr>
          <w:rFonts w:ascii="Trebuchet MS" w:hAnsi="Trebuchet MS"/>
          <w:color w:val="000000"/>
        </w:rPr>
        <w:br/>
      </w:r>
      <w:r>
        <w:rPr>
          <w:rFonts w:ascii="Trebuchet MS" w:hAnsi="Trebuchet MS"/>
          <w:color w:val="000000"/>
          <w:shd w:val="clear" w:color="auto" w:fill="FFFFFF"/>
        </w:rPr>
        <w:t>e) use higher level concurrency utilities instead of waitn() and notify for inter thread communication e.g. BlockingQueue, CountDownLatch and Semeaphore.</w:t>
      </w:r>
      <w:r>
        <w:rPr>
          <w:rFonts w:ascii="Trebuchet MS" w:hAnsi="Trebuchet MS"/>
          <w:color w:val="000000"/>
        </w:rPr>
        <w:br/>
      </w:r>
      <w:r>
        <w:rPr>
          <w:rFonts w:ascii="Trebuchet MS" w:hAnsi="Trebuchet MS"/>
          <w:color w:val="000000"/>
          <w:shd w:val="clear" w:color="auto" w:fill="FFFFFF"/>
        </w:rPr>
        <w:t>e) Prefer concurrent collection over synchronized collection in Java. They provide better scalability.</w:t>
      </w:r>
      <w:r>
        <w:rPr>
          <w:rFonts w:ascii="Trebuchet MS" w:hAnsi="Trebuchet MS"/>
          <w:color w:val="000000"/>
        </w:rPr>
        <w:br/>
      </w:r>
      <w:r>
        <w:rPr>
          <w:rFonts w:ascii="Trebuchet MS" w:hAnsi="Trebuchet MS"/>
          <w:color w:val="000000"/>
        </w:rPr>
        <w:br/>
      </w:r>
      <w:r>
        <w:rPr>
          <w:rFonts w:ascii="Trebuchet MS" w:hAnsi="Trebuchet MS"/>
          <w:color w:val="000000"/>
        </w:rPr>
        <w:br/>
      </w:r>
      <w:r w:rsidRPr="009E5C8E">
        <w:rPr>
          <w:rStyle w:val="Heading2Char"/>
        </w:rPr>
        <w:t>77) Tell me few best practices you apply while using Collections in Java? (answer)</w:t>
      </w:r>
      <w:r>
        <w:rPr>
          <w:rFonts w:ascii="Trebuchet MS" w:hAnsi="Trebuchet MS"/>
          <w:color w:val="000000"/>
        </w:rPr>
        <w:br/>
      </w:r>
      <w:r>
        <w:rPr>
          <w:rFonts w:ascii="Trebuchet MS" w:hAnsi="Trebuchet MS"/>
          <w:color w:val="000000"/>
          <w:shd w:val="clear" w:color="auto" w:fill="FFFFFF"/>
        </w:rPr>
        <w:t>Here are couple of best practices I follow while using Collectionc classes from Java:</w:t>
      </w:r>
      <w:r>
        <w:rPr>
          <w:rFonts w:ascii="Trebuchet MS" w:hAnsi="Trebuchet MS"/>
          <w:color w:val="000000"/>
        </w:rPr>
        <w:br/>
      </w:r>
      <w:r>
        <w:rPr>
          <w:rFonts w:ascii="Trebuchet MS" w:hAnsi="Trebuchet MS"/>
          <w:color w:val="000000"/>
          <w:shd w:val="clear" w:color="auto" w:fill="FFFFFF"/>
        </w:rPr>
        <w:t xml:space="preserve">a) Always use the right collection e.g. if you need non-synchronized list then use ArrayList and </w:t>
      </w:r>
      <w:r>
        <w:rPr>
          <w:rFonts w:ascii="Trebuchet MS" w:hAnsi="Trebuchet MS"/>
          <w:color w:val="000000"/>
          <w:shd w:val="clear" w:color="auto" w:fill="FFFFFF"/>
        </w:rPr>
        <w:lastRenderedPageBreak/>
        <w:t>not Vector.</w:t>
      </w:r>
      <w:r>
        <w:rPr>
          <w:rFonts w:ascii="Trebuchet MS" w:hAnsi="Trebuchet MS"/>
          <w:color w:val="000000"/>
        </w:rPr>
        <w:br/>
      </w:r>
      <w:r>
        <w:rPr>
          <w:rFonts w:ascii="Trebuchet MS" w:hAnsi="Trebuchet MS"/>
          <w:color w:val="000000"/>
          <w:shd w:val="clear" w:color="auto" w:fill="FFFFFF"/>
        </w:rPr>
        <w:t>b) Prefer concurrent collection over synchronized collection because they are more scalable.</w:t>
      </w:r>
      <w:r>
        <w:rPr>
          <w:rFonts w:ascii="Trebuchet MS" w:hAnsi="Trebuchet MS"/>
          <w:color w:val="000000"/>
        </w:rPr>
        <w:br/>
      </w:r>
      <w:r>
        <w:rPr>
          <w:rFonts w:ascii="Trebuchet MS" w:hAnsi="Trebuchet MS"/>
          <w:color w:val="000000"/>
          <w:shd w:val="clear" w:color="auto" w:fill="FFFFFF"/>
        </w:rPr>
        <w:t>c) Always use interface to a represent and access a collection e.g. use List to store ArrayList, Map to store HashMap and so on.</w:t>
      </w:r>
      <w:r>
        <w:rPr>
          <w:rFonts w:ascii="Trebuchet MS" w:hAnsi="Trebuchet MS"/>
          <w:color w:val="000000"/>
        </w:rPr>
        <w:br/>
      </w:r>
      <w:r>
        <w:rPr>
          <w:rFonts w:ascii="Trebuchet MS" w:hAnsi="Trebuchet MS"/>
          <w:color w:val="000000"/>
          <w:shd w:val="clear" w:color="auto" w:fill="FFFFFF"/>
        </w:rPr>
        <w:t>d) Use iterator to loop over collection.</w:t>
      </w:r>
      <w:r>
        <w:rPr>
          <w:rFonts w:ascii="Trebuchet MS" w:hAnsi="Trebuchet MS"/>
          <w:color w:val="000000"/>
        </w:rPr>
        <w:br/>
      </w:r>
      <w:r>
        <w:rPr>
          <w:rFonts w:ascii="Trebuchet MS" w:hAnsi="Trebuchet MS"/>
          <w:color w:val="000000"/>
          <w:shd w:val="clear" w:color="auto" w:fill="FFFFFF"/>
        </w:rPr>
        <w:t>e) Always use generics with collection.</w:t>
      </w:r>
      <w:r>
        <w:rPr>
          <w:rFonts w:ascii="Trebuchet MS" w:hAnsi="Trebuchet MS"/>
          <w:color w:val="000000"/>
        </w:rPr>
        <w:br/>
      </w:r>
      <w:r>
        <w:rPr>
          <w:rFonts w:ascii="Trebuchet MS" w:hAnsi="Trebuchet MS"/>
          <w:color w:val="000000"/>
        </w:rPr>
        <w:br/>
      </w:r>
      <w:r>
        <w:rPr>
          <w:rFonts w:ascii="Trebuchet MS" w:hAnsi="Trebuchet MS"/>
          <w:color w:val="000000"/>
        </w:rPr>
        <w:br/>
      </w:r>
      <w:r w:rsidRPr="009E5C8E">
        <w:rPr>
          <w:rStyle w:val="Heading2Char"/>
        </w:rPr>
        <w:t>78) Can you tell us at least 5 best practice you use while using threads in Java? (</w:t>
      </w:r>
      <w:hyperlink r:id="rId140" w:tgtFrame="_blank" w:history="1">
        <w:r w:rsidRPr="009E5C8E">
          <w:rPr>
            <w:rStyle w:val="Heading2Char"/>
          </w:rPr>
          <w:t>answer</w:t>
        </w:r>
      </w:hyperlink>
      <w:r w:rsidRPr="009E5C8E">
        <w:rPr>
          <w:rStyle w:val="Heading2Char"/>
        </w:rPr>
        <w:t>)</w:t>
      </w:r>
      <w:r w:rsidRPr="009E5C8E">
        <w:rPr>
          <w:rStyle w:val="Heading2Char"/>
        </w:rPr>
        <w:br/>
      </w:r>
      <w:r>
        <w:rPr>
          <w:rFonts w:ascii="Trebuchet MS" w:hAnsi="Trebuchet MS"/>
          <w:color w:val="000000"/>
          <w:shd w:val="clear" w:color="auto" w:fill="FFFFFF"/>
        </w:rPr>
        <w:t>This is similar to the previous question and you can use the answer given there. Particularly with thread, you should:</w:t>
      </w:r>
      <w:r>
        <w:rPr>
          <w:rFonts w:ascii="Trebuchet MS" w:hAnsi="Trebuchet MS"/>
          <w:color w:val="000000"/>
        </w:rPr>
        <w:br/>
      </w:r>
      <w:r>
        <w:rPr>
          <w:rFonts w:ascii="Trebuchet MS" w:hAnsi="Trebuchet MS"/>
          <w:color w:val="000000"/>
          <w:shd w:val="clear" w:color="auto" w:fill="FFFFFF"/>
        </w:rPr>
        <w:t>a) name your thread</w:t>
      </w:r>
      <w:r>
        <w:rPr>
          <w:rFonts w:ascii="Trebuchet MS" w:hAnsi="Trebuchet MS"/>
          <w:color w:val="000000"/>
        </w:rPr>
        <w:br/>
      </w:r>
      <w:r>
        <w:rPr>
          <w:rFonts w:ascii="Trebuchet MS" w:hAnsi="Trebuchet MS"/>
          <w:color w:val="000000"/>
          <w:shd w:val="clear" w:color="auto" w:fill="FFFFFF"/>
        </w:rPr>
        <w:t>b) keep your task and thread separate, use Runnable or Callable with thread pool executor.</w:t>
      </w:r>
      <w:r>
        <w:rPr>
          <w:rFonts w:ascii="Trebuchet MS" w:hAnsi="Trebuchet MS"/>
          <w:color w:val="000000"/>
        </w:rPr>
        <w:br/>
      </w:r>
      <w:r>
        <w:rPr>
          <w:rFonts w:ascii="Trebuchet MS" w:hAnsi="Trebuchet MS"/>
          <w:color w:val="000000"/>
          <w:shd w:val="clear" w:color="auto" w:fill="FFFFFF"/>
        </w:rPr>
        <w:t>c) use thread pool</w:t>
      </w:r>
      <w:r>
        <w:rPr>
          <w:rFonts w:ascii="Trebuchet MS" w:hAnsi="Trebuchet MS"/>
          <w:color w:val="000000"/>
        </w:rPr>
        <w:br/>
      </w:r>
      <w:r>
        <w:rPr>
          <w:rFonts w:ascii="Trebuchet MS" w:hAnsi="Trebuchet MS"/>
          <w:color w:val="000000"/>
          <w:shd w:val="clear" w:color="auto" w:fill="FFFFFF"/>
        </w:rPr>
        <w:t>d) use volatile to indicate compiler about ordering, visibility, and atomicity.</w:t>
      </w:r>
      <w:r>
        <w:rPr>
          <w:rFonts w:ascii="Trebuchet MS" w:hAnsi="Trebuchet MS"/>
          <w:color w:val="000000"/>
        </w:rPr>
        <w:br/>
      </w:r>
      <w:r>
        <w:rPr>
          <w:rFonts w:ascii="Trebuchet MS" w:hAnsi="Trebuchet MS"/>
          <w:color w:val="000000"/>
          <w:shd w:val="clear" w:color="auto" w:fill="FFFFFF"/>
        </w:rPr>
        <w:t>e) avoid thread local variable because incorrect use of ThreadLocal class in Java can create a memory leak.</w:t>
      </w:r>
      <w:r>
        <w:rPr>
          <w:rFonts w:ascii="Trebuchet MS" w:hAnsi="Trebuchet MS"/>
          <w:color w:val="000000"/>
        </w:rPr>
        <w:br/>
      </w:r>
      <w:r>
        <w:rPr>
          <w:rFonts w:ascii="Trebuchet MS" w:hAnsi="Trebuchet MS"/>
          <w:color w:val="000000"/>
          <w:shd w:val="clear" w:color="auto" w:fill="FFFFFF"/>
        </w:rPr>
        <w:t>Look there are many best practices and I give extra points to the developer which bring something new, something even I don't know. I make sure to ask this question to Java developers of 8 to 10 years of experience just to gauge his hands on experience and knowledge.</w:t>
      </w:r>
      <w:r>
        <w:rPr>
          <w:rFonts w:ascii="Trebuchet MS" w:hAnsi="Trebuchet MS"/>
          <w:color w:val="000000"/>
        </w:rPr>
        <w:br/>
      </w:r>
      <w:r>
        <w:rPr>
          <w:rFonts w:ascii="Trebuchet MS" w:hAnsi="Trebuchet MS"/>
          <w:color w:val="000000"/>
        </w:rPr>
        <w:br/>
      </w:r>
      <w:r>
        <w:rPr>
          <w:rFonts w:ascii="Trebuchet MS" w:hAnsi="Trebuchet MS"/>
          <w:color w:val="000000"/>
        </w:rPr>
        <w:br/>
      </w:r>
      <w:r w:rsidRPr="009E5C8E">
        <w:rPr>
          <w:rStyle w:val="Heading2Char"/>
        </w:rPr>
        <w:t>79) Name 5 IO best practices? (answer)</w:t>
      </w:r>
      <w:r>
        <w:rPr>
          <w:rFonts w:ascii="Trebuchet MS" w:hAnsi="Trebuchet MS"/>
          <w:color w:val="000000"/>
        </w:rPr>
        <w:br/>
      </w:r>
      <w:r>
        <w:rPr>
          <w:rFonts w:ascii="Trebuchet MS" w:hAnsi="Trebuchet MS"/>
          <w:color w:val="000000"/>
          <w:shd w:val="clear" w:color="auto" w:fill="FFFFFF"/>
        </w:rPr>
        <w:t>IO is very important for performance of your Java application. Ideally you should avoid IO in critical path of your application. Here are couple of Java IO best practices you can follow:</w:t>
      </w:r>
    </w:p>
    <w:p w:rsidR="00F95E62" w:rsidRDefault="00F95E62" w:rsidP="00F95E62">
      <w:pPr>
        <w:rPr>
          <w:rFonts w:ascii="Trebuchet MS" w:hAnsi="Trebuchet MS"/>
          <w:color w:val="000000"/>
        </w:rPr>
      </w:pPr>
      <w:r>
        <w:rPr>
          <w:rFonts w:ascii="Trebuchet MS" w:hAnsi="Trebuchet MS"/>
          <w:color w:val="000000"/>
        </w:rPr>
        <w:t>a) Use buffered IO classes instead of reading individual bytes and char.</w:t>
      </w:r>
    </w:p>
    <w:p w:rsidR="00F95E62" w:rsidRDefault="00F95E62" w:rsidP="00F95E62">
      <w:pPr>
        <w:rPr>
          <w:rFonts w:ascii="Trebuchet MS" w:hAnsi="Trebuchet MS"/>
          <w:color w:val="000000"/>
        </w:rPr>
      </w:pPr>
      <w:r>
        <w:rPr>
          <w:rFonts w:ascii="Trebuchet MS" w:hAnsi="Trebuchet MS"/>
          <w:color w:val="000000"/>
        </w:rPr>
        <w:t>b) Use classes from NIO and NIO2</w:t>
      </w:r>
    </w:p>
    <w:p w:rsidR="00F95E62" w:rsidRDefault="00F95E62" w:rsidP="00F95E62">
      <w:pPr>
        <w:rPr>
          <w:rFonts w:ascii="Trebuchet MS" w:hAnsi="Trebuchet MS"/>
          <w:color w:val="000000"/>
        </w:rPr>
      </w:pPr>
      <w:r>
        <w:rPr>
          <w:rFonts w:ascii="Trebuchet MS" w:hAnsi="Trebuchet MS"/>
          <w:color w:val="000000"/>
        </w:rPr>
        <w:t>c) Always close streams in finally block or use try-with-resource statements.</w:t>
      </w:r>
    </w:p>
    <w:p w:rsidR="00F95E62" w:rsidRDefault="00F95E62" w:rsidP="00F95E62">
      <w:pPr>
        <w:rPr>
          <w:rFonts w:ascii="Trebuchet MS" w:hAnsi="Trebuchet MS"/>
          <w:color w:val="000000"/>
        </w:rPr>
      </w:pPr>
      <w:r>
        <w:rPr>
          <w:rFonts w:ascii="Trebuchet MS" w:hAnsi="Trebuchet MS"/>
          <w:color w:val="000000"/>
        </w:rPr>
        <w:t>d) use memory mapped file for faster IO.</w:t>
      </w:r>
    </w:p>
    <w:p w:rsidR="009E5C8E" w:rsidRDefault="00F95E62" w:rsidP="009E5C8E">
      <w:r>
        <w:rPr>
          <w:rFonts w:ascii="Trebuchet MS" w:hAnsi="Trebuchet MS"/>
          <w:color w:val="000000"/>
          <w:shd w:val="clear" w:color="auto" w:fill="FFFFFF"/>
        </w:rPr>
        <w:t>If a Java candidate doesn't know about IO and NIO, especially if he has at least 2 to 4 years of experience, he needs some reading.</w:t>
      </w:r>
      <w:r>
        <w:rPr>
          <w:rFonts w:ascii="Trebuchet MS" w:hAnsi="Trebuchet MS"/>
          <w:color w:val="000000"/>
        </w:rPr>
        <w:br/>
      </w:r>
      <w:r>
        <w:rPr>
          <w:rFonts w:ascii="Trebuchet MS" w:hAnsi="Trebuchet MS"/>
          <w:color w:val="000000"/>
        </w:rPr>
        <w:br/>
      </w:r>
      <w:r>
        <w:rPr>
          <w:rFonts w:ascii="Trebuchet MS" w:hAnsi="Trebuchet MS"/>
          <w:color w:val="000000"/>
        </w:rPr>
        <w:br/>
      </w:r>
      <w:r w:rsidRPr="009E5C8E">
        <w:rPr>
          <w:rStyle w:val="Heading2Char"/>
        </w:rPr>
        <w:t>80) Name 5 JDBC best practices your follow? (</w:t>
      </w:r>
      <w:hyperlink r:id="rId141" w:tgtFrame="_blank" w:history="1">
        <w:r w:rsidRPr="009E5C8E">
          <w:rPr>
            <w:rStyle w:val="Heading2Char"/>
          </w:rPr>
          <w:t>answer</w:t>
        </w:r>
      </w:hyperlink>
      <w:r w:rsidRPr="009E5C8E">
        <w:rPr>
          <w:rStyle w:val="Heading2Char"/>
        </w:rPr>
        <w:t>)</w:t>
      </w:r>
      <w:r>
        <w:rPr>
          <w:rFonts w:ascii="Trebuchet MS" w:hAnsi="Trebuchet MS"/>
          <w:color w:val="000000"/>
        </w:rPr>
        <w:br/>
      </w:r>
      <w:r>
        <w:rPr>
          <w:rFonts w:ascii="Trebuchet MS" w:hAnsi="Trebuchet MS"/>
          <w:color w:val="000000"/>
          <w:shd w:val="clear" w:color="auto" w:fill="FFFFFF"/>
        </w:rPr>
        <w:t xml:space="preserve">Another good Java best practices for experienced Java developer of 7 to 8 years experience. Why it's important? because they are the ones which set the trend in the code and educate junior developers. There are many best practices and you can name as per your </w:t>
      </w:r>
      <w:r w:rsidR="00C927B8">
        <w:rPr>
          <w:rFonts w:ascii="Trebuchet MS" w:hAnsi="Trebuchet MS"/>
          <w:color w:val="000000"/>
          <w:shd w:val="clear" w:color="auto" w:fill="FFFFFF"/>
        </w:rPr>
        <w:t>comfort</w:t>
      </w:r>
      <w:r>
        <w:rPr>
          <w:rFonts w:ascii="Trebuchet MS" w:hAnsi="Trebuchet MS"/>
          <w:color w:val="000000"/>
          <w:shd w:val="clear" w:color="auto" w:fill="FFFFFF"/>
        </w:rPr>
        <w:t xml:space="preserve"> and </w:t>
      </w:r>
      <w:r w:rsidR="00C927B8">
        <w:rPr>
          <w:rFonts w:ascii="Trebuchet MS" w:hAnsi="Trebuchet MS"/>
          <w:color w:val="000000"/>
          <w:shd w:val="clear" w:color="auto" w:fill="FFFFFF"/>
        </w:rPr>
        <w:t>convenience</w:t>
      </w:r>
      <w:r>
        <w:rPr>
          <w:rFonts w:ascii="Trebuchet MS" w:hAnsi="Trebuchet MS"/>
          <w:color w:val="000000"/>
          <w:shd w:val="clear" w:color="auto" w:fill="FFFFFF"/>
        </w:rPr>
        <w:t>. Here are some of the more common ones:</w:t>
      </w:r>
      <w:r>
        <w:rPr>
          <w:rFonts w:ascii="Trebuchet MS" w:hAnsi="Trebuchet MS"/>
          <w:color w:val="000000"/>
        </w:rPr>
        <w:br/>
      </w:r>
      <w:r>
        <w:rPr>
          <w:rFonts w:ascii="Trebuchet MS" w:hAnsi="Trebuchet MS"/>
          <w:color w:val="000000"/>
          <w:shd w:val="clear" w:color="auto" w:fill="FFFFFF"/>
        </w:rPr>
        <w:t>a) use batch statement for inserting and updating data.</w:t>
      </w:r>
      <w:r>
        <w:rPr>
          <w:rFonts w:ascii="Trebuchet MS" w:hAnsi="Trebuchet MS"/>
          <w:color w:val="000000"/>
        </w:rPr>
        <w:br/>
      </w:r>
      <w:r>
        <w:rPr>
          <w:rFonts w:ascii="Trebuchet MS" w:hAnsi="Trebuchet MS"/>
          <w:color w:val="000000"/>
          <w:shd w:val="clear" w:color="auto" w:fill="FFFFFF"/>
        </w:rPr>
        <w:t>b) use PreparedStatement to avoid SQL exception and better performance.</w:t>
      </w:r>
      <w:r>
        <w:rPr>
          <w:rFonts w:ascii="Trebuchet MS" w:hAnsi="Trebuchet MS"/>
          <w:color w:val="000000"/>
        </w:rPr>
        <w:br/>
      </w:r>
      <w:r>
        <w:rPr>
          <w:rFonts w:ascii="Trebuchet MS" w:hAnsi="Trebuchet MS"/>
          <w:color w:val="000000"/>
          <w:shd w:val="clear" w:color="auto" w:fill="FFFFFF"/>
        </w:rPr>
        <w:lastRenderedPageBreak/>
        <w:t>c) use database connection pool</w:t>
      </w:r>
      <w:r>
        <w:rPr>
          <w:rFonts w:ascii="Trebuchet MS" w:hAnsi="Trebuchet MS"/>
          <w:color w:val="000000"/>
        </w:rPr>
        <w:br/>
      </w:r>
      <w:r>
        <w:rPr>
          <w:rFonts w:ascii="Trebuchet MS" w:hAnsi="Trebuchet MS"/>
          <w:color w:val="000000"/>
          <w:shd w:val="clear" w:color="auto" w:fill="FFFFFF"/>
        </w:rPr>
        <w:t>d) access resultset using column name instead of column indexes.</w:t>
      </w:r>
      <w:r>
        <w:rPr>
          <w:rFonts w:ascii="Trebuchet MS" w:hAnsi="Trebuchet MS"/>
          <w:color w:val="000000"/>
        </w:rPr>
        <w:br/>
      </w:r>
      <w:r>
        <w:rPr>
          <w:rFonts w:ascii="Trebuchet MS" w:hAnsi="Trebuchet MS"/>
          <w:color w:val="000000"/>
          <w:shd w:val="clear" w:color="auto" w:fill="FFFFFF"/>
        </w:rPr>
        <w:t>e) Don't generate dynamic SQL by concatenating String with user input.</w:t>
      </w:r>
      <w:r>
        <w:rPr>
          <w:rFonts w:ascii="Trebuchet MS" w:hAnsi="Trebuchet MS"/>
          <w:color w:val="000000"/>
        </w:rPr>
        <w:br/>
      </w:r>
      <w:r>
        <w:rPr>
          <w:rFonts w:ascii="Trebuchet MS" w:hAnsi="Trebuchet MS"/>
          <w:color w:val="000000"/>
        </w:rPr>
        <w:br/>
      </w:r>
      <w:r>
        <w:rPr>
          <w:rFonts w:ascii="Trebuchet MS" w:hAnsi="Trebuchet MS"/>
          <w:color w:val="000000"/>
        </w:rPr>
        <w:br/>
      </w:r>
      <w:r w:rsidRPr="009E5C8E">
        <w:rPr>
          <w:rStyle w:val="Heading2Char"/>
        </w:rPr>
        <w:t>81) Name couple of method overloading best practices in Java? (</w:t>
      </w:r>
      <w:hyperlink r:id="rId142" w:tgtFrame="_blank" w:history="1">
        <w:r w:rsidRPr="009E5C8E">
          <w:rPr>
            <w:rStyle w:val="Heading2Char"/>
          </w:rPr>
          <w:t>answer</w:t>
        </w:r>
      </w:hyperlink>
      <w:r w:rsidRPr="009E5C8E">
        <w:rPr>
          <w:rStyle w:val="Heading2Char"/>
        </w:rPr>
        <w:t>)</w:t>
      </w:r>
      <w:r>
        <w:rPr>
          <w:rFonts w:ascii="Trebuchet MS" w:hAnsi="Trebuchet MS"/>
          <w:color w:val="000000"/>
        </w:rPr>
        <w:br/>
      </w:r>
      <w:r>
        <w:rPr>
          <w:rFonts w:ascii="Trebuchet MS" w:hAnsi="Trebuchet MS"/>
          <w:color w:val="000000"/>
          <w:shd w:val="clear" w:color="auto" w:fill="FFFFFF"/>
        </w:rPr>
        <w:t>Here are some best practices you can follow while overloading a method in Java to avoid confusion with auto-boxing:</w:t>
      </w:r>
      <w:r>
        <w:rPr>
          <w:rFonts w:ascii="Trebuchet MS" w:hAnsi="Trebuchet MS"/>
          <w:color w:val="000000"/>
        </w:rPr>
        <w:br/>
      </w:r>
      <w:r>
        <w:rPr>
          <w:rFonts w:ascii="Trebuchet MS" w:hAnsi="Trebuchet MS"/>
          <w:color w:val="000000"/>
          <w:shd w:val="clear" w:color="auto" w:fill="FFFFFF"/>
        </w:rPr>
        <w:t>a) Don't overload method where one accepts int and other accepts Integer.</w:t>
      </w:r>
      <w:r>
        <w:rPr>
          <w:rFonts w:ascii="Trebuchet MS" w:hAnsi="Trebuchet MS"/>
          <w:color w:val="000000"/>
        </w:rPr>
        <w:br/>
      </w:r>
      <w:r>
        <w:rPr>
          <w:rFonts w:ascii="Trebuchet MS" w:hAnsi="Trebuchet MS"/>
          <w:color w:val="000000"/>
          <w:shd w:val="clear" w:color="auto" w:fill="FFFFFF"/>
        </w:rPr>
        <w:t>b) Don't overload method where number of argument is same and only order of argument is different.</w:t>
      </w:r>
      <w:r>
        <w:rPr>
          <w:rFonts w:ascii="Trebuchet MS" w:hAnsi="Trebuchet MS"/>
          <w:color w:val="000000"/>
        </w:rPr>
        <w:br/>
      </w:r>
      <w:r>
        <w:rPr>
          <w:rFonts w:ascii="Trebuchet MS" w:hAnsi="Trebuchet MS"/>
          <w:color w:val="000000"/>
          <w:shd w:val="clear" w:color="auto" w:fill="FFFFFF"/>
        </w:rPr>
        <w:t>c) Use varargs after overloaded methods has more than 5 arguments.</w:t>
      </w:r>
      <w:r>
        <w:rPr>
          <w:rFonts w:ascii="Trebuchet MS" w:hAnsi="Trebuchet MS"/>
          <w:color w:val="000000"/>
        </w:rPr>
        <w:br/>
      </w:r>
      <w:r>
        <w:rPr>
          <w:rFonts w:ascii="Trebuchet MS" w:hAnsi="Trebuchet MS"/>
          <w:color w:val="000000"/>
        </w:rPr>
        <w:br/>
      </w:r>
    </w:p>
    <w:p w:rsidR="00F95E62" w:rsidRPr="00F95E62" w:rsidRDefault="00F95E62" w:rsidP="00FF6EA9">
      <w:pPr>
        <w:pStyle w:val="Heading1"/>
      </w:pPr>
      <w:bookmarkStart w:id="116" w:name="_Toc471372233"/>
      <w:r w:rsidRPr="00F95E62">
        <w:t>Date, Time and Calendar Interview questions in Java</w:t>
      </w:r>
      <w:bookmarkEnd w:id="116"/>
    </w:p>
    <w:p w:rsidR="00F95E62" w:rsidRDefault="00F95E62" w:rsidP="00F95E62">
      <w:pPr>
        <w:rPr>
          <w:rFonts w:ascii="Times New Roman" w:hAnsi="Times New Roman"/>
        </w:rPr>
      </w:pPr>
      <w:r>
        <w:rPr>
          <w:rFonts w:ascii="Trebuchet MS" w:hAnsi="Trebuchet MS"/>
          <w:color w:val="000000"/>
        </w:rPr>
        <w:br/>
      </w:r>
      <w:bookmarkStart w:id="117" w:name="_Toc471372234"/>
      <w:r w:rsidRPr="009E5C8E">
        <w:rPr>
          <w:rStyle w:val="Heading2Char"/>
        </w:rPr>
        <w:t>82) Does SimpleDateFormat is safe to use in the multi-threaded program? (</w:t>
      </w:r>
      <w:hyperlink r:id="rId143" w:tgtFrame="_blank" w:history="1">
        <w:r w:rsidRPr="009E5C8E">
          <w:rPr>
            <w:rStyle w:val="Heading2Char"/>
          </w:rPr>
          <w:t>answer</w:t>
        </w:r>
      </w:hyperlink>
      <w:r w:rsidRPr="009E5C8E">
        <w:rPr>
          <w:rStyle w:val="Heading2Char"/>
        </w:rPr>
        <w:t>)</w:t>
      </w:r>
      <w:bookmarkEnd w:id="117"/>
      <w:r>
        <w:rPr>
          <w:rFonts w:ascii="Trebuchet MS" w:hAnsi="Trebuchet MS"/>
          <w:color w:val="000000"/>
        </w:rPr>
        <w:br/>
      </w:r>
      <w:r>
        <w:rPr>
          <w:rFonts w:ascii="Trebuchet MS" w:hAnsi="Trebuchet MS"/>
          <w:color w:val="000000"/>
          <w:shd w:val="clear" w:color="auto" w:fill="FFFFFF"/>
        </w:rPr>
        <w:t>No, unfortunately, DateFormat and all its implementations including SimpleDateFormat is not thread-safe, hence should not be used in the multi-threaded program until external thread-safety measures are applied e.g. confining SimpleDateFormat object into a</w:t>
      </w:r>
      <w:r>
        <w:rPr>
          <w:rStyle w:val="apple-converted-space"/>
          <w:rFonts w:ascii="Trebuchet MS" w:hAnsi="Trebuchet MS"/>
          <w:color w:val="000000"/>
          <w:shd w:val="clear" w:color="auto" w:fill="FFFFFF"/>
        </w:rPr>
        <w:t> </w:t>
      </w:r>
      <w:r>
        <w:rPr>
          <w:rFonts w:ascii="Courier New" w:hAnsi="Courier New" w:cs="Courier New"/>
          <w:color w:val="000000"/>
        </w:rPr>
        <w:t>ThreadLocal</w:t>
      </w:r>
      <w:r>
        <w:rPr>
          <w:rStyle w:val="apple-converted-space"/>
          <w:rFonts w:ascii="Trebuchet MS" w:hAnsi="Trebuchet MS"/>
          <w:color w:val="000000"/>
          <w:shd w:val="clear" w:color="auto" w:fill="FFFFFF"/>
        </w:rPr>
        <w:t> </w:t>
      </w:r>
      <w:r>
        <w:rPr>
          <w:rFonts w:ascii="Trebuchet MS" w:hAnsi="Trebuchet MS"/>
          <w:color w:val="000000"/>
          <w:shd w:val="clear" w:color="auto" w:fill="FFFFFF"/>
        </w:rPr>
        <w:t>variable. If you don't do that, you will get an incorrect result while parsing or formatting dates in Java. Though, for all practical date time purpose, I highly recommend</w:t>
      </w:r>
      <w:r>
        <w:rPr>
          <w:rStyle w:val="apple-converted-space"/>
          <w:rFonts w:ascii="Trebuchet MS" w:hAnsi="Trebuchet MS"/>
          <w:color w:val="000000"/>
          <w:shd w:val="clear" w:color="auto" w:fill="FFFFFF"/>
        </w:rPr>
        <w:t> </w:t>
      </w:r>
      <w:r>
        <w:rPr>
          <w:rFonts w:ascii="Courier New" w:hAnsi="Courier New" w:cs="Courier New"/>
          <w:b/>
          <w:bCs/>
          <w:color w:val="000000"/>
        </w:rPr>
        <w:t>joda-time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library.</w:t>
      </w:r>
      <w:r>
        <w:rPr>
          <w:rFonts w:ascii="Trebuchet MS" w:hAnsi="Trebuchet MS"/>
          <w:color w:val="000000"/>
        </w:rPr>
        <w:br/>
      </w:r>
      <w:r>
        <w:rPr>
          <w:rFonts w:ascii="Trebuchet MS" w:hAnsi="Trebuchet MS"/>
          <w:color w:val="000000"/>
        </w:rPr>
        <w:br/>
      </w:r>
      <w:r>
        <w:rPr>
          <w:rFonts w:ascii="Trebuchet MS" w:hAnsi="Trebuchet MS"/>
          <w:color w:val="000000"/>
        </w:rPr>
        <w:br/>
      </w:r>
      <w:r w:rsidRPr="009E5C8E">
        <w:rPr>
          <w:rStyle w:val="Heading2Char"/>
        </w:rPr>
        <w:t>83) How do you format a date in Java? e.g. in the ddMMyyyy format? (</w:t>
      </w:r>
      <w:hyperlink r:id="rId144" w:tgtFrame="_blank" w:history="1">
        <w:r w:rsidRPr="009E5C8E">
          <w:rPr>
            <w:rStyle w:val="Heading2Char"/>
          </w:rPr>
          <w:t>answer</w:t>
        </w:r>
      </w:hyperlink>
      <w:r w:rsidRPr="009E5C8E">
        <w:rPr>
          <w:rStyle w:val="Heading2Char"/>
        </w:rPr>
        <w:t>)</w:t>
      </w:r>
      <w:r>
        <w:rPr>
          <w:rFonts w:ascii="Trebuchet MS" w:hAnsi="Trebuchet MS"/>
          <w:color w:val="000000"/>
        </w:rPr>
        <w:br/>
      </w:r>
      <w:r>
        <w:rPr>
          <w:rFonts w:ascii="Trebuchet MS" w:hAnsi="Trebuchet MS"/>
          <w:color w:val="000000"/>
          <w:shd w:val="clear" w:color="auto" w:fill="FFFFFF"/>
        </w:rPr>
        <w:t>You can either use</w:t>
      </w:r>
      <w:r>
        <w:rPr>
          <w:rStyle w:val="apple-converted-space"/>
          <w:rFonts w:ascii="Trebuchet MS" w:hAnsi="Trebuchet MS"/>
          <w:color w:val="000000"/>
          <w:shd w:val="clear" w:color="auto" w:fill="FFFFFF"/>
        </w:rPr>
        <w:t> </w:t>
      </w:r>
      <w:r>
        <w:rPr>
          <w:rFonts w:ascii="Courier New" w:hAnsi="Courier New" w:cs="Courier New"/>
          <w:color w:val="000000"/>
        </w:rPr>
        <w:t>SimpleDateFormat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class or joda-time library to format date in Java. DateFormat class allows you to format date on many popular formats. Please see the answer for code samples to format date into different formats e.g.</w:t>
      </w:r>
      <w:r>
        <w:rPr>
          <w:rStyle w:val="apple-converted-space"/>
          <w:rFonts w:ascii="Trebuchet MS" w:hAnsi="Trebuchet MS"/>
          <w:color w:val="000000"/>
          <w:shd w:val="clear" w:color="auto" w:fill="FFFFFF"/>
        </w:rPr>
        <w:t> </w:t>
      </w:r>
      <w:r>
        <w:rPr>
          <w:rFonts w:ascii="Courier New" w:hAnsi="Courier New" w:cs="Courier New"/>
          <w:color w:val="000000"/>
        </w:rPr>
        <w:t>dd-MM-yyyy</w:t>
      </w:r>
      <w:r>
        <w:rPr>
          <w:rStyle w:val="apple-converted-space"/>
          <w:rFonts w:ascii="Trebuchet MS" w:hAnsi="Trebuchet MS"/>
          <w:color w:val="000000"/>
          <w:shd w:val="clear" w:color="auto" w:fill="FFFFFF"/>
        </w:rPr>
        <w:t> </w:t>
      </w:r>
      <w:r>
        <w:rPr>
          <w:rFonts w:ascii="Trebuchet MS" w:hAnsi="Trebuchet MS"/>
          <w:color w:val="000000"/>
          <w:shd w:val="clear" w:color="auto" w:fill="FFFFFF"/>
        </w:rPr>
        <w:t>or</w:t>
      </w:r>
      <w:r>
        <w:rPr>
          <w:rStyle w:val="apple-converted-space"/>
          <w:rFonts w:ascii="Trebuchet MS" w:hAnsi="Trebuchet MS"/>
          <w:color w:val="000000"/>
          <w:shd w:val="clear" w:color="auto" w:fill="FFFFFF"/>
        </w:rPr>
        <w:t> </w:t>
      </w:r>
      <w:r>
        <w:rPr>
          <w:rFonts w:ascii="Courier New" w:hAnsi="Courier New" w:cs="Courier New"/>
          <w:color w:val="000000"/>
        </w:rPr>
        <w:t>ddMMyyyy</w:t>
      </w:r>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r>
      <w:r>
        <w:rPr>
          <w:rFonts w:ascii="Trebuchet MS" w:hAnsi="Trebuchet MS"/>
          <w:color w:val="000000"/>
        </w:rPr>
        <w:br/>
      </w:r>
      <w:r w:rsidRPr="009E5C8E">
        <w:rPr>
          <w:rStyle w:val="Heading2Char"/>
        </w:rPr>
        <w:t>84) How do you show timezone in formatted date in Java? (</w:t>
      </w:r>
      <w:hyperlink r:id="rId145" w:tgtFrame="_blank" w:history="1">
        <w:r w:rsidRPr="009E5C8E">
          <w:rPr>
            <w:rStyle w:val="Heading2Char"/>
          </w:rPr>
          <w:t>answer</w:t>
        </w:r>
      </w:hyperlink>
      <w:r w:rsidRPr="009E5C8E">
        <w:rPr>
          <w:rStyle w:val="Heading2Char"/>
        </w:rPr>
        <w:t>)</w:t>
      </w:r>
      <w:r>
        <w:rPr>
          <w:rFonts w:ascii="Trebuchet MS" w:hAnsi="Trebuchet MS"/>
          <w:color w:val="000000"/>
        </w:rPr>
        <w:br/>
      </w:r>
      <w:r>
        <w:rPr>
          <w:rFonts w:ascii="Trebuchet MS" w:hAnsi="Trebuchet MS"/>
          <w:color w:val="000000"/>
        </w:rPr>
        <w:br/>
      </w:r>
      <w:r w:rsidRPr="009E5C8E">
        <w:rPr>
          <w:rStyle w:val="Heading2Char"/>
        </w:rPr>
        <w:t>85) The difference between java.util.Date and java.sql.Date in Java? (</w:t>
      </w:r>
      <w:hyperlink r:id="rId146" w:tgtFrame="_blank" w:history="1">
        <w:r w:rsidRPr="009E5C8E">
          <w:rPr>
            <w:rStyle w:val="Heading2Char"/>
          </w:rPr>
          <w:t>answer</w:t>
        </w:r>
      </w:hyperlink>
      <w:r w:rsidRPr="009E5C8E">
        <w:rPr>
          <w:rStyle w:val="Heading2Char"/>
        </w:rPr>
        <w:t>)</w:t>
      </w:r>
      <w:r>
        <w:rPr>
          <w:rFonts w:ascii="Trebuchet MS" w:hAnsi="Trebuchet MS"/>
          <w:color w:val="000000"/>
        </w:rPr>
        <w:br/>
      </w:r>
      <w:r>
        <w:rPr>
          <w:rFonts w:ascii="Trebuchet MS" w:hAnsi="Trebuchet MS"/>
          <w:color w:val="000000"/>
        </w:rPr>
        <w:br/>
      </w:r>
      <w:r w:rsidRPr="009E5C8E">
        <w:rPr>
          <w:rStyle w:val="Heading2Char"/>
        </w:rPr>
        <w:t>86) How to you calculate the difference between two dates in Java? (</w:t>
      </w:r>
      <w:hyperlink r:id="rId147" w:tgtFrame="_blank" w:history="1">
        <w:r w:rsidRPr="009E5C8E">
          <w:rPr>
            <w:rStyle w:val="Heading2Char"/>
          </w:rPr>
          <w:t>program</w:t>
        </w:r>
      </w:hyperlink>
      <w:r w:rsidRPr="009E5C8E">
        <w:rPr>
          <w:rStyle w:val="Heading2Char"/>
        </w:rPr>
        <w:t>)</w:t>
      </w:r>
      <w:r>
        <w:rPr>
          <w:rFonts w:ascii="Trebuchet MS" w:hAnsi="Trebuchet MS"/>
          <w:color w:val="000000"/>
        </w:rPr>
        <w:br/>
      </w:r>
      <w:r>
        <w:rPr>
          <w:rFonts w:ascii="Trebuchet MS" w:hAnsi="Trebuchet MS"/>
          <w:color w:val="000000"/>
        </w:rPr>
        <w:br/>
      </w:r>
      <w:r w:rsidRPr="009E5C8E">
        <w:rPr>
          <w:rStyle w:val="Heading2Char"/>
        </w:rPr>
        <w:t>87) How do you convert a String(YYYYMMDD) to date in Java? (</w:t>
      </w:r>
      <w:hyperlink r:id="rId148" w:tgtFrame="_blank" w:history="1">
        <w:r w:rsidRPr="009E5C8E">
          <w:rPr>
            <w:rStyle w:val="Heading2Char"/>
          </w:rPr>
          <w:t>answer</w:t>
        </w:r>
      </w:hyperlink>
      <w:r w:rsidRPr="009E5C8E">
        <w:rPr>
          <w:rStyle w:val="Heading2Char"/>
        </w:rPr>
        <w:t>)</w:t>
      </w:r>
      <w:r>
        <w:rPr>
          <w:rFonts w:ascii="Trebuchet MS" w:hAnsi="Trebuchet MS"/>
          <w:color w:val="000000"/>
        </w:rPr>
        <w:br/>
      </w:r>
      <w:r>
        <w:rPr>
          <w:rFonts w:ascii="Trebuchet MS" w:hAnsi="Trebuchet MS"/>
          <w:color w:val="000000"/>
        </w:rPr>
        <w:br/>
      </w:r>
    </w:p>
    <w:p w:rsidR="00F95E62" w:rsidRDefault="00F95E62" w:rsidP="00FF6EA9">
      <w:pPr>
        <w:pStyle w:val="Heading1"/>
      </w:pPr>
      <w:bookmarkStart w:id="118" w:name="_Toc471372235"/>
      <w:r w:rsidRPr="00F95E62">
        <w:lastRenderedPageBreak/>
        <w:t>Unit testing JUnit Interview questions</w:t>
      </w:r>
      <w:bookmarkEnd w:id="118"/>
    </w:p>
    <w:p w:rsidR="009E5C8E" w:rsidRPr="009E5C8E" w:rsidRDefault="009E5C8E" w:rsidP="009E5C8E"/>
    <w:p w:rsidR="00B408E6" w:rsidRDefault="00F95E62" w:rsidP="00AD7DA6">
      <w:bookmarkStart w:id="119" w:name="_Toc471372236"/>
      <w:r w:rsidRPr="009E5C8E">
        <w:rPr>
          <w:rStyle w:val="Heading2Char"/>
        </w:rPr>
        <w:t>89) How do you test static method? (answer)</w:t>
      </w:r>
      <w:bookmarkEnd w:id="119"/>
      <w:r>
        <w:rPr>
          <w:rFonts w:ascii="Trebuchet MS" w:hAnsi="Trebuchet MS"/>
          <w:color w:val="000000"/>
        </w:rPr>
        <w:br/>
      </w:r>
      <w:r>
        <w:rPr>
          <w:rFonts w:ascii="Trebuchet MS" w:hAnsi="Trebuchet MS"/>
          <w:color w:val="000000"/>
          <w:shd w:val="clear" w:color="auto" w:fill="FFFFFF"/>
        </w:rPr>
        <w:t>You can use PowerMock library to test static methods in Java.</w:t>
      </w:r>
      <w:r>
        <w:rPr>
          <w:rFonts w:ascii="Trebuchet MS" w:hAnsi="Trebuchet MS"/>
          <w:color w:val="000000"/>
        </w:rPr>
        <w:br/>
      </w:r>
      <w:r>
        <w:rPr>
          <w:rFonts w:ascii="Trebuchet MS" w:hAnsi="Trebuchet MS"/>
          <w:color w:val="000000"/>
        </w:rPr>
        <w:br/>
      </w:r>
      <w:r w:rsidRPr="009E5C8E">
        <w:rPr>
          <w:rStyle w:val="Heading2Char"/>
        </w:rPr>
        <w:t>90) How to do you test a method for an exception using JUnit? (</w:t>
      </w:r>
      <w:hyperlink r:id="rId149" w:tgtFrame="_blank" w:history="1">
        <w:r w:rsidRPr="009E5C8E">
          <w:rPr>
            <w:rStyle w:val="Heading2Char"/>
          </w:rPr>
          <w:t>answer</w:t>
        </w:r>
      </w:hyperlink>
      <w:r w:rsidRPr="009E5C8E">
        <w:rPr>
          <w:rStyle w:val="Heading2Char"/>
        </w:rPr>
        <w:t>)</w:t>
      </w:r>
      <w:r>
        <w:rPr>
          <w:rFonts w:ascii="Trebuchet MS" w:hAnsi="Trebuchet MS"/>
          <w:color w:val="000000"/>
        </w:rPr>
        <w:br/>
      </w:r>
      <w:r>
        <w:rPr>
          <w:rFonts w:ascii="Trebuchet MS" w:hAnsi="Trebuchet MS"/>
          <w:color w:val="000000"/>
        </w:rPr>
        <w:br/>
      </w:r>
      <w:r w:rsidRPr="009E5C8E">
        <w:rPr>
          <w:rStyle w:val="Heading2Char"/>
        </w:rPr>
        <w:t>91) Which unit testing libraries you have used for testing Java programs? (answer)</w:t>
      </w:r>
      <w:r>
        <w:rPr>
          <w:rFonts w:ascii="Trebuchet MS" w:hAnsi="Trebuchet MS"/>
          <w:color w:val="000000"/>
        </w:rPr>
        <w:br/>
      </w:r>
      <w:r>
        <w:rPr>
          <w:rFonts w:ascii="Trebuchet MS" w:hAnsi="Trebuchet MS"/>
          <w:color w:val="000000"/>
        </w:rPr>
        <w:br/>
      </w:r>
      <w:r w:rsidRPr="00AD7DA6">
        <w:rPr>
          <w:rStyle w:val="Heading2Char"/>
        </w:rPr>
        <w:t>92) What is the difference between @Before and @BeforeClass annotation? (</w:t>
      </w:r>
      <w:hyperlink r:id="rId150" w:tgtFrame="_blank" w:history="1">
        <w:r w:rsidRPr="00AD7DA6">
          <w:rPr>
            <w:rStyle w:val="Heading2Char"/>
          </w:rPr>
          <w:t>answer</w:t>
        </w:r>
      </w:hyperlink>
      <w:r w:rsidRPr="00AD7DA6">
        <w:rPr>
          <w:rStyle w:val="Heading2Char"/>
        </w:rPr>
        <w:t>)</w:t>
      </w:r>
      <w:r>
        <w:rPr>
          <w:rFonts w:ascii="Trebuchet MS" w:hAnsi="Trebuchet MS"/>
          <w:color w:val="000000"/>
        </w:rPr>
        <w:br/>
      </w:r>
      <w:r w:rsidR="00B408E6">
        <w:t>he code marked</w:t>
      </w:r>
      <w:r w:rsidR="00B408E6">
        <w:rPr>
          <w:rStyle w:val="apple-converted-space"/>
          <w:rFonts w:ascii="Arial" w:hAnsi="Arial" w:cs="Arial"/>
          <w:color w:val="242729"/>
          <w:sz w:val="18"/>
          <w:szCs w:val="18"/>
        </w:rPr>
        <w:t> </w:t>
      </w:r>
      <w:r w:rsidR="00B408E6">
        <w:rPr>
          <w:rStyle w:val="HTMLCode"/>
          <w:rFonts w:ascii="Consolas" w:eastAsiaTheme="majorEastAsia" w:hAnsi="Consolas" w:cs="Consolas"/>
          <w:color w:val="242729"/>
          <w:sz w:val="15"/>
          <w:szCs w:val="15"/>
          <w:bdr w:val="none" w:sz="0" w:space="0" w:color="auto" w:frame="1"/>
          <w:shd w:val="clear" w:color="auto" w:fill="EFF0F1"/>
        </w:rPr>
        <w:t>@Before</w:t>
      </w:r>
      <w:r w:rsidR="00B408E6">
        <w:rPr>
          <w:rStyle w:val="apple-converted-space"/>
          <w:rFonts w:ascii="Arial" w:hAnsi="Arial" w:cs="Arial"/>
          <w:color w:val="242729"/>
          <w:sz w:val="18"/>
          <w:szCs w:val="18"/>
        </w:rPr>
        <w:t> </w:t>
      </w:r>
      <w:r w:rsidR="00B408E6">
        <w:t>is executed before each test, while</w:t>
      </w:r>
      <w:r w:rsidR="00B408E6">
        <w:rPr>
          <w:rStyle w:val="apple-converted-space"/>
          <w:rFonts w:ascii="Arial" w:hAnsi="Arial" w:cs="Arial"/>
          <w:color w:val="242729"/>
          <w:sz w:val="18"/>
          <w:szCs w:val="18"/>
        </w:rPr>
        <w:t> </w:t>
      </w:r>
      <w:r w:rsidR="00B408E6">
        <w:rPr>
          <w:rStyle w:val="HTMLCode"/>
          <w:rFonts w:ascii="Consolas" w:eastAsiaTheme="majorEastAsia" w:hAnsi="Consolas" w:cs="Consolas"/>
          <w:color w:val="242729"/>
          <w:sz w:val="15"/>
          <w:szCs w:val="15"/>
          <w:bdr w:val="none" w:sz="0" w:space="0" w:color="auto" w:frame="1"/>
          <w:shd w:val="clear" w:color="auto" w:fill="EFF0F1"/>
        </w:rPr>
        <w:t>@BeforeClass</w:t>
      </w:r>
      <w:r w:rsidR="00B408E6">
        <w:rPr>
          <w:rStyle w:val="apple-converted-space"/>
          <w:rFonts w:ascii="Arial" w:hAnsi="Arial" w:cs="Arial"/>
          <w:color w:val="242729"/>
          <w:sz w:val="18"/>
          <w:szCs w:val="18"/>
        </w:rPr>
        <w:t> </w:t>
      </w:r>
      <w:r w:rsidR="00B408E6">
        <w:t>runs once before the entire test fixture. If your test class has ten tests,</w:t>
      </w:r>
      <w:r w:rsidR="00B408E6">
        <w:rPr>
          <w:rStyle w:val="apple-converted-space"/>
          <w:rFonts w:ascii="Arial" w:hAnsi="Arial" w:cs="Arial"/>
          <w:color w:val="242729"/>
          <w:sz w:val="18"/>
          <w:szCs w:val="18"/>
        </w:rPr>
        <w:t> </w:t>
      </w:r>
      <w:r w:rsidR="00B408E6">
        <w:rPr>
          <w:rStyle w:val="HTMLCode"/>
          <w:rFonts w:ascii="Consolas" w:eastAsiaTheme="majorEastAsia" w:hAnsi="Consolas" w:cs="Consolas"/>
          <w:color w:val="242729"/>
          <w:sz w:val="15"/>
          <w:szCs w:val="15"/>
          <w:bdr w:val="none" w:sz="0" w:space="0" w:color="auto" w:frame="1"/>
          <w:shd w:val="clear" w:color="auto" w:fill="EFF0F1"/>
        </w:rPr>
        <w:t>@Before</w:t>
      </w:r>
      <w:r w:rsidR="00B408E6">
        <w:rPr>
          <w:rStyle w:val="apple-converted-space"/>
          <w:rFonts w:ascii="Arial" w:hAnsi="Arial" w:cs="Arial"/>
          <w:color w:val="242729"/>
          <w:sz w:val="18"/>
          <w:szCs w:val="18"/>
        </w:rPr>
        <w:t> </w:t>
      </w:r>
      <w:r w:rsidR="00B408E6">
        <w:t>code will be executed ten times, but</w:t>
      </w:r>
      <w:r w:rsidR="00B408E6">
        <w:rPr>
          <w:rStyle w:val="apple-converted-space"/>
          <w:rFonts w:ascii="Arial" w:hAnsi="Arial" w:cs="Arial"/>
          <w:color w:val="242729"/>
          <w:sz w:val="18"/>
          <w:szCs w:val="18"/>
        </w:rPr>
        <w:t> </w:t>
      </w:r>
      <w:r w:rsidR="00B408E6">
        <w:rPr>
          <w:rStyle w:val="HTMLCode"/>
          <w:rFonts w:ascii="Consolas" w:eastAsiaTheme="majorEastAsia" w:hAnsi="Consolas" w:cs="Consolas"/>
          <w:color w:val="242729"/>
          <w:sz w:val="15"/>
          <w:szCs w:val="15"/>
          <w:bdr w:val="none" w:sz="0" w:space="0" w:color="auto" w:frame="1"/>
          <w:shd w:val="clear" w:color="auto" w:fill="EFF0F1"/>
        </w:rPr>
        <w:t>@BeforeClass</w:t>
      </w:r>
      <w:r w:rsidR="00B408E6">
        <w:rPr>
          <w:rStyle w:val="apple-converted-space"/>
          <w:rFonts w:ascii="Arial" w:hAnsi="Arial" w:cs="Arial"/>
          <w:color w:val="242729"/>
          <w:sz w:val="18"/>
          <w:szCs w:val="18"/>
        </w:rPr>
        <w:t> </w:t>
      </w:r>
      <w:r w:rsidR="00B408E6">
        <w:t>will be executed only once.</w:t>
      </w:r>
    </w:p>
    <w:p w:rsidR="00B408E6" w:rsidRDefault="00B408E6" w:rsidP="00AD7DA6">
      <w:r>
        <w:t>In general, you use</w:t>
      </w:r>
      <w:r>
        <w:rPr>
          <w:rStyle w:val="apple-converted-space"/>
          <w:rFonts w:ascii="Arial" w:hAnsi="Arial" w:cs="Arial"/>
          <w:color w:val="242729"/>
          <w:sz w:val="18"/>
          <w:szCs w:val="18"/>
        </w:rPr>
        <w:t> </w:t>
      </w:r>
      <w:r>
        <w:rPr>
          <w:rStyle w:val="HTMLCode"/>
          <w:rFonts w:ascii="Consolas" w:eastAsiaTheme="majorEastAsia" w:hAnsi="Consolas" w:cs="Consolas"/>
          <w:color w:val="242729"/>
          <w:sz w:val="15"/>
          <w:szCs w:val="15"/>
          <w:bdr w:val="none" w:sz="0" w:space="0" w:color="auto" w:frame="1"/>
          <w:shd w:val="clear" w:color="auto" w:fill="EFF0F1"/>
        </w:rPr>
        <w:t>@BeforeClass</w:t>
      </w:r>
      <w:r>
        <w:rPr>
          <w:rStyle w:val="apple-converted-space"/>
          <w:rFonts w:ascii="Arial" w:hAnsi="Arial" w:cs="Arial"/>
          <w:color w:val="242729"/>
          <w:sz w:val="18"/>
          <w:szCs w:val="18"/>
        </w:rPr>
        <w:t> </w:t>
      </w:r>
      <w:r>
        <w:t>when multiple tests need to share the same computationally expensive setup code. Establishing a database connection falls into this category. You can move code from</w:t>
      </w:r>
      <w:r>
        <w:rPr>
          <w:rStyle w:val="apple-converted-space"/>
          <w:rFonts w:ascii="Arial" w:hAnsi="Arial" w:cs="Arial"/>
          <w:color w:val="242729"/>
          <w:sz w:val="18"/>
          <w:szCs w:val="18"/>
        </w:rPr>
        <w:t> </w:t>
      </w:r>
      <w:r>
        <w:rPr>
          <w:rStyle w:val="HTMLCode"/>
          <w:rFonts w:ascii="Consolas" w:eastAsiaTheme="majorEastAsia" w:hAnsi="Consolas" w:cs="Consolas"/>
          <w:color w:val="242729"/>
          <w:sz w:val="15"/>
          <w:szCs w:val="15"/>
          <w:bdr w:val="none" w:sz="0" w:space="0" w:color="auto" w:frame="1"/>
          <w:shd w:val="clear" w:color="auto" w:fill="EFF0F1"/>
        </w:rPr>
        <w:t>@BeforeClass</w:t>
      </w:r>
      <w:r>
        <w:rPr>
          <w:rStyle w:val="apple-converted-space"/>
          <w:rFonts w:ascii="Arial" w:hAnsi="Arial" w:cs="Arial"/>
          <w:color w:val="242729"/>
          <w:sz w:val="18"/>
          <w:szCs w:val="18"/>
        </w:rPr>
        <w:t> </w:t>
      </w:r>
      <w:r>
        <w:t>into</w:t>
      </w:r>
      <w:r>
        <w:rPr>
          <w:rStyle w:val="apple-converted-space"/>
          <w:rFonts w:ascii="Arial" w:hAnsi="Arial" w:cs="Arial"/>
          <w:color w:val="242729"/>
          <w:sz w:val="18"/>
          <w:szCs w:val="18"/>
        </w:rPr>
        <w:t> </w:t>
      </w:r>
      <w:r>
        <w:rPr>
          <w:rStyle w:val="HTMLCode"/>
          <w:rFonts w:ascii="Consolas" w:eastAsiaTheme="majorEastAsia" w:hAnsi="Consolas" w:cs="Consolas"/>
          <w:color w:val="242729"/>
          <w:sz w:val="15"/>
          <w:szCs w:val="15"/>
          <w:bdr w:val="none" w:sz="0" w:space="0" w:color="auto" w:frame="1"/>
          <w:shd w:val="clear" w:color="auto" w:fill="EFF0F1"/>
        </w:rPr>
        <w:t>@Before</w:t>
      </w:r>
      <w:r>
        <w:t>, but your test run may take longer. Note that the code marked</w:t>
      </w:r>
      <w:r>
        <w:rPr>
          <w:rStyle w:val="apple-converted-space"/>
          <w:rFonts w:ascii="Arial" w:hAnsi="Arial" w:cs="Arial"/>
          <w:color w:val="242729"/>
          <w:sz w:val="18"/>
          <w:szCs w:val="18"/>
        </w:rPr>
        <w:t> </w:t>
      </w:r>
      <w:r>
        <w:rPr>
          <w:rStyle w:val="HTMLCode"/>
          <w:rFonts w:ascii="Consolas" w:eastAsiaTheme="majorEastAsia" w:hAnsi="Consolas" w:cs="Consolas"/>
          <w:color w:val="242729"/>
          <w:sz w:val="15"/>
          <w:szCs w:val="15"/>
          <w:bdr w:val="none" w:sz="0" w:space="0" w:color="auto" w:frame="1"/>
          <w:shd w:val="clear" w:color="auto" w:fill="EFF0F1"/>
        </w:rPr>
        <w:t>@BeforeClass</w:t>
      </w:r>
      <w:r>
        <w:rPr>
          <w:rStyle w:val="apple-converted-space"/>
          <w:rFonts w:ascii="Arial" w:hAnsi="Arial" w:cs="Arial"/>
          <w:color w:val="242729"/>
          <w:sz w:val="18"/>
          <w:szCs w:val="18"/>
        </w:rPr>
        <w:t> </w:t>
      </w:r>
      <w:r>
        <w:t>is run as static initializer, therefore it will run before the class instance of your test fixture is created.</w:t>
      </w:r>
    </w:p>
    <w:p w:rsidR="00B408E6" w:rsidRDefault="00B408E6" w:rsidP="00AD7DA6">
      <w:r>
        <w:t>In</w:t>
      </w:r>
      <w:r>
        <w:rPr>
          <w:rStyle w:val="apple-converted-space"/>
          <w:rFonts w:ascii="Arial" w:hAnsi="Arial" w:cs="Arial"/>
          <w:color w:val="242729"/>
          <w:sz w:val="18"/>
          <w:szCs w:val="18"/>
        </w:rPr>
        <w:t> </w:t>
      </w:r>
      <w:hyperlink r:id="rId151" w:history="1">
        <w:r>
          <w:rPr>
            <w:rStyle w:val="Hyperlink"/>
            <w:rFonts w:ascii="Arial" w:hAnsi="Arial" w:cs="Arial"/>
            <w:color w:val="005999"/>
            <w:sz w:val="18"/>
            <w:szCs w:val="18"/>
            <w:bdr w:val="none" w:sz="0" w:space="0" w:color="auto" w:frame="1"/>
          </w:rPr>
          <w:t>JUnit 5</w:t>
        </w:r>
      </w:hyperlink>
      <w:r>
        <w:t>, the tags</w:t>
      </w:r>
      <w:r>
        <w:rPr>
          <w:rStyle w:val="apple-converted-space"/>
          <w:rFonts w:ascii="Arial" w:hAnsi="Arial" w:cs="Arial"/>
          <w:color w:val="242729"/>
          <w:sz w:val="18"/>
          <w:szCs w:val="18"/>
        </w:rPr>
        <w:t> </w:t>
      </w:r>
      <w:r>
        <w:rPr>
          <w:rStyle w:val="HTMLCode"/>
          <w:rFonts w:ascii="Consolas" w:eastAsiaTheme="majorEastAsia" w:hAnsi="Consolas" w:cs="Consolas"/>
          <w:color w:val="242729"/>
          <w:sz w:val="15"/>
          <w:szCs w:val="15"/>
          <w:bdr w:val="none" w:sz="0" w:space="0" w:color="auto" w:frame="1"/>
          <w:shd w:val="clear" w:color="auto" w:fill="EFF0F1"/>
        </w:rPr>
        <w:t>@BeforeEach</w:t>
      </w:r>
      <w:r>
        <w:rPr>
          <w:rStyle w:val="apple-converted-space"/>
          <w:rFonts w:ascii="Arial" w:hAnsi="Arial" w:cs="Arial"/>
          <w:color w:val="242729"/>
          <w:sz w:val="18"/>
          <w:szCs w:val="18"/>
        </w:rPr>
        <w:t> </w:t>
      </w:r>
      <w:r>
        <w:t>and</w:t>
      </w:r>
      <w:r>
        <w:rPr>
          <w:rStyle w:val="apple-converted-space"/>
          <w:rFonts w:ascii="Arial" w:hAnsi="Arial" w:cs="Arial"/>
          <w:color w:val="242729"/>
          <w:sz w:val="18"/>
          <w:szCs w:val="18"/>
        </w:rPr>
        <w:t> </w:t>
      </w:r>
      <w:r>
        <w:rPr>
          <w:rStyle w:val="HTMLCode"/>
          <w:rFonts w:ascii="Consolas" w:eastAsiaTheme="majorEastAsia" w:hAnsi="Consolas" w:cs="Consolas"/>
          <w:color w:val="242729"/>
          <w:sz w:val="15"/>
          <w:szCs w:val="15"/>
          <w:bdr w:val="none" w:sz="0" w:space="0" w:color="auto" w:frame="1"/>
          <w:shd w:val="clear" w:color="auto" w:fill="EFF0F1"/>
        </w:rPr>
        <w:t>@BeforeAll</w:t>
      </w:r>
      <w:r>
        <w:rPr>
          <w:rStyle w:val="apple-converted-space"/>
          <w:rFonts w:ascii="Arial" w:hAnsi="Arial" w:cs="Arial"/>
          <w:color w:val="242729"/>
          <w:sz w:val="18"/>
          <w:szCs w:val="18"/>
        </w:rPr>
        <w:t> </w:t>
      </w:r>
      <w:r>
        <w:t>are the equivalents of</w:t>
      </w:r>
      <w:r>
        <w:rPr>
          <w:rStyle w:val="apple-converted-space"/>
          <w:rFonts w:ascii="Arial" w:hAnsi="Arial" w:cs="Arial"/>
          <w:color w:val="242729"/>
          <w:sz w:val="18"/>
          <w:szCs w:val="18"/>
        </w:rPr>
        <w:t> </w:t>
      </w:r>
      <w:r>
        <w:rPr>
          <w:rStyle w:val="HTMLCode"/>
          <w:rFonts w:ascii="Consolas" w:eastAsiaTheme="majorEastAsia" w:hAnsi="Consolas" w:cs="Consolas"/>
          <w:color w:val="242729"/>
          <w:sz w:val="15"/>
          <w:szCs w:val="15"/>
          <w:bdr w:val="none" w:sz="0" w:space="0" w:color="auto" w:frame="1"/>
          <w:shd w:val="clear" w:color="auto" w:fill="EFF0F1"/>
        </w:rPr>
        <w:t>@Before</w:t>
      </w:r>
      <w:r>
        <w:rPr>
          <w:rStyle w:val="apple-converted-space"/>
          <w:rFonts w:ascii="Arial" w:hAnsi="Arial" w:cs="Arial"/>
          <w:color w:val="242729"/>
          <w:sz w:val="18"/>
          <w:szCs w:val="18"/>
        </w:rPr>
        <w:t> </w:t>
      </w:r>
      <w:r>
        <w:t>and</w:t>
      </w:r>
      <w:r>
        <w:rPr>
          <w:rStyle w:val="apple-converted-space"/>
          <w:rFonts w:ascii="Arial" w:hAnsi="Arial" w:cs="Arial"/>
          <w:color w:val="242729"/>
          <w:sz w:val="18"/>
          <w:szCs w:val="18"/>
        </w:rPr>
        <w:t> </w:t>
      </w:r>
      <w:r>
        <w:rPr>
          <w:rStyle w:val="HTMLCode"/>
          <w:rFonts w:ascii="Consolas" w:eastAsiaTheme="majorEastAsia" w:hAnsi="Consolas" w:cs="Consolas"/>
          <w:color w:val="242729"/>
          <w:sz w:val="15"/>
          <w:szCs w:val="15"/>
          <w:bdr w:val="none" w:sz="0" w:space="0" w:color="auto" w:frame="1"/>
          <w:shd w:val="clear" w:color="auto" w:fill="EFF0F1"/>
        </w:rPr>
        <w:t>@BeforeClass</w:t>
      </w:r>
      <w:r>
        <w:rPr>
          <w:rStyle w:val="apple-converted-space"/>
          <w:rFonts w:ascii="Arial" w:hAnsi="Arial" w:cs="Arial"/>
          <w:color w:val="242729"/>
          <w:sz w:val="18"/>
          <w:szCs w:val="18"/>
        </w:rPr>
        <w:t> </w:t>
      </w:r>
      <w:r>
        <w:t>in JUnit 4. Their names are a bit more indicative of when they run, loosely interpreted: 'before each tests' and 'once before all tests'.</w:t>
      </w:r>
    </w:p>
    <w:p w:rsidR="00F95E62" w:rsidRDefault="00F95E62" w:rsidP="00F95E62">
      <w:pPr>
        <w:rPr>
          <w:rFonts w:ascii="Times New Roman" w:hAnsi="Times New Roman"/>
        </w:rPr>
      </w:pPr>
      <w:r>
        <w:rPr>
          <w:rFonts w:ascii="Trebuchet MS" w:hAnsi="Trebuchet MS"/>
          <w:color w:val="000000"/>
        </w:rPr>
        <w:br/>
      </w:r>
      <w:r>
        <w:rPr>
          <w:rFonts w:ascii="Trebuchet MS" w:hAnsi="Trebuchet MS"/>
          <w:color w:val="000000"/>
        </w:rPr>
        <w:br/>
      </w:r>
      <w:r>
        <w:rPr>
          <w:rFonts w:ascii="Trebuchet MS" w:hAnsi="Trebuchet MS"/>
          <w:color w:val="000000"/>
        </w:rPr>
        <w:br/>
      </w:r>
    </w:p>
    <w:p w:rsidR="00F95E62" w:rsidRDefault="00F95E62" w:rsidP="00FF6EA9">
      <w:pPr>
        <w:pStyle w:val="Heading2"/>
      </w:pPr>
      <w:bookmarkStart w:id="120" w:name="_Toc471372237"/>
      <w:r>
        <w:lastRenderedPageBreak/>
        <w:t>Programming and Coding Questions</w:t>
      </w:r>
      <w:bookmarkEnd w:id="120"/>
    </w:p>
    <w:p w:rsidR="009E5C8E" w:rsidRDefault="00F95E62" w:rsidP="00FF6EA9">
      <w:pPr>
        <w:pStyle w:val="Heading2"/>
        <w:rPr>
          <w:b w:val="0"/>
          <w:shd w:val="clear" w:color="auto" w:fill="FFFFFF"/>
        </w:rPr>
      </w:pPr>
      <w:bookmarkStart w:id="121" w:name="_Toc471372238"/>
      <w:r w:rsidRPr="009E41F1">
        <w:rPr>
          <w:b w:val="0"/>
          <w:shd w:val="clear" w:color="auto" w:fill="FFFFFF"/>
        </w:rPr>
        <w:t>93) How to check if a String contains only numeric digits? (</w:t>
      </w:r>
      <w:hyperlink r:id="rId152" w:tgtFrame="_blank" w:history="1">
        <w:r w:rsidRPr="009E41F1">
          <w:rPr>
            <w:rStyle w:val="Hyperlink"/>
            <w:rFonts w:ascii="Trebuchet MS" w:hAnsi="Trebuchet MS"/>
            <w:b w:val="0"/>
            <w:color w:val="660099"/>
          </w:rPr>
          <w:t>solution</w:t>
        </w:r>
      </w:hyperlink>
      <w:r w:rsidRPr="009E41F1">
        <w:rPr>
          <w:b w:val="0"/>
          <w:shd w:val="clear" w:color="auto" w:fill="FFFFFF"/>
        </w:rPr>
        <w:t>)</w:t>
      </w:r>
      <w:bookmarkEnd w:id="121"/>
    </w:p>
    <w:p w:rsidR="009E5C8E" w:rsidRDefault="00F95E62" w:rsidP="009E41F1">
      <w:pPr>
        <w:pStyle w:val="Heading2"/>
        <w:rPr>
          <w:b w:val="0"/>
          <w:shd w:val="clear" w:color="auto" w:fill="FFFFFF"/>
        </w:rPr>
      </w:pPr>
      <w:r w:rsidRPr="009E41F1">
        <w:rPr>
          <w:b w:val="0"/>
        </w:rPr>
        <w:br/>
      </w:r>
      <w:r w:rsidRPr="009E41F1">
        <w:rPr>
          <w:b w:val="0"/>
        </w:rPr>
        <w:br/>
      </w:r>
      <w:bookmarkStart w:id="122" w:name="_Toc471372239"/>
      <w:r w:rsidRPr="009E41F1">
        <w:rPr>
          <w:b w:val="0"/>
          <w:shd w:val="clear" w:color="auto" w:fill="FFFFFF"/>
        </w:rPr>
        <w:t>94) How to write LRU cache in Java using Generics? (answer)</w:t>
      </w:r>
      <w:bookmarkEnd w:id="122"/>
    </w:p>
    <w:p w:rsidR="009E5C8E" w:rsidRDefault="00F95E62" w:rsidP="009E41F1">
      <w:pPr>
        <w:pStyle w:val="Heading2"/>
        <w:rPr>
          <w:b w:val="0"/>
          <w:shd w:val="clear" w:color="auto" w:fill="FFFFFF"/>
        </w:rPr>
      </w:pPr>
      <w:r w:rsidRPr="009E41F1">
        <w:rPr>
          <w:b w:val="0"/>
        </w:rPr>
        <w:br/>
      </w:r>
      <w:r w:rsidRPr="009E41F1">
        <w:rPr>
          <w:b w:val="0"/>
        </w:rPr>
        <w:br/>
      </w:r>
      <w:bookmarkStart w:id="123" w:name="_Toc471372240"/>
      <w:r w:rsidRPr="009E41F1">
        <w:rPr>
          <w:b w:val="0"/>
          <w:shd w:val="clear" w:color="auto" w:fill="FFFFFF"/>
        </w:rPr>
        <w:t>95) Write a Java</w:t>
      </w:r>
      <w:r w:rsidRPr="009E41F1">
        <w:rPr>
          <w:rStyle w:val="apple-converted-space"/>
          <w:rFonts w:ascii="Trebuchet MS" w:hAnsi="Trebuchet MS"/>
          <w:b w:val="0"/>
          <w:color w:val="000000"/>
          <w:shd w:val="clear" w:color="auto" w:fill="FFFFFF"/>
        </w:rPr>
        <w:t> </w:t>
      </w:r>
      <w:r w:rsidRPr="009E41F1">
        <w:rPr>
          <w:rStyle w:val="vm-hook"/>
          <w:rFonts w:ascii="Trebuchet MS" w:hAnsi="Trebuchet MS"/>
          <w:b w:val="0"/>
          <w:color w:val="009900"/>
          <w:bdr w:val="none" w:sz="0" w:space="0" w:color="auto" w:frame="1"/>
        </w:rPr>
        <w:t>program</w:t>
      </w:r>
      <w:r w:rsidRPr="009E41F1">
        <w:rPr>
          <w:rStyle w:val="apple-converted-space"/>
          <w:rFonts w:ascii="Trebuchet MS" w:hAnsi="Trebuchet MS"/>
          <w:b w:val="0"/>
          <w:color w:val="000000"/>
          <w:shd w:val="clear" w:color="auto" w:fill="FFFFFF"/>
        </w:rPr>
        <w:t> </w:t>
      </w:r>
      <w:r w:rsidRPr="009E41F1">
        <w:rPr>
          <w:b w:val="0"/>
          <w:shd w:val="clear" w:color="auto" w:fill="FFFFFF"/>
        </w:rPr>
        <w:t>to convert bytes to long? (answer)</w:t>
      </w:r>
      <w:bookmarkEnd w:id="123"/>
    </w:p>
    <w:p w:rsidR="009E5C8E" w:rsidRDefault="00F95E62" w:rsidP="009E41F1">
      <w:pPr>
        <w:pStyle w:val="Heading2"/>
        <w:rPr>
          <w:b w:val="0"/>
          <w:shd w:val="clear" w:color="auto" w:fill="FFFFFF"/>
        </w:rPr>
      </w:pPr>
      <w:r w:rsidRPr="009E41F1">
        <w:rPr>
          <w:b w:val="0"/>
        </w:rPr>
        <w:br/>
      </w:r>
      <w:r w:rsidRPr="009E41F1">
        <w:rPr>
          <w:b w:val="0"/>
        </w:rPr>
        <w:br/>
      </w:r>
      <w:bookmarkStart w:id="124" w:name="_Toc471372241"/>
      <w:r w:rsidRPr="009E41F1">
        <w:rPr>
          <w:b w:val="0"/>
          <w:shd w:val="clear" w:color="auto" w:fill="FFFFFF"/>
        </w:rPr>
        <w:t>96) How to reverse a String in Java without using StringBuffer? (</w:t>
      </w:r>
      <w:hyperlink r:id="rId153" w:tgtFrame="_blank" w:history="1">
        <w:r w:rsidRPr="009E41F1">
          <w:rPr>
            <w:rStyle w:val="Hyperlink"/>
            <w:rFonts w:ascii="Trebuchet MS" w:hAnsi="Trebuchet MS"/>
            <w:b w:val="0"/>
            <w:color w:val="660099"/>
          </w:rPr>
          <w:t>solution</w:t>
        </w:r>
      </w:hyperlink>
      <w:r w:rsidRPr="009E41F1">
        <w:rPr>
          <w:b w:val="0"/>
          <w:shd w:val="clear" w:color="auto" w:fill="FFFFFF"/>
        </w:rPr>
        <w:t>)</w:t>
      </w:r>
      <w:bookmarkEnd w:id="124"/>
    </w:p>
    <w:p w:rsidR="009E5C8E" w:rsidRDefault="00F95E62" w:rsidP="009E41F1">
      <w:pPr>
        <w:pStyle w:val="Heading2"/>
        <w:rPr>
          <w:b w:val="0"/>
          <w:shd w:val="clear" w:color="auto" w:fill="FFFFFF"/>
        </w:rPr>
      </w:pPr>
      <w:r w:rsidRPr="009E41F1">
        <w:rPr>
          <w:b w:val="0"/>
        </w:rPr>
        <w:br/>
      </w:r>
      <w:r w:rsidRPr="009E41F1">
        <w:rPr>
          <w:b w:val="0"/>
        </w:rPr>
        <w:br/>
      </w:r>
      <w:bookmarkStart w:id="125" w:name="_Toc471372242"/>
      <w:r w:rsidRPr="009E41F1">
        <w:rPr>
          <w:b w:val="0"/>
          <w:shd w:val="clear" w:color="auto" w:fill="FFFFFF"/>
        </w:rPr>
        <w:t>97) How to find the word with the highest frequency from a file in Java? (</w:t>
      </w:r>
      <w:hyperlink r:id="rId154" w:tgtFrame="_blank" w:history="1">
        <w:r w:rsidRPr="009E41F1">
          <w:rPr>
            <w:rStyle w:val="Hyperlink"/>
            <w:rFonts w:ascii="Trebuchet MS" w:hAnsi="Trebuchet MS"/>
            <w:b w:val="0"/>
            <w:color w:val="660099"/>
          </w:rPr>
          <w:t>solution</w:t>
        </w:r>
      </w:hyperlink>
      <w:r w:rsidRPr="009E41F1">
        <w:rPr>
          <w:b w:val="0"/>
          <w:shd w:val="clear" w:color="auto" w:fill="FFFFFF"/>
        </w:rPr>
        <w:t>)</w:t>
      </w:r>
      <w:bookmarkEnd w:id="125"/>
    </w:p>
    <w:p w:rsidR="009E5C8E" w:rsidRDefault="00F95E62" w:rsidP="009E41F1">
      <w:pPr>
        <w:pStyle w:val="Heading2"/>
        <w:rPr>
          <w:b w:val="0"/>
          <w:shd w:val="clear" w:color="auto" w:fill="FFFFFF"/>
        </w:rPr>
      </w:pPr>
      <w:r w:rsidRPr="009E41F1">
        <w:rPr>
          <w:b w:val="0"/>
        </w:rPr>
        <w:br/>
      </w:r>
      <w:r w:rsidRPr="009E41F1">
        <w:rPr>
          <w:b w:val="0"/>
        </w:rPr>
        <w:br/>
      </w:r>
      <w:bookmarkStart w:id="126" w:name="_Toc471372243"/>
      <w:r w:rsidRPr="009E41F1">
        <w:rPr>
          <w:b w:val="0"/>
          <w:shd w:val="clear" w:color="auto" w:fill="FFFFFF"/>
        </w:rPr>
        <w:t>98) How do you check if two given String are anagrams? (</w:t>
      </w:r>
      <w:hyperlink r:id="rId155" w:tgtFrame="_blank" w:history="1">
        <w:r w:rsidRPr="009E41F1">
          <w:rPr>
            <w:rStyle w:val="Hyperlink"/>
            <w:rFonts w:ascii="Trebuchet MS" w:hAnsi="Trebuchet MS"/>
            <w:b w:val="0"/>
            <w:color w:val="660099"/>
          </w:rPr>
          <w:t>solution</w:t>
        </w:r>
      </w:hyperlink>
      <w:r w:rsidRPr="009E41F1">
        <w:rPr>
          <w:b w:val="0"/>
          <w:shd w:val="clear" w:color="auto" w:fill="FFFFFF"/>
        </w:rPr>
        <w:t>)</w:t>
      </w:r>
      <w:bookmarkEnd w:id="126"/>
    </w:p>
    <w:p w:rsidR="009E5C8E" w:rsidRDefault="00F95E62" w:rsidP="009E41F1">
      <w:pPr>
        <w:pStyle w:val="Heading2"/>
        <w:rPr>
          <w:b w:val="0"/>
          <w:shd w:val="clear" w:color="auto" w:fill="FFFFFF"/>
        </w:rPr>
      </w:pPr>
      <w:r w:rsidRPr="009E41F1">
        <w:rPr>
          <w:b w:val="0"/>
        </w:rPr>
        <w:br/>
      </w:r>
      <w:r w:rsidRPr="009E41F1">
        <w:rPr>
          <w:b w:val="0"/>
        </w:rPr>
        <w:br/>
      </w:r>
      <w:bookmarkStart w:id="127" w:name="_Toc471372244"/>
      <w:r w:rsidRPr="009E41F1">
        <w:rPr>
          <w:b w:val="0"/>
          <w:shd w:val="clear" w:color="auto" w:fill="FFFFFF"/>
        </w:rPr>
        <w:t>99) How to print all permutation of a String in Java? (</w:t>
      </w:r>
      <w:hyperlink r:id="rId156" w:tgtFrame="_blank" w:history="1">
        <w:r w:rsidRPr="009E41F1">
          <w:rPr>
            <w:rStyle w:val="Hyperlink"/>
            <w:rFonts w:ascii="Trebuchet MS" w:hAnsi="Trebuchet MS"/>
            <w:b w:val="0"/>
            <w:color w:val="660099"/>
          </w:rPr>
          <w:t>solution</w:t>
        </w:r>
      </w:hyperlink>
      <w:r w:rsidRPr="009E41F1">
        <w:rPr>
          <w:b w:val="0"/>
          <w:shd w:val="clear" w:color="auto" w:fill="FFFFFF"/>
        </w:rPr>
        <w:t>)</w:t>
      </w:r>
      <w:bookmarkEnd w:id="127"/>
    </w:p>
    <w:p w:rsidR="009E5C8E" w:rsidRDefault="00F95E62" w:rsidP="009E41F1">
      <w:pPr>
        <w:pStyle w:val="Heading2"/>
        <w:rPr>
          <w:b w:val="0"/>
          <w:shd w:val="clear" w:color="auto" w:fill="FFFFFF"/>
        </w:rPr>
      </w:pPr>
      <w:r w:rsidRPr="009E41F1">
        <w:rPr>
          <w:b w:val="0"/>
        </w:rPr>
        <w:br/>
      </w:r>
      <w:r w:rsidRPr="009E41F1">
        <w:rPr>
          <w:b w:val="0"/>
        </w:rPr>
        <w:br/>
      </w:r>
      <w:bookmarkStart w:id="128" w:name="_Toc471372245"/>
      <w:r w:rsidRPr="009E41F1">
        <w:rPr>
          <w:b w:val="0"/>
          <w:shd w:val="clear" w:color="auto" w:fill="FFFFFF"/>
        </w:rPr>
        <w:t>100) How do you print duplicate elements from an array in Java? (</w:t>
      </w:r>
      <w:hyperlink r:id="rId157" w:tgtFrame="_blank" w:history="1">
        <w:r w:rsidRPr="009E41F1">
          <w:rPr>
            <w:rStyle w:val="Hyperlink"/>
            <w:rFonts w:ascii="Trebuchet MS" w:hAnsi="Trebuchet MS"/>
            <w:b w:val="0"/>
            <w:color w:val="660099"/>
          </w:rPr>
          <w:t>solution</w:t>
        </w:r>
      </w:hyperlink>
      <w:r w:rsidRPr="009E41F1">
        <w:rPr>
          <w:b w:val="0"/>
          <w:shd w:val="clear" w:color="auto" w:fill="FFFFFF"/>
        </w:rPr>
        <w:t>)</w:t>
      </w:r>
      <w:bookmarkEnd w:id="128"/>
    </w:p>
    <w:p w:rsidR="009E5C8E" w:rsidRDefault="00F95E62" w:rsidP="009E41F1">
      <w:pPr>
        <w:pStyle w:val="Heading2"/>
        <w:rPr>
          <w:b w:val="0"/>
        </w:rPr>
      </w:pPr>
      <w:r w:rsidRPr="009E41F1">
        <w:rPr>
          <w:b w:val="0"/>
        </w:rPr>
        <w:br/>
      </w:r>
    </w:p>
    <w:p w:rsidR="009E5C8E" w:rsidRDefault="00F95E62" w:rsidP="00FF6EA9">
      <w:pPr>
        <w:pStyle w:val="Heading2"/>
        <w:rPr>
          <w:b w:val="0"/>
          <w:shd w:val="clear" w:color="auto" w:fill="FFFFFF"/>
        </w:rPr>
      </w:pPr>
      <w:bookmarkStart w:id="129" w:name="_Toc471372246"/>
      <w:r w:rsidRPr="009E41F1">
        <w:rPr>
          <w:b w:val="0"/>
          <w:shd w:val="clear" w:color="auto" w:fill="FFFFFF"/>
        </w:rPr>
        <w:t>101) How to convert String to int in Java? (</w:t>
      </w:r>
      <w:hyperlink r:id="rId158" w:tgtFrame="_blank" w:history="1">
        <w:r w:rsidRPr="009E41F1">
          <w:rPr>
            <w:rStyle w:val="Hyperlink"/>
            <w:rFonts w:ascii="Trebuchet MS" w:hAnsi="Trebuchet MS"/>
            <w:b w:val="0"/>
            <w:color w:val="660099"/>
          </w:rPr>
          <w:t>solution</w:t>
        </w:r>
      </w:hyperlink>
      <w:r w:rsidRPr="009E41F1">
        <w:rPr>
          <w:b w:val="0"/>
          <w:shd w:val="clear" w:color="auto" w:fill="FFFFFF"/>
        </w:rPr>
        <w:t>)</w:t>
      </w:r>
      <w:bookmarkEnd w:id="129"/>
    </w:p>
    <w:p w:rsidR="009E5C8E" w:rsidRDefault="00F95E62" w:rsidP="009E41F1">
      <w:pPr>
        <w:pStyle w:val="Heading2"/>
        <w:rPr>
          <w:b w:val="0"/>
          <w:shd w:val="clear" w:color="auto" w:fill="FFFFFF"/>
        </w:rPr>
      </w:pPr>
      <w:r w:rsidRPr="009E41F1">
        <w:rPr>
          <w:b w:val="0"/>
        </w:rPr>
        <w:br/>
      </w:r>
      <w:r w:rsidRPr="009E41F1">
        <w:rPr>
          <w:b w:val="0"/>
        </w:rPr>
        <w:br/>
      </w:r>
      <w:bookmarkStart w:id="130" w:name="_Toc471372247"/>
      <w:r w:rsidRPr="009E41F1">
        <w:rPr>
          <w:b w:val="0"/>
          <w:shd w:val="clear" w:color="auto" w:fill="FFFFFF"/>
        </w:rPr>
        <w:t>102) How to swap two integers without using temp variable? (</w:t>
      </w:r>
      <w:hyperlink r:id="rId159" w:tgtFrame="_blank" w:history="1">
        <w:r w:rsidRPr="009E41F1">
          <w:rPr>
            <w:rStyle w:val="Hyperlink"/>
            <w:rFonts w:ascii="Trebuchet MS" w:hAnsi="Trebuchet MS"/>
            <w:b w:val="0"/>
            <w:color w:val="660099"/>
          </w:rPr>
          <w:t>solution</w:t>
        </w:r>
      </w:hyperlink>
      <w:r w:rsidRPr="009E41F1">
        <w:rPr>
          <w:b w:val="0"/>
          <w:shd w:val="clear" w:color="auto" w:fill="FFFFFF"/>
        </w:rPr>
        <w:t>)</w:t>
      </w:r>
      <w:bookmarkEnd w:id="130"/>
    </w:p>
    <w:p w:rsidR="009E5C8E" w:rsidRDefault="00F95E62" w:rsidP="009E41F1">
      <w:pPr>
        <w:pStyle w:val="Heading2"/>
        <w:rPr>
          <w:b w:val="0"/>
        </w:rPr>
      </w:pPr>
      <w:r w:rsidRPr="009E41F1">
        <w:rPr>
          <w:b w:val="0"/>
        </w:rPr>
        <w:br/>
      </w:r>
      <w:r w:rsidRPr="009E41F1">
        <w:rPr>
          <w:b w:val="0"/>
        </w:rPr>
        <w:br/>
      </w:r>
    </w:p>
    <w:p w:rsidR="00F95E62" w:rsidRPr="009E41F1" w:rsidRDefault="00F95E62" w:rsidP="009E41F1">
      <w:pPr>
        <w:pStyle w:val="Heading2"/>
        <w:rPr>
          <w:b w:val="0"/>
        </w:rPr>
      </w:pPr>
      <w:r w:rsidRPr="009E41F1">
        <w:rPr>
          <w:b w:val="0"/>
        </w:rPr>
        <w:br/>
      </w:r>
      <w:r w:rsidRPr="009E41F1">
        <w:rPr>
          <w:b w:val="0"/>
        </w:rPr>
        <w:br/>
      </w:r>
    </w:p>
    <w:p w:rsidR="00F95E62" w:rsidRDefault="00F95E62" w:rsidP="00FF6EA9">
      <w:pPr>
        <w:pStyle w:val="Heading1"/>
      </w:pPr>
      <w:bookmarkStart w:id="131" w:name="_Toc471372248"/>
      <w:r w:rsidRPr="001728D3">
        <w:lastRenderedPageBreak/>
        <w:t>Java Interview questions from OOP and Design Patterns</w:t>
      </w:r>
      <w:bookmarkEnd w:id="131"/>
    </w:p>
    <w:p w:rsidR="001728D3" w:rsidRPr="001728D3" w:rsidRDefault="001728D3" w:rsidP="001728D3"/>
    <w:p w:rsidR="00F95E62" w:rsidRDefault="00F95E62" w:rsidP="00F95E62">
      <w:pPr>
        <w:rPr>
          <w:rFonts w:ascii="Times New Roman" w:hAnsi="Times New Roman"/>
        </w:rPr>
      </w:pPr>
      <w:r>
        <w:rPr>
          <w:rFonts w:ascii="Trebuchet MS" w:hAnsi="Trebuchet MS"/>
          <w:color w:val="000000"/>
          <w:shd w:val="clear" w:color="auto" w:fill="FFFFFF"/>
        </w:rPr>
        <w:t>It contains Java Interview questions from SOLID design principles, OOP fundamentals e.g. class, object, interface, Inheritance, Polymorphism, Encapsulation, and Abstraction as well as more advanced concepts like Composition, Aggregation, and Association. It also contains questions from GOF design patterns.</w:t>
      </w:r>
      <w:r>
        <w:rPr>
          <w:rFonts w:ascii="Trebuchet MS" w:hAnsi="Trebuchet MS"/>
          <w:color w:val="000000"/>
        </w:rPr>
        <w:br/>
      </w:r>
      <w:r>
        <w:rPr>
          <w:rFonts w:ascii="Trebuchet MS" w:hAnsi="Trebuchet MS"/>
          <w:color w:val="000000"/>
        </w:rPr>
        <w:br/>
      </w:r>
      <w:r w:rsidRPr="00225E94">
        <w:rPr>
          <w:rStyle w:val="Heading2Char"/>
        </w:rPr>
        <w:t>103) What is the interface? Why you use it if you cannot write anything concrete on it?</w:t>
      </w:r>
      <w:r>
        <w:rPr>
          <w:rFonts w:ascii="Trebuchet MS" w:hAnsi="Trebuchet MS"/>
          <w:color w:val="000000"/>
        </w:rPr>
        <w:br/>
      </w:r>
      <w:r>
        <w:rPr>
          <w:rFonts w:ascii="Trebuchet MS" w:hAnsi="Trebuchet MS"/>
          <w:color w:val="000000"/>
          <w:shd w:val="clear" w:color="auto" w:fill="FFFFFF"/>
        </w:rPr>
        <w:t>The interface is used to define API. It tells about the contract your classes will follow. It also supports abstraction because a client can use interface method to leverage multiple implementations e.g. by using List interface you can take advantage of</w:t>
      </w:r>
      <w:r>
        <w:rPr>
          <w:rStyle w:val="apple-converted-space"/>
          <w:rFonts w:ascii="Trebuchet MS" w:hAnsi="Trebuchet MS"/>
          <w:color w:val="000000"/>
          <w:shd w:val="clear" w:color="auto" w:fill="FFFFFF"/>
        </w:rPr>
        <w:t> </w:t>
      </w:r>
      <w:hyperlink r:id="rId160" w:history="1">
        <w:r>
          <w:rPr>
            <w:rStyle w:val="Hyperlink"/>
            <w:rFonts w:ascii="Trebuchet MS" w:hAnsi="Trebuchet MS"/>
            <w:color w:val="660099"/>
          </w:rPr>
          <w:t>random access of ArrayList</w:t>
        </w:r>
      </w:hyperlink>
      <w:r>
        <w:rPr>
          <w:rStyle w:val="apple-converted-space"/>
          <w:rFonts w:ascii="Trebuchet MS" w:hAnsi="Trebuchet MS"/>
          <w:color w:val="000000"/>
          <w:shd w:val="clear" w:color="auto" w:fill="FFFFFF"/>
        </w:rPr>
        <w:t> </w:t>
      </w:r>
      <w:r>
        <w:rPr>
          <w:rFonts w:ascii="Trebuchet MS" w:hAnsi="Trebuchet MS"/>
          <w:color w:val="000000"/>
          <w:shd w:val="clear" w:color="auto" w:fill="FFFFFF"/>
        </w:rPr>
        <w:t>as well as flexible insertion and deletion of LinkedList. The interface doesn't allow you to write code to keep things abstract but from Java 8 you can declare static and default methods inside interface which are concrete.</w:t>
      </w:r>
      <w:r>
        <w:rPr>
          <w:rFonts w:ascii="Trebuchet MS" w:hAnsi="Trebuchet MS"/>
          <w:color w:val="000000"/>
        </w:rPr>
        <w:br/>
      </w:r>
      <w:r>
        <w:rPr>
          <w:rFonts w:ascii="Trebuchet MS" w:hAnsi="Trebuchet MS"/>
          <w:color w:val="000000"/>
        </w:rPr>
        <w:br/>
      </w:r>
      <w:r>
        <w:rPr>
          <w:rFonts w:ascii="Trebuchet MS" w:hAnsi="Trebuchet MS"/>
          <w:color w:val="000000"/>
        </w:rPr>
        <w:br/>
      </w:r>
      <w:r w:rsidRPr="00225E94">
        <w:rPr>
          <w:rStyle w:val="Heading2Char"/>
        </w:rPr>
        <w:t>104) The difference between abstract class and interface in Java? (</w:t>
      </w:r>
      <w:hyperlink r:id="rId161" w:tgtFrame="_blank" w:history="1">
        <w:r w:rsidRPr="00225E94">
          <w:rPr>
            <w:rStyle w:val="Heading2Char"/>
          </w:rPr>
          <w:t>answer</w:t>
        </w:r>
      </w:hyperlink>
      <w:r w:rsidRPr="00225E94">
        <w:rPr>
          <w:rStyle w:val="Heading2Char"/>
        </w:rPr>
        <w:t>)</w:t>
      </w:r>
      <w:r>
        <w:rPr>
          <w:rFonts w:ascii="Trebuchet MS" w:hAnsi="Trebuchet MS"/>
          <w:color w:val="000000"/>
        </w:rPr>
        <w:br/>
      </w:r>
      <w:r>
        <w:rPr>
          <w:rFonts w:ascii="Trebuchet MS" w:hAnsi="Trebuchet MS"/>
          <w:color w:val="000000"/>
          <w:shd w:val="clear" w:color="auto" w:fill="FFFFFF"/>
        </w:rPr>
        <w:t>There are multiple differences between abstract class and interface in Java, but the most important one is Java's restriction on allowing a class to extend just one class but allows it to implement multiple interfaces. An abstract class is good to define default behavior for a family of class, but the interface is good to define Type which is later used to leverage Polymorphism. Please check the answer for a more thorough discussion of this question.</w:t>
      </w:r>
      <w:r>
        <w:rPr>
          <w:rFonts w:ascii="Trebuchet MS" w:hAnsi="Trebuchet MS"/>
          <w:color w:val="000000"/>
        </w:rPr>
        <w:br/>
      </w:r>
      <w:r>
        <w:rPr>
          <w:rFonts w:ascii="Trebuchet MS" w:hAnsi="Trebuchet MS"/>
          <w:color w:val="000000"/>
        </w:rPr>
        <w:br/>
      </w:r>
      <w:r>
        <w:rPr>
          <w:rFonts w:ascii="Trebuchet MS" w:hAnsi="Trebuchet MS"/>
          <w:color w:val="000000"/>
        </w:rPr>
        <w:br/>
      </w:r>
      <w:r w:rsidRPr="00225E94">
        <w:rPr>
          <w:rStyle w:val="Heading2Char"/>
        </w:rPr>
        <w:t>105) Which design pattern have you used in your production code? apart from Singleton?</w:t>
      </w:r>
      <w:r>
        <w:rPr>
          <w:rFonts w:ascii="Trebuchet MS" w:hAnsi="Trebuchet MS"/>
          <w:color w:val="000000"/>
        </w:rPr>
        <w:br/>
      </w:r>
      <w:r>
        <w:rPr>
          <w:rFonts w:ascii="Trebuchet MS" w:hAnsi="Trebuchet MS"/>
          <w:color w:val="000000"/>
          <w:shd w:val="clear" w:color="auto" w:fill="FFFFFF"/>
        </w:rPr>
        <w:t>This is something you can answer from your experience. You can generally say about dependency injection, factory pattern, decorator pattern or observer pattern, whichever you have used. Though be prepared to answer follow-up question based upon the pattern you choose.</w:t>
      </w:r>
      <w:r>
        <w:rPr>
          <w:rFonts w:ascii="Trebuchet MS" w:hAnsi="Trebuchet MS"/>
          <w:color w:val="000000"/>
        </w:rPr>
        <w:br/>
      </w:r>
      <w:r>
        <w:rPr>
          <w:rFonts w:ascii="Trebuchet MS" w:hAnsi="Trebuchet MS"/>
          <w:color w:val="000000"/>
        </w:rPr>
        <w:br/>
      </w:r>
      <w:r>
        <w:rPr>
          <w:rFonts w:ascii="Trebuchet MS" w:hAnsi="Trebuchet MS"/>
          <w:b/>
          <w:bCs/>
          <w:color w:val="000000"/>
        </w:rPr>
        <w:t>1</w:t>
      </w:r>
      <w:r w:rsidRPr="00225E94">
        <w:rPr>
          <w:rStyle w:val="Heading2Char"/>
        </w:rPr>
        <w:t>07) What is Law of Demeter violation? Why it matters? (</w:t>
      </w:r>
      <w:hyperlink r:id="rId162" w:tgtFrame="_blank" w:history="1">
        <w:r w:rsidRPr="00225E94">
          <w:rPr>
            <w:rStyle w:val="Heading2Char"/>
          </w:rPr>
          <w:t>answer</w:t>
        </w:r>
      </w:hyperlink>
      <w:r w:rsidRPr="00225E94">
        <w:rPr>
          <w:rStyle w:val="Heading2Char"/>
        </w:rPr>
        <w:t>)</w:t>
      </w:r>
      <w:r>
        <w:rPr>
          <w:rFonts w:ascii="Trebuchet MS" w:hAnsi="Trebuchet MS"/>
          <w:color w:val="000000"/>
        </w:rPr>
        <w:br/>
      </w:r>
      <w:r>
        <w:rPr>
          <w:rFonts w:ascii="Trebuchet MS" w:hAnsi="Trebuchet MS"/>
          <w:color w:val="000000"/>
          <w:shd w:val="clear" w:color="auto" w:fill="FFFFFF"/>
        </w:rPr>
        <w:t>Believe it or not, Java is all about application</w:t>
      </w:r>
      <w:r>
        <w:rPr>
          <w:rStyle w:val="apple-converted-space"/>
          <w:rFonts w:ascii="Trebuchet MS" w:hAnsi="Trebuchet MS"/>
          <w:color w:val="000000"/>
          <w:shd w:val="clear" w:color="auto" w:fill="FFFFFF"/>
        </w:rPr>
        <w:t> </w:t>
      </w:r>
      <w:r>
        <w:rPr>
          <w:rStyle w:val="vm-hook"/>
          <w:rFonts w:ascii="Trebuchet MS" w:hAnsi="Trebuchet MS"/>
          <w:color w:val="009900"/>
          <w:bdr w:val="none" w:sz="0" w:space="0" w:color="auto" w:frame="1"/>
        </w:rPr>
        <w:t>programming</w:t>
      </w:r>
      <w:r>
        <w:rPr>
          <w:rStyle w:val="apple-converted-space"/>
          <w:rFonts w:ascii="Trebuchet MS" w:hAnsi="Trebuchet MS"/>
          <w:color w:val="000000"/>
          <w:shd w:val="clear" w:color="auto" w:fill="FFFFFF"/>
        </w:rPr>
        <w:t> </w:t>
      </w:r>
      <w:r>
        <w:rPr>
          <w:rFonts w:ascii="Trebuchet MS" w:hAnsi="Trebuchet MS"/>
          <w:color w:val="000000"/>
          <w:shd w:val="clear" w:color="auto" w:fill="FFFFFF"/>
        </w:rPr>
        <w:t>and structuring code. If  you have good knowledge of common coding best practices, patterns and what not to do than only you can write quality code.  Law of Demeter suggests you "talk to friends and not stranger", hence used to reduce coupling between classes.</w:t>
      </w:r>
      <w:r>
        <w:rPr>
          <w:rFonts w:ascii="Trebuchet MS" w:hAnsi="Trebuchet MS"/>
          <w:color w:val="000000"/>
        </w:rPr>
        <w:br/>
      </w:r>
      <w:r>
        <w:rPr>
          <w:rFonts w:ascii="Trebuchet MS" w:hAnsi="Trebuchet MS"/>
          <w:color w:val="000000"/>
        </w:rPr>
        <w:br/>
      </w:r>
      <w:r>
        <w:rPr>
          <w:rFonts w:ascii="Trebuchet MS" w:hAnsi="Trebuchet MS"/>
          <w:color w:val="000000"/>
        </w:rPr>
        <w:br/>
      </w:r>
      <w:r w:rsidRPr="00225E94">
        <w:rPr>
          <w:rStyle w:val="Heading2Char"/>
        </w:rPr>
        <w:t>108) What is Adapter pattern? When to use it?</w:t>
      </w:r>
      <w:r>
        <w:rPr>
          <w:rFonts w:ascii="Trebuchet MS" w:hAnsi="Trebuchet MS"/>
          <w:color w:val="000000"/>
        </w:rPr>
        <w:br/>
      </w:r>
      <w:r>
        <w:rPr>
          <w:rFonts w:ascii="Trebuchet MS" w:hAnsi="Trebuchet MS"/>
          <w:color w:val="000000"/>
          <w:shd w:val="clear" w:color="auto" w:fill="FFFFFF"/>
        </w:rPr>
        <w:t xml:space="preserve">Another frequently asked Java design pattern questions. It provides interface conversion. If your client is using some interface but you have something else, you can write an Adapter to bridge them together. This is good for Java software engineer having 2 to 3 years experience </w:t>
      </w:r>
      <w:r>
        <w:rPr>
          <w:rFonts w:ascii="Trebuchet MS" w:hAnsi="Trebuchet MS"/>
          <w:color w:val="000000"/>
          <w:shd w:val="clear" w:color="auto" w:fill="FFFFFF"/>
        </w:rPr>
        <w:lastRenderedPageBreak/>
        <w:t>because the question is neither difficult nor tricky but requires knowledge of OOP design patterns.</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109) What is "dependency injection" and "inversion of control"? Why would someone use it?</w:t>
      </w:r>
      <w:r>
        <w:rPr>
          <w:rStyle w:val="apple-converted-space"/>
          <w:rFonts w:ascii="Trebuchet MS" w:hAnsi="Trebuchet MS"/>
          <w:b/>
          <w:bCs/>
          <w:color w:val="000000"/>
        </w:rPr>
        <w:t> </w:t>
      </w:r>
      <w:r>
        <w:rPr>
          <w:rFonts w:ascii="Trebuchet MS" w:hAnsi="Trebuchet MS"/>
          <w:color w:val="000000"/>
          <w:shd w:val="clear" w:color="auto" w:fill="FFFFFF"/>
        </w:rPr>
        <w:t>(</w:t>
      </w:r>
      <w:hyperlink r:id="rId163" w:tgtFrame="_blank" w:history="1">
        <w:r>
          <w:rPr>
            <w:rStyle w:val="Hyperlink"/>
            <w:rFonts w:ascii="Trebuchet MS" w:hAnsi="Trebuchet MS"/>
            <w:color w:val="660099"/>
          </w:rPr>
          <w:t>answer</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r>
      <w:r>
        <w:rPr>
          <w:rFonts w:ascii="Trebuchet MS" w:hAnsi="Trebuchet MS"/>
          <w:b/>
          <w:bCs/>
          <w:color w:val="000000"/>
        </w:rPr>
        <w:t>110) What is an abstract class? How is it different from an interface? Why would you use it?</w:t>
      </w:r>
      <w:r>
        <w:rPr>
          <w:rStyle w:val="apple-converted-space"/>
          <w:rFonts w:ascii="Trebuchet MS" w:hAnsi="Trebuchet MS"/>
          <w:b/>
          <w:bCs/>
          <w:color w:val="000000"/>
        </w:rPr>
        <w:t> </w:t>
      </w:r>
      <w:r>
        <w:rPr>
          <w:rFonts w:ascii="Trebuchet MS" w:hAnsi="Trebuchet MS"/>
          <w:color w:val="000000"/>
          <w:shd w:val="clear" w:color="auto" w:fill="FFFFFF"/>
        </w:rPr>
        <w:t>(</w:t>
      </w:r>
      <w:hyperlink r:id="rId164" w:tgtFrame="_blank" w:history="1">
        <w:r>
          <w:rPr>
            <w:rStyle w:val="Hyperlink"/>
            <w:rFonts w:ascii="Trebuchet MS" w:hAnsi="Trebuchet MS"/>
            <w:color w:val="660099"/>
          </w:rPr>
          <w:t>answer</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One more classic question from Programming Job interviews, it is as old as chuck Norris. An abstract class is a class which can have state, code and implementation, but an interface is a contract which is totally abstract. Since I have answered it many times, I am only giving you the gist here but you should read the article linked to answer to learn this useful concept in much more detail.</w:t>
      </w:r>
      <w:r>
        <w:rPr>
          <w:rFonts w:ascii="Trebuchet MS" w:hAnsi="Trebuchet MS"/>
          <w:color w:val="000000"/>
        </w:rPr>
        <w:br/>
      </w:r>
      <w:r>
        <w:rPr>
          <w:rFonts w:ascii="Trebuchet MS" w:hAnsi="Trebuchet MS"/>
          <w:color w:val="000000"/>
        </w:rPr>
        <w:br/>
      </w:r>
      <w:r>
        <w:rPr>
          <w:rFonts w:ascii="Trebuchet MS" w:hAnsi="Trebuchet MS"/>
          <w:color w:val="000000"/>
        </w:rPr>
        <w:br/>
      </w:r>
      <w:r w:rsidRPr="00225E94">
        <w:rPr>
          <w:rStyle w:val="Heading2Char"/>
        </w:rPr>
        <w:t>111) Which one is better constructor injection or setter dependency injection? (</w:t>
      </w:r>
      <w:hyperlink r:id="rId165" w:tgtFrame="_blank" w:history="1">
        <w:r w:rsidRPr="00225E94">
          <w:rPr>
            <w:rStyle w:val="Heading2Char"/>
          </w:rPr>
          <w:t>answer</w:t>
        </w:r>
      </w:hyperlink>
      <w:r w:rsidRPr="00225E94">
        <w:rPr>
          <w:rStyle w:val="Heading2Char"/>
        </w:rPr>
        <w:t>)</w:t>
      </w:r>
      <w:r w:rsidRPr="00225E94">
        <w:rPr>
          <w:rStyle w:val="Heading2Char"/>
        </w:rPr>
        <w:br/>
      </w:r>
      <w:r>
        <w:rPr>
          <w:rFonts w:ascii="Trebuchet MS" w:hAnsi="Trebuchet MS"/>
          <w:color w:val="000000"/>
          <w:shd w:val="clear" w:color="auto" w:fill="FFFFFF"/>
        </w:rPr>
        <w:t>Each has their own advantage and disadvantage. Constructor injection guaranteed that class will be initialized with all its dependency, but setter injection provides flexibility to set an optional dependency. Setter injection is also more readable if you are using an XML file to describe dependency. Rule of thumb is to use constructor injection for mandatory dependency and use setter injection for optional dependency.</w:t>
      </w:r>
      <w:r>
        <w:rPr>
          <w:rFonts w:ascii="Trebuchet MS" w:hAnsi="Trebuchet MS"/>
          <w:color w:val="000000"/>
        </w:rPr>
        <w:br/>
      </w:r>
      <w:r>
        <w:rPr>
          <w:rFonts w:ascii="Trebuchet MS" w:hAnsi="Trebuchet MS"/>
          <w:color w:val="000000"/>
        </w:rPr>
        <w:br/>
      </w:r>
      <w:r>
        <w:rPr>
          <w:rFonts w:ascii="Trebuchet MS" w:hAnsi="Trebuchet MS"/>
          <w:color w:val="000000"/>
        </w:rPr>
        <w:br/>
      </w:r>
      <w:r w:rsidRPr="00225E94">
        <w:rPr>
          <w:rStyle w:val="Heading2Char"/>
        </w:rPr>
        <w:t>112) What is difference between dependency injection and factory design pattern? (</w:t>
      </w:r>
      <w:hyperlink r:id="rId166" w:tgtFrame="_blank" w:history="1">
        <w:r w:rsidRPr="00225E94">
          <w:rPr>
            <w:rStyle w:val="Heading2Char"/>
          </w:rPr>
          <w:t>answer</w:t>
        </w:r>
      </w:hyperlink>
      <w:r w:rsidRPr="00225E94">
        <w:rPr>
          <w:rStyle w:val="Heading2Char"/>
        </w:rPr>
        <w:t>)</w:t>
      </w:r>
      <w:r w:rsidRPr="00225E94">
        <w:rPr>
          <w:rStyle w:val="Heading2Char"/>
        </w:rPr>
        <w:br/>
      </w:r>
      <w:r>
        <w:rPr>
          <w:rFonts w:ascii="Trebuchet MS" w:hAnsi="Trebuchet MS"/>
          <w:color w:val="000000"/>
          <w:shd w:val="clear" w:color="auto" w:fill="FFFFFF"/>
        </w:rPr>
        <w:t>Though both patterns help to take out object creation part from application logic, use of dependency injection results in cleaner code than factory pattern. By using dependency injection, your classes are nothing but POJO which only knows about dependency but doesn't care how they are acquired. In the case of factory pattern, the class also needs to know about factory to acquire dependency. hence, DI results in more testable classes than factory pattern. Please see the answer for a more detailed discussion on this topic.</w:t>
      </w:r>
      <w:r>
        <w:rPr>
          <w:rFonts w:ascii="Trebuchet MS" w:hAnsi="Trebuchet MS"/>
          <w:color w:val="000000"/>
        </w:rPr>
        <w:br/>
      </w:r>
      <w:r>
        <w:rPr>
          <w:rFonts w:ascii="Trebuchet MS" w:hAnsi="Trebuchet MS"/>
          <w:color w:val="000000"/>
        </w:rPr>
        <w:br/>
      </w:r>
      <w:r>
        <w:rPr>
          <w:rFonts w:ascii="Trebuchet MS" w:hAnsi="Trebuchet MS"/>
          <w:color w:val="000000"/>
        </w:rPr>
        <w:br/>
      </w:r>
      <w:r w:rsidRPr="00225E94">
        <w:rPr>
          <w:rStyle w:val="Heading2Char"/>
        </w:rPr>
        <w:t>113) Difference between Adapter and Decorator pattern? (</w:t>
      </w:r>
      <w:hyperlink r:id="rId167" w:tgtFrame="_blank" w:history="1">
        <w:r w:rsidRPr="00225E94">
          <w:rPr>
            <w:rStyle w:val="Heading2Char"/>
          </w:rPr>
          <w:t>answer</w:t>
        </w:r>
      </w:hyperlink>
      <w:r w:rsidRPr="00225E94">
        <w:rPr>
          <w:rStyle w:val="Heading2Char"/>
        </w:rPr>
        <w:t>)</w:t>
      </w:r>
      <w:r>
        <w:rPr>
          <w:rFonts w:ascii="Trebuchet MS" w:hAnsi="Trebuchet MS"/>
          <w:color w:val="000000"/>
        </w:rPr>
        <w:br/>
      </w:r>
      <w:r>
        <w:rPr>
          <w:rFonts w:ascii="Trebuchet MS" w:hAnsi="Trebuchet MS"/>
          <w:color w:val="000000"/>
          <w:shd w:val="clear" w:color="auto" w:fill="FFFFFF"/>
        </w:rPr>
        <w:t>Though the structure of Adapter and Decorator pattern is similar, the difference comes on the intent of each pattern. The adapter pattern is used to bridge the gap between two interfaces, but Decorator pattern is used to add new functionality into the class without the modifying existing code.</w:t>
      </w:r>
      <w:r>
        <w:rPr>
          <w:rFonts w:ascii="Trebuchet MS" w:hAnsi="Trebuchet MS"/>
          <w:color w:val="000000"/>
        </w:rPr>
        <w:br/>
      </w:r>
      <w:r>
        <w:rPr>
          <w:rFonts w:ascii="Trebuchet MS" w:hAnsi="Trebuchet MS"/>
          <w:color w:val="000000"/>
        </w:rPr>
        <w:br/>
      </w:r>
      <w:r>
        <w:rPr>
          <w:rFonts w:ascii="Trebuchet MS" w:hAnsi="Trebuchet MS"/>
          <w:color w:val="000000"/>
        </w:rPr>
        <w:br/>
      </w:r>
      <w:r w:rsidRPr="00225E94">
        <w:rPr>
          <w:rStyle w:val="Heading2Char"/>
        </w:rPr>
        <w:t>114) Difference between Adapter and Proxy Pattern? (</w:t>
      </w:r>
      <w:hyperlink r:id="rId168" w:tgtFrame="_blank" w:history="1">
        <w:r w:rsidRPr="00225E94">
          <w:rPr>
            <w:rStyle w:val="Heading2Char"/>
          </w:rPr>
          <w:t>answer</w:t>
        </w:r>
      </w:hyperlink>
      <w:r w:rsidRPr="00225E94">
        <w:rPr>
          <w:rStyle w:val="Heading2Char"/>
        </w:rPr>
        <w:t>)</w:t>
      </w:r>
      <w:r w:rsidRPr="00225E94">
        <w:rPr>
          <w:rStyle w:val="Heading2Char"/>
        </w:rPr>
        <w:br/>
      </w:r>
      <w:r>
        <w:rPr>
          <w:rFonts w:ascii="Trebuchet MS" w:hAnsi="Trebuchet MS"/>
          <w:color w:val="000000"/>
          <w:shd w:val="clear" w:color="auto" w:fill="FFFFFF"/>
        </w:rPr>
        <w:t xml:space="preserve">Similar to the previous question, the difference between Adapter and Proxy patterns is in </w:t>
      </w:r>
      <w:r>
        <w:rPr>
          <w:rFonts w:ascii="Trebuchet MS" w:hAnsi="Trebuchet MS"/>
          <w:color w:val="000000"/>
          <w:shd w:val="clear" w:color="auto" w:fill="FFFFFF"/>
        </w:rPr>
        <w:lastRenderedPageBreak/>
        <w:t>their intent. Since both Adapter and Proxy pattern encapsulate the class which actually does the job, hence</w:t>
      </w:r>
      <w:r>
        <w:rPr>
          <w:rStyle w:val="apple-converted-space"/>
          <w:rFonts w:ascii="Trebuchet MS" w:hAnsi="Trebuchet MS"/>
          <w:color w:val="000000"/>
          <w:shd w:val="clear" w:color="auto" w:fill="FFFFFF"/>
        </w:rPr>
        <w:t> </w:t>
      </w:r>
      <w:r>
        <w:rPr>
          <w:rStyle w:val="vm-hook"/>
          <w:rFonts w:ascii="Trebuchet MS" w:hAnsi="Trebuchet MS"/>
          <w:color w:val="009900"/>
          <w:bdr w:val="none" w:sz="0" w:space="0" w:color="auto" w:frame="1"/>
        </w:rPr>
        <w:t>result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in the same structure, but Adapter pattern is used for interface conversion while the Proxy pattern is used to add an extra level of indirection to support distribute, controlled or intelligent access.</w:t>
      </w:r>
      <w:r>
        <w:rPr>
          <w:rFonts w:ascii="Trebuchet MS" w:hAnsi="Trebuchet MS"/>
          <w:color w:val="000000"/>
        </w:rPr>
        <w:br/>
      </w:r>
      <w:r>
        <w:rPr>
          <w:rFonts w:ascii="Trebuchet MS" w:hAnsi="Trebuchet MS"/>
          <w:color w:val="000000"/>
        </w:rPr>
        <w:br/>
      </w:r>
      <w:r>
        <w:rPr>
          <w:rFonts w:ascii="Trebuchet MS" w:hAnsi="Trebuchet MS"/>
          <w:color w:val="000000"/>
        </w:rPr>
        <w:br/>
      </w:r>
      <w:r w:rsidRPr="00AA111A">
        <w:rPr>
          <w:rStyle w:val="Heading2Char"/>
        </w:rPr>
        <w:t>115) What is Template method pattern? (answer)</w:t>
      </w:r>
      <w:r>
        <w:rPr>
          <w:rFonts w:ascii="Trebuchet MS" w:hAnsi="Trebuchet MS"/>
          <w:color w:val="000000"/>
        </w:rPr>
        <w:br/>
      </w:r>
      <w:r>
        <w:rPr>
          <w:rFonts w:ascii="Trebuchet MS" w:hAnsi="Trebuchet MS"/>
          <w:color w:val="000000"/>
          <w:shd w:val="clear" w:color="auto" w:fill="FFFFFF"/>
        </w:rPr>
        <w:t>Template pattern provides an outline of an algorithm and lets you configure or customize its steps. For examples, you can view a sorting algorithm as a template to sort object. It defines steps for sorting but let you configure how to compare them using Comparable or something similar in another</w:t>
      </w:r>
      <w:r>
        <w:rPr>
          <w:rStyle w:val="apple-converted-space"/>
          <w:rFonts w:ascii="Trebuchet MS" w:hAnsi="Trebuchet MS"/>
          <w:color w:val="000000"/>
          <w:shd w:val="clear" w:color="auto" w:fill="FFFFFF"/>
        </w:rPr>
        <w:t> </w:t>
      </w:r>
      <w:r>
        <w:rPr>
          <w:rStyle w:val="vm-hook"/>
          <w:rFonts w:ascii="Trebuchet MS" w:hAnsi="Trebuchet MS"/>
          <w:color w:val="009900"/>
          <w:bdr w:val="none" w:sz="0" w:space="0" w:color="auto" w:frame="1"/>
        </w:rPr>
        <w:t>language</w:t>
      </w:r>
      <w:r>
        <w:rPr>
          <w:rFonts w:ascii="Trebuchet MS" w:hAnsi="Trebuchet MS"/>
          <w:color w:val="000000"/>
          <w:shd w:val="clear" w:color="auto" w:fill="FFFFFF"/>
        </w:rPr>
        <w:t>. The method which outlines the algorithms is also known as template method.</w:t>
      </w:r>
      <w:r>
        <w:rPr>
          <w:rFonts w:ascii="Trebuchet MS" w:hAnsi="Trebuchet MS"/>
          <w:color w:val="000000"/>
        </w:rPr>
        <w:br/>
      </w:r>
      <w:r>
        <w:rPr>
          <w:rFonts w:ascii="Trebuchet MS" w:hAnsi="Trebuchet MS"/>
          <w:color w:val="000000"/>
        </w:rPr>
        <w:br/>
      </w:r>
      <w:r>
        <w:rPr>
          <w:rFonts w:ascii="Trebuchet MS" w:hAnsi="Trebuchet MS"/>
          <w:color w:val="000000"/>
        </w:rPr>
        <w:br/>
      </w:r>
      <w:r w:rsidRPr="00AA111A">
        <w:rPr>
          <w:rStyle w:val="Heading2Char"/>
        </w:rPr>
        <w:t>116) When do you use Visitor design pattern? (answer)</w:t>
      </w:r>
      <w:r w:rsidRPr="00AA111A">
        <w:rPr>
          <w:rStyle w:val="Heading2Char"/>
        </w:rPr>
        <w:br/>
      </w:r>
      <w:r>
        <w:rPr>
          <w:rFonts w:ascii="Trebuchet MS" w:hAnsi="Trebuchet MS"/>
          <w:color w:val="000000"/>
          <w:shd w:val="clear" w:color="auto" w:fill="FFFFFF"/>
        </w:rPr>
        <w:t>The visitor pattern is a solution of problem where you need to add operation on a class hierarchy but without touching them. This pattern uses double dispatch to add another level of indirection.</w:t>
      </w:r>
      <w:r>
        <w:rPr>
          <w:rFonts w:ascii="Trebuchet MS" w:hAnsi="Trebuchet MS"/>
          <w:color w:val="000000"/>
        </w:rPr>
        <w:br/>
      </w:r>
      <w:r>
        <w:rPr>
          <w:rFonts w:ascii="Trebuchet MS" w:hAnsi="Trebuchet MS"/>
          <w:color w:val="000000"/>
        </w:rPr>
        <w:br/>
      </w:r>
      <w:r>
        <w:rPr>
          <w:rFonts w:ascii="Trebuchet MS" w:hAnsi="Trebuchet MS"/>
          <w:color w:val="000000"/>
        </w:rPr>
        <w:br/>
      </w:r>
      <w:r w:rsidRPr="00AA111A">
        <w:rPr>
          <w:rStyle w:val="Heading2Char"/>
        </w:rPr>
        <w:t>117) When do you use Composite design pattern? (answer)</w:t>
      </w:r>
      <w:r w:rsidRPr="00AA111A">
        <w:rPr>
          <w:rStyle w:val="Heading2Char"/>
        </w:rPr>
        <w:br/>
      </w:r>
      <w:r>
        <w:rPr>
          <w:rFonts w:ascii="Trebuchet MS" w:hAnsi="Trebuchet MS"/>
          <w:color w:val="000000"/>
          <w:shd w:val="clear" w:color="auto" w:fill="FFFFFF"/>
        </w:rPr>
        <w:t>Composite design pattern arranges objects into tree structures to represent part-whole hierarchies. It allows clients treat individual objects and container of objects uniformly. Use Composite pattern when you want to represent part-whole hierarchies of objects.</w:t>
      </w:r>
    </w:p>
    <w:p w:rsidR="00F95E62" w:rsidRDefault="00F95E62" w:rsidP="00F95E62">
      <w:pPr>
        <w:rPr>
          <w:rFonts w:ascii="Trebuchet MS" w:hAnsi="Trebuchet MS"/>
          <w:color w:val="000000"/>
        </w:rPr>
      </w:pPr>
    </w:p>
    <w:p w:rsidR="00F95E62" w:rsidRDefault="00F95E62" w:rsidP="00F95E62">
      <w:pPr>
        <w:spacing w:after="0" w:line="240" w:lineRule="auto"/>
        <w:ind w:right="-144"/>
        <w:jc w:val="both"/>
        <w:rPr>
          <w:rFonts w:ascii="Trebuchet MS" w:hAnsi="Trebuchet MS"/>
          <w:color w:val="000000"/>
        </w:rPr>
      </w:pPr>
      <w:r>
        <w:rPr>
          <w:rFonts w:ascii="Trebuchet MS" w:hAnsi="Trebuchet MS"/>
          <w:color w:val="000000"/>
        </w:rPr>
        <w:br/>
      </w:r>
      <w:bookmarkStart w:id="132" w:name="_Toc471372249"/>
      <w:r w:rsidRPr="00AA111A">
        <w:rPr>
          <w:rStyle w:val="Heading2Char"/>
        </w:rPr>
        <w:t>118) The difference between Inheritance and Composition?</w:t>
      </w:r>
      <w:bookmarkEnd w:id="132"/>
      <w:r>
        <w:rPr>
          <w:rStyle w:val="apple-converted-space"/>
          <w:rFonts w:ascii="Trebuchet MS" w:hAnsi="Trebuchet MS"/>
          <w:color w:val="000000"/>
          <w:shd w:val="clear" w:color="auto" w:fill="FFFFFF"/>
        </w:rPr>
        <w:t> </w:t>
      </w:r>
      <w:r>
        <w:rPr>
          <w:rFonts w:ascii="Trebuchet MS" w:hAnsi="Trebuchet MS"/>
          <w:color w:val="000000"/>
          <w:shd w:val="clear" w:color="auto" w:fill="FFFFFF"/>
        </w:rPr>
        <w:t>(</w:t>
      </w:r>
      <w:hyperlink r:id="rId169" w:tgtFrame="_blank" w:history="1">
        <w:r>
          <w:rPr>
            <w:rStyle w:val="Hyperlink"/>
            <w:rFonts w:ascii="Trebuchet MS" w:hAnsi="Trebuchet MS"/>
            <w:color w:val="660099"/>
          </w:rPr>
          <w:t>answer</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Though both allows code reuse, Composition is more flexible than Inheritance because it allows you to switch to another implementation at run-time. Code written using Composition is also easier to test than code involving inheritance hierarchies.</w:t>
      </w:r>
      <w:r>
        <w:rPr>
          <w:rFonts w:ascii="Trebuchet MS" w:hAnsi="Trebuchet MS"/>
          <w:color w:val="000000"/>
        </w:rPr>
        <w:br/>
      </w:r>
      <w:r>
        <w:rPr>
          <w:rFonts w:ascii="Trebuchet MS" w:hAnsi="Trebuchet MS"/>
          <w:color w:val="000000"/>
        </w:rPr>
        <w:br/>
      </w:r>
      <w:r>
        <w:rPr>
          <w:rFonts w:ascii="Trebuchet MS" w:hAnsi="Trebuchet MS"/>
          <w:color w:val="000000"/>
        </w:rPr>
        <w:br/>
      </w:r>
      <w:r w:rsidRPr="00AA111A">
        <w:rPr>
          <w:rStyle w:val="Heading2Char"/>
        </w:rPr>
        <w:t>119) Describe overloading and overriding in Java? (</w:t>
      </w:r>
      <w:hyperlink r:id="rId170" w:tgtFrame="_blank" w:history="1">
        <w:r w:rsidRPr="00AA111A">
          <w:rPr>
            <w:rStyle w:val="Heading2Char"/>
          </w:rPr>
          <w:t>answer</w:t>
        </w:r>
      </w:hyperlink>
      <w:r w:rsidRPr="00AA111A">
        <w:rPr>
          <w:rStyle w:val="Heading2Char"/>
        </w:rPr>
        <w:t>)</w:t>
      </w:r>
      <w:r>
        <w:rPr>
          <w:rFonts w:ascii="Trebuchet MS" w:hAnsi="Trebuchet MS"/>
          <w:color w:val="000000"/>
        </w:rPr>
        <w:br/>
      </w:r>
      <w:r>
        <w:rPr>
          <w:rFonts w:ascii="Trebuchet MS" w:hAnsi="Trebuchet MS"/>
          <w:color w:val="000000"/>
          <w:shd w:val="clear" w:color="auto" w:fill="FFFFFF"/>
        </w:rPr>
        <w:t>Both overloading and overriding allow you to write two methods of different functionality but with the same name, but overloading is compile time activity while overriding is run-time activity. Though you can overload a method in the same class, but you can only override a method in child classes. Inheritance is necessary for overriding.</w:t>
      </w:r>
      <w:r>
        <w:rPr>
          <w:rFonts w:ascii="Trebuchet MS" w:hAnsi="Trebuchet MS"/>
          <w:color w:val="000000"/>
        </w:rPr>
        <w:br/>
      </w:r>
      <w:r>
        <w:rPr>
          <w:rFonts w:ascii="Trebuchet MS" w:hAnsi="Trebuchet MS"/>
          <w:color w:val="000000"/>
        </w:rPr>
        <w:br/>
      </w:r>
      <w:r w:rsidRPr="00AA111A">
        <w:rPr>
          <w:rStyle w:val="Heading2Char"/>
        </w:rPr>
        <w:br/>
        <w:t>120) The difference between nested public static class and a top level class in Java? (</w:t>
      </w:r>
      <w:hyperlink r:id="rId171" w:tgtFrame="_blank" w:history="1">
        <w:r w:rsidRPr="00AA111A">
          <w:rPr>
            <w:rStyle w:val="Heading2Char"/>
          </w:rPr>
          <w:t>answer</w:t>
        </w:r>
      </w:hyperlink>
      <w:r w:rsidRPr="00AA111A">
        <w:rPr>
          <w:rStyle w:val="Heading2Char"/>
        </w:rPr>
        <w:t>)</w:t>
      </w:r>
      <w:r w:rsidRPr="00AA111A">
        <w:rPr>
          <w:rStyle w:val="Heading2Char"/>
        </w:rPr>
        <w:br/>
      </w:r>
      <w:r>
        <w:rPr>
          <w:rFonts w:ascii="Trebuchet MS" w:hAnsi="Trebuchet MS"/>
          <w:color w:val="000000"/>
          <w:shd w:val="clear" w:color="auto" w:fill="FFFFFF"/>
        </w:rPr>
        <w:t>You can have more than one nested public static class inside one class, but you can only have one top-level public class in a Java source file and its name must be same as the name of Java source file.</w:t>
      </w:r>
      <w:r>
        <w:rPr>
          <w:rFonts w:ascii="Trebuchet MS" w:hAnsi="Trebuchet MS"/>
          <w:color w:val="000000"/>
        </w:rPr>
        <w:br/>
      </w:r>
      <w:r>
        <w:rPr>
          <w:rFonts w:ascii="Trebuchet MS" w:hAnsi="Trebuchet MS"/>
          <w:color w:val="000000"/>
        </w:rPr>
        <w:br/>
      </w:r>
      <w:r>
        <w:rPr>
          <w:rFonts w:ascii="Trebuchet MS" w:hAnsi="Trebuchet MS"/>
          <w:color w:val="000000"/>
        </w:rPr>
        <w:br/>
      </w:r>
      <w:r w:rsidRPr="00AA111A">
        <w:rPr>
          <w:rStyle w:val="Heading2Char"/>
        </w:rPr>
        <w:lastRenderedPageBreak/>
        <w:t>121) Difference between Composition, Aggregation and Association in OOP? (</w:t>
      </w:r>
      <w:hyperlink r:id="rId172" w:tgtFrame="_blank" w:history="1">
        <w:r w:rsidRPr="00AA111A">
          <w:rPr>
            <w:rStyle w:val="Heading2Char"/>
          </w:rPr>
          <w:t>answer</w:t>
        </w:r>
      </w:hyperlink>
      <w:r w:rsidRPr="00AA111A">
        <w:rPr>
          <w:rStyle w:val="Heading2Char"/>
        </w:rPr>
        <w:t>)</w:t>
      </w:r>
      <w:r>
        <w:rPr>
          <w:rFonts w:ascii="Trebuchet MS" w:hAnsi="Trebuchet MS"/>
          <w:color w:val="000000"/>
        </w:rPr>
        <w:br/>
      </w:r>
      <w:r>
        <w:rPr>
          <w:rFonts w:ascii="Trebuchet MS" w:hAnsi="Trebuchet MS"/>
          <w:color w:val="000000"/>
          <w:shd w:val="clear" w:color="auto" w:fill="FFFFFF"/>
        </w:rPr>
        <w:t>If two objects are related to each other, they are said to be associated with each other. Composition and Aggregation are two forms of association in object-oriented programming. The composition is stronger association than Aggregation. In Composition, one object is OWNER of another object while in Aggregation one object is just USER of another object. If an object A is composed of object B then B doesn't exist if A ceased to exists, but if object A is just an aggregation of object B then B can exists even if A ceased to exist.</w:t>
      </w:r>
      <w:r>
        <w:rPr>
          <w:rFonts w:ascii="Trebuchet MS" w:hAnsi="Trebuchet MS"/>
          <w:color w:val="000000"/>
        </w:rPr>
        <w:br/>
      </w:r>
      <w:r>
        <w:rPr>
          <w:rFonts w:ascii="Trebuchet MS" w:hAnsi="Trebuchet MS"/>
          <w:color w:val="000000"/>
        </w:rPr>
        <w:br/>
      </w:r>
      <w:r>
        <w:rPr>
          <w:rFonts w:ascii="Trebuchet MS" w:hAnsi="Trebuchet MS"/>
          <w:color w:val="000000"/>
        </w:rPr>
        <w:br/>
      </w:r>
      <w:r w:rsidRPr="00AA111A">
        <w:rPr>
          <w:rStyle w:val="Heading2Char"/>
        </w:rPr>
        <w:t>122) Give me an example of design pattern which is based upon open closed principle? (</w:t>
      </w:r>
      <w:hyperlink r:id="rId173" w:tgtFrame="_blank" w:history="1">
        <w:r w:rsidRPr="00AA111A">
          <w:rPr>
            <w:rStyle w:val="Heading2Char"/>
          </w:rPr>
          <w:t>answer</w:t>
        </w:r>
      </w:hyperlink>
      <w:r w:rsidRPr="00AA111A">
        <w:rPr>
          <w:rStyle w:val="Heading2Char"/>
        </w:rPr>
        <w:t>)</w:t>
      </w:r>
      <w:r>
        <w:rPr>
          <w:rFonts w:ascii="Trebuchet MS" w:hAnsi="Trebuchet MS"/>
          <w:color w:val="000000"/>
        </w:rPr>
        <w:br/>
      </w:r>
      <w:r>
        <w:rPr>
          <w:rFonts w:ascii="Trebuchet MS" w:hAnsi="Trebuchet MS"/>
          <w:color w:val="000000"/>
          <w:shd w:val="clear" w:color="auto" w:fill="FFFFFF"/>
        </w:rPr>
        <w:t>This is one of the practical questions I ask experienced Java programmer. I expect them to know about OOP design principles as well as patterns. Open closed design principle asserts that your code should be open for extension but closed for modification. Which means if you want to add new functionality, you can add it easily using the new code but without touching already tried and tested code.  There are several design patterns which are based upon open closed design principle e.g.</w:t>
      </w:r>
      <w:r>
        <w:rPr>
          <w:rStyle w:val="apple-converted-space"/>
          <w:rFonts w:ascii="Trebuchet MS" w:hAnsi="Trebuchet MS"/>
          <w:color w:val="000000"/>
          <w:shd w:val="clear" w:color="auto" w:fill="FFFFFF"/>
        </w:rPr>
        <w:t> </w:t>
      </w:r>
      <w:hyperlink r:id="rId174" w:history="1">
        <w:r>
          <w:rPr>
            <w:rStyle w:val="Hyperlink"/>
            <w:rFonts w:ascii="Trebuchet MS" w:hAnsi="Trebuchet MS"/>
            <w:color w:val="660099"/>
          </w:rPr>
          <w:t>Strategy pattern</w:t>
        </w:r>
      </w:hyperlink>
      <w:r>
        <w:rPr>
          <w:rStyle w:val="apple-converted-space"/>
          <w:rFonts w:ascii="Trebuchet MS" w:hAnsi="Trebuchet MS"/>
          <w:color w:val="000000"/>
          <w:shd w:val="clear" w:color="auto" w:fill="FFFFFF"/>
        </w:rPr>
        <w:t> </w:t>
      </w:r>
      <w:r>
        <w:rPr>
          <w:rFonts w:ascii="Trebuchet MS" w:hAnsi="Trebuchet MS"/>
          <w:color w:val="000000"/>
          <w:shd w:val="clear" w:color="auto" w:fill="FFFFFF"/>
        </w:rPr>
        <w:t>if you need a new strategy, just implement the interface and configure, no need to modify core logic. One working example is </w:t>
      </w:r>
      <w:r>
        <w:rPr>
          <w:rFonts w:ascii="Courier New" w:hAnsi="Courier New" w:cs="Courier New"/>
          <w:color w:val="000000"/>
        </w:rPr>
        <w:t>Collections.sort() </w:t>
      </w:r>
      <w:r>
        <w:rPr>
          <w:rFonts w:ascii="Trebuchet MS" w:hAnsi="Trebuchet MS"/>
          <w:color w:val="000000"/>
          <w:shd w:val="clear" w:color="auto" w:fill="FFFFFF"/>
        </w:rPr>
        <w:t>method which is based on Strategy pattern and follows the open-closed principle, you don't modify</w:t>
      </w:r>
      <w:r>
        <w:rPr>
          <w:rStyle w:val="apple-converted-space"/>
          <w:rFonts w:ascii="Trebuchet MS" w:hAnsi="Trebuchet MS"/>
          <w:color w:val="000000"/>
          <w:shd w:val="clear" w:color="auto" w:fill="FFFFFF"/>
        </w:rPr>
        <w:t> </w:t>
      </w:r>
      <w:r>
        <w:rPr>
          <w:rFonts w:ascii="Courier New" w:hAnsi="Courier New" w:cs="Courier New"/>
          <w:color w:val="000000"/>
        </w:rPr>
        <w:t>sort()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method to sort a new object, what you do is just implement Comparator in your own way.</w:t>
      </w:r>
      <w:r>
        <w:rPr>
          <w:rFonts w:ascii="Trebuchet MS" w:hAnsi="Trebuchet MS"/>
          <w:color w:val="000000"/>
        </w:rPr>
        <w:br/>
      </w:r>
      <w:r>
        <w:rPr>
          <w:rFonts w:ascii="Trebuchet MS" w:hAnsi="Trebuchet MS"/>
          <w:color w:val="000000"/>
        </w:rPr>
        <w:br/>
      </w:r>
      <w:r>
        <w:rPr>
          <w:rFonts w:ascii="Trebuchet MS" w:hAnsi="Trebuchet MS"/>
          <w:color w:val="000000"/>
        </w:rPr>
        <w:br/>
      </w:r>
      <w:r w:rsidRPr="00AA111A">
        <w:rPr>
          <w:rStyle w:val="Heading2Char"/>
        </w:rPr>
        <w:t>123) Difference between Abstract factory and Prototype design pattern? </w:t>
      </w:r>
      <w:r>
        <w:rPr>
          <w:rFonts w:ascii="Trebuchet MS" w:hAnsi="Trebuchet MS"/>
          <w:color w:val="000000"/>
          <w:shd w:val="clear" w:color="auto" w:fill="FFFFFF"/>
        </w:rPr>
        <w:t>(answer)</w:t>
      </w:r>
      <w:r>
        <w:rPr>
          <w:rFonts w:ascii="Trebuchet MS" w:hAnsi="Trebuchet MS"/>
          <w:color w:val="000000"/>
        </w:rPr>
        <w:br/>
      </w:r>
      <w:r>
        <w:rPr>
          <w:rFonts w:ascii="Trebuchet MS" w:hAnsi="Trebuchet MS"/>
          <w:color w:val="000000"/>
          <w:shd w:val="clear" w:color="auto" w:fill="FFFFFF"/>
        </w:rPr>
        <w:t>This is the practice question for you, If you are feeling bored just reading and itching to write something, why not write the answer to this question. I would love to see an example the, which should answer where you should use the Abstract factory pattern and where is the Prototype pattern is more suitable.</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124) When do you use Flyweight pattern?</w:t>
      </w:r>
      <w:r>
        <w:rPr>
          <w:rStyle w:val="apple-converted-space"/>
          <w:rFonts w:ascii="Trebuchet MS" w:hAnsi="Trebuchet MS"/>
          <w:color w:val="000000"/>
          <w:shd w:val="clear" w:color="auto" w:fill="FFFFFF"/>
        </w:rPr>
        <w:t> </w:t>
      </w:r>
      <w:r>
        <w:rPr>
          <w:rFonts w:ascii="Trebuchet MS" w:hAnsi="Trebuchet MS"/>
          <w:color w:val="000000"/>
          <w:shd w:val="clear" w:color="auto" w:fill="FFFFFF"/>
        </w:rPr>
        <w:t>(answer)</w:t>
      </w:r>
      <w:r>
        <w:rPr>
          <w:rFonts w:ascii="Trebuchet MS" w:hAnsi="Trebuchet MS"/>
          <w:color w:val="000000"/>
        </w:rPr>
        <w:br/>
      </w:r>
      <w:r>
        <w:rPr>
          <w:rFonts w:ascii="Trebuchet MS" w:hAnsi="Trebuchet MS"/>
          <w:color w:val="000000"/>
          <w:shd w:val="clear" w:color="auto" w:fill="FFFFFF"/>
        </w:rPr>
        <w:t>This is another popular question from the design pattern. Many Java developers with 4 to 6 years of experience know the definition but failed to give any concrete example. Since many of you might not have used this pattern, it's better to look examples from JDK. You are more likely have used them before and they are easy to remember as well. Now let's see the answer.</w:t>
      </w:r>
      <w:r>
        <w:rPr>
          <w:rFonts w:ascii="Trebuchet MS" w:hAnsi="Trebuchet MS"/>
          <w:color w:val="000000"/>
        </w:rPr>
        <w:br/>
      </w:r>
      <w:r>
        <w:rPr>
          <w:rFonts w:ascii="Trebuchet MS" w:hAnsi="Trebuchet MS"/>
          <w:color w:val="000000"/>
          <w:shd w:val="clear" w:color="auto" w:fill="FFFFFF"/>
        </w:rPr>
        <w:t>Flyweight pattern allows you to share object to support large numbers without actually creating too many objects. In order to use Flyweight pattern, you need to make your object Immutable so that they can be safely shared. String pool and pool of Integer and Long object in JDK are good examples of Flyweight pattern.</w:t>
      </w: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175" w:anchor="ixzz4NVsWX1uw" w:history="1">
        <w:r>
          <w:rPr>
            <w:rStyle w:val="Hyperlink"/>
            <w:rFonts w:ascii="Trebuchet MS" w:hAnsi="Trebuchet MS"/>
            <w:color w:val="003399"/>
          </w:rPr>
          <w:t>http://javarevisited.blogspot.com/2015/10/133-java-interview-questions-answers-from-last-5-years.html#ixzz4NVsWX1uw</w:t>
        </w:r>
      </w:hyperlink>
    </w:p>
    <w:p w:rsidR="00F95E62" w:rsidRDefault="00F95E62" w:rsidP="00F95E62">
      <w:pPr>
        <w:spacing w:after="0" w:line="240" w:lineRule="auto"/>
        <w:ind w:right="-144"/>
        <w:jc w:val="both"/>
        <w:rPr>
          <w:rFonts w:ascii="Trebuchet MS" w:hAnsi="Trebuchet MS"/>
          <w:color w:val="000000"/>
        </w:rPr>
      </w:pPr>
    </w:p>
    <w:p w:rsidR="00F95E62" w:rsidRPr="00F95E62" w:rsidRDefault="00F95E62" w:rsidP="00FF6EA9">
      <w:pPr>
        <w:pStyle w:val="Heading1"/>
      </w:pPr>
      <w:bookmarkStart w:id="133" w:name="_Toc471372250"/>
      <w:r w:rsidRPr="00F95E62">
        <w:t>Top 50 Programming Questions for Telephonic Interviews</w:t>
      </w:r>
      <w:bookmarkEnd w:id="133"/>
    </w:p>
    <w:p w:rsidR="00F95E62" w:rsidRDefault="00F95E62" w:rsidP="00F95E62">
      <w:pPr>
        <w:rPr>
          <w:rFonts w:ascii="Times New Roman" w:hAnsi="Times New Roman"/>
        </w:rPr>
      </w:pPr>
      <w:r>
        <w:rPr>
          <w:rFonts w:ascii="Trebuchet MS" w:hAnsi="Trebuchet MS"/>
          <w:color w:val="000000"/>
          <w:shd w:val="clear" w:color="auto" w:fill="FFFFFF"/>
        </w:rPr>
        <w:t xml:space="preserve">Here is a list of almost 50 questions from phone round of programming job interviews. These questions are good for any programmers, developers, software engineer, QA and support engineer because they are based upon fundamentals of programming, but most suited for </w:t>
      </w:r>
      <w:r>
        <w:rPr>
          <w:rFonts w:ascii="Trebuchet MS" w:hAnsi="Trebuchet MS"/>
          <w:color w:val="000000"/>
          <w:shd w:val="clear" w:color="auto" w:fill="FFFFFF"/>
        </w:rPr>
        <w:lastRenderedPageBreak/>
        <w:t>programmers and developers. BTW, If you are Java developer and looking for </w:t>
      </w:r>
      <w:hyperlink r:id="rId176" w:tgtFrame="_blank" w:history="1">
        <w:r>
          <w:rPr>
            <w:rStyle w:val="Hyperlink"/>
            <w:rFonts w:ascii="Trebuchet MS" w:hAnsi="Trebuchet MS"/>
            <w:color w:val="660099"/>
          </w:rPr>
          <w:t>Java Questions for Phone interviews</w:t>
        </w:r>
      </w:hyperlink>
      <w:r>
        <w:rPr>
          <w:rFonts w:ascii="Trebuchet MS" w:hAnsi="Trebuchet MS"/>
          <w:color w:val="000000"/>
          <w:shd w:val="clear" w:color="auto" w:fill="FFFFFF"/>
        </w:rPr>
        <w:t>, check out that list. This list is more general and applicable for all programmers including Python, Ruby, Perl and C# developers.</w:t>
      </w:r>
      <w:r>
        <w:rPr>
          <w:rFonts w:ascii="Trebuchet MS" w:hAnsi="Trebuchet MS"/>
          <w:color w:val="000000"/>
        </w:rPr>
        <w:br/>
      </w:r>
    </w:p>
    <w:p w:rsidR="00F95E62" w:rsidRDefault="00F95E62" w:rsidP="00F95E62">
      <w:pPr>
        <w:jc w:val="center"/>
        <w:rPr>
          <w:rFonts w:ascii="Trebuchet MS" w:hAnsi="Trebuchet MS"/>
          <w:color w:val="000000"/>
        </w:rPr>
      </w:pPr>
      <w:r>
        <w:rPr>
          <w:rFonts w:ascii="Trebuchet MS" w:hAnsi="Trebuchet MS"/>
          <w:noProof/>
          <w:color w:val="660099"/>
        </w:rPr>
        <w:drawing>
          <wp:inline distT="0" distB="0" distL="0" distR="0">
            <wp:extent cx="3813175" cy="2837815"/>
            <wp:effectExtent l="0" t="0" r="0" b="635"/>
            <wp:docPr id="11" name="Picture 11" descr="Programming Phone  Interview Questions answers">
              <a:hlinkClick xmlns:a="http://schemas.openxmlformats.org/drawingml/2006/main" r:id="rId1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gramming Phone  Interview Questions answers">
                      <a:hlinkClick r:id="rId177"/>
                    </pic:cNvPr>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3813175" cy="2837815"/>
                    </a:xfrm>
                    <a:prstGeom prst="rect">
                      <a:avLst/>
                    </a:prstGeom>
                    <a:noFill/>
                    <a:ln>
                      <a:noFill/>
                    </a:ln>
                  </pic:spPr>
                </pic:pic>
              </a:graphicData>
            </a:graphic>
          </wp:inline>
        </w:drawing>
      </w:r>
    </w:p>
    <w:p w:rsidR="00F95E62" w:rsidRDefault="00F95E62" w:rsidP="00F95E62">
      <w:pPr>
        <w:rPr>
          <w:rFonts w:ascii="Times New Roman" w:hAnsi="Times New Roman"/>
        </w:rPr>
      </w:pPr>
      <w:r>
        <w:rPr>
          <w:rFonts w:ascii="Trebuchet MS" w:hAnsi="Trebuchet MS"/>
          <w:color w:val="000000"/>
        </w:rPr>
        <w:br/>
      </w:r>
      <w:r>
        <w:rPr>
          <w:rFonts w:ascii="Trebuchet MS" w:hAnsi="Trebuchet MS"/>
          <w:color w:val="000000"/>
        </w:rPr>
        <w:br/>
      </w:r>
      <w:bookmarkStart w:id="134" w:name="_Toc471372251"/>
      <w:r w:rsidRPr="00733ACE">
        <w:rPr>
          <w:rStyle w:val="Heading2Char"/>
        </w:rPr>
        <w:t>1. How much time does it take to retrieve an element if stored in HashMap, Binary tree, and a Linked list? how it change if you have millions of records?</w:t>
      </w:r>
      <w:bookmarkEnd w:id="134"/>
      <w:r>
        <w:rPr>
          <w:rFonts w:ascii="Trebuchet MS" w:hAnsi="Trebuchet MS"/>
          <w:color w:val="000000"/>
        </w:rPr>
        <w:br/>
      </w:r>
      <w:r>
        <w:rPr>
          <w:rFonts w:ascii="Trebuchet MS" w:hAnsi="Trebuchet MS"/>
          <w:color w:val="000000"/>
          <w:shd w:val="clear" w:color="auto" w:fill="FFFFFF"/>
        </w:rPr>
        <w:t>In HashMap it takes </w:t>
      </w:r>
      <w:r>
        <w:rPr>
          <w:rFonts w:ascii="Courier New" w:hAnsi="Courier New" w:cs="Courier New"/>
          <w:color w:val="000000"/>
        </w:rPr>
        <w:t>O(1)</w:t>
      </w:r>
      <w:r>
        <w:rPr>
          <w:rFonts w:ascii="Trebuchet MS" w:hAnsi="Trebuchet MS"/>
          <w:color w:val="000000"/>
          <w:shd w:val="clear" w:color="auto" w:fill="FFFFFF"/>
        </w:rPr>
        <w:t> time, in the binary tree it takes </w:t>
      </w:r>
      <w:r>
        <w:rPr>
          <w:rFonts w:ascii="Courier New" w:hAnsi="Courier New" w:cs="Courier New"/>
          <w:color w:val="000000"/>
        </w:rPr>
        <w:t>O(logN)</w:t>
      </w:r>
      <w:r>
        <w:rPr>
          <w:rFonts w:ascii="Trebuchet MS" w:hAnsi="Trebuchet MS"/>
          <w:color w:val="000000"/>
          <w:shd w:val="clear" w:color="auto" w:fill="FFFFFF"/>
        </w:rPr>
        <w:t> where N is a number of nodes in the tree and in linked list it takes </w:t>
      </w:r>
      <w:r>
        <w:rPr>
          <w:rFonts w:ascii="Courier New" w:hAnsi="Courier New" w:cs="Courier New"/>
          <w:color w:val="000000"/>
        </w:rPr>
        <w:t>O(n)</w:t>
      </w:r>
      <w:r>
        <w:rPr>
          <w:rFonts w:ascii="Trebuchet MS" w:hAnsi="Trebuchet MS"/>
          <w:color w:val="000000"/>
          <w:shd w:val="clear" w:color="auto" w:fill="FFFFFF"/>
        </w:rPr>
        <w:t> time where n is a number of element in the list. Millions of records don't affect the performance if the data structure is working as expected e.g. HashMap has no or relatively less number of collision or binary tree is balanced. If that's not the case then their performance degrades as a number of records grows.</w:t>
      </w:r>
      <w:r>
        <w:rPr>
          <w:rFonts w:ascii="Trebuchet MS" w:hAnsi="Trebuchet MS"/>
          <w:color w:val="000000"/>
        </w:rPr>
        <w:br/>
      </w:r>
      <w:r>
        <w:rPr>
          <w:rFonts w:ascii="Trebuchet MS" w:hAnsi="Trebuchet MS"/>
          <w:color w:val="000000"/>
        </w:rPr>
        <w:br/>
      </w:r>
      <w:r w:rsidRPr="006E2949">
        <w:rPr>
          <w:rStyle w:val="Heading2Char"/>
        </w:rPr>
        <w:t>3. What is the difference between forking a process and spawning a thread?</w:t>
      </w:r>
      <w:r w:rsidRPr="00733ACE">
        <w:rPr>
          <w:rStyle w:val="Heading2Char"/>
        </w:rPr>
        <w:t> </w:t>
      </w:r>
      <w:r w:rsidRPr="00733ACE">
        <w:rPr>
          <w:rStyle w:val="Heading2Char"/>
        </w:rPr>
        <w:br/>
      </w:r>
      <w:r>
        <w:rPr>
          <w:rFonts w:ascii="Trebuchet MS" w:hAnsi="Trebuchet MS"/>
          <w:color w:val="000000"/>
          <w:shd w:val="clear" w:color="auto" w:fill="FFFFFF"/>
        </w:rPr>
        <w:t>When you fork a process, the new process will run the same code as parent process but in different memory space, but when you spawn a new thread in existing process, it just creates another independent path of execution but share same memory space.</w:t>
      </w:r>
    </w:p>
    <w:p w:rsidR="00F95E62" w:rsidRDefault="00F95E62" w:rsidP="00F95E62">
      <w:pPr>
        <w:rPr>
          <w:rFonts w:ascii="Times New Roman" w:hAnsi="Times New Roman"/>
        </w:rPr>
      </w:pPr>
      <w:bookmarkStart w:id="135" w:name="_Toc471372252"/>
      <w:r w:rsidRPr="00733ACE">
        <w:rPr>
          <w:rStyle w:val="Heading2Char"/>
        </w:rPr>
        <w:t>4. What is a critical section? (</w:t>
      </w:r>
      <w:hyperlink r:id="rId179" w:tgtFrame="_blank" w:history="1">
        <w:r w:rsidRPr="00733ACE">
          <w:rPr>
            <w:rStyle w:val="Heading2Char"/>
          </w:rPr>
          <w:t>answer</w:t>
        </w:r>
      </w:hyperlink>
      <w:r w:rsidRPr="00733ACE">
        <w:rPr>
          <w:rStyle w:val="Heading2Char"/>
        </w:rPr>
        <w:t>)</w:t>
      </w:r>
      <w:bookmarkEnd w:id="135"/>
      <w:r>
        <w:rPr>
          <w:rFonts w:ascii="Trebuchet MS" w:hAnsi="Trebuchet MS"/>
          <w:color w:val="000000"/>
        </w:rPr>
        <w:br/>
      </w:r>
      <w:r>
        <w:rPr>
          <w:rFonts w:ascii="Trebuchet MS" w:hAnsi="Trebuchet MS"/>
          <w:color w:val="000000"/>
          <w:shd w:val="clear" w:color="auto" w:fill="FFFFFF"/>
        </w:rPr>
        <w:t>A critical section is the part of a code, which is very important and in multi-threading must be exclusively modified by any thread. Semaphore or mutex is used to protect critical section. In Java, you can use synchronized keyword or </w:t>
      </w:r>
      <w:r>
        <w:rPr>
          <w:rFonts w:ascii="Courier New" w:hAnsi="Courier New" w:cs="Courier New"/>
          <w:color w:val="000000"/>
        </w:rPr>
        <w:t>ReentrantLock</w:t>
      </w:r>
      <w:r>
        <w:rPr>
          <w:rFonts w:ascii="Trebuchet MS" w:hAnsi="Trebuchet MS"/>
          <w:color w:val="000000"/>
          <w:shd w:val="clear" w:color="auto" w:fill="FFFFFF"/>
        </w:rPr>
        <w:t> to protect a critical section.</w:t>
      </w:r>
      <w:r>
        <w:rPr>
          <w:rFonts w:ascii="Trebuchet MS" w:hAnsi="Trebuchet MS"/>
          <w:color w:val="000000"/>
        </w:rPr>
        <w:br/>
      </w:r>
      <w:r>
        <w:rPr>
          <w:rFonts w:ascii="Trebuchet MS" w:hAnsi="Trebuchet MS"/>
          <w:color w:val="000000"/>
        </w:rPr>
        <w:br/>
      </w:r>
      <w:r>
        <w:rPr>
          <w:rFonts w:ascii="Trebuchet MS" w:hAnsi="Trebuchet MS"/>
          <w:color w:val="000000"/>
        </w:rPr>
        <w:br/>
      </w:r>
      <w:r w:rsidRPr="00733ACE">
        <w:rPr>
          <w:rStyle w:val="Heading2Char"/>
        </w:rPr>
        <w:t>5. What is the difference between a value type and a reference type? (</w:t>
      </w:r>
      <w:hyperlink r:id="rId180" w:tgtFrame="_blank" w:history="1">
        <w:r w:rsidRPr="00733ACE">
          <w:rPr>
            <w:rStyle w:val="Heading2Char"/>
          </w:rPr>
          <w:t>answer</w:t>
        </w:r>
      </w:hyperlink>
      <w:r w:rsidRPr="00733ACE">
        <w:rPr>
          <w:rStyle w:val="Heading2Char"/>
        </w:rPr>
        <w:t>)</w:t>
      </w:r>
      <w:r>
        <w:rPr>
          <w:rFonts w:ascii="Trebuchet MS" w:hAnsi="Trebuchet MS"/>
          <w:color w:val="000000"/>
        </w:rPr>
        <w:br/>
      </w:r>
      <w:r>
        <w:rPr>
          <w:rFonts w:ascii="Trebuchet MS" w:hAnsi="Trebuchet MS"/>
          <w:color w:val="000000"/>
          <w:shd w:val="clear" w:color="auto" w:fill="FFFFFF"/>
        </w:rPr>
        <w:t xml:space="preserve">A value type is a more optimized type and always immutable e.g. primitive int, long, double and float in Java while a reference type points to an object, which can be mutable or </w:t>
      </w:r>
      <w:r>
        <w:rPr>
          <w:rFonts w:ascii="Trebuchet MS" w:hAnsi="Trebuchet MS"/>
          <w:color w:val="000000"/>
          <w:shd w:val="clear" w:color="auto" w:fill="FFFFFF"/>
        </w:rPr>
        <w:lastRenderedPageBreak/>
        <w:t>Immutable. You can also say that value type points to a value while reference type points to an object.</w:t>
      </w:r>
      <w:r>
        <w:rPr>
          <w:rFonts w:ascii="Trebuchet MS" w:hAnsi="Trebuchet MS"/>
          <w:color w:val="000000"/>
        </w:rPr>
        <w:br/>
      </w:r>
      <w:r>
        <w:rPr>
          <w:rFonts w:ascii="Trebuchet MS" w:hAnsi="Trebuchet MS"/>
          <w:color w:val="000000"/>
        </w:rPr>
        <w:br/>
      </w:r>
      <w:r>
        <w:rPr>
          <w:rFonts w:ascii="Trebuchet MS" w:hAnsi="Trebuchet MS"/>
          <w:color w:val="000000"/>
        </w:rPr>
        <w:br/>
      </w:r>
      <w:r w:rsidRPr="00733ACE">
        <w:rPr>
          <w:rStyle w:val="Heading2Char"/>
        </w:rPr>
        <w:t>6. What is heap and stack in a process?</w:t>
      </w:r>
      <w:r>
        <w:rPr>
          <w:rFonts w:ascii="Trebuchet MS" w:hAnsi="Trebuchet MS"/>
          <w:color w:val="000000"/>
          <w:shd w:val="clear" w:color="auto" w:fill="FFFFFF"/>
        </w:rPr>
        <w:t> (</w:t>
      </w:r>
      <w:hyperlink r:id="rId181" w:tgtFrame="_blank" w:history="1">
        <w:r>
          <w:rPr>
            <w:rStyle w:val="Hyperlink"/>
            <w:rFonts w:ascii="Trebuchet MS" w:hAnsi="Trebuchet MS"/>
            <w:color w:val="660099"/>
          </w:rPr>
          <w:t>detailed answer</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They are two separate areas of memory in the same process. Talking about Java, the stack is used to store primitive values and reference type to object but actual object is always created in heap. One critical difference between heap and stack is that heap memory is shared by all threads but each thread has their own stack.</w:t>
      </w:r>
      <w:r>
        <w:rPr>
          <w:rFonts w:ascii="Trebuchet MS" w:hAnsi="Trebuchet MS"/>
          <w:color w:val="000000"/>
        </w:rPr>
        <w:br/>
      </w:r>
      <w:r>
        <w:rPr>
          <w:rFonts w:ascii="Trebuchet MS" w:hAnsi="Trebuchet MS"/>
          <w:color w:val="000000"/>
        </w:rPr>
        <w:br/>
      </w:r>
      <w:r>
        <w:rPr>
          <w:rFonts w:ascii="Trebuchet MS" w:hAnsi="Trebuchet MS"/>
          <w:color w:val="000000"/>
        </w:rPr>
        <w:br/>
      </w:r>
      <w:r w:rsidRPr="00733ACE">
        <w:rPr>
          <w:rStyle w:val="Heading2Char"/>
        </w:rPr>
        <w:t>7. What is revision/version control? (</w:t>
      </w:r>
      <w:hyperlink r:id="rId182" w:tgtFrame="_blank" w:history="1">
        <w:r w:rsidRPr="00733ACE">
          <w:rPr>
            <w:rStyle w:val="Heading2Char"/>
          </w:rPr>
          <w:t>answer</w:t>
        </w:r>
      </w:hyperlink>
      <w:r w:rsidRPr="00733ACE">
        <w:rPr>
          <w:rStyle w:val="Heading2Char"/>
        </w:rPr>
        <w:t>)</w:t>
      </w:r>
      <w:r w:rsidRPr="00733ACE">
        <w:rPr>
          <w:rStyle w:val="Heading2Char"/>
        </w:rPr>
        <w:br/>
      </w:r>
      <w:r>
        <w:rPr>
          <w:rFonts w:ascii="Trebuchet MS" w:hAnsi="Trebuchet MS"/>
          <w:color w:val="000000"/>
          <w:shd w:val="clear" w:color="auto" w:fill="FFFFFF"/>
        </w:rPr>
        <w:t>Version control is software which is used to store code and manage versions of codebase e.g. SVN, CVS, Git, Perforce, and ClearCase. They are very effective while comparing code, reviewing code and creating a build from previous stable version. All professional development use some sort of revision or version control tool, without them, you cannot manage code effectively, especially if 20 developers are working on same code base at the same time. Version control tool plays very important role to keep code base consistent and resolving code conflicts.</w:t>
      </w:r>
      <w:r>
        <w:rPr>
          <w:rFonts w:ascii="Trebuchet MS" w:hAnsi="Trebuchet MS"/>
          <w:color w:val="000000"/>
        </w:rPr>
        <w:br/>
      </w:r>
      <w:r>
        <w:rPr>
          <w:rFonts w:ascii="Trebuchet MS" w:hAnsi="Trebuchet MS"/>
          <w:color w:val="000000"/>
        </w:rPr>
        <w:br/>
      </w:r>
      <w:r>
        <w:rPr>
          <w:rFonts w:ascii="Trebuchet MS" w:hAnsi="Trebuchet MS"/>
          <w:color w:val="000000"/>
        </w:rPr>
        <w:br/>
      </w:r>
      <w:r w:rsidRPr="00733ACE">
        <w:rPr>
          <w:rStyle w:val="Heading2Char"/>
        </w:rPr>
        <w:t>8. What is a strongly typed programming language? (</w:t>
      </w:r>
      <w:hyperlink r:id="rId183" w:tgtFrame="_blank" w:history="1">
        <w:r w:rsidRPr="00733ACE">
          <w:rPr>
            <w:rStyle w:val="Heading2Char"/>
          </w:rPr>
          <w:t>answer</w:t>
        </w:r>
      </w:hyperlink>
      <w:r w:rsidRPr="00733ACE">
        <w:rPr>
          <w:rStyle w:val="Heading2Char"/>
        </w:rPr>
        <w:t>)</w:t>
      </w:r>
      <w:r w:rsidRPr="00733ACE">
        <w:rPr>
          <w:rStyle w:val="Heading2Char"/>
        </w:rPr>
        <w:br/>
      </w:r>
      <w:r w:rsidRPr="00FF2559">
        <w:rPr>
          <w:rFonts w:ascii="Trebuchet MS" w:hAnsi="Trebuchet MS"/>
          <w:color w:val="000000"/>
          <w:highlight w:val="cyan"/>
          <w:shd w:val="clear" w:color="auto" w:fill="FFFFFF"/>
        </w:rPr>
        <w:t>In a strongly typed language compiler ensure type correctness, for example, you can not store the number in String or vice-versa. Java is a strongly typed language</w:t>
      </w:r>
      <w:r>
        <w:rPr>
          <w:rFonts w:ascii="Trebuchet MS" w:hAnsi="Trebuchet MS"/>
          <w:color w:val="000000"/>
          <w:shd w:val="clear" w:color="auto" w:fill="FFFFFF"/>
        </w:rPr>
        <w:t>, that's why you have different data types e.g. </w:t>
      </w:r>
      <w:r>
        <w:rPr>
          <w:rFonts w:ascii="Courier New" w:hAnsi="Courier New" w:cs="Courier New"/>
          <w:color w:val="000000"/>
        </w:rPr>
        <w:t>int</w:t>
      </w:r>
      <w:r>
        <w:rPr>
          <w:rFonts w:ascii="Trebuchet MS" w:hAnsi="Trebuchet MS"/>
          <w:color w:val="000000"/>
          <w:shd w:val="clear" w:color="auto" w:fill="FFFFFF"/>
        </w:rPr>
        <w:t>, </w:t>
      </w:r>
      <w:r>
        <w:rPr>
          <w:rFonts w:ascii="Courier New" w:hAnsi="Courier New" w:cs="Courier New"/>
          <w:color w:val="000000"/>
        </w:rPr>
        <w:t>float</w:t>
      </w:r>
      <w:r>
        <w:rPr>
          <w:rFonts w:ascii="Trebuchet MS" w:hAnsi="Trebuchet MS"/>
          <w:color w:val="000000"/>
          <w:shd w:val="clear" w:color="auto" w:fill="FFFFFF"/>
        </w:rPr>
        <w:t>, </w:t>
      </w:r>
      <w:r>
        <w:rPr>
          <w:rFonts w:ascii="Courier New" w:hAnsi="Courier New" w:cs="Courier New"/>
          <w:color w:val="000000"/>
        </w:rPr>
        <w:t>String</w:t>
      </w:r>
      <w:r>
        <w:rPr>
          <w:rFonts w:ascii="Trebuchet MS" w:hAnsi="Trebuchet MS"/>
          <w:color w:val="000000"/>
          <w:shd w:val="clear" w:color="auto" w:fill="FFFFFF"/>
        </w:rPr>
        <w:t>, </w:t>
      </w:r>
      <w:r>
        <w:rPr>
          <w:rFonts w:ascii="Courier New" w:hAnsi="Courier New" w:cs="Courier New"/>
          <w:color w:val="000000"/>
        </w:rPr>
        <w:t>char</w:t>
      </w:r>
      <w:r>
        <w:rPr>
          <w:rFonts w:ascii="Trebuchet MS" w:hAnsi="Trebuchet MS"/>
          <w:color w:val="000000"/>
          <w:shd w:val="clear" w:color="auto" w:fill="FFFFFF"/>
        </w:rPr>
        <w:t>, </w:t>
      </w:r>
      <w:r>
        <w:rPr>
          <w:rFonts w:ascii="Courier New" w:hAnsi="Courier New" w:cs="Courier New"/>
          <w:color w:val="000000"/>
        </w:rPr>
        <w:t>boolean</w:t>
      </w:r>
      <w:r>
        <w:rPr>
          <w:rFonts w:ascii="Trebuchet MS" w:hAnsi="Trebuchet MS"/>
          <w:color w:val="000000"/>
          <w:shd w:val="clear" w:color="auto" w:fill="FFFFFF"/>
        </w:rPr>
        <w:t> etc. You can only store compatible values in respective types. On the other hand, weakly typed language don't enforce type checking at compile time and they tree values based upon context. Python and Perl are two popular example of weakly typed programming language, where you can store a numeric string in number type.</w:t>
      </w:r>
      <w:r>
        <w:rPr>
          <w:rFonts w:ascii="Trebuchet MS" w:hAnsi="Trebuchet MS"/>
          <w:color w:val="000000"/>
        </w:rPr>
        <w:br/>
      </w:r>
      <w:r>
        <w:rPr>
          <w:rFonts w:ascii="Trebuchet MS" w:hAnsi="Trebuchet MS"/>
          <w:color w:val="000000"/>
        </w:rPr>
        <w:br/>
      </w:r>
      <w:r>
        <w:rPr>
          <w:rFonts w:ascii="Trebuchet MS" w:hAnsi="Trebuchet MS"/>
          <w:color w:val="000000"/>
        </w:rPr>
        <w:br/>
      </w:r>
      <w:r w:rsidRPr="00733ACE">
        <w:rPr>
          <w:rStyle w:val="Heading2Char"/>
        </w:rPr>
        <w:t>9. Can you describe the difference between valid and well-formed XML?</w:t>
      </w:r>
      <w:r w:rsidRPr="00733ACE">
        <w:rPr>
          <w:rStyle w:val="Heading2Char"/>
        </w:rPr>
        <w:br/>
      </w:r>
      <w:r>
        <w:rPr>
          <w:rFonts w:ascii="Trebuchet MS" w:hAnsi="Trebuchet MS"/>
          <w:color w:val="000000"/>
          <w:shd w:val="clear" w:color="auto" w:fill="FFFFFF"/>
        </w:rPr>
        <w:t>A well-formed XML is the one which has root element and all tags are closed properly, attributes are defined properly, their value is also quoted properly. On another hand, a valid XML is the one which can be validated against an XSD file or schema. So it's possible for an XML to be well-formed but not valid because they contain tags which may not be allowed by their schema.</w:t>
      </w:r>
      <w:r>
        <w:rPr>
          <w:rFonts w:ascii="Trebuchet MS" w:hAnsi="Trebuchet MS"/>
          <w:color w:val="000000"/>
        </w:rPr>
        <w:br/>
      </w:r>
      <w:r>
        <w:rPr>
          <w:rFonts w:ascii="Trebuchet MS" w:hAnsi="Trebuchet MS"/>
          <w:color w:val="000000"/>
        </w:rPr>
        <w:br/>
      </w:r>
      <w:r>
        <w:rPr>
          <w:rFonts w:ascii="Trebuchet MS" w:hAnsi="Trebuchet MS"/>
          <w:color w:val="000000"/>
        </w:rPr>
        <w:br/>
      </w:r>
      <w:r w:rsidRPr="00733ACE">
        <w:rPr>
          <w:rStyle w:val="Heading2Char"/>
        </w:rPr>
        <w:t>10. What is the difference between DOM and SAX parser? (</w:t>
      </w:r>
      <w:hyperlink r:id="rId184" w:tgtFrame="_blank" w:history="1">
        <w:r w:rsidRPr="00733ACE">
          <w:rPr>
            <w:rStyle w:val="Heading2Char"/>
          </w:rPr>
          <w:t>detailed answer</w:t>
        </w:r>
      </w:hyperlink>
      <w:r w:rsidRPr="00733ACE">
        <w:rPr>
          <w:rStyle w:val="Heading2Char"/>
        </w:rPr>
        <w:t>)</w:t>
      </w:r>
      <w:r w:rsidRPr="00733ACE">
        <w:rPr>
          <w:rStyle w:val="Heading2Char"/>
        </w:rPr>
        <w:br/>
      </w:r>
      <w:r w:rsidRPr="00733ACE">
        <w:rPr>
          <w:rFonts w:ascii="Trebuchet MS" w:hAnsi="Trebuchet MS"/>
          <w:color w:val="000000"/>
          <w:highlight w:val="cyan"/>
          <w:shd w:val="clear" w:color="auto" w:fill="FFFFFF"/>
        </w:rPr>
        <w:t>DOM parser is an in-memory parser so it loads whole XML file in memory and create a DOM tree to parse. SAX parser is an event based parser, so it parses XML document based on the event received</w:t>
      </w:r>
      <w:r>
        <w:rPr>
          <w:rFonts w:ascii="Trebuchet MS" w:hAnsi="Trebuchet MS"/>
          <w:color w:val="000000"/>
          <w:shd w:val="clear" w:color="auto" w:fill="FFFFFF"/>
        </w:rPr>
        <w:t xml:space="preserve"> e.g. opening tag, closing tag, the start of attribute or end of the attribute. Because of their working methodology, DOM parser is not suitable for large XML file as they </w:t>
      </w:r>
      <w:r>
        <w:rPr>
          <w:rFonts w:ascii="Trebuchet MS" w:hAnsi="Trebuchet MS"/>
          <w:color w:val="000000"/>
          <w:shd w:val="clear" w:color="auto" w:fill="FFFFFF"/>
        </w:rPr>
        <w:lastRenderedPageBreak/>
        <w:t>will take a lot of space in memory and your process may run out of memory, SAX is the one which should be used to parse large files. For small files, DOM is usually much faster than SAX.</w:t>
      </w:r>
    </w:p>
    <w:p w:rsidR="00F95E62" w:rsidRDefault="00F95E62" w:rsidP="00F95E62">
      <w:r>
        <w:rPr>
          <w:rFonts w:ascii="Trebuchet MS" w:hAnsi="Trebuchet MS"/>
          <w:color w:val="000000"/>
        </w:rPr>
        <w:br/>
      </w:r>
      <w:r>
        <w:rPr>
          <w:rFonts w:ascii="Trebuchet MS" w:hAnsi="Trebuchet MS"/>
          <w:color w:val="000000"/>
        </w:rPr>
        <w:br/>
      </w:r>
      <w:bookmarkStart w:id="136" w:name="_Toc471372253"/>
      <w:r w:rsidRPr="00733ACE">
        <w:rPr>
          <w:rStyle w:val="Heading2Char"/>
        </w:rPr>
        <w:t>11. What is the relationship between threads and processes? (</w:t>
      </w:r>
      <w:hyperlink r:id="rId185" w:tgtFrame="_blank" w:history="1">
        <w:r w:rsidRPr="00733ACE">
          <w:rPr>
            <w:rStyle w:val="Heading2Char"/>
          </w:rPr>
          <w:t>detailed answer</w:t>
        </w:r>
      </w:hyperlink>
      <w:r w:rsidRPr="00733ACE">
        <w:rPr>
          <w:rStyle w:val="Heading2Char"/>
        </w:rPr>
        <w:t>)</w:t>
      </w:r>
      <w:bookmarkEnd w:id="136"/>
      <w:r w:rsidRPr="00733ACE">
        <w:rPr>
          <w:rStyle w:val="Heading2Char"/>
        </w:rPr>
        <w:br/>
      </w:r>
      <w:r>
        <w:rPr>
          <w:rFonts w:ascii="Trebuchet MS" w:hAnsi="Trebuchet MS"/>
          <w:color w:val="000000"/>
          <w:shd w:val="clear" w:color="auto" w:fill="FFFFFF"/>
        </w:rPr>
        <w:t>A process can have multiple threads but a thread always belongs to a single process. Two processes cannot share memory space until they are purposefully doing inter-process communication via shared memory but two threads from the same process always share the same memory.</w:t>
      </w:r>
      <w:r>
        <w:rPr>
          <w:rFonts w:ascii="Trebuchet MS" w:hAnsi="Trebuchet MS"/>
          <w:color w:val="000000"/>
        </w:rPr>
        <w:br/>
      </w:r>
      <w:r>
        <w:rPr>
          <w:rFonts w:ascii="Trebuchet MS" w:hAnsi="Trebuchet MS"/>
          <w:color w:val="000000"/>
        </w:rPr>
        <w:br/>
      </w:r>
      <w:r>
        <w:rPr>
          <w:rFonts w:ascii="Trebuchet MS" w:hAnsi="Trebuchet MS"/>
          <w:color w:val="000000"/>
        </w:rPr>
        <w:br/>
      </w:r>
      <w:r w:rsidRPr="00733ACE">
        <w:rPr>
          <w:rStyle w:val="Heading2Char"/>
        </w:rPr>
        <w:t>12. What is Immutable class mean? (</w:t>
      </w:r>
      <w:hyperlink r:id="rId186" w:tgtFrame="_blank" w:history="1">
        <w:r w:rsidRPr="00733ACE">
          <w:rPr>
            <w:rStyle w:val="Heading2Char"/>
          </w:rPr>
          <w:t>detailed answer</w:t>
        </w:r>
      </w:hyperlink>
      <w:r w:rsidRPr="00733ACE">
        <w:rPr>
          <w:rStyle w:val="Heading2Char"/>
        </w:rPr>
        <w:t>)</w:t>
      </w:r>
      <w:r w:rsidRPr="00733ACE">
        <w:rPr>
          <w:rStyle w:val="Heading2Char"/>
        </w:rPr>
        <w:br/>
      </w:r>
      <w:r>
        <w:rPr>
          <w:rFonts w:ascii="Trebuchet MS" w:hAnsi="Trebuchet MS"/>
          <w:color w:val="000000"/>
          <w:shd w:val="clear" w:color="auto" w:fill="FFFFFF"/>
        </w:rPr>
        <w:t>A class is said to be Immutable if its state cannot be changed once created, for example, String in Java is immutable. Once you create a String say "Java", you cannot change its content. Any modification in this string e.g. converting into upper case,  concatenating with another String will result in the new object. An immutable object is very useful for concurrent programming because they can be shared between multiple threads without worrying about synchronization. In fact, the whole model of functional programming is built on top of Immutable objects.</w:t>
      </w:r>
      <w:r>
        <w:rPr>
          <w:rFonts w:ascii="Trebuchet MS" w:hAnsi="Trebuchet MS"/>
          <w:color w:val="000000"/>
        </w:rPr>
        <w:br/>
      </w:r>
      <w:r>
        <w:rPr>
          <w:rFonts w:ascii="Trebuchet MS" w:hAnsi="Trebuchet MS"/>
          <w:color w:val="000000"/>
        </w:rPr>
        <w:br/>
      </w:r>
      <w:r>
        <w:rPr>
          <w:rFonts w:ascii="Trebuchet MS" w:hAnsi="Trebuchet MS"/>
          <w:color w:val="000000"/>
        </w:rPr>
        <w:br/>
      </w:r>
      <w:r w:rsidRPr="00733ACE">
        <w:rPr>
          <w:rStyle w:val="Heading2Char"/>
        </w:rPr>
        <w:t>13. Why would you ever want to create a mock object? (</w:t>
      </w:r>
      <w:hyperlink r:id="rId187" w:tgtFrame="_blank" w:history="1">
        <w:r w:rsidRPr="00733ACE">
          <w:rPr>
            <w:rStyle w:val="Heading2Char"/>
          </w:rPr>
          <w:t>answer</w:t>
        </w:r>
      </w:hyperlink>
      <w:r w:rsidRPr="00733ACE">
        <w:rPr>
          <w:rStyle w:val="Heading2Char"/>
        </w:rPr>
        <w:t>)</w:t>
      </w:r>
      <w:r w:rsidRPr="00733ACE">
        <w:rPr>
          <w:rStyle w:val="Heading2Char"/>
        </w:rPr>
        <w:br/>
      </w:r>
      <w:r w:rsidRPr="00733ACE">
        <w:rPr>
          <w:rFonts w:ascii="Trebuchet MS" w:hAnsi="Trebuchet MS"/>
          <w:color w:val="000000"/>
          <w:highlight w:val="cyan"/>
          <w:shd w:val="clear" w:color="auto" w:fill="FFFFFF"/>
        </w:rPr>
        <w:t>A mock object is very useful to test an individual unit in your Software, in fact, stub and mocks a are a powerful tool for creating automated unit tests.</w:t>
      </w:r>
      <w:r>
        <w:rPr>
          <w:rFonts w:ascii="Trebuchet MS" w:hAnsi="Trebuchet MS"/>
          <w:color w:val="000000"/>
          <w:shd w:val="clear" w:color="auto" w:fill="FFFFFF"/>
        </w:rPr>
        <w:t xml:space="preserve"> Suppose you write a program to display currency conversion rates but you don't have a URL to connect to, now if you want to test your code, you can use mock objects. In Java world, there are a lot of frameworks which can create powerful mock objects for you e.g. </w:t>
      </w:r>
      <w:r>
        <w:rPr>
          <w:rFonts w:ascii="Courier New" w:hAnsi="Courier New" w:cs="Courier New"/>
          <w:color w:val="000000"/>
        </w:rPr>
        <w:t>Mockito</w:t>
      </w:r>
      <w:r>
        <w:rPr>
          <w:rFonts w:ascii="Trebuchet MS" w:hAnsi="Trebuchet MS"/>
          <w:color w:val="000000"/>
          <w:shd w:val="clear" w:color="auto" w:fill="FFFFFF"/>
        </w:rPr>
        <w:t> and </w:t>
      </w:r>
      <w:r>
        <w:rPr>
          <w:rFonts w:ascii="Courier New" w:hAnsi="Courier New" w:cs="Courier New"/>
          <w:color w:val="000000"/>
        </w:rPr>
        <w:t>PowerMock</w:t>
      </w:r>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r>
      <w:r>
        <w:rPr>
          <w:rFonts w:ascii="Trebuchet MS" w:hAnsi="Trebuchet MS"/>
          <w:color w:val="000000"/>
        </w:rPr>
        <w:br/>
      </w:r>
      <w:r w:rsidRPr="00733ACE">
        <w:rPr>
          <w:rStyle w:val="Heading2Char"/>
        </w:rPr>
        <w:t>14. What is SQL injection?</w:t>
      </w:r>
      <w:r w:rsidRPr="00733ACE">
        <w:rPr>
          <w:rStyle w:val="Heading2Char"/>
        </w:rPr>
        <w:br/>
      </w:r>
      <w:r>
        <w:rPr>
          <w:rFonts w:ascii="Trebuchet MS" w:hAnsi="Trebuchet MS"/>
          <w:color w:val="000000"/>
          <w:shd w:val="clear" w:color="auto" w:fill="FFFFFF"/>
        </w:rPr>
        <w:t>SQL injection is a security vulnerability which allows an intruder to steal data from the system. Any system which takes input from the user and creates SQL query without validating or sanitizing that input is vulnerable to SQL injection. In such system, an intruder can inject SQL code instead of data to retrieve more than expected data. There are many instances on which sensitive information e.g. user id, password, and personal details are stolen by exploiting this vulnerability. In Java, you can avoid SQL injection by using Prepared statement.</w:t>
      </w:r>
      <w:r>
        <w:rPr>
          <w:rFonts w:ascii="Trebuchet MS" w:hAnsi="Trebuchet MS"/>
          <w:color w:val="000000"/>
        </w:rPr>
        <w:br/>
      </w:r>
      <w:r>
        <w:rPr>
          <w:rFonts w:ascii="Trebuchet MS" w:hAnsi="Trebuchet MS"/>
          <w:color w:val="000000"/>
        </w:rPr>
        <w:br/>
      </w:r>
      <w:r>
        <w:rPr>
          <w:rFonts w:ascii="Trebuchet MS" w:hAnsi="Trebuchet MS"/>
          <w:color w:val="000000"/>
        </w:rPr>
        <w:br/>
      </w:r>
      <w:r w:rsidRPr="00733ACE">
        <w:rPr>
          <w:rStyle w:val="Heading2Char"/>
        </w:rPr>
        <w:t>15. What is the difference between an inner join and a left join in SQL? (</w:t>
      </w:r>
      <w:hyperlink r:id="rId188" w:tgtFrame="_blank" w:history="1">
        <w:r w:rsidRPr="00733ACE">
          <w:rPr>
            <w:rStyle w:val="Heading2Char"/>
          </w:rPr>
          <w:t>answer</w:t>
        </w:r>
      </w:hyperlink>
      <w:r w:rsidRPr="00733ACE">
        <w:rPr>
          <w:rStyle w:val="Heading2Char"/>
        </w:rPr>
        <w:t>)</w:t>
      </w:r>
      <w:r w:rsidRPr="00733ACE">
        <w:rPr>
          <w:rStyle w:val="Heading2Char"/>
        </w:rPr>
        <w:br/>
      </w:r>
      <w:r>
        <w:rPr>
          <w:rFonts w:ascii="Trebuchet MS" w:hAnsi="Trebuchet MS"/>
          <w:color w:val="000000"/>
          <w:shd w:val="clear" w:color="auto" w:fill="FFFFFF"/>
        </w:rPr>
        <w:t xml:space="preserve">In SQL, there are mainly two types of joins, inner join, and outer join. Again outer joins can be two types right and left outer join. The main difference between inner join and left join is that in the case of former only matching records from both tables are selected while in the </w:t>
      </w:r>
      <w:r>
        <w:rPr>
          <w:rFonts w:ascii="Trebuchet MS" w:hAnsi="Trebuchet MS"/>
          <w:color w:val="000000"/>
          <w:shd w:val="clear" w:color="auto" w:fill="FFFFFF"/>
        </w:rPr>
        <w:lastRenderedPageBreak/>
        <w:t>case of left join, all records from left table are selected in addition to matching records from both tables. Always watch out for queries which have "all" in it, they usually require left join e.g. to write SQL query to find all departments and a number of employees on it. If you use inner join to solve this query, you will miss empty departments where no one works.</w:t>
      </w:r>
      <w:r>
        <w:rPr>
          <w:rFonts w:ascii="Trebuchet MS" w:hAnsi="Trebuchet MS"/>
          <w:color w:val="000000"/>
        </w:rPr>
        <w:br/>
      </w:r>
      <w:r>
        <w:rPr>
          <w:rFonts w:ascii="Trebuchet MS" w:hAnsi="Trebuchet MS"/>
          <w:color w:val="000000"/>
        </w:rPr>
        <w:br/>
      </w:r>
      <w:r>
        <w:rPr>
          <w:rFonts w:ascii="Trebuchet MS" w:hAnsi="Trebuchet MS"/>
          <w:color w:val="000000"/>
        </w:rPr>
        <w:br/>
      </w:r>
      <w:r w:rsidRPr="00733ACE">
        <w:rPr>
          <w:rStyle w:val="Heading2Char"/>
        </w:rPr>
        <w:t>16. What does the V in MVC stand for, and what does it signify? (</w:t>
      </w:r>
      <w:hyperlink r:id="rId189" w:tgtFrame="_blank" w:history="1">
        <w:r w:rsidRPr="00733ACE">
          <w:rPr>
            <w:rStyle w:val="Heading2Char"/>
          </w:rPr>
          <w:t>answer</w:t>
        </w:r>
      </w:hyperlink>
      <w:r w:rsidRPr="00733ACE">
        <w:rPr>
          <w:rStyle w:val="Heading2Char"/>
        </w:rPr>
        <w:t>)</w:t>
      </w:r>
      <w:r w:rsidRPr="00733ACE">
        <w:rPr>
          <w:rStyle w:val="Heading2Char"/>
        </w:rPr>
        <w:br/>
      </w:r>
      <w:r>
        <w:rPr>
          <w:rFonts w:ascii="Trebuchet MS" w:hAnsi="Trebuchet MS"/>
          <w:color w:val="000000"/>
          <w:shd w:val="clear" w:color="auto" w:fill="FFFFFF"/>
        </w:rPr>
        <w:t>V stands for View in MVC pattern. The view is what user sees e.g. web pages. This is a very important design pattern of web development which is based upon segregation of concern so that each area can be modified without impacting other areas. In Java world, there are lots of open source framework which provides an implementation of MVC pattern e.g. Struts 2 and Spring MVC. By the way, M stands the for model and C stands the for controller. Modes are actual business objects e.g. User, Employee, Order; while the controller is used for the routing request to correct processor.</w:t>
      </w:r>
      <w:r>
        <w:rPr>
          <w:rFonts w:ascii="Trebuchet MS" w:hAnsi="Trebuchet MS"/>
          <w:color w:val="000000"/>
        </w:rPr>
        <w:br/>
      </w:r>
      <w:r>
        <w:rPr>
          <w:rFonts w:ascii="Trebuchet MS" w:hAnsi="Trebuchet MS"/>
          <w:color w:val="000000"/>
        </w:rPr>
        <w:br/>
      </w:r>
      <w:r>
        <w:rPr>
          <w:rFonts w:ascii="Trebuchet MS" w:hAnsi="Trebuchet MS"/>
          <w:color w:val="000000"/>
        </w:rPr>
        <w:br/>
      </w:r>
      <w:r w:rsidRPr="00733ACE">
        <w:rPr>
          <w:rStyle w:val="Heading2Char"/>
        </w:rPr>
        <w:t>17. What is the difference between a class and an object? (</w:t>
      </w:r>
      <w:hyperlink r:id="rId190" w:tgtFrame="_blank" w:history="1">
        <w:r w:rsidRPr="00733ACE">
          <w:rPr>
            <w:rStyle w:val="Heading2Char"/>
          </w:rPr>
          <w:t>detailed answer</w:t>
        </w:r>
      </w:hyperlink>
      <w:r w:rsidRPr="00733ACE">
        <w:rPr>
          <w:rStyle w:val="Heading2Char"/>
        </w:rPr>
        <w:t>)</w:t>
      </w:r>
      <w:r>
        <w:rPr>
          <w:rFonts w:ascii="Trebuchet MS" w:hAnsi="Trebuchet MS"/>
          <w:color w:val="000000"/>
        </w:rPr>
        <w:br/>
      </w:r>
      <w:r>
        <w:rPr>
          <w:rFonts w:ascii="Trebuchet MS" w:hAnsi="Trebuchet MS"/>
          <w:color w:val="000000"/>
          <w:shd w:val="clear" w:color="auto" w:fill="FFFFFF"/>
        </w:rPr>
        <w:t>A class is a blueprint on which objects are created. A class has code and behavior but an object has both the state and behavior. You cannot create an object without creating a class to represent its structure. The class is also used to map an object in memory, in Java, JVM does that for you.</w:t>
      </w:r>
      <w:r>
        <w:rPr>
          <w:rFonts w:ascii="Trebuchet MS" w:hAnsi="Trebuchet MS"/>
          <w:color w:val="000000"/>
        </w:rPr>
        <w:br/>
      </w:r>
      <w:r>
        <w:rPr>
          <w:rFonts w:ascii="Trebuchet MS" w:hAnsi="Trebuchet MS"/>
          <w:color w:val="000000"/>
        </w:rPr>
        <w:br/>
      </w:r>
      <w:r>
        <w:rPr>
          <w:rFonts w:ascii="Trebuchet MS" w:hAnsi="Trebuchet MS"/>
          <w:color w:val="000000"/>
        </w:rPr>
        <w:br/>
      </w:r>
      <w:r w:rsidRPr="00733ACE">
        <w:rPr>
          <w:rStyle w:val="Heading2Char"/>
        </w:rPr>
        <w:t>18. What is loose-coupling?</w:t>
      </w:r>
      <w:r>
        <w:rPr>
          <w:rFonts w:ascii="Trebuchet MS" w:hAnsi="Trebuchet MS"/>
          <w:color w:val="000000"/>
        </w:rPr>
        <w:br/>
      </w:r>
      <w:r>
        <w:rPr>
          <w:rFonts w:ascii="Trebuchet MS" w:hAnsi="Trebuchet MS"/>
          <w:color w:val="000000"/>
          <w:shd w:val="clear" w:color="auto" w:fill="FFFFFF"/>
        </w:rPr>
        <w:t>Loose coupling is a desirable quality of software, which allows one part of the software to modify without affecting another part of the software. For example, in a loosely coupled software, a change in UI layout should not affect the back-end class structure.</w:t>
      </w:r>
    </w:p>
    <w:p w:rsidR="00F95E62" w:rsidRDefault="00F95E62" w:rsidP="00781041">
      <w:pPr>
        <w:spacing w:after="240"/>
      </w:pPr>
      <w:r>
        <w:rPr>
          <w:rFonts w:ascii="Trebuchet MS" w:hAnsi="Trebuchet MS"/>
          <w:color w:val="000000"/>
        </w:rPr>
        <w:br/>
      </w:r>
      <w:r>
        <w:rPr>
          <w:rFonts w:ascii="Trebuchet MS" w:hAnsi="Trebuchet MS"/>
          <w:color w:val="000000"/>
        </w:rPr>
        <w:br/>
      </w:r>
      <w:bookmarkStart w:id="137" w:name="_Toc471372254"/>
      <w:r w:rsidRPr="00733ACE">
        <w:rPr>
          <w:rStyle w:val="Heading2Char"/>
        </w:rPr>
        <w:t>19. What is the difference between composition, aggregation, and association? (</w:t>
      </w:r>
      <w:hyperlink r:id="rId191" w:tgtFrame="_blank" w:history="1">
        <w:r w:rsidRPr="00733ACE">
          <w:rPr>
            <w:rStyle w:val="Heading2Char"/>
          </w:rPr>
          <w:t>detailed answer</w:t>
        </w:r>
      </w:hyperlink>
      <w:r w:rsidRPr="00733ACE">
        <w:rPr>
          <w:rStyle w:val="Heading2Char"/>
        </w:rPr>
        <w:t>)</w:t>
      </w:r>
      <w:bookmarkEnd w:id="137"/>
      <w:r w:rsidRPr="00733ACE">
        <w:rPr>
          <w:rStyle w:val="Heading2Char"/>
        </w:rPr>
        <w:br/>
      </w:r>
      <w:r w:rsidRPr="00FF2559">
        <w:rPr>
          <w:rFonts w:ascii="Trebuchet MS" w:hAnsi="Trebuchet MS"/>
          <w:color w:val="000000"/>
          <w:highlight w:val="cyan"/>
        </w:rPr>
        <w:t>Association means two objects are related to each other but can exist without each other, Composition is a form of association where one object is composed of multiple objects, but they only exists together e.g. human body is the composition of organs, individual organs cannot live they only useful in the body. Aggregation is a collection of object e.g. city is an aggregation of citizens.</w:t>
      </w:r>
      <w:r>
        <w:rPr>
          <w:rFonts w:ascii="Trebuchet MS" w:hAnsi="Trebuchet MS"/>
          <w:color w:val="000000"/>
        </w:rPr>
        <w:br/>
      </w:r>
      <w:r>
        <w:rPr>
          <w:rFonts w:ascii="Trebuchet MS" w:hAnsi="Trebuchet MS"/>
          <w:color w:val="000000"/>
        </w:rPr>
        <w:br/>
      </w:r>
      <w:r w:rsidRPr="00F306FF">
        <w:rPr>
          <w:rStyle w:val="Heading2Char"/>
        </w:rPr>
        <w:t>21. What is unit testing? (</w:t>
      </w:r>
      <w:hyperlink r:id="rId192" w:tgtFrame="_blank" w:history="1">
        <w:r w:rsidRPr="00F306FF">
          <w:rPr>
            <w:rStyle w:val="Heading2Char"/>
          </w:rPr>
          <w:t>answer</w:t>
        </w:r>
      </w:hyperlink>
      <w:r w:rsidRPr="00F306FF">
        <w:rPr>
          <w:rStyle w:val="Heading2Char"/>
        </w:rPr>
        <w:t>)</w:t>
      </w:r>
      <w:r>
        <w:rPr>
          <w:rFonts w:ascii="Trebuchet MS" w:hAnsi="Trebuchet MS"/>
          <w:color w:val="000000"/>
        </w:rPr>
        <w:br/>
      </w:r>
      <w:r>
        <w:rPr>
          <w:rFonts w:ascii="Trebuchet MS" w:hAnsi="Trebuchet MS"/>
          <w:color w:val="000000"/>
          <w:shd w:val="clear" w:color="auto" w:fill="FFFFFF"/>
        </w:rPr>
        <w:t>Unit testing is a way to test individual unit for their functionality instead of testing whole application. There are a lot of tools to do the unit testing in different programming language e.g. in Java, you can use </w:t>
      </w:r>
      <w:r>
        <w:rPr>
          <w:rFonts w:ascii="Courier New" w:hAnsi="Courier New" w:cs="Courier New"/>
          <w:color w:val="000000"/>
        </w:rPr>
        <w:t>JUnit</w:t>
      </w:r>
      <w:r>
        <w:rPr>
          <w:rFonts w:ascii="Trebuchet MS" w:hAnsi="Trebuchet MS"/>
          <w:color w:val="000000"/>
          <w:shd w:val="clear" w:color="auto" w:fill="FFFFFF"/>
        </w:rPr>
        <w:t> or </w:t>
      </w:r>
      <w:r>
        <w:rPr>
          <w:rFonts w:ascii="Courier New" w:hAnsi="Courier New" w:cs="Courier New"/>
          <w:color w:val="000000"/>
        </w:rPr>
        <w:t>TestNG</w:t>
      </w:r>
      <w:r>
        <w:rPr>
          <w:rFonts w:ascii="Trebuchet MS" w:hAnsi="Trebuchet MS"/>
          <w:color w:val="000000"/>
          <w:shd w:val="clear" w:color="auto" w:fill="FFFFFF"/>
        </w:rPr>
        <w:t> to write unit tests. It is often run automatically during the build process or in a continuous environment like Jenkins.</w:t>
      </w:r>
      <w:r>
        <w:rPr>
          <w:rFonts w:ascii="Trebuchet MS" w:hAnsi="Trebuchet MS"/>
          <w:color w:val="000000"/>
        </w:rPr>
        <w:br/>
      </w:r>
      <w:r>
        <w:rPr>
          <w:rFonts w:ascii="Trebuchet MS" w:hAnsi="Trebuchet MS"/>
          <w:color w:val="000000"/>
        </w:rPr>
        <w:br/>
      </w:r>
      <w:r>
        <w:rPr>
          <w:rFonts w:ascii="Trebuchet MS" w:hAnsi="Trebuchet MS"/>
          <w:color w:val="000000"/>
        </w:rPr>
        <w:br/>
      </w:r>
      <w:r w:rsidRPr="00F306FF">
        <w:rPr>
          <w:rStyle w:val="Heading2Char"/>
        </w:rPr>
        <w:lastRenderedPageBreak/>
        <w:t>22. Can you describe three different kinds of testing that might be performed on an application before it goes live?</w:t>
      </w:r>
      <w:r>
        <w:rPr>
          <w:rFonts w:ascii="Trebuchet MS" w:hAnsi="Trebuchet MS"/>
          <w:color w:val="000000"/>
        </w:rPr>
        <w:br/>
      </w:r>
      <w:r>
        <w:rPr>
          <w:rFonts w:ascii="Trebuchet MS" w:hAnsi="Trebuchet MS"/>
          <w:color w:val="000000"/>
          <w:shd w:val="clear" w:color="auto" w:fill="FFFFFF"/>
        </w:rPr>
        <w:t>unit testing, integration testing and smoke testing. Unit testing is used to test individual units to verify whether they are working as expected, integration testing is done to verify whether individually tested module can work together or not and smoke testing is a way to test whether most common functionality of software is working properly or not e.g. in a flight booking website, you should be able to book, cancel or change flights.</w:t>
      </w:r>
      <w:r>
        <w:rPr>
          <w:rFonts w:ascii="Trebuchet MS" w:hAnsi="Trebuchet MS"/>
          <w:color w:val="000000"/>
        </w:rPr>
        <w:br/>
      </w:r>
      <w:r>
        <w:rPr>
          <w:rFonts w:ascii="Trebuchet MS" w:hAnsi="Trebuchet MS"/>
          <w:color w:val="000000"/>
        </w:rPr>
        <w:br/>
      </w:r>
      <w:r>
        <w:rPr>
          <w:rFonts w:ascii="Trebuchet MS" w:hAnsi="Trebuchet MS"/>
          <w:color w:val="000000"/>
        </w:rPr>
        <w:br/>
      </w:r>
      <w:r w:rsidRPr="00F306FF">
        <w:rPr>
          <w:rStyle w:val="Heading2Char"/>
        </w:rPr>
        <w:t>23. What is the difference between iteration and recursion? (</w:t>
      </w:r>
      <w:hyperlink r:id="rId193" w:tgtFrame="_blank" w:history="1">
        <w:r w:rsidRPr="00F306FF">
          <w:rPr>
            <w:rStyle w:val="Heading2Char"/>
          </w:rPr>
          <w:t>detailed answer</w:t>
        </w:r>
      </w:hyperlink>
      <w:r w:rsidRPr="00F306FF">
        <w:rPr>
          <w:rStyle w:val="Heading2Char"/>
        </w:rPr>
        <w:t>)</w:t>
      </w:r>
      <w:r>
        <w:rPr>
          <w:rFonts w:ascii="Trebuchet MS" w:hAnsi="Trebuchet MS"/>
          <w:color w:val="000000"/>
        </w:rPr>
        <w:br/>
      </w:r>
      <w:r w:rsidRPr="00FF2559">
        <w:rPr>
          <w:rFonts w:ascii="Trebuchet MS" w:hAnsi="Trebuchet MS"/>
          <w:color w:val="000000"/>
          <w:highlight w:val="cyan"/>
          <w:shd w:val="clear" w:color="auto" w:fill="FFFFFF"/>
        </w:rPr>
        <w:t>Iteration uses a loop to perform the same step again and again while recursion calls the function itself to do the repetitive task.</w:t>
      </w:r>
      <w:r>
        <w:rPr>
          <w:rFonts w:ascii="Trebuchet MS" w:hAnsi="Trebuchet MS"/>
          <w:color w:val="000000"/>
          <w:shd w:val="clear" w:color="auto" w:fill="FFFFFF"/>
        </w:rPr>
        <w:t xml:space="preserve"> Many times recursion result in a clear and concise solution to complex problem e.g. tower of Hanoi, reversing a linked list or reversing a String itself. One drawback of recursion is depth  since recursion stores intermediate result in the stack you can only go up to a certain depth, after that your program will die with </w:t>
      </w:r>
      <w:r>
        <w:rPr>
          <w:rFonts w:ascii="Courier New" w:hAnsi="Courier New" w:cs="Courier New"/>
          <w:color w:val="000000"/>
        </w:rPr>
        <w:t>StackOverFlowError</w:t>
      </w:r>
      <w:r>
        <w:rPr>
          <w:rFonts w:ascii="Trebuchet MS" w:hAnsi="Trebuchet MS"/>
          <w:color w:val="000000"/>
          <w:shd w:val="clear" w:color="auto" w:fill="FFFFFF"/>
        </w:rPr>
        <w:t>, this is why iteration is preferred over recursion in production code.</w:t>
      </w:r>
      <w:r>
        <w:rPr>
          <w:rFonts w:ascii="Trebuchet MS" w:hAnsi="Trebuchet MS"/>
          <w:color w:val="000000"/>
        </w:rPr>
        <w:br/>
      </w:r>
      <w:r>
        <w:rPr>
          <w:rFonts w:ascii="Trebuchet MS" w:hAnsi="Trebuchet MS"/>
          <w:color w:val="000000"/>
        </w:rPr>
        <w:br/>
      </w:r>
      <w:r>
        <w:rPr>
          <w:rFonts w:ascii="Trebuchet MS" w:hAnsi="Trebuchet MS"/>
          <w:color w:val="000000"/>
        </w:rPr>
        <w:br/>
      </w:r>
      <w:r w:rsidRPr="00F306FF">
        <w:rPr>
          <w:rStyle w:val="Heading2Char"/>
        </w:rPr>
        <w:t>24. What is difference between &amp; and &amp;&amp; operator? (</w:t>
      </w:r>
      <w:hyperlink r:id="rId194" w:tgtFrame="_blank" w:history="1">
        <w:r w:rsidRPr="00F306FF">
          <w:rPr>
            <w:rStyle w:val="Heading2Char"/>
          </w:rPr>
          <w:t>detailed answer</w:t>
        </w:r>
      </w:hyperlink>
      <w:r w:rsidRPr="00F306FF">
        <w:rPr>
          <w:rStyle w:val="Heading2Char"/>
        </w:rPr>
        <w:t>)</w:t>
      </w:r>
      <w:r>
        <w:rPr>
          <w:rFonts w:ascii="Trebuchet MS" w:hAnsi="Trebuchet MS"/>
          <w:color w:val="000000"/>
        </w:rPr>
        <w:br/>
      </w:r>
      <w:r>
        <w:rPr>
          <w:rFonts w:ascii="Trebuchet MS" w:hAnsi="Trebuchet MS"/>
          <w:color w:val="000000"/>
          <w:shd w:val="clear" w:color="auto" w:fill="FFFFFF"/>
        </w:rPr>
        <w:t>&amp; is a bitwise operator while &amp;&amp; is a logical operator. One difference between </w:t>
      </w:r>
      <w:r>
        <w:rPr>
          <w:rFonts w:ascii="Courier New" w:hAnsi="Courier New" w:cs="Courier New"/>
          <w:color w:val="000000"/>
        </w:rPr>
        <w:t>&amp;</w:t>
      </w:r>
      <w:r>
        <w:rPr>
          <w:rFonts w:ascii="Trebuchet MS" w:hAnsi="Trebuchet MS"/>
          <w:color w:val="000000"/>
          <w:shd w:val="clear" w:color="auto" w:fill="FFFFFF"/>
        </w:rPr>
        <w:t> and </w:t>
      </w:r>
      <w:r>
        <w:rPr>
          <w:rFonts w:ascii="Courier New" w:hAnsi="Courier New" w:cs="Courier New"/>
          <w:color w:val="000000"/>
        </w:rPr>
        <w:t>&amp;&amp;</w:t>
      </w:r>
      <w:r>
        <w:rPr>
          <w:rFonts w:ascii="Trebuchet MS" w:hAnsi="Trebuchet MS"/>
          <w:color w:val="000000"/>
          <w:shd w:val="clear" w:color="auto" w:fill="FFFFFF"/>
        </w:rPr>
        <w:t> is that bitwise operator (</w:t>
      </w:r>
      <w:r>
        <w:rPr>
          <w:rFonts w:ascii="Courier New" w:hAnsi="Courier New" w:cs="Courier New"/>
          <w:color w:val="000000"/>
        </w:rPr>
        <w:t>&amp;</w:t>
      </w:r>
      <w:r>
        <w:rPr>
          <w:rFonts w:ascii="Trebuchet MS" w:hAnsi="Trebuchet MS"/>
          <w:color w:val="000000"/>
          <w:shd w:val="clear" w:color="auto" w:fill="FFFFFF"/>
        </w:rPr>
        <w:t>) can be applied to both integer and boolean but logical operator (</w:t>
      </w:r>
      <w:r>
        <w:rPr>
          <w:rFonts w:ascii="Courier New" w:hAnsi="Courier New" w:cs="Courier New"/>
          <w:color w:val="000000"/>
        </w:rPr>
        <w:t>&amp;&amp;</w:t>
      </w:r>
      <w:r>
        <w:rPr>
          <w:rFonts w:ascii="Trebuchet MS" w:hAnsi="Trebuchet MS"/>
          <w:color w:val="000000"/>
          <w:shd w:val="clear" w:color="auto" w:fill="FFFFFF"/>
        </w:rPr>
        <w:t>) can only be applied to boolean variables. When you do a &amp; b then AND operator is applied to each bit of both integer number, while in the case of a &amp;&amp; b, the second argument may or may not be evaluated, that's why it is also known as short circuit operator, at least in Java. I like this question and often asked it to junior or developer and college graduates.</w:t>
      </w:r>
      <w:r>
        <w:rPr>
          <w:rFonts w:ascii="Trebuchet MS" w:hAnsi="Trebuchet MS"/>
          <w:color w:val="000000"/>
        </w:rPr>
        <w:br/>
      </w:r>
      <w:r>
        <w:rPr>
          <w:rFonts w:ascii="Trebuchet MS" w:hAnsi="Trebuchet MS"/>
          <w:color w:val="000000"/>
        </w:rPr>
        <w:br/>
      </w:r>
      <w:r>
        <w:rPr>
          <w:rFonts w:ascii="Trebuchet MS" w:hAnsi="Trebuchet MS"/>
          <w:color w:val="000000"/>
        </w:rPr>
        <w:br/>
      </w:r>
      <w:r w:rsidRPr="00F306FF">
        <w:rPr>
          <w:rStyle w:val="Heading2Char"/>
        </w:rPr>
        <w:t>25. What is the result of 1 XOR 1?</w:t>
      </w:r>
      <w:r>
        <w:rPr>
          <w:rFonts w:ascii="Trebuchet MS" w:hAnsi="Trebuchet MS"/>
          <w:color w:val="000000"/>
        </w:rPr>
        <w:br/>
      </w:r>
      <w:r w:rsidRPr="00C41EBD">
        <w:rPr>
          <w:rFonts w:ascii="Trebuchet MS" w:hAnsi="Trebuchet MS"/>
          <w:color w:val="000000"/>
          <w:highlight w:val="cyan"/>
          <w:shd w:val="clear" w:color="auto" w:fill="FFFFFF"/>
        </w:rPr>
        <w:t>The answer is zero because XOR returns 1 if two operands are distinct and zero if two operands are same, for example, 0 XOR 0 is also zero, but 0 XOR 1 or 1 XOR 0 is always 1.</w:t>
      </w:r>
    </w:p>
    <w:p w:rsidR="00F95E62" w:rsidRDefault="00F95E62" w:rsidP="00F95E62">
      <w:pPr>
        <w:rPr>
          <w:rFonts w:ascii="Trebuchet MS" w:hAnsi="Trebuchet MS"/>
          <w:color w:val="000000"/>
        </w:rPr>
      </w:pPr>
    </w:p>
    <w:p w:rsidR="00F95E62" w:rsidRDefault="00F95E62" w:rsidP="00F95E62">
      <w:pPr>
        <w:rPr>
          <w:rFonts w:ascii="Times New Roman" w:hAnsi="Times New Roman"/>
        </w:rPr>
      </w:pPr>
      <w:r>
        <w:rPr>
          <w:rFonts w:ascii="Trebuchet MS" w:hAnsi="Trebuchet MS"/>
          <w:color w:val="000000"/>
        </w:rPr>
        <w:br/>
      </w:r>
      <w:bookmarkStart w:id="138" w:name="_Toc471372255"/>
      <w:r w:rsidRPr="00F306FF">
        <w:rPr>
          <w:rStyle w:val="Heading2Char"/>
        </w:rPr>
        <w:t>26. How do you get the last digit of an integer? (</w:t>
      </w:r>
      <w:hyperlink r:id="rId195" w:tgtFrame="_blank" w:history="1">
        <w:r w:rsidRPr="00F306FF">
          <w:rPr>
            <w:rStyle w:val="Heading2Char"/>
          </w:rPr>
          <w:t>answer</w:t>
        </w:r>
      </w:hyperlink>
      <w:r w:rsidRPr="00F306FF">
        <w:rPr>
          <w:rStyle w:val="Heading2Char"/>
        </w:rPr>
        <w:t>)</w:t>
      </w:r>
      <w:bookmarkEnd w:id="138"/>
      <w:r>
        <w:rPr>
          <w:rFonts w:ascii="Trebuchet MS" w:hAnsi="Trebuchet MS"/>
          <w:color w:val="000000"/>
        </w:rPr>
        <w:br/>
      </w:r>
      <w:r>
        <w:rPr>
          <w:rFonts w:ascii="Trebuchet MS" w:hAnsi="Trebuchet MS"/>
          <w:color w:val="000000"/>
          <w:shd w:val="clear" w:color="auto" w:fill="FFFFFF"/>
        </w:rPr>
        <w:t>By using modulus operator, number % 10 returns the last digit of the number, for example, </w:t>
      </w:r>
      <w:r>
        <w:rPr>
          <w:rFonts w:ascii="Courier New" w:hAnsi="Courier New" w:cs="Courier New"/>
          <w:color w:val="000000"/>
        </w:rPr>
        <w:t>2345%10</w:t>
      </w:r>
      <w:r>
        <w:rPr>
          <w:rFonts w:ascii="Trebuchet MS" w:hAnsi="Trebuchet MS"/>
          <w:color w:val="000000"/>
          <w:shd w:val="clear" w:color="auto" w:fill="FFFFFF"/>
        </w:rPr>
        <w:t> will return 5 and </w:t>
      </w:r>
      <w:r>
        <w:rPr>
          <w:rFonts w:ascii="Courier New" w:hAnsi="Courier New" w:cs="Courier New"/>
          <w:color w:val="000000"/>
        </w:rPr>
        <w:t>567%10</w:t>
      </w:r>
      <w:r>
        <w:rPr>
          <w:rFonts w:ascii="Trebuchet MS" w:hAnsi="Trebuchet MS"/>
          <w:color w:val="000000"/>
          <w:shd w:val="clear" w:color="auto" w:fill="FFFFFF"/>
        </w:rPr>
        <w:t> will return 7.  Similarly, division operator can be used to get rid of the last digit of  a number e.g. 2345/10 will give 234 and 567/10 will return 56. This is an important technique to know and useful to solve problems like number palindrome or reversing numbers.</w:t>
      </w:r>
      <w:r>
        <w:rPr>
          <w:rFonts w:ascii="Trebuchet MS" w:hAnsi="Trebuchet MS"/>
          <w:color w:val="000000"/>
        </w:rPr>
        <w:br/>
      </w:r>
      <w:r>
        <w:rPr>
          <w:rFonts w:ascii="Trebuchet MS" w:hAnsi="Trebuchet MS"/>
          <w:color w:val="000000"/>
        </w:rPr>
        <w:br/>
      </w:r>
      <w:r>
        <w:rPr>
          <w:rFonts w:ascii="Trebuchet MS" w:hAnsi="Trebuchet MS"/>
          <w:color w:val="000000"/>
        </w:rPr>
        <w:br/>
      </w:r>
      <w:r w:rsidRPr="00F306FF">
        <w:rPr>
          <w:rStyle w:val="Heading2Char"/>
        </w:rPr>
        <w:t>27. What is test-driven development?</w:t>
      </w:r>
      <w:r>
        <w:rPr>
          <w:rFonts w:ascii="Trebuchet MS" w:hAnsi="Trebuchet MS"/>
          <w:color w:val="000000"/>
        </w:rPr>
        <w:br/>
      </w:r>
      <w:r w:rsidRPr="00FF2559">
        <w:rPr>
          <w:rFonts w:ascii="Trebuchet MS" w:hAnsi="Trebuchet MS"/>
          <w:color w:val="000000"/>
          <w:highlight w:val="cyan"/>
          <w:shd w:val="clear" w:color="auto" w:fill="FFFFFF"/>
        </w:rPr>
        <w:t xml:space="preserve">Test driven is one of the popular development methodologies in which tests are written </w:t>
      </w:r>
      <w:r w:rsidRPr="00FF2559">
        <w:rPr>
          <w:rFonts w:ascii="Trebuchet MS" w:hAnsi="Trebuchet MS"/>
          <w:color w:val="000000"/>
          <w:highlight w:val="cyan"/>
          <w:shd w:val="clear" w:color="auto" w:fill="FFFFFF"/>
        </w:rPr>
        <w:lastRenderedPageBreak/>
        <w:t>before writing any function code. In fact, test drives the structure of your program. Purists never wrote a single line of application code without writing a test for that. It greatly improve code quality and often attributed as a quality of rockstar developers.</w:t>
      </w:r>
      <w:r>
        <w:rPr>
          <w:rFonts w:ascii="Trebuchet MS" w:hAnsi="Trebuchet MS"/>
          <w:color w:val="000000"/>
        </w:rPr>
        <w:br/>
      </w:r>
      <w:r>
        <w:rPr>
          <w:rFonts w:ascii="Trebuchet MS" w:hAnsi="Trebuchet MS"/>
          <w:color w:val="000000"/>
        </w:rPr>
        <w:br/>
      </w:r>
      <w:r>
        <w:rPr>
          <w:rFonts w:ascii="Trebuchet MS" w:hAnsi="Trebuchet MS"/>
          <w:color w:val="000000"/>
        </w:rPr>
        <w:br/>
      </w:r>
      <w:r w:rsidRPr="00F306FF">
        <w:rPr>
          <w:rStyle w:val="Heading2Char"/>
        </w:rPr>
        <w:t>28. What is the Liskov substitution principle? (</w:t>
      </w:r>
      <w:hyperlink r:id="rId196" w:tgtFrame="_blank" w:history="1">
        <w:r w:rsidRPr="00F306FF">
          <w:rPr>
            <w:rStyle w:val="Heading2Char"/>
          </w:rPr>
          <w:t>answer</w:t>
        </w:r>
      </w:hyperlink>
      <w:r w:rsidRPr="00F306FF">
        <w:rPr>
          <w:rStyle w:val="Heading2Char"/>
        </w:rPr>
        <w:t>)</w:t>
      </w:r>
      <w:r w:rsidRPr="00F306FF">
        <w:rPr>
          <w:rStyle w:val="Heading2Char"/>
        </w:rPr>
        <w:br/>
      </w:r>
      <w:r w:rsidRPr="00C41EBD">
        <w:rPr>
          <w:rFonts w:ascii="Trebuchet MS" w:hAnsi="Trebuchet MS"/>
          <w:color w:val="000000"/>
          <w:highlight w:val="cyan"/>
          <w:shd w:val="clear" w:color="auto" w:fill="FFFFFF"/>
        </w:rPr>
        <w:t>Liskov substitution principle is one of the five principle introduced by Uncle Bob as SOLID design principles. It's the 'L' in SOLID. Liskov substitution principle asserts that every subtype should be able to work as the proxy for parent type. For example, if a method except object of Parent class then it should work as expected if you pass an object of the Child class. Any class which cannot stand in place of its parent violate LSP or Liskov substitution principle. This is actually a tough question to answer and if you do that you end up with creating a good impression on interviewers mind.</w:t>
      </w:r>
    </w:p>
    <w:p w:rsidR="00F95E62" w:rsidRDefault="00F95E62" w:rsidP="00F95E62">
      <w:pPr>
        <w:rPr>
          <w:rFonts w:ascii="Trebuchet MS" w:hAnsi="Trebuchet MS"/>
          <w:color w:val="000000"/>
        </w:rPr>
      </w:pPr>
      <w:r>
        <w:rPr>
          <w:rFonts w:ascii="Trebuchet MS" w:hAnsi="Trebuchet MS"/>
          <w:color w:val="000000"/>
        </w:rPr>
        <w:br/>
      </w:r>
      <w:r>
        <w:rPr>
          <w:rFonts w:ascii="Trebuchet MS" w:hAnsi="Trebuchet MS"/>
          <w:color w:val="000000"/>
        </w:rPr>
        <w:br/>
      </w:r>
      <w:bookmarkStart w:id="139" w:name="_Toc471372256"/>
      <w:r w:rsidRPr="00F306FF">
        <w:rPr>
          <w:rStyle w:val="Heading2Char"/>
        </w:rPr>
        <w:t>29. What is the Open closed design principle? (</w:t>
      </w:r>
      <w:hyperlink r:id="rId197" w:tgtFrame="_blank" w:history="1">
        <w:r w:rsidRPr="00F306FF">
          <w:rPr>
            <w:rStyle w:val="Heading2Char"/>
          </w:rPr>
          <w:t>answer</w:t>
        </w:r>
      </w:hyperlink>
      <w:r w:rsidRPr="00F306FF">
        <w:rPr>
          <w:rStyle w:val="Heading2Char"/>
        </w:rPr>
        <w:t>)</w:t>
      </w:r>
      <w:bookmarkEnd w:id="139"/>
      <w:r w:rsidRPr="00F306FF">
        <w:rPr>
          <w:rStyle w:val="Heading2Char"/>
        </w:rPr>
        <w:br/>
      </w:r>
      <w:r w:rsidRPr="00C41EBD">
        <w:rPr>
          <w:rFonts w:ascii="Trebuchet MS" w:hAnsi="Trebuchet MS"/>
          <w:color w:val="000000"/>
          <w:highlight w:val="cyan"/>
        </w:rPr>
        <w:t>Open closed is another principle from SOLID, which asserts that a system should be open for extension but closes for modification. Which means if a new functionality is required in a stable system then your tried and tested code should not be touched and new functionality should be provided by adding new classes only.</w:t>
      </w:r>
      <w:r>
        <w:rPr>
          <w:rFonts w:ascii="Trebuchet MS" w:hAnsi="Trebuchet MS"/>
          <w:color w:val="000000"/>
        </w:rPr>
        <w:t> </w:t>
      </w:r>
    </w:p>
    <w:p w:rsidR="00F95E62" w:rsidRDefault="00F95E62" w:rsidP="00F95E62">
      <w:pPr>
        <w:spacing w:after="240"/>
        <w:rPr>
          <w:rFonts w:ascii="Trebuchet MS" w:hAnsi="Trebuchet MS"/>
          <w:color w:val="000000"/>
        </w:rPr>
      </w:pPr>
      <w:r>
        <w:rPr>
          <w:rFonts w:ascii="Trebuchet MS" w:hAnsi="Trebuchet MS"/>
          <w:color w:val="000000"/>
        </w:rPr>
        <w:br/>
      </w:r>
      <w:r>
        <w:rPr>
          <w:rFonts w:ascii="Trebuchet MS" w:hAnsi="Trebuchet MS"/>
          <w:color w:val="000000"/>
        </w:rPr>
        <w:br/>
      </w:r>
      <w:bookmarkStart w:id="140" w:name="_Toc471372257"/>
      <w:r w:rsidRPr="00F306FF">
        <w:rPr>
          <w:rStyle w:val="Heading2Char"/>
        </w:rPr>
        <w:t>30. What is the difference between a binary tree and a binary search tree?</w:t>
      </w:r>
      <w:bookmarkEnd w:id="140"/>
      <w:r w:rsidRPr="00F306FF">
        <w:rPr>
          <w:rStyle w:val="Heading2Char"/>
        </w:rPr>
        <w:br/>
      </w:r>
      <w:r>
        <w:rPr>
          <w:rFonts w:ascii="Trebuchet MS" w:hAnsi="Trebuchet MS"/>
          <w:color w:val="000000"/>
        </w:rPr>
        <w:t>Binary search tree is an ordered binary tree, where the value of all nodes in the left tree are less than or equal to node and values of all nodes in right subtree is greater than or equal to the node (e.g. root). It's an important data structure and can be used to represent a sorted structure.</w:t>
      </w:r>
      <w:r>
        <w:rPr>
          <w:rFonts w:ascii="Trebuchet MS" w:hAnsi="Trebuchet MS"/>
          <w:color w:val="000000"/>
        </w:rPr>
        <w:br/>
      </w:r>
    </w:p>
    <w:p w:rsidR="00F95E62" w:rsidRDefault="00F95E62" w:rsidP="00F95E62">
      <w:pPr>
        <w:spacing w:after="0"/>
        <w:rPr>
          <w:rFonts w:ascii="Trebuchet MS" w:hAnsi="Trebuchet MS"/>
          <w:color w:val="000000"/>
        </w:rPr>
      </w:pPr>
      <w:bookmarkStart w:id="141" w:name="_Toc471372258"/>
      <w:r w:rsidRPr="00F306FF">
        <w:rPr>
          <w:rStyle w:val="Heading2Char"/>
        </w:rPr>
        <w:t>31. Can you give a practical example of a recursive algorithm? (</w:t>
      </w:r>
      <w:hyperlink r:id="rId198" w:tgtFrame="_blank" w:history="1">
        <w:r w:rsidRPr="00F306FF">
          <w:rPr>
            <w:rStyle w:val="Heading2Char"/>
          </w:rPr>
          <w:t>example</w:t>
        </w:r>
      </w:hyperlink>
      <w:r w:rsidRPr="00F306FF">
        <w:rPr>
          <w:rStyle w:val="Heading2Char"/>
        </w:rPr>
        <w:t>)</w:t>
      </w:r>
      <w:bookmarkEnd w:id="141"/>
      <w:r w:rsidRPr="00F306FF">
        <w:rPr>
          <w:rStyle w:val="Heading2Char"/>
        </w:rPr>
        <w:br/>
      </w:r>
      <w:r>
        <w:rPr>
          <w:rFonts w:ascii="Trebuchet MS" w:hAnsi="Trebuchet MS"/>
          <w:color w:val="000000"/>
        </w:rPr>
        <w:t>There are lots of places where recursive algorithm fits e.g. algorithm related to binary and linked list. A couple of examples of a recursive algorithm is reversing String and calculating Fibonacci series. Other examples include reversing linked list, tree traversal, and quick sort algorithm. </w:t>
      </w:r>
    </w:p>
    <w:p w:rsidR="00F95E62" w:rsidRDefault="00F95E62" w:rsidP="00F95E62">
      <w:pPr>
        <w:rPr>
          <w:rFonts w:ascii="Trebuchet MS" w:hAnsi="Trebuchet MS"/>
          <w:color w:val="000000"/>
        </w:rPr>
      </w:pPr>
    </w:p>
    <w:p w:rsidR="00F95E62" w:rsidRDefault="00F95E62" w:rsidP="00F95E62">
      <w:pPr>
        <w:rPr>
          <w:rFonts w:ascii="Times New Roman" w:hAnsi="Times New Roman"/>
        </w:rPr>
      </w:pPr>
      <w:r>
        <w:rPr>
          <w:rFonts w:ascii="Trebuchet MS" w:hAnsi="Trebuchet MS"/>
          <w:color w:val="000000"/>
        </w:rPr>
        <w:br/>
      </w:r>
      <w:bookmarkStart w:id="142" w:name="_Toc471372259"/>
      <w:r w:rsidRPr="00F306FF">
        <w:rPr>
          <w:rStyle w:val="Heading2Char"/>
        </w:rPr>
        <w:t>31. What is time complexity of an algorithm?</w:t>
      </w:r>
      <w:bookmarkEnd w:id="142"/>
      <w:r w:rsidRPr="00F306FF">
        <w:rPr>
          <w:rStyle w:val="Heading2Char"/>
        </w:rPr>
        <w:br/>
      </w:r>
      <w:r>
        <w:rPr>
          <w:rFonts w:ascii="Trebuchet MS" w:hAnsi="Trebuchet MS"/>
          <w:color w:val="000000"/>
          <w:shd w:val="clear" w:color="auto" w:fill="FFFFFF"/>
        </w:rPr>
        <w:t>Time complexity specifies the ratio of time to the input. It shows how much time an algorithm will take to complete for a given number of input. It's approximated valued but enough to give you an indication that how your algorithm will perform if the number of input is increased from 10 to 10 million?</w:t>
      </w:r>
      <w:r>
        <w:rPr>
          <w:rFonts w:ascii="Trebuchet MS" w:hAnsi="Trebuchet MS"/>
          <w:color w:val="000000"/>
        </w:rPr>
        <w:br/>
      </w:r>
      <w:r>
        <w:rPr>
          <w:rFonts w:ascii="Trebuchet MS" w:hAnsi="Trebuchet MS"/>
          <w:color w:val="000000"/>
        </w:rPr>
        <w:br/>
      </w:r>
      <w:r>
        <w:rPr>
          <w:rFonts w:ascii="Trebuchet MS" w:hAnsi="Trebuchet MS"/>
          <w:color w:val="000000"/>
        </w:rPr>
        <w:br/>
      </w:r>
      <w:r w:rsidRPr="00F306FF">
        <w:rPr>
          <w:rStyle w:val="Heading2Char"/>
        </w:rPr>
        <w:lastRenderedPageBreak/>
        <w:t>32. What are some important differences between a linked list and an array? (</w:t>
      </w:r>
      <w:hyperlink r:id="rId199" w:tgtFrame="_blank" w:history="1">
        <w:r w:rsidRPr="00F306FF">
          <w:rPr>
            <w:rStyle w:val="Heading2Char"/>
          </w:rPr>
          <w:t>detailed answer</w:t>
        </w:r>
      </w:hyperlink>
      <w:r w:rsidRPr="00F306FF">
        <w:rPr>
          <w:rStyle w:val="Heading2Char"/>
        </w:rPr>
        <w:t>)</w:t>
      </w:r>
      <w:r w:rsidRPr="00F306FF">
        <w:rPr>
          <w:rStyle w:val="Heading2Char"/>
        </w:rPr>
        <w:br/>
      </w:r>
      <w:r>
        <w:rPr>
          <w:rFonts w:ascii="Trebuchet MS" w:hAnsi="Trebuchet MS"/>
          <w:color w:val="000000"/>
          <w:shd w:val="clear" w:color="auto" w:fill="FFFFFF"/>
        </w:rPr>
        <w:t>linked list and array are two of the most important data structure in the programming world. The most significant difference between them is that array stores its element at the contiguous location while linked list stores its data anywhere in memory. This gives linked list enormous flexibility to expand itself because memory is always scattered. It's always possible that you wouldn't be able to create an array to store 1M integers but can do by using linked list because space is available but not as contiguous chunk. All other differences are the result of this fact. For example, you can search an element in array with O(1) time if you know the index but searching will take O(n) time in linked list. For more differences see the detailed answer.</w:t>
      </w:r>
      <w:r>
        <w:rPr>
          <w:rFonts w:ascii="Trebuchet MS" w:hAnsi="Trebuchet MS"/>
          <w:color w:val="000000"/>
        </w:rPr>
        <w:br/>
      </w:r>
      <w:r>
        <w:rPr>
          <w:rFonts w:ascii="Trebuchet MS" w:hAnsi="Trebuchet MS"/>
          <w:color w:val="000000"/>
        </w:rPr>
        <w:br/>
      </w:r>
      <w:r>
        <w:rPr>
          <w:rFonts w:ascii="Trebuchet MS" w:hAnsi="Trebuchet MS"/>
          <w:color w:val="000000"/>
        </w:rPr>
        <w:br/>
      </w:r>
      <w:r w:rsidRPr="00F306FF">
        <w:rPr>
          <w:rStyle w:val="Heading2Char"/>
        </w:rPr>
        <w:t>33. What is a couple of ways to resolve collision in the hash table?</w:t>
      </w:r>
      <w:r>
        <w:rPr>
          <w:rFonts w:ascii="Trebuchet MS" w:hAnsi="Trebuchet MS"/>
          <w:b/>
          <w:bCs/>
          <w:color w:val="000000"/>
        </w:rPr>
        <w:t> </w:t>
      </w:r>
      <w:r>
        <w:rPr>
          <w:rFonts w:ascii="Trebuchet MS" w:hAnsi="Trebuchet MS"/>
          <w:color w:val="000000"/>
        </w:rPr>
        <w:br/>
      </w:r>
      <w:r w:rsidRPr="00C41EBD">
        <w:rPr>
          <w:rFonts w:ascii="Trebuchet MS" w:hAnsi="Trebuchet MS"/>
          <w:color w:val="000000"/>
          <w:highlight w:val="cyan"/>
          <w:shd w:val="clear" w:color="auto" w:fill="FFFFFF"/>
        </w:rPr>
        <w:t>linear probing</w:t>
      </w:r>
      <w:r>
        <w:rPr>
          <w:rFonts w:ascii="Trebuchet MS" w:hAnsi="Trebuchet MS"/>
          <w:color w:val="000000"/>
          <w:shd w:val="clear" w:color="auto" w:fill="FFFFFF"/>
        </w:rPr>
        <w:t>, double hashing, and chaining. In linear probing, if the bucket is already occupied then function check next bucket linearly until it finds an empty one, while in chaining, multiple elements are stored in same bucket location.</w:t>
      </w:r>
      <w:r>
        <w:rPr>
          <w:rFonts w:ascii="Trebuchet MS" w:hAnsi="Trebuchet MS"/>
          <w:color w:val="000000"/>
        </w:rPr>
        <w:br/>
      </w:r>
      <w:r>
        <w:rPr>
          <w:rFonts w:ascii="Trebuchet MS" w:hAnsi="Trebuchet MS"/>
          <w:color w:val="000000"/>
        </w:rPr>
        <w:br/>
      </w:r>
      <w:r>
        <w:rPr>
          <w:rFonts w:ascii="Trebuchet MS" w:hAnsi="Trebuchet MS"/>
          <w:color w:val="000000"/>
        </w:rPr>
        <w:br/>
      </w:r>
      <w:r w:rsidRPr="00F306FF">
        <w:rPr>
          <w:rStyle w:val="Heading2Char"/>
        </w:rPr>
        <w:t>34. What is a regular expression? (</w:t>
      </w:r>
      <w:hyperlink r:id="rId200" w:tgtFrame="_blank" w:history="1">
        <w:r w:rsidRPr="00F306FF">
          <w:rPr>
            <w:rStyle w:val="Heading2Char"/>
          </w:rPr>
          <w:t>answer</w:t>
        </w:r>
      </w:hyperlink>
      <w:r w:rsidRPr="00F306FF">
        <w:rPr>
          <w:rStyle w:val="Heading2Char"/>
        </w:rPr>
        <w:t>)</w:t>
      </w:r>
      <w:r w:rsidRPr="00F306FF">
        <w:rPr>
          <w:rStyle w:val="Heading2Char"/>
        </w:rPr>
        <w:br/>
      </w:r>
      <w:r>
        <w:rPr>
          <w:rFonts w:ascii="Trebuchet MS" w:hAnsi="Trebuchet MS"/>
          <w:color w:val="000000"/>
          <w:shd w:val="clear" w:color="auto" w:fill="FFFFFF"/>
        </w:rPr>
        <w:t>A regular expression is a way to perform pattern matching on text data. It's very powerful tool to find something e.g. some character in a long string e.g. finding if a book contains some word or not. Almost all major programming language supports regular expression but Perl has been renowned for its enormous capability. Java also supports Perl-like regular expression using </w:t>
      </w:r>
      <w:r>
        <w:rPr>
          <w:rFonts w:ascii="Courier New" w:hAnsi="Courier New" w:cs="Courier New"/>
          <w:color w:val="000000"/>
        </w:rPr>
        <w:t>java.util.regex</w:t>
      </w:r>
      <w:r>
        <w:rPr>
          <w:rFonts w:ascii="Trebuchet MS" w:hAnsi="Trebuchet MS"/>
          <w:color w:val="000000"/>
          <w:shd w:val="clear" w:color="auto" w:fill="FFFFFF"/>
        </w:rPr>
        <w:t> package. You can use the regular expression to check if an email is valid or not, if a phone number is valid, or if a zip code is valid, or even an SSN number is valid or not. One of the simplest examples of the regular expression is to check if a String is a number or not.</w:t>
      </w:r>
      <w:r>
        <w:rPr>
          <w:rFonts w:ascii="Trebuchet MS" w:hAnsi="Trebuchet MS"/>
          <w:color w:val="000000"/>
        </w:rPr>
        <w:br/>
      </w:r>
      <w:r>
        <w:rPr>
          <w:rFonts w:ascii="Trebuchet MS" w:hAnsi="Trebuchet MS"/>
          <w:color w:val="000000"/>
        </w:rPr>
        <w:br/>
      </w:r>
      <w:r>
        <w:rPr>
          <w:rFonts w:ascii="Trebuchet MS" w:hAnsi="Trebuchet MS"/>
          <w:color w:val="000000"/>
        </w:rPr>
        <w:br/>
      </w:r>
      <w:r w:rsidRPr="00F306FF">
        <w:rPr>
          <w:rStyle w:val="Heading2Char"/>
        </w:rPr>
        <w:t>35. What is a stateless system?</w:t>
      </w:r>
      <w:r w:rsidRPr="00F306FF">
        <w:rPr>
          <w:rStyle w:val="Heading2Char"/>
        </w:rPr>
        <w:br/>
      </w:r>
      <w:r w:rsidRPr="00C41EBD">
        <w:rPr>
          <w:rFonts w:ascii="Trebuchet MS" w:hAnsi="Trebuchet MS"/>
          <w:color w:val="000000"/>
          <w:highlight w:val="cyan"/>
          <w:shd w:val="clear" w:color="auto" w:fill="FFFFFF"/>
        </w:rPr>
        <w:t>A stateless system is a system which doesn't maintain any internal state. Such system will produce the same output for same input at any point of time. It's always easier to code and optimize a stateless system, so you should always strive for one if possible.</w:t>
      </w:r>
      <w:r>
        <w:rPr>
          <w:rFonts w:ascii="Trebuchet MS" w:hAnsi="Trebuchet MS"/>
          <w:color w:val="000000"/>
        </w:rPr>
        <w:br/>
      </w:r>
      <w:r>
        <w:rPr>
          <w:rFonts w:ascii="Trebuchet MS" w:hAnsi="Trebuchet MS"/>
          <w:color w:val="000000"/>
        </w:rPr>
        <w:br/>
      </w:r>
      <w:r>
        <w:rPr>
          <w:rFonts w:ascii="Trebuchet MS" w:hAnsi="Trebuchet MS"/>
          <w:color w:val="000000"/>
        </w:rPr>
        <w:br/>
      </w:r>
      <w:r w:rsidRPr="00F306FF">
        <w:rPr>
          <w:rStyle w:val="Heading2Char"/>
        </w:rPr>
        <w:t>36. Write SQL query to find second highest salary in employee table? (</w:t>
      </w:r>
      <w:hyperlink r:id="rId201" w:tgtFrame="_blank" w:history="1">
        <w:r w:rsidRPr="00F306FF">
          <w:rPr>
            <w:rStyle w:val="Heading2Char"/>
          </w:rPr>
          <w:t>solution</w:t>
        </w:r>
      </w:hyperlink>
      <w:r w:rsidRPr="00F306FF">
        <w:rPr>
          <w:rStyle w:val="Heading2Char"/>
        </w:rPr>
        <w:t>)</w:t>
      </w:r>
      <w:r>
        <w:rPr>
          <w:rFonts w:ascii="Trebuchet MS" w:hAnsi="Trebuchet MS"/>
          <w:color w:val="000000"/>
        </w:rPr>
        <w:br/>
      </w:r>
      <w:r>
        <w:rPr>
          <w:rFonts w:ascii="Trebuchet MS" w:hAnsi="Trebuchet MS"/>
          <w:color w:val="000000"/>
          <w:shd w:val="clear" w:color="auto" w:fill="FFFFFF"/>
        </w:rPr>
        <w:t>This is one of the classic questions from SQL interviews, the event it's quite old it is still interesting and has lots of follow-ups you can use to check the depth of candidate's knowledge. You can find second highest salary by using the correlated and non-correlated subquery. You can also use keyword's like TOP or LIMIT if you are using SQL Server or MySQL, given Interviewer allows you. The simplest way to find 2nd highest salary is following:</w:t>
      </w:r>
      <w:r>
        <w:rPr>
          <w:rFonts w:ascii="Trebuchet MS" w:hAnsi="Trebuchet MS"/>
          <w:color w:val="000000"/>
        </w:rPr>
        <w:br/>
      </w:r>
      <w:r>
        <w:rPr>
          <w:rFonts w:ascii="Trebuchet MS" w:hAnsi="Trebuchet MS"/>
          <w:color w:val="000000"/>
        </w:rPr>
        <w:br/>
      </w:r>
    </w:p>
    <w:p w:rsidR="00F95E62" w:rsidRDefault="00F95E62" w:rsidP="00F95E62">
      <w:pPr>
        <w:pStyle w:val="HTMLPreformatted"/>
        <w:shd w:val="clear" w:color="auto" w:fill="FFFFFF"/>
        <w:spacing w:line="360" w:lineRule="atLeast"/>
        <w:rPr>
          <w:rFonts w:ascii="Consolas" w:hAnsi="Consolas" w:cs="Consolas"/>
          <w:color w:val="3B3B3B"/>
          <w:sz w:val="22"/>
          <w:szCs w:val="22"/>
        </w:rPr>
      </w:pPr>
      <w:r w:rsidRPr="00C41EBD">
        <w:rPr>
          <w:rFonts w:ascii="Consolas" w:hAnsi="Consolas" w:cs="Consolas"/>
          <w:b/>
          <w:bCs/>
          <w:color w:val="006699"/>
          <w:sz w:val="22"/>
          <w:szCs w:val="22"/>
          <w:highlight w:val="cyan"/>
        </w:rPr>
        <w:lastRenderedPageBreak/>
        <w:t>SELECT</w:t>
      </w:r>
      <w:r w:rsidRPr="00C41EBD">
        <w:rPr>
          <w:rFonts w:ascii="Consolas" w:hAnsi="Consolas" w:cs="Consolas"/>
          <w:b/>
          <w:bCs/>
          <w:color w:val="45AE34"/>
          <w:sz w:val="22"/>
          <w:szCs w:val="22"/>
          <w:highlight w:val="cyan"/>
        </w:rPr>
        <w:t>MAX</w:t>
      </w:r>
      <w:r w:rsidRPr="00C41EBD">
        <w:rPr>
          <w:rFonts w:ascii="Consolas" w:hAnsi="Consolas" w:cs="Consolas"/>
          <w:color w:val="3B3B3B"/>
          <w:sz w:val="22"/>
          <w:szCs w:val="22"/>
          <w:highlight w:val="cyan"/>
        </w:rPr>
        <w:t xml:space="preserve">(Salary) </w:t>
      </w:r>
      <w:r w:rsidRPr="00C41EBD">
        <w:rPr>
          <w:rFonts w:ascii="Consolas" w:hAnsi="Consolas" w:cs="Consolas"/>
          <w:b/>
          <w:bCs/>
          <w:color w:val="006699"/>
          <w:sz w:val="22"/>
          <w:szCs w:val="22"/>
          <w:highlight w:val="cyan"/>
        </w:rPr>
        <w:t>FROM</w:t>
      </w:r>
      <w:r w:rsidRPr="00C41EBD">
        <w:rPr>
          <w:rFonts w:ascii="Consolas" w:hAnsi="Consolas" w:cs="Consolas"/>
          <w:color w:val="3B3B3B"/>
          <w:sz w:val="22"/>
          <w:szCs w:val="22"/>
          <w:highlight w:val="cyan"/>
        </w:rPr>
        <w:t xml:space="preserve"> Employee </w:t>
      </w:r>
      <w:r w:rsidRPr="00C41EBD">
        <w:rPr>
          <w:rFonts w:ascii="Consolas" w:hAnsi="Consolas" w:cs="Consolas"/>
          <w:b/>
          <w:bCs/>
          <w:color w:val="006699"/>
          <w:sz w:val="22"/>
          <w:szCs w:val="22"/>
          <w:highlight w:val="cyan"/>
        </w:rPr>
        <w:t>WHERE</w:t>
      </w:r>
      <w:r w:rsidRPr="00C41EBD">
        <w:rPr>
          <w:rFonts w:ascii="Consolas" w:hAnsi="Consolas" w:cs="Consolas"/>
          <w:color w:val="3B3B3B"/>
          <w:sz w:val="22"/>
          <w:szCs w:val="22"/>
          <w:highlight w:val="cyan"/>
        </w:rPr>
        <w:t xml:space="preserve"> Salary NOT </w:t>
      </w:r>
      <w:r w:rsidRPr="00C41EBD">
        <w:rPr>
          <w:rFonts w:ascii="Consolas" w:hAnsi="Consolas" w:cs="Consolas"/>
          <w:b/>
          <w:bCs/>
          <w:color w:val="006699"/>
          <w:sz w:val="22"/>
          <w:szCs w:val="22"/>
          <w:highlight w:val="cyan"/>
        </w:rPr>
        <w:t>IN</w:t>
      </w:r>
      <w:r w:rsidRPr="00C41EBD">
        <w:rPr>
          <w:rFonts w:ascii="Consolas" w:hAnsi="Consolas" w:cs="Consolas"/>
          <w:color w:val="3B3B3B"/>
          <w:sz w:val="22"/>
          <w:szCs w:val="22"/>
          <w:highlight w:val="cyan"/>
        </w:rPr>
        <w:t xml:space="preserve"> (</w:t>
      </w:r>
      <w:r w:rsidRPr="00C41EBD">
        <w:rPr>
          <w:rFonts w:ascii="Consolas" w:hAnsi="Consolas" w:cs="Consolas"/>
          <w:b/>
          <w:bCs/>
          <w:color w:val="006699"/>
          <w:sz w:val="22"/>
          <w:szCs w:val="22"/>
          <w:highlight w:val="cyan"/>
        </w:rPr>
        <w:t>SELECT</w:t>
      </w:r>
      <w:r w:rsidRPr="00C41EBD">
        <w:rPr>
          <w:rFonts w:ascii="Consolas" w:hAnsi="Consolas" w:cs="Consolas"/>
          <w:b/>
          <w:bCs/>
          <w:color w:val="45AE34"/>
          <w:sz w:val="22"/>
          <w:szCs w:val="22"/>
          <w:highlight w:val="cyan"/>
        </w:rPr>
        <w:t>MAX</w:t>
      </w:r>
      <w:r w:rsidRPr="00C41EBD">
        <w:rPr>
          <w:rFonts w:ascii="Consolas" w:hAnsi="Consolas" w:cs="Consolas"/>
          <w:color w:val="3B3B3B"/>
          <w:sz w:val="22"/>
          <w:szCs w:val="22"/>
          <w:highlight w:val="cyan"/>
        </w:rPr>
        <w:t xml:space="preserve">(Salary) </w:t>
      </w:r>
      <w:r w:rsidRPr="00C41EBD">
        <w:rPr>
          <w:rFonts w:ascii="Consolas" w:hAnsi="Consolas" w:cs="Consolas"/>
          <w:b/>
          <w:bCs/>
          <w:color w:val="006699"/>
          <w:sz w:val="22"/>
          <w:szCs w:val="22"/>
          <w:highlight w:val="cyan"/>
        </w:rPr>
        <w:t>FROM</w:t>
      </w:r>
      <w:r w:rsidRPr="00C41EBD">
        <w:rPr>
          <w:rFonts w:ascii="Consolas" w:hAnsi="Consolas" w:cs="Consolas"/>
          <w:color w:val="3B3B3B"/>
          <w:sz w:val="22"/>
          <w:szCs w:val="22"/>
          <w:highlight w:val="cyan"/>
        </w:rPr>
        <w:t xml:space="preserve"> Employee)</w:t>
      </w:r>
    </w:p>
    <w:p w:rsidR="00F95E62" w:rsidRDefault="00F95E62" w:rsidP="00F95E62">
      <w:pPr>
        <w:rPr>
          <w:rFonts w:ascii="Times New Roman" w:hAnsi="Times New Roman" w:cs="Times New Roman"/>
          <w:sz w:val="24"/>
          <w:szCs w:val="24"/>
        </w:rPr>
      </w:pPr>
      <w:r>
        <w:rPr>
          <w:rFonts w:ascii="Trebuchet MS" w:hAnsi="Trebuchet MS"/>
          <w:color w:val="000000"/>
        </w:rPr>
        <w:br/>
      </w:r>
      <w:r>
        <w:rPr>
          <w:rFonts w:ascii="Trebuchet MS" w:hAnsi="Trebuchet MS"/>
          <w:color w:val="000000"/>
          <w:shd w:val="clear" w:color="auto" w:fill="FFFFFF"/>
        </w:rPr>
        <w:t>This query first finds maximum salary and then exclude that from the list and again finds maximum salary. Obviously second time, it would be second highest salary.</w:t>
      </w:r>
      <w:r>
        <w:rPr>
          <w:rFonts w:ascii="Trebuchet MS" w:hAnsi="Trebuchet MS"/>
          <w:color w:val="000000"/>
        </w:rPr>
        <w:br/>
      </w:r>
      <w:r>
        <w:rPr>
          <w:rFonts w:ascii="Trebuchet MS" w:hAnsi="Trebuchet MS"/>
          <w:color w:val="000000"/>
        </w:rPr>
        <w:br/>
      </w:r>
      <w:r>
        <w:rPr>
          <w:rFonts w:ascii="Trebuchet MS" w:hAnsi="Trebuchet MS"/>
          <w:color w:val="000000"/>
        </w:rPr>
        <w:br/>
      </w:r>
      <w:r w:rsidRPr="00F306FF">
        <w:rPr>
          <w:rStyle w:val="Heading2Char"/>
        </w:rPr>
        <w:t>37. Can you describe the difference between correlated and non-correlated subquery? (</w:t>
      </w:r>
      <w:hyperlink r:id="rId202" w:tgtFrame="_blank" w:history="1">
        <w:r w:rsidRPr="00F306FF">
          <w:rPr>
            <w:rStyle w:val="Heading2Char"/>
          </w:rPr>
          <w:t>answer</w:t>
        </w:r>
      </w:hyperlink>
      <w:r w:rsidRPr="00F306FF">
        <w:rPr>
          <w:rStyle w:val="Heading2Char"/>
        </w:rPr>
        <w:t>)</w:t>
      </w:r>
      <w:r>
        <w:rPr>
          <w:rFonts w:ascii="Trebuchet MS" w:hAnsi="Trebuchet MS"/>
          <w:color w:val="000000"/>
        </w:rPr>
        <w:br/>
      </w:r>
      <w:r>
        <w:rPr>
          <w:rFonts w:ascii="Trebuchet MS" w:hAnsi="Trebuchet MS"/>
          <w:color w:val="000000"/>
          <w:shd w:val="clear" w:color="auto" w:fill="FFFFFF"/>
        </w:rPr>
        <w:t>In correlated sub-query, inner query depends upon the outer query and executes for each row in the outer query. While non-correlated subquery doesn't depend upon the outer query and can be executed independently. Due to this reason former is slow and later is fast. BTW, correlated subquery has some nice application, one of them is finding Nth highest salary in Employee table, as seen on previous SQL question as well.</w:t>
      </w:r>
      <w:r>
        <w:rPr>
          <w:rFonts w:ascii="Trebuchet MS" w:hAnsi="Trebuchet MS"/>
          <w:color w:val="000000"/>
        </w:rPr>
        <w:br/>
      </w:r>
      <w:r>
        <w:rPr>
          <w:rFonts w:ascii="Trebuchet MS" w:hAnsi="Trebuchet MS"/>
          <w:color w:val="000000"/>
        </w:rPr>
        <w:br/>
      </w:r>
      <w:r>
        <w:rPr>
          <w:rFonts w:ascii="Trebuchet MS" w:hAnsi="Trebuchet MS"/>
          <w:color w:val="000000"/>
        </w:rPr>
        <w:br/>
      </w:r>
      <w:r w:rsidRPr="00F306FF">
        <w:rPr>
          <w:rStyle w:val="Heading2Char"/>
        </w:rPr>
        <w:t>39. How do you find if a number is a power of two, without using arithmetic operator? (</w:t>
      </w:r>
      <w:hyperlink r:id="rId203" w:tgtFrame="_blank" w:history="1">
        <w:r w:rsidRPr="00F306FF">
          <w:rPr>
            <w:rStyle w:val="Heading2Char"/>
          </w:rPr>
          <w:t>solution</w:t>
        </w:r>
      </w:hyperlink>
      <w:r w:rsidRPr="00F306FF">
        <w:rPr>
          <w:rStyle w:val="Heading2Char"/>
        </w:rPr>
        <w:t>)</w:t>
      </w:r>
      <w:r w:rsidRPr="00F306FF">
        <w:rPr>
          <w:rStyle w:val="Heading2Char"/>
        </w:rPr>
        <w:br/>
      </w:r>
      <w:r>
        <w:rPr>
          <w:rFonts w:ascii="Trebuchet MS" w:hAnsi="Trebuchet MS"/>
          <w:color w:val="000000"/>
          <w:shd w:val="clear" w:color="auto" w:fill="FFFFFF"/>
        </w:rPr>
        <w:t>Assume it's a question of using the bitwise operator as soon as you hear restriction about not allowed to use arithmetic operator. If that restriction is not in place then you can easily check if a number is a power of two by using modulus and division operator. By the using bitwise operator, there is a nice trick to do this.  You can use following code to check if a number if power of two or not</w:t>
      </w:r>
      <w:r>
        <w:rPr>
          <w:rFonts w:ascii="Trebuchet MS" w:hAnsi="Trebuchet MS"/>
          <w:color w:val="000000"/>
        </w:rPr>
        <w:br/>
      </w:r>
      <w:r>
        <w:rPr>
          <w:rFonts w:ascii="Trebuchet MS" w:hAnsi="Trebuchet MS"/>
          <w:color w:val="000000"/>
        </w:rPr>
        <w:br/>
      </w:r>
    </w:p>
    <w:p w:rsidR="00F95E62" w:rsidRDefault="00F95E62" w:rsidP="00F95E62">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public static boolean powerOfTwo(</w:t>
      </w:r>
      <w:r>
        <w:rPr>
          <w:rFonts w:ascii="Consolas" w:hAnsi="Consolas" w:cs="Consolas"/>
          <w:color w:val="8DA6CE"/>
          <w:sz w:val="22"/>
          <w:szCs w:val="22"/>
        </w:rPr>
        <w:t>int</w:t>
      </w:r>
      <w:r>
        <w:rPr>
          <w:rFonts w:ascii="Consolas" w:hAnsi="Consolas" w:cs="Consolas"/>
          <w:color w:val="F8F8F8"/>
          <w:sz w:val="22"/>
          <w:szCs w:val="22"/>
        </w:rPr>
        <w:t xml:space="preserve"> x) {</w:t>
      </w:r>
    </w:p>
    <w:p w:rsidR="00F95E62" w:rsidRDefault="00F95E62" w:rsidP="00F95E62">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BDE2D"/>
          <w:sz w:val="22"/>
          <w:szCs w:val="22"/>
        </w:rPr>
        <w:t>return</w:t>
      </w:r>
      <w:r>
        <w:rPr>
          <w:rFonts w:ascii="Consolas" w:hAnsi="Consolas" w:cs="Consolas"/>
          <w:color w:val="F8F8F8"/>
          <w:sz w:val="22"/>
          <w:szCs w:val="22"/>
        </w:rPr>
        <w:t xml:space="preserve"> (x </w:t>
      </w:r>
      <w:r>
        <w:rPr>
          <w:rFonts w:ascii="Consolas" w:hAnsi="Consolas" w:cs="Consolas"/>
          <w:color w:val="FBDE2D"/>
          <w:sz w:val="22"/>
          <w:szCs w:val="22"/>
        </w:rPr>
        <w:t>&amp;</w:t>
      </w:r>
      <w:r>
        <w:rPr>
          <w:rFonts w:ascii="Consolas" w:hAnsi="Consolas" w:cs="Consolas"/>
          <w:color w:val="F8F8F8"/>
          <w:sz w:val="22"/>
          <w:szCs w:val="22"/>
        </w:rPr>
        <w:t xml:space="preserve"> (x </w:t>
      </w:r>
      <w:r>
        <w:rPr>
          <w:rFonts w:ascii="Consolas" w:hAnsi="Consolas" w:cs="Consolas"/>
          <w:color w:val="FBDE2D"/>
          <w:sz w:val="22"/>
          <w:szCs w:val="22"/>
        </w:rPr>
        <w:t>-</w:t>
      </w:r>
      <w:r>
        <w:rPr>
          <w:rFonts w:ascii="Consolas" w:hAnsi="Consolas" w:cs="Consolas"/>
          <w:color w:val="D8FA3C"/>
          <w:sz w:val="22"/>
          <w:szCs w:val="22"/>
        </w:rPr>
        <w:t>1</w:t>
      </w:r>
      <w:r>
        <w:rPr>
          <w:rFonts w:ascii="Consolas" w:hAnsi="Consolas" w:cs="Consolas"/>
          <w:color w:val="F8F8F8"/>
          <w:sz w:val="22"/>
          <w:szCs w:val="22"/>
        </w:rPr>
        <w:t xml:space="preserve">)) </w:t>
      </w:r>
      <w:r>
        <w:rPr>
          <w:rFonts w:ascii="Consolas" w:hAnsi="Consolas" w:cs="Consolas"/>
          <w:color w:val="FBDE2D"/>
          <w:sz w:val="22"/>
          <w:szCs w:val="22"/>
        </w:rPr>
        <w:t>==</w:t>
      </w:r>
      <w:r>
        <w:rPr>
          <w:rFonts w:ascii="Consolas" w:hAnsi="Consolas" w:cs="Consolas"/>
          <w:color w:val="D8FA3C"/>
          <w:sz w:val="22"/>
          <w:szCs w:val="22"/>
        </w:rPr>
        <w:t>0</w:t>
      </w:r>
      <w:r>
        <w:rPr>
          <w:rFonts w:ascii="Consolas" w:hAnsi="Consolas" w:cs="Consolas"/>
          <w:color w:val="F8F8F8"/>
          <w:sz w:val="22"/>
          <w:szCs w:val="22"/>
        </w:rPr>
        <w:t>;</w:t>
      </w:r>
    </w:p>
    <w:p w:rsidR="00F95E62" w:rsidRDefault="00F95E62" w:rsidP="00F95E62">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w:t>
      </w:r>
    </w:p>
    <w:p w:rsidR="00F95E62" w:rsidRDefault="00F95E62" w:rsidP="00F95E62">
      <w:pPr>
        <w:rPr>
          <w:rFonts w:ascii="Times New Roman" w:hAnsi="Times New Roman" w:cs="Times New Roman"/>
          <w:sz w:val="24"/>
          <w:szCs w:val="24"/>
        </w:rPr>
      </w:pPr>
      <w:r>
        <w:rPr>
          <w:rFonts w:ascii="Trebuchet MS" w:hAnsi="Trebuchet MS"/>
          <w:color w:val="000000"/>
        </w:rPr>
        <w:br/>
      </w:r>
      <w:r>
        <w:rPr>
          <w:rFonts w:ascii="Courier New" w:hAnsi="Courier New" w:cs="Courier New"/>
          <w:color w:val="000000"/>
        </w:rPr>
        <w:t>x &amp; (x-1)</w:t>
      </w:r>
      <w:r>
        <w:rPr>
          <w:rFonts w:ascii="Trebuchet MS" w:hAnsi="Trebuchet MS"/>
          <w:color w:val="000000"/>
          <w:shd w:val="clear" w:color="auto" w:fill="FFFFFF"/>
        </w:rPr>
        <w:t> is a nice trick to convert right most bit to zero if it's on, I learned from hackers delight book.</w:t>
      </w:r>
      <w:r>
        <w:rPr>
          <w:rFonts w:ascii="Trebuchet MS" w:hAnsi="Trebuchet MS"/>
          <w:color w:val="000000"/>
        </w:rPr>
        <w:br/>
      </w:r>
      <w:r>
        <w:rPr>
          <w:rFonts w:ascii="Trebuchet MS" w:hAnsi="Trebuchet MS"/>
          <w:color w:val="000000"/>
        </w:rPr>
        <w:br/>
      </w:r>
      <w:r>
        <w:rPr>
          <w:rFonts w:ascii="Trebuchet MS" w:hAnsi="Trebuchet MS"/>
          <w:color w:val="000000"/>
        </w:rPr>
        <w:br/>
      </w:r>
      <w:r w:rsidRPr="00F306FF">
        <w:rPr>
          <w:rStyle w:val="Heading2Char"/>
        </w:rPr>
        <w:t>40. How do you find a  running Java process on UNIX? (</w:t>
      </w:r>
      <w:hyperlink r:id="rId204" w:tgtFrame="_blank" w:history="1">
        <w:r w:rsidRPr="00F306FF">
          <w:rPr>
            <w:rStyle w:val="Heading2Char"/>
          </w:rPr>
          <w:t>command</w:t>
        </w:r>
      </w:hyperlink>
      <w:r w:rsidRPr="00F306FF">
        <w:rPr>
          <w:rStyle w:val="Heading2Char"/>
        </w:rPr>
        <w:t>)</w:t>
      </w:r>
      <w:r>
        <w:rPr>
          <w:rFonts w:ascii="Trebuchet MS" w:hAnsi="Trebuchet MS"/>
          <w:color w:val="000000"/>
        </w:rPr>
        <w:br/>
      </w:r>
      <w:r>
        <w:rPr>
          <w:rFonts w:ascii="Trebuchet MS" w:hAnsi="Trebuchet MS"/>
          <w:color w:val="000000"/>
          <w:shd w:val="clear" w:color="auto" w:fill="FFFFFF"/>
        </w:rPr>
        <w:t>You can use the combination of </w:t>
      </w:r>
      <w:r>
        <w:rPr>
          <w:rFonts w:ascii="Courier New" w:hAnsi="Courier New" w:cs="Courier New"/>
          <w:color w:val="000000"/>
        </w:rPr>
        <w:t>'ps'</w:t>
      </w:r>
      <w:r>
        <w:rPr>
          <w:rFonts w:ascii="Trebuchet MS" w:hAnsi="Trebuchet MS"/>
          <w:color w:val="000000"/>
          <w:shd w:val="clear" w:color="auto" w:fill="FFFFFF"/>
        </w:rPr>
        <w:t> and </w:t>
      </w:r>
      <w:r>
        <w:rPr>
          <w:rFonts w:ascii="Courier New" w:hAnsi="Courier New" w:cs="Courier New"/>
          <w:color w:val="000000"/>
        </w:rPr>
        <w:t>'grep' </w:t>
      </w:r>
      <w:r>
        <w:rPr>
          <w:rFonts w:ascii="Trebuchet MS" w:hAnsi="Trebuchet MS"/>
          <w:color w:val="000000"/>
          <w:shd w:val="clear" w:color="auto" w:fill="FFFFFF"/>
        </w:rPr>
        <w:t>command to find any process running on UNIX machine. Suppose your Java process has a name or any text which you can use to match against just use following command.</w:t>
      </w:r>
      <w:r>
        <w:rPr>
          <w:rFonts w:ascii="Trebuchet MS" w:hAnsi="Trebuchet MS"/>
          <w:color w:val="000000"/>
        </w:rPr>
        <w:br/>
      </w:r>
      <w:r>
        <w:rPr>
          <w:rFonts w:ascii="Trebuchet MS" w:hAnsi="Trebuchet MS"/>
          <w:color w:val="000000"/>
        </w:rPr>
        <w:br/>
      </w:r>
    </w:p>
    <w:p w:rsidR="00F95E62" w:rsidRDefault="00F95E62" w:rsidP="00F95E62">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ps</w:t>
      </w:r>
      <w:r>
        <w:rPr>
          <w:rFonts w:ascii="Consolas" w:hAnsi="Consolas" w:cs="Consolas"/>
          <w:color w:val="FBDE2D"/>
          <w:sz w:val="22"/>
          <w:szCs w:val="22"/>
        </w:rPr>
        <w:t>-</w:t>
      </w:r>
      <w:r>
        <w:rPr>
          <w:rFonts w:ascii="Consolas" w:hAnsi="Consolas" w:cs="Consolas"/>
          <w:color w:val="F8F8F8"/>
          <w:sz w:val="22"/>
          <w:szCs w:val="22"/>
        </w:rPr>
        <w:t xml:space="preserve">ef </w:t>
      </w:r>
      <w:r>
        <w:rPr>
          <w:rFonts w:ascii="Consolas" w:hAnsi="Consolas" w:cs="Consolas"/>
          <w:color w:val="FBDE2D"/>
          <w:sz w:val="22"/>
          <w:szCs w:val="22"/>
        </w:rPr>
        <w:t>|</w:t>
      </w:r>
      <w:r>
        <w:rPr>
          <w:rFonts w:ascii="Consolas" w:hAnsi="Consolas" w:cs="Consolas"/>
          <w:color w:val="F8F8F8"/>
          <w:sz w:val="22"/>
          <w:szCs w:val="22"/>
        </w:rPr>
        <w:t xml:space="preserve"> grep </w:t>
      </w:r>
      <w:r>
        <w:rPr>
          <w:rFonts w:ascii="Consolas" w:hAnsi="Consolas" w:cs="Consolas"/>
          <w:color w:val="61CE3C"/>
          <w:sz w:val="22"/>
          <w:szCs w:val="22"/>
        </w:rPr>
        <w:t>"myJavaApp"</w:t>
      </w:r>
    </w:p>
    <w:p w:rsidR="00F95E62" w:rsidRDefault="00F95E62" w:rsidP="00F95E62">
      <w:pPr>
        <w:rPr>
          <w:rFonts w:ascii="Times New Roman" w:hAnsi="Times New Roman" w:cs="Times New Roman"/>
          <w:sz w:val="24"/>
          <w:szCs w:val="24"/>
        </w:rPr>
      </w:pPr>
      <w:r>
        <w:rPr>
          <w:rFonts w:ascii="Trebuchet MS" w:hAnsi="Trebuchet MS"/>
          <w:color w:val="000000"/>
        </w:rPr>
        <w:lastRenderedPageBreak/>
        <w:br/>
      </w:r>
      <w:r>
        <w:rPr>
          <w:rFonts w:ascii="Courier New" w:hAnsi="Courier New" w:cs="Courier New"/>
          <w:color w:val="000000"/>
        </w:rPr>
        <w:t>ps -e</w:t>
      </w:r>
      <w:r>
        <w:rPr>
          <w:rFonts w:ascii="Trebuchet MS" w:hAnsi="Trebuchet MS"/>
          <w:color w:val="000000"/>
          <w:shd w:val="clear" w:color="auto" w:fill="FFFFFF"/>
        </w:rPr>
        <w:t> will list every process i.e. process from all user not just you and  </w:t>
      </w:r>
      <w:r>
        <w:rPr>
          <w:rFonts w:ascii="Courier New" w:hAnsi="Courier New" w:cs="Courier New"/>
          <w:color w:val="000000"/>
        </w:rPr>
        <w:t>ps -f </w:t>
      </w:r>
      <w:r>
        <w:rPr>
          <w:rFonts w:ascii="Trebuchet MS" w:hAnsi="Trebuchet MS"/>
          <w:color w:val="000000"/>
          <w:shd w:val="clear" w:color="auto" w:fill="FFFFFF"/>
        </w:rPr>
        <w:t>will give you full details including </w:t>
      </w:r>
      <w:r>
        <w:rPr>
          <w:rFonts w:ascii="Courier New" w:hAnsi="Courier New" w:cs="Courier New"/>
          <w:color w:val="000000"/>
        </w:rPr>
        <w:t>PID</w:t>
      </w:r>
      <w:r>
        <w:rPr>
          <w:rFonts w:ascii="Trebuchet MS" w:hAnsi="Trebuchet MS"/>
          <w:color w:val="000000"/>
          <w:shd w:val="clear" w:color="auto" w:fill="FFFFFF"/>
        </w:rPr>
        <w:t>, which will be required if you want to investigate more or would like to kill this process using </w:t>
      </w:r>
      <w:r>
        <w:rPr>
          <w:rFonts w:ascii="Courier New" w:hAnsi="Courier New" w:cs="Courier New"/>
          <w:color w:val="000000"/>
        </w:rPr>
        <w:t>kill</w:t>
      </w:r>
      <w:r>
        <w:rPr>
          <w:rFonts w:ascii="Trebuchet MS" w:hAnsi="Trebuchet MS"/>
          <w:color w:val="000000"/>
          <w:shd w:val="clear" w:color="auto" w:fill="FFFFFF"/>
        </w:rPr>
        <w:t> command.</w:t>
      </w:r>
      <w:r>
        <w:rPr>
          <w:rFonts w:ascii="Trebuchet MS" w:hAnsi="Trebuchet MS"/>
          <w:color w:val="000000"/>
        </w:rPr>
        <w:br/>
      </w:r>
      <w:r>
        <w:rPr>
          <w:rFonts w:ascii="Trebuchet MS" w:hAnsi="Trebuchet MS"/>
          <w:color w:val="000000"/>
        </w:rPr>
        <w:br/>
      </w:r>
      <w:r>
        <w:rPr>
          <w:rFonts w:ascii="Trebuchet MS" w:hAnsi="Trebuchet MS"/>
          <w:color w:val="000000"/>
        </w:rPr>
        <w:br/>
      </w:r>
      <w:r w:rsidRPr="00C41EBD">
        <w:rPr>
          <w:rFonts w:ascii="Trebuchet MS" w:hAnsi="Trebuchet MS"/>
          <w:b/>
          <w:bCs/>
          <w:color w:val="000000"/>
          <w:highlight w:val="cyan"/>
        </w:rPr>
        <w:t>41. How do you find large files in UNIX  e.g. more than 1GB? </w:t>
      </w:r>
      <w:r w:rsidRPr="00C41EBD">
        <w:rPr>
          <w:rFonts w:ascii="Trebuchet MS" w:hAnsi="Trebuchet MS"/>
          <w:color w:val="000000"/>
          <w:highlight w:val="cyan"/>
          <w:shd w:val="clear" w:color="auto" w:fill="FFFFFF"/>
        </w:rPr>
        <w:t>(</w:t>
      </w:r>
      <w:hyperlink r:id="rId205" w:tgtFrame="_blank" w:history="1">
        <w:r w:rsidRPr="00C41EBD">
          <w:rPr>
            <w:rStyle w:val="Hyperlink"/>
            <w:rFonts w:ascii="Trebuchet MS" w:hAnsi="Trebuchet MS"/>
            <w:color w:val="660099"/>
          </w:rPr>
          <w:t>command</w:t>
        </w:r>
      </w:hyperlink>
      <w:r w:rsidRPr="00C41EBD">
        <w:rPr>
          <w:rFonts w:ascii="Trebuchet MS" w:hAnsi="Trebuchet MS"/>
          <w:color w:val="000000"/>
          <w:highlight w:val="cyan"/>
          <w:shd w:val="clear" w:color="auto" w:fill="FFFFFF"/>
        </w:rPr>
        <w:t>)</w:t>
      </w:r>
      <w:r>
        <w:rPr>
          <w:rFonts w:ascii="Trebuchet MS" w:hAnsi="Trebuchet MS"/>
          <w:color w:val="000000"/>
        </w:rPr>
        <w:br/>
      </w:r>
      <w:r>
        <w:rPr>
          <w:rFonts w:ascii="Trebuchet MS" w:hAnsi="Trebuchet MS"/>
          <w:color w:val="000000"/>
          <w:shd w:val="clear" w:color="auto" w:fill="FFFFFF"/>
        </w:rPr>
        <w:t>You can easily find big files by using find command because it provides an option to search files based upon their size. Use this if your file system is full and your Java process is crashing with no more space. This command will list all files which are more than 1GB. You can tweak the size easily e.g. to find all files with more than 100 MB just use +100M.</w:t>
      </w:r>
      <w:r>
        <w:rPr>
          <w:rFonts w:ascii="Trebuchet MS" w:hAnsi="Trebuchet MS"/>
          <w:color w:val="000000"/>
        </w:rPr>
        <w:br/>
      </w:r>
      <w:r>
        <w:rPr>
          <w:rFonts w:ascii="Trebuchet MS" w:hAnsi="Trebuchet MS"/>
          <w:color w:val="000000"/>
        </w:rPr>
        <w:br/>
      </w:r>
    </w:p>
    <w:p w:rsidR="00F95E62" w:rsidRDefault="00F95E62" w:rsidP="00F95E62">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8F8F8"/>
          <w:sz w:val="22"/>
          <w:szCs w:val="22"/>
        </w:rPr>
        <w:t xml:space="preserve">find </w:t>
      </w:r>
      <w:r>
        <w:rPr>
          <w:rFonts w:ascii="Consolas" w:hAnsi="Consolas" w:cs="Consolas"/>
          <w:color w:val="FBDE2D"/>
          <w:sz w:val="22"/>
          <w:szCs w:val="22"/>
        </w:rPr>
        <w:t>.-type</w:t>
      </w:r>
      <w:r>
        <w:rPr>
          <w:rFonts w:ascii="Consolas" w:hAnsi="Consolas" w:cs="Consolas"/>
          <w:color w:val="F8F8F8"/>
          <w:sz w:val="22"/>
          <w:szCs w:val="22"/>
        </w:rPr>
        <w:t xml:space="preserve"> f </w:t>
      </w:r>
      <w:r>
        <w:rPr>
          <w:rFonts w:ascii="Consolas" w:hAnsi="Consolas" w:cs="Consolas"/>
          <w:color w:val="FBDE2D"/>
          <w:sz w:val="22"/>
          <w:szCs w:val="22"/>
        </w:rPr>
        <w:t>-</w:t>
      </w:r>
      <w:r>
        <w:rPr>
          <w:rFonts w:ascii="Consolas" w:hAnsi="Consolas" w:cs="Consolas"/>
          <w:color w:val="F8F8F8"/>
          <w:sz w:val="22"/>
          <w:szCs w:val="22"/>
        </w:rPr>
        <w:t xml:space="preserve">size </w:t>
      </w:r>
      <w:r>
        <w:rPr>
          <w:rFonts w:ascii="Consolas" w:hAnsi="Consolas" w:cs="Consolas"/>
          <w:color w:val="FBDE2D"/>
          <w:sz w:val="22"/>
          <w:szCs w:val="22"/>
        </w:rPr>
        <w:t>+</w:t>
      </w:r>
      <w:r>
        <w:rPr>
          <w:rFonts w:ascii="Consolas" w:hAnsi="Consolas" w:cs="Consolas"/>
          <w:color w:val="F8F8F8"/>
          <w:sz w:val="22"/>
          <w:szCs w:val="22"/>
        </w:rPr>
        <w:t xml:space="preserve">1G </w:t>
      </w:r>
      <w:r>
        <w:rPr>
          <w:rFonts w:ascii="Consolas" w:hAnsi="Consolas" w:cs="Consolas"/>
          <w:color w:val="FBDE2D"/>
          <w:sz w:val="22"/>
          <w:szCs w:val="22"/>
        </w:rPr>
        <w:t>-</w:t>
      </w:r>
      <w:r>
        <w:rPr>
          <w:rFonts w:ascii="Consolas" w:hAnsi="Consolas" w:cs="Consolas"/>
          <w:color w:val="8DA6CE"/>
          <w:sz w:val="22"/>
          <w:szCs w:val="22"/>
        </w:rPr>
        <w:t>print</w:t>
      </w:r>
    </w:p>
    <w:p w:rsidR="00F95E62" w:rsidRDefault="00F95E62" w:rsidP="00F95E62">
      <w:pPr>
        <w:spacing w:after="0" w:line="240" w:lineRule="auto"/>
        <w:ind w:right="-144"/>
        <w:jc w:val="both"/>
        <w:rPr>
          <w:rFonts w:ascii="Trebuchet MS" w:hAnsi="Trebuchet MS"/>
          <w:color w:val="000000"/>
        </w:rPr>
      </w:pPr>
      <w:r>
        <w:rPr>
          <w:rFonts w:ascii="Trebuchet MS" w:hAnsi="Trebuchet MS"/>
          <w:color w:val="000000"/>
        </w:rPr>
        <w:br/>
      </w:r>
      <w:r>
        <w:rPr>
          <w:rFonts w:ascii="Trebuchet MS" w:hAnsi="Trebuchet MS"/>
          <w:color w:val="000000"/>
        </w:rPr>
        <w:br/>
      </w:r>
      <w:bookmarkStart w:id="143" w:name="_Toc471372260"/>
      <w:r w:rsidRPr="00F306FF">
        <w:rPr>
          <w:rStyle w:val="Heading2Char"/>
        </w:rPr>
        <w:t>42. What is the shell script?</w:t>
      </w:r>
      <w:bookmarkEnd w:id="143"/>
      <w:r w:rsidRPr="00F306FF">
        <w:rPr>
          <w:rStyle w:val="Heading2Char"/>
        </w:rPr>
        <w:br/>
      </w:r>
      <w:r>
        <w:rPr>
          <w:rFonts w:ascii="Trebuchet MS" w:hAnsi="Trebuchet MS"/>
          <w:color w:val="000000"/>
          <w:shd w:val="clear" w:color="auto" w:fill="FFFFFF"/>
        </w:rPr>
        <w:t>A shell script is set of shell commands with some programming constructs e.g. if and for loop, which allow you to automate some repetitive task. For example, you can write a shell script to the daily cleanup of logs files,  for backing up data for historical use and for other housekeeping jobs, releases, and monitoring.</w:t>
      </w:r>
      <w:r>
        <w:rPr>
          <w:rFonts w:ascii="Trebuchet MS" w:hAnsi="Trebuchet MS"/>
          <w:color w:val="000000"/>
        </w:rPr>
        <w:br/>
      </w: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206" w:anchor="ixzz4NVtHsDLW" w:history="1">
        <w:r>
          <w:rPr>
            <w:rStyle w:val="Hyperlink"/>
            <w:rFonts w:ascii="Trebuchet MS" w:hAnsi="Trebuchet MS"/>
            <w:color w:val="003399"/>
          </w:rPr>
          <w:t>http://javarevisited.blogspot.com/2015/02/50-programmer-phone-interview-questions-answers.html#ixzz4NVtHsDLW</w:t>
        </w:r>
      </w:hyperlink>
    </w:p>
    <w:p w:rsidR="00F95E62" w:rsidRDefault="00F95E62" w:rsidP="00F95E62">
      <w:pPr>
        <w:spacing w:after="0" w:line="240" w:lineRule="auto"/>
        <w:ind w:right="-144"/>
        <w:jc w:val="both"/>
        <w:rPr>
          <w:rFonts w:ascii="Trebuchet MS" w:hAnsi="Trebuchet MS"/>
          <w:color w:val="000000"/>
        </w:rPr>
      </w:pPr>
    </w:p>
    <w:p w:rsidR="00F95E62" w:rsidRDefault="00F95E62" w:rsidP="00FF6EA9">
      <w:pPr>
        <w:pStyle w:val="Heading1"/>
      </w:pPr>
      <w:bookmarkStart w:id="144" w:name="_Toc471372261"/>
      <w:r>
        <w:t>20 String Algorithm based Coding Interview Questions</w:t>
      </w:r>
      <w:bookmarkEnd w:id="144"/>
    </w:p>
    <w:p w:rsidR="00F95E62" w:rsidRDefault="00F95E62" w:rsidP="00F95E62">
      <w:pPr>
        <w:jc w:val="center"/>
        <w:rPr>
          <w:rFonts w:ascii="Trebuchet MS" w:hAnsi="Trebuchet MS"/>
          <w:color w:val="000000"/>
        </w:rPr>
      </w:pPr>
    </w:p>
    <w:p w:rsidR="00F95E62" w:rsidRDefault="00F95E62" w:rsidP="00F95E62">
      <w:pPr>
        <w:rPr>
          <w:rFonts w:ascii="Times New Roman" w:hAnsi="Times New Roman"/>
        </w:rPr>
      </w:pPr>
      <w:r>
        <w:rPr>
          <w:rFonts w:ascii="Trebuchet MS" w:hAnsi="Trebuchet MS"/>
          <w:color w:val="000000"/>
          <w:shd w:val="clear" w:color="auto" w:fill="FFFFFF"/>
        </w:rPr>
        <w:t>Here is my collection of some of the most frequently asked String based coding questions from programming interview. Remember, there are many algorithms to solve the same problem, and you should know that, mainly to handle follow-up question better. Also remember to solve same question using both recursion and iteration, as interviewer really like to ask iterative version if you come up with recursive algorithm and vice-versa. Nevertheless, if you see your favorite question is not included in list, feel free to suggest, I will include it. You can also post question asked to you on your interview and you have not find its solution yet. Some questions are still unsolved or solution is not yet posted on my blog. Also difficult level increases as you move questions.</w:t>
      </w:r>
    </w:p>
    <w:p w:rsidR="00F95E62" w:rsidRDefault="00F95E62" w:rsidP="00F95E62">
      <w:pPr>
        <w:rPr>
          <w:rFonts w:ascii="Trebuchet MS" w:hAnsi="Trebuchet MS"/>
          <w:color w:val="000000"/>
        </w:rPr>
      </w:pPr>
    </w:p>
    <w:p w:rsidR="00F95E62" w:rsidRDefault="00F95E62" w:rsidP="00F95E62">
      <w:pPr>
        <w:rPr>
          <w:rFonts w:ascii="Times New Roman" w:hAnsi="Times New Roman"/>
        </w:rPr>
      </w:pPr>
      <w:r>
        <w:rPr>
          <w:rFonts w:ascii="Trebuchet MS" w:hAnsi="Trebuchet MS"/>
          <w:color w:val="000000"/>
        </w:rPr>
        <w:br/>
      </w:r>
    </w:p>
    <w:p w:rsidR="00F95E62" w:rsidRDefault="00F95E62" w:rsidP="00FF6EA9">
      <w:pPr>
        <w:pStyle w:val="Heading2"/>
        <w:rPr>
          <w:rFonts w:ascii="Trebuchet MS" w:hAnsi="Trebuchet MS"/>
          <w:color w:val="000000"/>
        </w:rPr>
      </w:pPr>
      <w:bookmarkStart w:id="145" w:name="_Toc471372262"/>
      <w:r>
        <w:rPr>
          <w:rFonts w:ascii="Trebuchet MS" w:hAnsi="Trebuchet MS"/>
          <w:color w:val="000000"/>
        </w:rPr>
        <w:lastRenderedPageBreak/>
        <w:t>1) How to Print duplicate characters from String? (</w:t>
      </w:r>
      <w:hyperlink r:id="rId207" w:tgtFrame="_blank" w:history="1">
        <w:r>
          <w:rPr>
            <w:rStyle w:val="Hyperlink"/>
            <w:rFonts w:ascii="Trebuchet MS" w:hAnsi="Trebuchet MS"/>
            <w:color w:val="660099"/>
          </w:rPr>
          <w:t>solution</w:t>
        </w:r>
      </w:hyperlink>
      <w:r>
        <w:rPr>
          <w:rFonts w:ascii="Trebuchet MS" w:hAnsi="Trebuchet MS"/>
          <w:color w:val="000000"/>
        </w:rPr>
        <w:t>)</w:t>
      </w:r>
      <w:bookmarkEnd w:id="145"/>
    </w:p>
    <w:p w:rsidR="00F95E62" w:rsidRDefault="00F95E62" w:rsidP="00F95E62">
      <w:pPr>
        <w:rPr>
          <w:rFonts w:ascii="Times New Roman" w:hAnsi="Times New Roman"/>
        </w:rPr>
      </w:pPr>
      <w:r>
        <w:rPr>
          <w:rFonts w:ascii="Trebuchet MS" w:hAnsi="Trebuchet MS"/>
          <w:color w:val="000000"/>
          <w:shd w:val="clear" w:color="auto" w:fill="FFFFFF"/>
        </w:rPr>
        <w:t>To start with, we have a simple String related coding question frequently asked in programming interviews. You need to write a program in C, C++, Java or Python to print duplicate characters from a given String, for example if String is</w:t>
      </w:r>
      <w:r>
        <w:rPr>
          <w:rStyle w:val="apple-converted-space"/>
          <w:rFonts w:ascii="Trebuchet MS" w:hAnsi="Trebuchet MS"/>
          <w:color w:val="000000"/>
          <w:shd w:val="clear" w:color="auto" w:fill="FFFFFF"/>
        </w:rPr>
        <w:t> </w:t>
      </w:r>
      <w:r>
        <w:rPr>
          <w:rFonts w:ascii="Courier New" w:hAnsi="Courier New" w:cs="Courier New"/>
          <w:color w:val="000000"/>
        </w:rPr>
        <w:t>"Java"</w:t>
      </w:r>
      <w:r>
        <w:rPr>
          <w:rStyle w:val="apple-converted-space"/>
          <w:rFonts w:ascii="Trebuchet MS" w:hAnsi="Trebuchet MS"/>
          <w:color w:val="000000"/>
          <w:shd w:val="clear" w:color="auto" w:fill="FFFFFF"/>
        </w:rPr>
        <w:t> </w:t>
      </w:r>
      <w:r>
        <w:rPr>
          <w:rFonts w:ascii="Trebuchet MS" w:hAnsi="Trebuchet MS"/>
          <w:color w:val="000000"/>
          <w:shd w:val="clear" w:color="auto" w:fill="FFFFFF"/>
        </w:rPr>
        <w:t>then program should print</w:t>
      </w:r>
      <w:r>
        <w:rPr>
          <w:rStyle w:val="apple-converted-space"/>
          <w:rFonts w:ascii="Trebuchet MS" w:hAnsi="Trebuchet MS"/>
          <w:color w:val="000000"/>
          <w:shd w:val="clear" w:color="auto" w:fill="FFFFFF"/>
        </w:rPr>
        <w:t> </w:t>
      </w:r>
      <w:r>
        <w:rPr>
          <w:rFonts w:ascii="Courier New" w:hAnsi="Courier New" w:cs="Courier New"/>
          <w:color w:val="000000"/>
        </w:rPr>
        <w:t>"a"</w:t>
      </w:r>
      <w:r>
        <w:rPr>
          <w:rFonts w:ascii="Trebuchet MS" w:hAnsi="Trebuchet MS"/>
          <w:color w:val="000000"/>
          <w:shd w:val="clear" w:color="auto" w:fill="FFFFFF"/>
        </w:rPr>
        <w:t>. Bonus points if your program is robust and handle different kinds of input e.g. String without duplicate, null or empty String etc. Bonus points if you also write unit tests for normal and edge cases.</w:t>
      </w:r>
      <w:r>
        <w:rPr>
          <w:rFonts w:ascii="Trebuchet MS" w:hAnsi="Trebuchet MS"/>
          <w:color w:val="000000"/>
        </w:rPr>
        <w:br/>
      </w:r>
      <w:r>
        <w:rPr>
          <w:rFonts w:ascii="Trebuchet MS" w:hAnsi="Trebuchet MS"/>
          <w:color w:val="000000"/>
        </w:rPr>
        <w:br/>
      </w:r>
      <w:r>
        <w:rPr>
          <w:rFonts w:ascii="Trebuchet MS" w:hAnsi="Trebuchet MS"/>
          <w:color w:val="000000"/>
        </w:rPr>
        <w:br/>
      </w:r>
    </w:p>
    <w:p w:rsidR="00F95E62" w:rsidRDefault="00F95E62" w:rsidP="00FF6EA9">
      <w:pPr>
        <w:pStyle w:val="Heading2"/>
        <w:rPr>
          <w:rFonts w:ascii="Trebuchet MS" w:hAnsi="Trebuchet MS"/>
          <w:color w:val="000000"/>
        </w:rPr>
      </w:pPr>
      <w:bookmarkStart w:id="146" w:name="_Toc471372263"/>
      <w:r w:rsidRPr="00697BD4">
        <w:t>2) How to check if two Strings are anagrams of each other?</w:t>
      </w:r>
      <w:r>
        <w:rPr>
          <w:rFonts w:ascii="Trebuchet MS" w:hAnsi="Trebuchet MS"/>
          <w:color w:val="000000"/>
        </w:rPr>
        <w:t xml:space="preserve"> (</w:t>
      </w:r>
      <w:hyperlink r:id="rId208" w:tgtFrame="_blank" w:history="1">
        <w:r>
          <w:rPr>
            <w:rStyle w:val="Hyperlink"/>
            <w:rFonts w:ascii="Trebuchet MS" w:hAnsi="Trebuchet MS"/>
            <w:color w:val="660099"/>
          </w:rPr>
          <w:t>solution</w:t>
        </w:r>
      </w:hyperlink>
      <w:r>
        <w:rPr>
          <w:rFonts w:ascii="Trebuchet MS" w:hAnsi="Trebuchet MS"/>
          <w:color w:val="000000"/>
        </w:rPr>
        <w:t>)</w:t>
      </w:r>
      <w:bookmarkEnd w:id="146"/>
    </w:p>
    <w:p w:rsidR="00F95E62" w:rsidRDefault="00F95E62" w:rsidP="00F95E62">
      <w:pPr>
        <w:rPr>
          <w:rFonts w:ascii="Times New Roman" w:hAnsi="Times New Roman"/>
        </w:rPr>
      </w:pPr>
      <w:r>
        <w:rPr>
          <w:rFonts w:ascii="Trebuchet MS" w:hAnsi="Trebuchet MS"/>
          <w:color w:val="000000"/>
          <w:shd w:val="clear" w:color="auto" w:fill="FFFFFF"/>
        </w:rPr>
        <w:t>A simple coding problem based upon String, but could also be asked with numbers. You need to write a Java program to check if two given strings are anagrams of Each other. Two strings are anagrams if they are written using the same exact letters, ignoring space, punctuation and capitalization. Each letter should have the same count in both strings. For example, </w:t>
      </w:r>
      <w:r>
        <w:rPr>
          <w:rFonts w:ascii="Courier New" w:hAnsi="Courier New" w:cs="Courier New"/>
          <w:color w:val="000000"/>
        </w:rPr>
        <w:t>Army</w:t>
      </w:r>
      <w:r>
        <w:rPr>
          <w:rFonts w:ascii="Trebuchet MS" w:hAnsi="Trebuchet MS"/>
          <w:color w:val="000000"/>
          <w:shd w:val="clear" w:color="auto" w:fill="FFFFFF"/>
        </w:rPr>
        <w:t> and </w:t>
      </w:r>
      <w:r>
        <w:rPr>
          <w:rFonts w:ascii="Courier New" w:hAnsi="Courier New" w:cs="Courier New"/>
          <w:color w:val="000000"/>
        </w:rPr>
        <w:t>Mary</w:t>
      </w:r>
      <w:r>
        <w:rPr>
          <w:rFonts w:ascii="Trebuchet MS" w:hAnsi="Trebuchet MS"/>
          <w:color w:val="000000"/>
          <w:shd w:val="clear" w:color="auto" w:fill="FFFFFF"/>
        </w:rPr>
        <w:t> are anagram of each other.</w:t>
      </w:r>
      <w:r>
        <w:rPr>
          <w:rFonts w:ascii="Trebuchet MS" w:hAnsi="Trebuchet MS"/>
          <w:color w:val="000000"/>
        </w:rPr>
        <w:br/>
      </w:r>
      <w:r>
        <w:rPr>
          <w:rFonts w:ascii="Trebuchet MS" w:hAnsi="Trebuchet MS"/>
          <w:color w:val="000000"/>
        </w:rPr>
        <w:br/>
      </w:r>
      <w:r>
        <w:rPr>
          <w:rFonts w:ascii="Trebuchet MS" w:hAnsi="Trebuchet MS"/>
          <w:color w:val="000000"/>
        </w:rPr>
        <w:br/>
      </w:r>
    </w:p>
    <w:p w:rsidR="00F95E62" w:rsidRDefault="00F95E62" w:rsidP="00FF6EA9">
      <w:pPr>
        <w:pStyle w:val="Heading2"/>
        <w:rPr>
          <w:rFonts w:ascii="Trebuchet MS" w:hAnsi="Trebuchet MS"/>
          <w:color w:val="000000"/>
        </w:rPr>
      </w:pPr>
      <w:bookmarkStart w:id="147" w:name="_Toc471372264"/>
      <w:r w:rsidRPr="00B31AFE">
        <w:rPr>
          <w:rFonts w:ascii="Trebuchet MS" w:hAnsi="Trebuchet MS"/>
          <w:color w:val="000000"/>
          <w:sz w:val="22"/>
          <w:szCs w:val="22"/>
        </w:rPr>
        <w:t>3) How to program to print first non repeated character from String?</w:t>
      </w:r>
      <w:r>
        <w:rPr>
          <w:rFonts w:ascii="Trebuchet MS" w:hAnsi="Trebuchet MS"/>
          <w:color w:val="000000"/>
        </w:rPr>
        <w:t xml:space="preserve"> (</w:t>
      </w:r>
      <w:hyperlink r:id="rId209" w:tgtFrame="_blank" w:history="1">
        <w:r>
          <w:rPr>
            <w:rStyle w:val="Hyperlink"/>
            <w:rFonts w:ascii="Trebuchet MS" w:hAnsi="Trebuchet MS"/>
            <w:color w:val="660099"/>
          </w:rPr>
          <w:t>solution</w:t>
        </w:r>
      </w:hyperlink>
      <w:r>
        <w:rPr>
          <w:rFonts w:ascii="Trebuchet MS" w:hAnsi="Trebuchet MS"/>
          <w:color w:val="000000"/>
        </w:rPr>
        <w:t>)</w:t>
      </w:r>
      <w:bookmarkEnd w:id="147"/>
    </w:p>
    <w:p w:rsidR="00F95E62" w:rsidRDefault="00F95E62" w:rsidP="00F95E62">
      <w:pPr>
        <w:rPr>
          <w:rFonts w:ascii="Times New Roman" w:hAnsi="Times New Roman"/>
        </w:rPr>
      </w:pPr>
      <w:r>
        <w:rPr>
          <w:rFonts w:ascii="Trebuchet MS" w:hAnsi="Trebuchet MS"/>
          <w:color w:val="000000"/>
          <w:shd w:val="clear" w:color="auto" w:fill="FFFFFF"/>
        </w:rPr>
        <w:t>One of the most common string interview questions: Find the first non-repeated (unique) character in a given string. for Example if given String is </w:t>
      </w:r>
      <w:r>
        <w:rPr>
          <w:rFonts w:ascii="Courier New" w:hAnsi="Courier New" w:cs="Courier New"/>
          <w:color w:val="000000"/>
        </w:rPr>
        <w:t>"Morning"</w:t>
      </w:r>
      <w:r>
        <w:rPr>
          <w:rFonts w:ascii="Trebuchet MS" w:hAnsi="Trebuchet MS"/>
          <w:color w:val="000000"/>
          <w:shd w:val="clear" w:color="auto" w:fill="FFFFFF"/>
        </w:rPr>
        <w:t> then it should print "M". This question demonstrates efficient use of Hashtable. We scan the string from left to right counting the number occurrences of each character in a Hashtable. Then we perform a second pass and check the counts of every character. Whenever we hit a count of 1 we return that character, that’s the first unique letter. Be prepared for follow-up question for improving memory efficiency, solving it without hash table as well.</w:t>
      </w:r>
      <w:r>
        <w:rPr>
          <w:rFonts w:ascii="Trebuchet MS" w:hAnsi="Trebuchet MS"/>
          <w:color w:val="000000"/>
        </w:rPr>
        <w:br/>
      </w:r>
      <w:r>
        <w:rPr>
          <w:rFonts w:ascii="Trebuchet MS" w:hAnsi="Trebuchet MS"/>
          <w:color w:val="000000"/>
        </w:rPr>
        <w:br/>
      </w:r>
      <w:r>
        <w:rPr>
          <w:rFonts w:ascii="Trebuchet MS" w:hAnsi="Trebuchet MS"/>
          <w:color w:val="000000"/>
        </w:rPr>
        <w:br/>
      </w:r>
    </w:p>
    <w:p w:rsidR="00F95E62" w:rsidRDefault="00F95E62" w:rsidP="00FF6EA9">
      <w:pPr>
        <w:pStyle w:val="Heading4"/>
        <w:rPr>
          <w:rFonts w:ascii="Trebuchet MS" w:hAnsi="Trebuchet MS"/>
          <w:color w:val="000000"/>
        </w:rPr>
      </w:pPr>
      <w:bookmarkStart w:id="148" w:name="_Toc471372265"/>
      <w:r w:rsidRPr="00697BD4">
        <w:rPr>
          <w:rStyle w:val="Heading2Char"/>
        </w:rPr>
        <w:t>4) How to reverse String in Java using Iteration and Recursion?</w:t>
      </w:r>
      <w:bookmarkEnd w:id="148"/>
      <w:r>
        <w:rPr>
          <w:rFonts w:ascii="Trebuchet MS" w:hAnsi="Trebuchet MS"/>
          <w:color w:val="000000"/>
        </w:rPr>
        <w:t xml:space="preserve"> (</w:t>
      </w:r>
      <w:hyperlink r:id="rId210" w:tgtFrame="_blank" w:history="1">
        <w:r w:rsidR="00697BD4">
          <w:rPr>
            <w:rStyle w:val="Hyperlink"/>
            <w:rFonts w:ascii="Trebuchet MS" w:hAnsi="Trebuchet MS"/>
            <w:color w:val="660099"/>
          </w:rPr>
          <w:t>Solution</w:t>
        </w:r>
      </w:hyperlink>
      <w:r>
        <w:rPr>
          <w:rFonts w:ascii="Trebuchet MS" w:hAnsi="Trebuchet MS"/>
          <w:color w:val="000000"/>
        </w:rPr>
        <w:t>)</w:t>
      </w:r>
    </w:p>
    <w:p w:rsidR="00F95E62" w:rsidRDefault="00F95E62" w:rsidP="00F95E62">
      <w:pPr>
        <w:rPr>
          <w:rFonts w:ascii="Times New Roman" w:hAnsi="Times New Roman"/>
        </w:rPr>
      </w:pPr>
      <w:r>
        <w:rPr>
          <w:rFonts w:ascii="Trebuchet MS" w:hAnsi="Trebuchet MS"/>
          <w:color w:val="000000"/>
          <w:shd w:val="clear" w:color="auto" w:fill="FFFFFF"/>
        </w:rPr>
        <w:t>Your task is to write a program to reverse String in Java without using StringBuffer class. You also need to provide both iterative and recursive algorithm for String reversal. You can use other String utility methods e.g. </w:t>
      </w:r>
      <w:r>
        <w:rPr>
          <w:rFonts w:ascii="Courier New" w:hAnsi="Courier New" w:cs="Courier New"/>
          <w:color w:val="000000"/>
        </w:rPr>
        <w:t>charAt()</w:t>
      </w:r>
      <w:r>
        <w:rPr>
          <w:rFonts w:ascii="Trebuchet MS" w:hAnsi="Trebuchet MS"/>
          <w:color w:val="000000"/>
          <w:shd w:val="clear" w:color="auto" w:fill="FFFFFF"/>
        </w:rPr>
        <w:t>, </w:t>
      </w:r>
      <w:r>
        <w:rPr>
          <w:rFonts w:ascii="Courier New" w:hAnsi="Courier New" w:cs="Courier New"/>
          <w:color w:val="000000"/>
        </w:rPr>
        <w:t>toCharArray()</w:t>
      </w:r>
      <w:r>
        <w:rPr>
          <w:rFonts w:ascii="Trebuchet MS" w:hAnsi="Trebuchet MS"/>
          <w:color w:val="000000"/>
          <w:shd w:val="clear" w:color="auto" w:fill="FFFFFF"/>
        </w:rPr>
        <w:t> or </w:t>
      </w:r>
      <w:r>
        <w:rPr>
          <w:rFonts w:ascii="Courier New" w:hAnsi="Courier New" w:cs="Courier New"/>
          <w:color w:val="000000"/>
        </w:rPr>
        <w:t>substring()</w:t>
      </w:r>
      <w:r>
        <w:rPr>
          <w:rFonts w:ascii="Trebuchet MS" w:hAnsi="Trebuchet MS"/>
          <w:color w:val="000000"/>
          <w:shd w:val="clear" w:color="auto" w:fill="FFFFFF"/>
        </w:rPr>
        <w:t> from </w:t>
      </w:r>
      <w:r>
        <w:rPr>
          <w:rFonts w:ascii="Courier New" w:hAnsi="Courier New" w:cs="Courier New"/>
          <w:color w:val="000000"/>
        </w:rPr>
        <w:t>java.lang.String</w:t>
      </w:r>
      <w:r>
        <w:rPr>
          <w:rFonts w:ascii="Trebuchet MS" w:hAnsi="Trebuchet MS"/>
          <w:color w:val="000000"/>
          <w:shd w:val="clear" w:color="auto" w:fill="FFFFFF"/>
        </w:rPr>
        <w:t> class.</w:t>
      </w:r>
      <w:r>
        <w:rPr>
          <w:rFonts w:ascii="Trebuchet MS" w:hAnsi="Trebuchet MS"/>
          <w:color w:val="000000"/>
        </w:rPr>
        <w:br/>
      </w:r>
      <w:r>
        <w:rPr>
          <w:rFonts w:ascii="Trebuchet MS" w:hAnsi="Trebuchet MS"/>
          <w:color w:val="000000"/>
        </w:rPr>
        <w:br/>
      </w:r>
      <w:r>
        <w:rPr>
          <w:rFonts w:ascii="Trebuchet MS" w:hAnsi="Trebuchet MS"/>
          <w:color w:val="000000"/>
        </w:rPr>
        <w:br/>
      </w:r>
    </w:p>
    <w:p w:rsidR="00F95E62" w:rsidRDefault="00F95E62" w:rsidP="00FF6EA9">
      <w:pPr>
        <w:pStyle w:val="Heading4"/>
        <w:rPr>
          <w:rFonts w:ascii="Trebuchet MS" w:hAnsi="Trebuchet MS"/>
          <w:color w:val="000000"/>
        </w:rPr>
      </w:pPr>
      <w:bookmarkStart w:id="149" w:name="_Toc471372266"/>
      <w:r w:rsidRPr="00697BD4">
        <w:rPr>
          <w:rStyle w:val="Heading2Char"/>
        </w:rPr>
        <w:t>5) How to check if a String contains only digits?</w:t>
      </w:r>
      <w:bookmarkEnd w:id="149"/>
      <w:r>
        <w:rPr>
          <w:rFonts w:ascii="Trebuchet MS" w:hAnsi="Trebuchet MS"/>
          <w:color w:val="000000"/>
        </w:rPr>
        <w:t xml:space="preserve">  (</w:t>
      </w:r>
      <w:hyperlink r:id="rId211" w:tgtFrame="_blank" w:history="1">
        <w:r>
          <w:rPr>
            <w:rStyle w:val="Hyperlink"/>
            <w:rFonts w:ascii="Trebuchet MS" w:hAnsi="Trebuchet MS"/>
            <w:color w:val="660099"/>
          </w:rPr>
          <w:t>solution</w:t>
        </w:r>
      </w:hyperlink>
      <w:r>
        <w:rPr>
          <w:rFonts w:ascii="Trebuchet MS" w:hAnsi="Trebuchet MS"/>
          <w:color w:val="000000"/>
        </w:rPr>
        <w:t>)</w:t>
      </w:r>
    </w:p>
    <w:p w:rsidR="00F95E62" w:rsidRDefault="00F95E62" w:rsidP="00F95E62">
      <w:pPr>
        <w:rPr>
          <w:rFonts w:ascii="Times New Roman" w:hAnsi="Times New Roman"/>
        </w:rPr>
      </w:pPr>
      <w:r>
        <w:rPr>
          <w:rFonts w:ascii="Trebuchet MS" w:hAnsi="Trebuchet MS"/>
          <w:color w:val="000000"/>
          <w:shd w:val="clear" w:color="auto" w:fill="FFFFFF"/>
        </w:rPr>
        <w:t xml:space="preserve">You need to write a program to check a String contains only numbers by using Regular expression in Java. You can use Java API but a solution without using Java API will be better </w:t>
      </w:r>
      <w:r>
        <w:rPr>
          <w:rFonts w:ascii="Trebuchet MS" w:hAnsi="Trebuchet MS"/>
          <w:color w:val="000000"/>
          <w:shd w:val="clear" w:color="auto" w:fill="FFFFFF"/>
        </w:rPr>
        <w:lastRenderedPageBreak/>
        <w:t>because that is what interviewer can always ask.</w:t>
      </w:r>
      <w:r>
        <w:rPr>
          <w:rFonts w:ascii="Trebuchet MS" w:hAnsi="Trebuchet MS"/>
          <w:color w:val="000000"/>
        </w:rPr>
        <w:br/>
      </w:r>
      <w:r>
        <w:rPr>
          <w:rFonts w:ascii="Trebuchet MS" w:hAnsi="Trebuchet MS"/>
          <w:color w:val="000000"/>
        </w:rPr>
        <w:br/>
      </w:r>
      <w:r>
        <w:rPr>
          <w:rFonts w:ascii="Trebuchet MS" w:hAnsi="Trebuchet MS"/>
          <w:color w:val="000000"/>
        </w:rPr>
        <w:br/>
      </w:r>
    </w:p>
    <w:p w:rsidR="00F95E62" w:rsidRDefault="00F95E62" w:rsidP="00FF6EA9">
      <w:pPr>
        <w:pStyle w:val="Heading4"/>
        <w:rPr>
          <w:rFonts w:ascii="Trebuchet MS" w:hAnsi="Trebuchet MS"/>
          <w:color w:val="000000"/>
        </w:rPr>
      </w:pPr>
      <w:bookmarkStart w:id="150" w:name="_Toc471372267"/>
      <w:r w:rsidRPr="00697BD4">
        <w:rPr>
          <w:rStyle w:val="Heading2Char"/>
        </w:rPr>
        <w:t>6) How to find duplicate characters in a String?</w:t>
      </w:r>
      <w:bookmarkEnd w:id="150"/>
      <w:r>
        <w:rPr>
          <w:rFonts w:ascii="Trebuchet MS" w:hAnsi="Trebuchet MS"/>
          <w:color w:val="000000"/>
        </w:rPr>
        <w:t xml:space="preserve"> (</w:t>
      </w:r>
      <w:hyperlink r:id="rId212" w:tgtFrame="_blank" w:history="1">
        <w:r>
          <w:rPr>
            <w:rStyle w:val="Hyperlink"/>
            <w:rFonts w:ascii="Trebuchet MS" w:hAnsi="Trebuchet MS"/>
            <w:color w:val="660099"/>
          </w:rPr>
          <w:t>solution</w:t>
        </w:r>
      </w:hyperlink>
      <w:r>
        <w:rPr>
          <w:rFonts w:ascii="Trebuchet MS" w:hAnsi="Trebuchet MS"/>
          <w:color w:val="000000"/>
        </w:rPr>
        <w:t>)</w:t>
      </w:r>
    </w:p>
    <w:p w:rsidR="00F95E62" w:rsidRDefault="00F95E62" w:rsidP="00F95E62">
      <w:pPr>
        <w:rPr>
          <w:rFonts w:ascii="Times New Roman" w:hAnsi="Times New Roman"/>
        </w:rPr>
      </w:pPr>
      <w:r>
        <w:rPr>
          <w:rFonts w:ascii="Trebuchet MS" w:hAnsi="Trebuchet MS"/>
          <w:color w:val="000000"/>
          <w:shd w:val="clear" w:color="auto" w:fill="FFFFFF"/>
        </w:rPr>
        <w:t>You need to write a program to print all duplicate character and their count in Java. For example if given String is "Programming" then your program should print</w:t>
      </w:r>
      <w:r>
        <w:rPr>
          <w:rFonts w:ascii="Trebuchet MS" w:hAnsi="Trebuchet MS"/>
          <w:color w:val="000000"/>
        </w:rPr>
        <w:br/>
      </w:r>
      <w:r>
        <w:rPr>
          <w:rFonts w:ascii="Trebuchet MS" w:hAnsi="Trebuchet MS"/>
          <w:color w:val="000000"/>
          <w:shd w:val="clear" w:color="auto" w:fill="FFFFFF"/>
        </w:rPr>
        <w:t>g : 2</w:t>
      </w:r>
      <w:r>
        <w:rPr>
          <w:rFonts w:ascii="Trebuchet MS" w:hAnsi="Trebuchet MS"/>
          <w:color w:val="000000"/>
        </w:rPr>
        <w:br/>
      </w:r>
      <w:r>
        <w:rPr>
          <w:rFonts w:ascii="Trebuchet MS" w:hAnsi="Trebuchet MS"/>
          <w:color w:val="000000"/>
          <w:shd w:val="clear" w:color="auto" w:fill="FFFFFF"/>
        </w:rPr>
        <w:t>r : 2</w:t>
      </w:r>
      <w:r>
        <w:rPr>
          <w:rFonts w:ascii="Trebuchet MS" w:hAnsi="Trebuchet MS"/>
          <w:color w:val="000000"/>
        </w:rPr>
        <w:br/>
      </w:r>
      <w:r>
        <w:rPr>
          <w:rFonts w:ascii="Trebuchet MS" w:hAnsi="Trebuchet MS"/>
          <w:color w:val="000000"/>
          <w:shd w:val="clear" w:color="auto" w:fill="FFFFFF"/>
        </w:rPr>
        <w:t>m : 2</w:t>
      </w:r>
      <w:r>
        <w:rPr>
          <w:rFonts w:ascii="Trebuchet MS" w:hAnsi="Trebuchet MS"/>
          <w:color w:val="000000"/>
        </w:rPr>
        <w:br/>
      </w:r>
      <w:r>
        <w:rPr>
          <w:rFonts w:ascii="Trebuchet MS" w:hAnsi="Trebuchet MS"/>
          <w:color w:val="000000"/>
        </w:rPr>
        <w:br/>
      </w:r>
      <w:r>
        <w:rPr>
          <w:rFonts w:ascii="Trebuchet MS" w:hAnsi="Trebuchet MS"/>
          <w:color w:val="000000"/>
        </w:rPr>
        <w:br/>
      </w:r>
    </w:p>
    <w:p w:rsidR="00F95E62" w:rsidRDefault="00F95E62" w:rsidP="00FF6EA9">
      <w:pPr>
        <w:pStyle w:val="Heading4"/>
        <w:rPr>
          <w:rFonts w:ascii="Trebuchet MS" w:hAnsi="Trebuchet MS"/>
          <w:color w:val="000000"/>
        </w:rPr>
      </w:pPr>
      <w:bookmarkStart w:id="151" w:name="_Toc471372268"/>
      <w:r w:rsidRPr="00697BD4">
        <w:rPr>
          <w:rStyle w:val="Heading2Char"/>
        </w:rPr>
        <w:t>7) How to count number of vowels and consonants in a String?</w:t>
      </w:r>
      <w:bookmarkEnd w:id="151"/>
      <w:r w:rsidRPr="00697BD4">
        <w:rPr>
          <w:rStyle w:val="Heading2Char"/>
        </w:rPr>
        <w:t xml:space="preserve"> </w:t>
      </w:r>
      <w:r>
        <w:rPr>
          <w:rFonts w:ascii="Trebuchet MS" w:hAnsi="Trebuchet MS"/>
          <w:color w:val="000000"/>
        </w:rPr>
        <w:t>(</w:t>
      </w:r>
      <w:hyperlink r:id="rId213" w:tgtFrame="_blank" w:history="1">
        <w:r>
          <w:rPr>
            <w:rStyle w:val="Hyperlink"/>
            <w:rFonts w:ascii="Trebuchet MS" w:hAnsi="Trebuchet MS"/>
            <w:color w:val="660099"/>
          </w:rPr>
          <w:t>solution</w:t>
        </w:r>
      </w:hyperlink>
      <w:r>
        <w:rPr>
          <w:rFonts w:ascii="Trebuchet MS" w:hAnsi="Trebuchet MS"/>
          <w:color w:val="000000"/>
        </w:rPr>
        <w:t>)</w:t>
      </w:r>
    </w:p>
    <w:p w:rsidR="00F95E62" w:rsidRDefault="00F95E62" w:rsidP="00697BD4">
      <w:r>
        <w:rPr>
          <w:rFonts w:ascii="Trebuchet MS" w:hAnsi="Trebuchet MS"/>
          <w:color w:val="000000"/>
          <w:shd w:val="clear" w:color="auto" w:fill="FFFFFF"/>
        </w:rPr>
        <w:t>One of easiest String question you will ever see. You have to write a Java program which will take a String input and print out number of vowels and consonants on that String. For example the if input is "Java" then your program should print </w:t>
      </w:r>
      <w:r>
        <w:rPr>
          <w:rFonts w:ascii="Courier New" w:hAnsi="Courier New" w:cs="Courier New"/>
          <w:color w:val="000000"/>
        </w:rPr>
        <w:t>"2 vowels and 2 consonants"</w:t>
      </w:r>
      <w:r>
        <w:rPr>
          <w:rFonts w:ascii="Trebuchet MS" w:hAnsi="Trebuchet MS"/>
          <w:color w:val="000000"/>
          <w:shd w:val="clear" w:color="auto" w:fill="FFFFFF"/>
        </w:rPr>
        <w:t>. If you get this question on Interview, you should clarify that whether String can contain numbers, special characters or not e.g. anything other than vowels and consonants.</w:t>
      </w:r>
      <w:r>
        <w:rPr>
          <w:rFonts w:ascii="Trebuchet MS" w:hAnsi="Trebuchet MS"/>
          <w:color w:val="000000"/>
        </w:rPr>
        <w:br/>
      </w:r>
    </w:p>
    <w:p w:rsidR="00F95E62" w:rsidRDefault="00F95E62" w:rsidP="00FF6EA9">
      <w:pPr>
        <w:pStyle w:val="Heading4"/>
        <w:rPr>
          <w:rFonts w:ascii="Trebuchet MS" w:hAnsi="Trebuchet MS"/>
          <w:color w:val="000000"/>
        </w:rPr>
      </w:pPr>
      <w:bookmarkStart w:id="152" w:name="_Toc471372269"/>
      <w:r w:rsidRPr="00697BD4">
        <w:rPr>
          <w:rStyle w:val="Heading2Char"/>
        </w:rPr>
        <w:t>8) How to count occurrence of a given character in String?</w:t>
      </w:r>
      <w:bookmarkEnd w:id="152"/>
      <w:r>
        <w:rPr>
          <w:rFonts w:ascii="Trebuchet MS" w:hAnsi="Trebuchet MS"/>
          <w:color w:val="000000"/>
        </w:rPr>
        <w:t xml:space="preserve"> (</w:t>
      </w:r>
      <w:hyperlink r:id="rId214" w:tgtFrame="_blank" w:history="1">
        <w:r>
          <w:rPr>
            <w:rStyle w:val="Hyperlink"/>
            <w:rFonts w:ascii="Trebuchet MS" w:hAnsi="Trebuchet MS"/>
            <w:color w:val="660099"/>
          </w:rPr>
          <w:t>solution</w:t>
        </w:r>
      </w:hyperlink>
      <w:r>
        <w:rPr>
          <w:rFonts w:ascii="Trebuchet MS" w:hAnsi="Trebuchet MS"/>
          <w:color w:val="000000"/>
        </w:rPr>
        <w:t>)</w:t>
      </w:r>
    </w:p>
    <w:p w:rsidR="00697BD4" w:rsidRDefault="00F95E62" w:rsidP="00697BD4">
      <w:pPr>
        <w:rPr>
          <w:rFonts w:ascii="Trebuchet MS" w:hAnsi="Trebuchet MS"/>
          <w:color w:val="000000"/>
          <w:shd w:val="clear" w:color="auto" w:fill="FFFFFF"/>
        </w:rPr>
      </w:pPr>
      <w:r>
        <w:rPr>
          <w:rFonts w:ascii="Trebuchet MS" w:hAnsi="Trebuchet MS"/>
          <w:color w:val="000000"/>
          <w:shd w:val="clear" w:color="auto" w:fill="FFFFFF"/>
        </w:rPr>
        <w:t>If interviewer ask you to count occurrence of more than one character than you can either use an array, hash table or any additional data structure. In order to solve this problem, you are not allowed to do so. Your method must return count of given character, for example if input String is "Java" and given character is 'a' then it should return 2. Bonus point if you handle case, null and empty String and come up with unit tests.</w:t>
      </w:r>
    </w:p>
    <w:p w:rsidR="00F95E62" w:rsidRDefault="00F95E62" w:rsidP="00697BD4">
      <w:pPr>
        <w:rPr>
          <w:rFonts w:ascii="Trebuchet MS" w:hAnsi="Trebuchet MS"/>
          <w:color w:val="000000"/>
        </w:rPr>
      </w:pPr>
      <w:r>
        <w:rPr>
          <w:rFonts w:ascii="Trebuchet MS" w:hAnsi="Trebuchet MS"/>
          <w:color w:val="000000"/>
        </w:rPr>
        <w:br/>
      </w:r>
      <w:bookmarkStart w:id="153" w:name="_Toc471372270"/>
      <w:r w:rsidRPr="00697BD4">
        <w:rPr>
          <w:rStyle w:val="Heading2Char"/>
        </w:rPr>
        <w:t>9) How to convert numeric String to an int?</w:t>
      </w:r>
      <w:bookmarkEnd w:id="153"/>
      <w:r>
        <w:rPr>
          <w:rFonts w:ascii="Trebuchet MS" w:hAnsi="Trebuchet MS"/>
          <w:color w:val="000000"/>
        </w:rPr>
        <w:t xml:space="preserve"> (</w:t>
      </w:r>
      <w:hyperlink r:id="rId215" w:tgtFrame="_blank" w:history="1">
        <w:r>
          <w:rPr>
            <w:rStyle w:val="Hyperlink"/>
            <w:rFonts w:ascii="Trebuchet MS" w:hAnsi="Trebuchet MS"/>
            <w:color w:val="660099"/>
          </w:rPr>
          <w:t>solution</w:t>
        </w:r>
      </w:hyperlink>
      <w:r>
        <w:rPr>
          <w:rFonts w:ascii="Trebuchet MS" w:hAnsi="Trebuchet MS"/>
          <w:color w:val="000000"/>
        </w:rPr>
        <w:t>)</w:t>
      </w:r>
    </w:p>
    <w:p w:rsidR="00F95E62" w:rsidRDefault="00F95E62" w:rsidP="00F95E62">
      <w:pPr>
        <w:rPr>
          <w:rFonts w:ascii="Times New Roman" w:hAnsi="Times New Roman"/>
        </w:rPr>
      </w:pPr>
      <w:r>
        <w:rPr>
          <w:rFonts w:ascii="Trebuchet MS" w:hAnsi="Trebuchet MS"/>
          <w:color w:val="000000"/>
          <w:shd w:val="clear" w:color="auto" w:fill="FFFFFF"/>
        </w:rPr>
        <w:t>A classical coding interview question based upon String. You need to write a method like atoi() from C/C++, which takes a numeric String and return its int equivalent. For example, if you pass "67263" to the program then it should return 67263. Make sure your solution is robust i.e. it should be able to handle + and - character, null and empty String, integer overflow and other corner cases. Bonus points if you come up with good unit test cases. By the way, if your interviewer doesn't mention to you about </w:t>
      </w:r>
      <w:r>
        <w:rPr>
          <w:rFonts w:ascii="Courier New" w:hAnsi="Courier New" w:cs="Courier New"/>
          <w:color w:val="000000"/>
        </w:rPr>
        <w:t>atoi()</w:t>
      </w:r>
      <w:r>
        <w:rPr>
          <w:rFonts w:ascii="Trebuchet MS" w:hAnsi="Trebuchet MS"/>
          <w:color w:val="000000"/>
          <w:shd w:val="clear" w:color="auto" w:fill="FFFFFF"/>
        </w:rPr>
        <w:t> then you can also use Java API's </w:t>
      </w:r>
      <w:r>
        <w:rPr>
          <w:rFonts w:ascii="Courier New" w:hAnsi="Courier New" w:cs="Courier New"/>
          <w:color w:val="000000"/>
        </w:rPr>
        <w:t>parseInt()</w:t>
      </w:r>
      <w:r>
        <w:rPr>
          <w:rFonts w:ascii="Trebuchet MS" w:hAnsi="Trebuchet MS"/>
          <w:color w:val="000000"/>
          <w:shd w:val="clear" w:color="auto" w:fill="FFFFFF"/>
        </w:rPr>
        <w:t> or </w:t>
      </w:r>
      <w:r>
        <w:rPr>
          <w:rFonts w:ascii="Courier New" w:hAnsi="Courier New" w:cs="Courier New"/>
          <w:color w:val="000000"/>
        </w:rPr>
        <w:t>valueOf()</w:t>
      </w:r>
      <w:r>
        <w:rPr>
          <w:rFonts w:ascii="Trebuchet MS" w:hAnsi="Trebuchet MS"/>
          <w:color w:val="000000"/>
          <w:shd w:val="clear" w:color="auto" w:fill="FFFFFF"/>
        </w:rPr>
        <w:t> method to solve this problem.</w:t>
      </w:r>
      <w:r>
        <w:rPr>
          <w:rFonts w:ascii="Trebuchet MS" w:hAnsi="Trebuchet MS"/>
          <w:color w:val="000000"/>
        </w:rPr>
        <w:br/>
      </w:r>
      <w:r>
        <w:rPr>
          <w:rFonts w:ascii="Trebuchet MS" w:hAnsi="Trebuchet MS"/>
          <w:color w:val="000000"/>
        </w:rPr>
        <w:br/>
      </w:r>
      <w:r>
        <w:rPr>
          <w:rFonts w:ascii="Trebuchet MS" w:hAnsi="Trebuchet MS"/>
          <w:color w:val="000000"/>
        </w:rPr>
        <w:br/>
      </w:r>
    </w:p>
    <w:p w:rsidR="00F95E62" w:rsidRDefault="00F95E62" w:rsidP="00FF6EA9">
      <w:pPr>
        <w:pStyle w:val="Heading4"/>
        <w:rPr>
          <w:rFonts w:ascii="Trebuchet MS" w:hAnsi="Trebuchet MS"/>
          <w:color w:val="000000"/>
        </w:rPr>
      </w:pPr>
      <w:bookmarkStart w:id="154" w:name="_Toc471372271"/>
      <w:r w:rsidRPr="00697BD4">
        <w:rPr>
          <w:rStyle w:val="Heading2Char"/>
        </w:rPr>
        <w:lastRenderedPageBreak/>
        <w:t>10) How to replace each given character to other e.g. blank with %20?</w:t>
      </w:r>
      <w:bookmarkEnd w:id="154"/>
      <w:r>
        <w:rPr>
          <w:rFonts w:ascii="Trebuchet MS" w:hAnsi="Trebuchet MS"/>
          <w:color w:val="000000"/>
        </w:rPr>
        <w:t xml:space="preserve"> (solution)</w:t>
      </w:r>
    </w:p>
    <w:p w:rsidR="00F95E62" w:rsidRDefault="00F95E62" w:rsidP="00F95E62">
      <w:pPr>
        <w:rPr>
          <w:rFonts w:ascii="Times New Roman" w:hAnsi="Times New Roman"/>
        </w:rPr>
      </w:pPr>
      <w:r>
        <w:rPr>
          <w:rFonts w:ascii="Trebuchet MS" w:hAnsi="Trebuchet MS"/>
          <w:color w:val="000000"/>
          <w:shd w:val="clear" w:color="auto" w:fill="FFFFFF"/>
        </w:rPr>
        <w:t>Write a Java program to replace a given character in a String to other provided character, for example if you are asked to replace each blank in a String with </w:t>
      </w:r>
      <w:r>
        <w:rPr>
          <w:rFonts w:ascii="Courier New" w:hAnsi="Courier New" w:cs="Courier New"/>
          <w:color w:val="000000"/>
        </w:rPr>
        <w:t>%20</w:t>
      </w:r>
      <w:r>
        <w:rPr>
          <w:rFonts w:ascii="Trebuchet MS" w:hAnsi="Trebuchet MS"/>
          <w:color w:val="000000"/>
          <w:shd w:val="clear" w:color="auto" w:fill="FFFFFF"/>
        </w:rPr>
        <w:t>, similar to URL encoding done by the browser, so that Server can read all request parameters. For example if the input is "Java is Great" and asked to replace space with %20 then it should be "</w:t>
      </w:r>
      <w:r>
        <w:rPr>
          <w:rFonts w:ascii="Courier New" w:hAnsi="Courier New" w:cs="Courier New"/>
          <w:color w:val="000000"/>
        </w:rPr>
        <w:t>Java%20is%20Great"</w:t>
      </w:r>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r>
      <w:r>
        <w:rPr>
          <w:rFonts w:ascii="Trebuchet MS" w:hAnsi="Trebuchet MS"/>
          <w:color w:val="000000"/>
        </w:rPr>
        <w:br/>
      </w:r>
    </w:p>
    <w:p w:rsidR="00F95E62" w:rsidRDefault="00F95E62" w:rsidP="00FF6EA9">
      <w:pPr>
        <w:pStyle w:val="Heading4"/>
        <w:rPr>
          <w:rFonts w:ascii="Trebuchet MS" w:hAnsi="Trebuchet MS"/>
          <w:color w:val="000000"/>
        </w:rPr>
      </w:pPr>
      <w:bookmarkStart w:id="155" w:name="_Toc471372272"/>
      <w:r w:rsidRPr="00697BD4">
        <w:rPr>
          <w:rStyle w:val="Heading2Char"/>
        </w:rPr>
        <w:t>11) How to find all permutations of String?</w:t>
      </w:r>
      <w:bookmarkEnd w:id="155"/>
      <w:r>
        <w:rPr>
          <w:rFonts w:ascii="Trebuchet MS" w:hAnsi="Trebuchet MS"/>
          <w:color w:val="000000"/>
        </w:rPr>
        <w:t xml:space="preserve"> (</w:t>
      </w:r>
      <w:hyperlink r:id="rId216" w:tgtFrame="_blank" w:history="1">
        <w:r>
          <w:rPr>
            <w:rStyle w:val="Hyperlink"/>
            <w:rFonts w:ascii="Trebuchet MS" w:hAnsi="Trebuchet MS"/>
            <w:color w:val="660099"/>
          </w:rPr>
          <w:t>solution</w:t>
        </w:r>
      </w:hyperlink>
      <w:r>
        <w:rPr>
          <w:rFonts w:ascii="Trebuchet MS" w:hAnsi="Trebuchet MS"/>
          <w:color w:val="000000"/>
        </w:rPr>
        <w:t>)</w:t>
      </w:r>
    </w:p>
    <w:p w:rsidR="00F95E62" w:rsidRDefault="00F95E62" w:rsidP="00F95E62">
      <w:pPr>
        <w:rPr>
          <w:rFonts w:ascii="Times New Roman" w:hAnsi="Times New Roman"/>
        </w:rPr>
      </w:pPr>
      <w:r>
        <w:rPr>
          <w:rFonts w:ascii="Trebuchet MS" w:hAnsi="Trebuchet MS"/>
          <w:color w:val="000000"/>
          <w:shd w:val="clear" w:color="auto" w:fill="FFFFFF"/>
        </w:rPr>
        <w:t>I have seen this String interview question on many interviews. It has a easy recursive solution but thinks get really tricky when Interviewer ask you to solve this question without using recursion. You can use Stack though. Write a program to print all permutations of a String in Java, for example, the if input is </w:t>
      </w:r>
      <w:r>
        <w:rPr>
          <w:rFonts w:ascii="Courier New" w:hAnsi="Courier New" w:cs="Courier New"/>
          <w:color w:val="000000"/>
        </w:rPr>
        <w:t>"xyz"</w:t>
      </w:r>
      <w:r>
        <w:rPr>
          <w:rFonts w:ascii="Trebuchet MS" w:hAnsi="Trebuchet MS"/>
          <w:color w:val="000000"/>
          <w:shd w:val="clear" w:color="auto" w:fill="FFFFFF"/>
        </w:rPr>
        <w:t> then it should print </w:t>
      </w:r>
      <w:r>
        <w:rPr>
          <w:rFonts w:ascii="Courier New" w:hAnsi="Courier New" w:cs="Courier New"/>
          <w:color w:val="000000"/>
        </w:rPr>
        <w:t>"xyz"</w:t>
      </w:r>
      <w:r>
        <w:rPr>
          <w:rFonts w:ascii="Trebuchet MS" w:hAnsi="Trebuchet MS"/>
          <w:color w:val="000000"/>
          <w:shd w:val="clear" w:color="auto" w:fill="FFFFFF"/>
        </w:rPr>
        <w:t>, </w:t>
      </w:r>
      <w:r>
        <w:rPr>
          <w:rFonts w:ascii="Courier New" w:hAnsi="Courier New" w:cs="Courier New"/>
          <w:color w:val="000000"/>
        </w:rPr>
        <w:t>"yzx"</w:t>
      </w:r>
      <w:r>
        <w:rPr>
          <w:rFonts w:ascii="Trebuchet MS" w:hAnsi="Trebuchet MS"/>
          <w:color w:val="000000"/>
          <w:shd w:val="clear" w:color="auto" w:fill="FFFFFF"/>
        </w:rPr>
        <w:t>, </w:t>
      </w:r>
      <w:r>
        <w:rPr>
          <w:rFonts w:ascii="Courier New" w:hAnsi="Courier New" w:cs="Courier New"/>
          <w:color w:val="000000"/>
        </w:rPr>
        <w:t>"zxy"</w:t>
      </w:r>
      <w:r>
        <w:rPr>
          <w:rFonts w:ascii="Trebuchet MS" w:hAnsi="Trebuchet MS"/>
          <w:color w:val="000000"/>
          <w:shd w:val="clear" w:color="auto" w:fill="FFFFFF"/>
        </w:rPr>
        <w:t>, </w:t>
      </w:r>
      <w:r>
        <w:rPr>
          <w:rFonts w:ascii="Courier New" w:hAnsi="Courier New" w:cs="Courier New"/>
          <w:color w:val="000000"/>
        </w:rPr>
        <w:t>"xzy"</w:t>
      </w:r>
      <w:r>
        <w:rPr>
          <w:rFonts w:ascii="Trebuchet MS" w:hAnsi="Trebuchet MS"/>
          <w:color w:val="000000"/>
          <w:shd w:val="clear" w:color="auto" w:fill="FFFFFF"/>
        </w:rPr>
        <w:t>, </w:t>
      </w:r>
      <w:r>
        <w:rPr>
          <w:rFonts w:ascii="Courier New" w:hAnsi="Courier New" w:cs="Courier New"/>
          <w:color w:val="000000"/>
        </w:rPr>
        <w:t>"yxz"</w:t>
      </w:r>
      <w:r>
        <w:rPr>
          <w:rFonts w:ascii="Trebuchet MS" w:hAnsi="Trebuchet MS"/>
          <w:color w:val="000000"/>
          <w:shd w:val="clear" w:color="auto" w:fill="FFFFFF"/>
        </w:rPr>
        <w:t>, </w:t>
      </w:r>
      <w:r>
        <w:rPr>
          <w:rFonts w:ascii="Courier New" w:hAnsi="Courier New" w:cs="Courier New"/>
          <w:color w:val="000000"/>
        </w:rPr>
        <w:t>"zyx".</w:t>
      </w:r>
      <w:r>
        <w:rPr>
          <w:rFonts w:ascii="Trebuchet MS" w:hAnsi="Trebuchet MS"/>
          <w:color w:val="000000"/>
        </w:rPr>
        <w:br/>
      </w:r>
      <w:r>
        <w:rPr>
          <w:rFonts w:ascii="Trebuchet MS" w:hAnsi="Trebuchet MS"/>
          <w:color w:val="000000"/>
        </w:rPr>
        <w:br/>
      </w:r>
      <w:r>
        <w:rPr>
          <w:rFonts w:ascii="Trebuchet MS" w:hAnsi="Trebuchet MS"/>
          <w:color w:val="000000"/>
        </w:rPr>
        <w:br/>
      </w:r>
    </w:p>
    <w:p w:rsidR="00F95E62" w:rsidRDefault="00F95E62" w:rsidP="00FF6EA9">
      <w:pPr>
        <w:pStyle w:val="Heading4"/>
        <w:rPr>
          <w:rFonts w:ascii="Trebuchet MS" w:hAnsi="Trebuchet MS"/>
          <w:color w:val="000000"/>
        </w:rPr>
      </w:pPr>
      <w:bookmarkStart w:id="156" w:name="_Toc471372273"/>
      <w:r w:rsidRPr="00697BD4">
        <w:rPr>
          <w:rStyle w:val="Heading2Char"/>
        </w:rPr>
        <w:t>12) How to reverse words in a sentence without using library method?</w:t>
      </w:r>
      <w:bookmarkEnd w:id="156"/>
      <w:r>
        <w:rPr>
          <w:rFonts w:ascii="Trebuchet MS" w:hAnsi="Trebuchet MS"/>
          <w:color w:val="000000"/>
        </w:rPr>
        <w:t xml:space="preserve"> (</w:t>
      </w:r>
      <w:hyperlink r:id="rId217" w:tgtFrame="_blank" w:history="1">
        <w:r>
          <w:rPr>
            <w:rStyle w:val="Hyperlink"/>
            <w:rFonts w:ascii="Trebuchet MS" w:hAnsi="Trebuchet MS"/>
            <w:color w:val="660099"/>
          </w:rPr>
          <w:t>solution</w:t>
        </w:r>
      </w:hyperlink>
      <w:r>
        <w:rPr>
          <w:rFonts w:ascii="Trebuchet MS" w:hAnsi="Trebuchet MS"/>
          <w:color w:val="000000"/>
        </w:rPr>
        <w:t>)</w:t>
      </w:r>
    </w:p>
    <w:p w:rsidR="00F95E62" w:rsidRDefault="00F95E62" w:rsidP="00F95E62">
      <w:pPr>
        <w:rPr>
          <w:rFonts w:ascii="Times New Roman" w:hAnsi="Times New Roman"/>
        </w:rPr>
      </w:pPr>
      <w:r>
        <w:rPr>
          <w:rFonts w:ascii="Trebuchet MS" w:hAnsi="Trebuchet MS"/>
          <w:color w:val="000000"/>
          <w:shd w:val="clear" w:color="auto" w:fill="FFFFFF"/>
        </w:rPr>
        <w:t>Write a function, which takes a String word and returns sentence on which words are reversed in order e.g. if an input is "Java is best programming language", the output should be "language programming best is Java".</w:t>
      </w:r>
      <w:r>
        <w:rPr>
          <w:rFonts w:ascii="Trebuchet MS" w:hAnsi="Trebuchet MS"/>
          <w:color w:val="000000"/>
        </w:rPr>
        <w:br/>
      </w:r>
      <w:r>
        <w:rPr>
          <w:rFonts w:ascii="Trebuchet MS" w:hAnsi="Trebuchet MS"/>
          <w:color w:val="000000"/>
        </w:rPr>
        <w:br/>
      </w:r>
      <w:r>
        <w:rPr>
          <w:rFonts w:ascii="Trebuchet MS" w:hAnsi="Trebuchet MS"/>
          <w:color w:val="000000"/>
        </w:rPr>
        <w:br/>
      </w:r>
    </w:p>
    <w:p w:rsidR="00F95E62" w:rsidRDefault="00F95E62" w:rsidP="00FF6EA9">
      <w:pPr>
        <w:pStyle w:val="Heading4"/>
        <w:rPr>
          <w:rFonts w:ascii="Trebuchet MS" w:hAnsi="Trebuchet MS"/>
          <w:color w:val="000000"/>
        </w:rPr>
      </w:pPr>
      <w:bookmarkStart w:id="157" w:name="_Toc471372274"/>
      <w:r w:rsidRPr="00697BD4">
        <w:rPr>
          <w:rStyle w:val="Heading2Char"/>
        </w:rPr>
        <w:t>13) How to check if String is Palindrome</w:t>
      </w:r>
      <w:bookmarkEnd w:id="157"/>
      <w:r>
        <w:rPr>
          <w:rFonts w:ascii="Trebuchet MS" w:hAnsi="Trebuchet MS"/>
          <w:color w:val="000000"/>
        </w:rPr>
        <w:t>?(</w:t>
      </w:r>
      <w:hyperlink r:id="rId218" w:tgtFrame="_blank" w:history="1">
        <w:r>
          <w:rPr>
            <w:rStyle w:val="Hyperlink"/>
            <w:rFonts w:ascii="Trebuchet MS" w:hAnsi="Trebuchet MS"/>
            <w:color w:val="660099"/>
          </w:rPr>
          <w:t>solution</w:t>
        </w:r>
      </w:hyperlink>
      <w:r>
        <w:rPr>
          <w:rFonts w:ascii="Trebuchet MS" w:hAnsi="Trebuchet MS"/>
          <w:color w:val="000000"/>
        </w:rPr>
        <w:t>)</w:t>
      </w:r>
    </w:p>
    <w:p w:rsidR="00F95E62" w:rsidRDefault="00F95E62" w:rsidP="00F95E62">
      <w:pPr>
        <w:rPr>
          <w:rFonts w:ascii="Times New Roman" w:hAnsi="Times New Roman"/>
        </w:rPr>
      </w:pPr>
      <w:r>
        <w:rPr>
          <w:rFonts w:ascii="Trebuchet MS" w:hAnsi="Trebuchet MS"/>
          <w:color w:val="000000"/>
          <w:shd w:val="clear" w:color="auto" w:fill="FFFFFF"/>
        </w:rPr>
        <w:t>Another easy coding question based upon String, I am sure you must have done this numerous time. Your program should return true if String is Palindrome, otherwise false. For example, if the input is </w:t>
      </w:r>
      <w:r>
        <w:rPr>
          <w:rFonts w:ascii="Courier New" w:hAnsi="Courier New" w:cs="Courier New"/>
          <w:color w:val="000000"/>
        </w:rPr>
        <w:t>"radar"</w:t>
      </w:r>
      <w:r>
        <w:rPr>
          <w:rFonts w:ascii="Trebuchet MS" w:hAnsi="Trebuchet MS"/>
          <w:color w:val="000000"/>
          <w:shd w:val="clear" w:color="auto" w:fill="FFFFFF"/>
        </w:rPr>
        <w:t>, the output should be true, if input is </w:t>
      </w:r>
      <w:r>
        <w:rPr>
          <w:rFonts w:ascii="Courier New" w:hAnsi="Courier New" w:cs="Courier New"/>
          <w:color w:val="000000"/>
        </w:rPr>
        <w:t>"madam"</w:t>
      </w:r>
      <w:r>
        <w:rPr>
          <w:rFonts w:ascii="Trebuchet MS" w:hAnsi="Trebuchet MS"/>
          <w:color w:val="000000"/>
          <w:shd w:val="clear" w:color="auto" w:fill="FFFFFF"/>
        </w:rPr>
        <w:t> output will be true, and if input is </w:t>
      </w:r>
      <w:r>
        <w:rPr>
          <w:rFonts w:ascii="Courier New" w:hAnsi="Courier New" w:cs="Courier New"/>
          <w:color w:val="000000"/>
        </w:rPr>
        <w:t>"Java"</w:t>
      </w:r>
      <w:r>
        <w:rPr>
          <w:rFonts w:ascii="Trebuchet MS" w:hAnsi="Trebuchet MS"/>
          <w:color w:val="000000"/>
          <w:shd w:val="clear" w:color="auto" w:fill="FFFFFF"/>
        </w:rPr>
        <w:t> output should be false.</w:t>
      </w:r>
    </w:p>
    <w:p w:rsidR="00F95E62" w:rsidRDefault="00F95E62" w:rsidP="00F95E62">
      <w:pPr>
        <w:rPr>
          <w:rFonts w:ascii="Trebuchet MS" w:hAnsi="Trebuchet MS"/>
          <w:color w:val="000000"/>
        </w:rPr>
      </w:pPr>
    </w:p>
    <w:p w:rsidR="00F95E62" w:rsidRDefault="00F95E62" w:rsidP="00F95E62">
      <w:pPr>
        <w:rPr>
          <w:rFonts w:ascii="Trebuchet MS" w:hAnsi="Trebuchet MS"/>
          <w:color w:val="000000"/>
        </w:rPr>
      </w:pPr>
    </w:p>
    <w:p w:rsidR="00F95E62" w:rsidRDefault="00F95E62" w:rsidP="00FF6EA9">
      <w:pPr>
        <w:pStyle w:val="Heading4"/>
        <w:rPr>
          <w:rFonts w:ascii="Trebuchet MS" w:hAnsi="Trebuchet MS"/>
          <w:color w:val="000000"/>
        </w:rPr>
      </w:pPr>
      <w:bookmarkStart w:id="158" w:name="_Toc471372275"/>
      <w:r w:rsidRPr="00697BD4">
        <w:rPr>
          <w:rStyle w:val="Heading2Char"/>
        </w:rPr>
        <w:t>14) How to remove duplicate characters from String?</w:t>
      </w:r>
      <w:bookmarkEnd w:id="158"/>
      <w:r>
        <w:rPr>
          <w:rFonts w:ascii="Trebuchet MS" w:hAnsi="Trebuchet MS"/>
          <w:color w:val="000000"/>
        </w:rPr>
        <w:t xml:space="preserve"> (solution)</w:t>
      </w:r>
    </w:p>
    <w:p w:rsidR="00F95E62" w:rsidRDefault="00F95E62" w:rsidP="00F95E62">
      <w:pPr>
        <w:rPr>
          <w:rFonts w:ascii="Times New Roman" w:hAnsi="Times New Roman"/>
        </w:rPr>
      </w:pPr>
      <w:r>
        <w:rPr>
          <w:rFonts w:ascii="Trebuchet MS" w:hAnsi="Trebuchet MS"/>
          <w:color w:val="000000"/>
          <w:shd w:val="clear" w:color="auto" w:fill="FFFFFF"/>
        </w:rPr>
        <w:t>This is one of the interesting String question, which also has lots of variants. You need to remove duplicate characters from a given string keeping only the first occurrences. For example, if the input is </w:t>
      </w:r>
      <w:r>
        <w:rPr>
          <w:rFonts w:ascii="Courier New" w:hAnsi="Courier New" w:cs="Courier New"/>
          <w:color w:val="000000"/>
        </w:rPr>
        <w:t>‘bananas’</w:t>
      </w:r>
      <w:r>
        <w:rPr>
          <w:rFonts w:ascii="Trebuchet MS" w:hAnsi="Trebuchet MS"/>
          <w:color w:val="000000"/>
          <w:shd w:val="clear" w:color="auto" w:fill="FFFFFF"/>
        </w:rPr>
        <w:t> the output will be ‘</w:t>
      </w:r>
      <w:r>
        <w:rPr>
          <w:rFonts w:ascii="Courier New" w:hAnsi="Courier New" w:cs="Courier New"/>
          <w:color w:val="000000"/>
        </w:rPr>
        <w:t>bans’</w:t>
      </w:r>
      <w:r>
        <w:rPr>
          <w:rFonts w:ascii="Trebuchet MS" w:hAnsi="Trebuchet MS"/>
          <w:color w:val="000000"/>
          <w:shd w:val="clear" w:color="auto" w:fill="FFFFFF"/>
        </w:rPr>
        <w:t>. Pay attention to what output could be, because if you look closely original order of characters are retained the in output. This is where many developer make the a mistake of shorting character array of String and removing duplicates, similar to </w:t>
      </w:r>
      <w:hyperlink r:id="rId219" w:tgtFrame="_blank" w:history="1">
        <w:r>
          <w:rPr>
            <w:rStyle w:val="Hyperlink"/>
            <w:rFonts w:ascii="Trebuchet MS" w:hAnsi="Trebuchet MS"/>
            <w:color w:val="660099"/>
          </w:rPr>
          <w:t>how you remove duplicates from array</w:t>
        </w:r>
      </w:hyperlink>
      <w:r>
        <w:rPr>
          <w:rFonts w:ascii="Trebuchet MS" w:hAnsi="Trebuchet MS"/>
          <w:color w:val="000000"/>
          <w:shd w:val="clear" w:color="auto" w:fill="FFFFFF"/>
        </w:rPr>
        <w:t xml:space="preserve">. That destroys original </w:t>
      </w:r>
      <w:r>
        <w:rPr>
          <w:rFonts w:ascii="Trebuchet MS" w:hAnsi="Trebuchet MS"/>
          <w:color w:val="000000"/>
          <w:shd w:val="clear" w:color="auto" w:fill="FFFFFF"/>
        </w:rPr>
        <w:lastRenderedPageBreak/>
        <w:t>order of characters and will not be correct solution in this case.</w:t>
      </w:r>
      <w:r>
        <w:rPr>
          <w:rFonts w:ascii="Trebuchet MS" w:hAnsi="Trebuchet MS"/>
          <w:color w:val="000000"/>
        </w:rPr>
        <w:br/>
      </w:r>
    </w:p>
    <w:p w:rsidR="00F95E62" w:rsidRDefault="00F95E62" w:rsidP="00F95E62">
      <w:r>
        <w:rPr>
          <w:rFonts w:ascii="Trebuchet MS" w:hAnsi="Trebuchet MS"/>
          <w:color w:val="000000"/>
        </w:rPr>
        <w:br/>
      </w:r>
    </w:p>
    <w:p w:rsidR="00F95E62" w:rsidRDefault="00F95E62" w:rsidP="00FF6EA9">
      <w:pPr>
        <w:pStyle w:val="Heading4"/>
        <w:rPr>
          <w:rFonts w:ascii="Trebuchet MS" w:hAnsi="Trebuchet MS"/>
          <w:color w:val="000000"/>
        </w:rPr>
      </w:pPr>
      <w:bookmarkStart w:id="159" w:name="_Toc471372276"/>
      <w:r w:rsidRPr="00697BD4">
        <w:rPr>
          <w:rStyle w:val="Heading2Char"/>
        </w:rPr>
        <w:t>15) How to check if a String is valid shuffle of two String?</w:t>
      </w:r>
      <w:bookmarkEnd w:id="159"/>
      <w:r>
        <w:rPr>
          <w:rFonts w:ascii="Trebuchet MS" w:hAnsi="Trebuchet MS"/>
          <w:color w:val="000000"/>
        </w:rPr>
        <w:t xml:space="preserve"> (solution)</w:t>
      </w:r>
    </w:p>
    <w:p w:rsidR="00F95E62" w:rsidRDefault="00F95E62" w:rsidP="00F95E62">
      <w:pPr>
        <w:rPr>
          <w:rFonts w:ascii="Times New Roman" w:hAnsi="Times New Roman"/>
        </w:rPr>
      </w:pPr>
      <w:r>
        <w:rPr>
          <w:rFonts w:ascii="Trebuchet MS" w:hAnsi="Trebuchet MS"/>
          <w:color w:val="000000"/>
          <w:shd w:val="clear" w:color="auto" w:fill="FFFFFF"/>
        </w:rPr>
        <w:t>One more difficult String algorithm based coding question for senior developers. You are given 3 strings: </w:t>
      </w:r>
      <w:r>
        <w:rPr>
          <w:rFonts w:ascii="Courier New" w:hAnsi="Courier New" w:cs="Courier New"/>
          <w:color w:val="000000"/>
        </w:rPr>
        <w:t>first</w:t>
      </w:r>
      <w:r>
        <w:rPr>
          <w:rFonts w:ascii="Trebuchet MS" w:hAnsi="Trebuchet MS"/>
          <w:color w:val="000000"/>
          <w:shd w:val="clear" w:color="auto" w:fill="FFFFFF"/>
        </w:rPr>
        <w:t>,  </w:t>
      </w:r>
      <w:r>
        <w:rPr>
          <w:rFonts w:ascii="Courier New" w:hAnsi="Courier New" w:cs="Courier New"/>
          <w:color w:val="000000"/>
        </w:rPr>
        <w:t>second</w:t>
      </w:r>
      <w:r>
        <w:rPr>
          <w:rFonts w:ascii="Trebuchet MS" w:hAnsi="Trebuchet MS"/>
          <w:color w:val="000000"/>
          <w:shd w:val="clear" w:color="auto" w:fill="FFFFFF"/>
        </w:rPr>
        <w:t>, and  </w:t>
      </w:r>
      <w:r>
        <w:rPr>
          <w:rFonts w:ascii="Courier New" w:hAnsi="Courier New" w:cs="Courier New"/>
          <w:color w:val="000000"/>
        </w:rPr>
        <w:t>third</w:t>
      </w:r>
      <w:r>
        <w:rPr>
          <w:rFonts w:ascii="Trebuchet MS" w:hAnsi="Trebuchet MS"/>
          <w:color w:val="000000"/>
          <w:shd w:val="clear" w:color="auto" w:fill="FFFFFF"/>
        </w:rPr>
        <w:t>.  third String is said to be a shuffle of first and second if it can be formed by interleaving the characters of first and second String in a way that maintains the left to right ordering of the characters from each string. For example, given first = </w:t>
      </w:r>
      <w:r>
        <w:rPr>
          <w:rFonts w:ascii="Courier New" w:hAnsi="Courier New" w:cs="Courier New"/>
          <w:color w:val="000000"/>
        </w:rPr>
        <w:t>"abc"</w:t>
      </w:r>
      <w:r>
        <w:rPr>
          <w:rFonts w:ascii="Trebuchet MS" w:hAnsi="Trebuchet MS"/>
          <w:color w:val="000000"/>
          <w:shd w:val="clear" w:color="auto" w:fill="FFFFFF"/>
        </w:rPr>
        <w:t> and second = </w:t>
      </w:r>
      <w:r>
        <w:rPr>
          <w:rFonts w:ascii="Courier New" w:hAnsi="Courier New" w:cs="Courier New"/>
          <w:color w:val="000000"/>
        </w:rPr>
        <w:t>"def"</w:t>
      </w:r>
      <w:r>
        <w:rPr>
          <w:rFonts w:ascii="Trebuchet MS" w:hAnsi="Trebuchet MS"/>
          <w:color w:val="000000"/>
          <w:shd w:val="clear" w:color="auto" w:fill="FFFFFF"/>
        </w:rPr>
        <w:t>,  third = </w:t>
      </w:r>
      <w:r>
        <w:rPr>
          <w:rFonts w:ascii="Courier New" w:hAnsi="Courier New" w:cs="Courier New"/>
          <w:color w:val="000000"/>
        </w:rPr>
        <w:t>"dabecf"</w:t>
      </w:r>
      <w:r>
        <w:rPr>
          <w:rFonts w:ascii="Trebuchet MS" w:hAnsi="Trebuchet MS"/>
          <w:color w:val="000000"/>
          <w:shd w:val="clear" w:color="auto" w:fill="FFFFFF"/>
        </w:rPr>
        <w:t>  is a valid shuffle since it preserves the character ordering of the two strings. So, given these 3 strings write a function that detects whether third String is a valid shuffle of first and second String.</w:t>
      </w:r>
      <w:r>
        <w:rPr>
          <w:rFonts w:ascii="Trebuchet MS" w:hAnsi="Trebuchet MS"/>
          <w:color w:val="000000"/>
        </w:rPr>
        <w:br/>
      </w:r>
      <w:r>
        <w:rPr>
          <w:rFonts w:ascii="Trebuchet MS" w:hAnsi="Trebuchet MS"/>
          <w:color w:val="000000"/>
        </w:rPr>
        <w:br/>
      </w:r>
    </w:p>
    <w:p w:rsidR="00F95E62" w:rsidRDefault="00F95E62" w:rsidP="00FF6EA9">
      <w:pPr>
        <w:pStyle w:val="Heading4"/>
        <w:rPr>
          <w:rFonts w:ascii="Trebuchet MS" w:hAnsi="Trebuchet MS"/>
          <w:color w:val="000000"/>
        </w:rPr>
      </w:pPr>
      <w:bookmarkStart w:id="160" w:name="_Toc471372277"/>
      <w:r w:rsidRPr="00697BD4">
        <w:rPr>
          <w:rStyle w:val="Heading2Char"/>
        </w:rPr>
        <w:t>16) Write a program to check if a String contains another String e.g. indexOf()?</w:t>
      </w:r>
      <w:bookmarkEnd w:id="160"/>
      <w:r>
        <w:rPr>
          <w:rFonts w:ascii="Trebuchet MS" w:hAnsi="Trebuchet MS"/>
          <w:color w:val="000000"/>
        </w:rPr>
        <w:t xml:space="preserve"> (solution)</w:t>
      </w:r>
    </w:p>
    <w:p w:rsidR="00F95E62" w:rsidRDefault="00F95E62" w:rsidP="00F95E62">
      <w:pPr>
        <w:rPr>
          <w:rFonts w:ascii="Times New Roman" w:hAnsi="Times New Roman"/>
        </w:rPr>
      </w:pPr>
      <w:r>
        <w:rPr>
          <w:rFonts w:ascii="Trebuchet MS" w:hAnsi="Trebuchet MS"/>
          <w:color w:val="000000"/>
          <w:shd w:val="clear" w:color="auto" w:fill="FFFFFF"/>
        </w:rPr>
        <w:t>You need to write a function to search for the existence of a string (target) in another string (source). The function takes two strings as the input and returns the index where the second string is found. If the target string cannot be found, then return -1. If you are a Java developer, then you can related its behavior to </w:t>
      </w:r>
      <w:r>
        <w:rPr>
          <w:rFonts w:ascii="Courier New" w:hAnsi="Courier New" w:cs="Courier New"/>
          <w:color w:val="000000"/>
        </w:rPr>
        <w:t>indexOf()</w:t>
      </w:r>
      <w:r>
        <w:rPr>
          <w:rFonts w:ascii="Trebuchet MS" w:hAnsi="Trebuchet MS"/>
          <w:color w:val="000000"/>
          <w:shd w:val="clear" w:color="auto" w:fill="FFFFFF"/>
        </w:rPr>
        <w:t> method from java.lang.String class. This question is also asked as Code and algorithm to check if a given short string is a substring of a main string. Can you get a linear solution (O(n)) if possible?</w:t>
      </w:r>
      <w:r>
        <w:rPr>
          <w:rFonts w:ascii="Trebuchet MS" w:hAnsi="Trebuchet MS"/>
          <w:color w:val="000000"/>
        </w:rPr>
        <w:br/>
      </w:r>
      <w:r>
        <w:rPr>
          <w:rFonts w:ascii="Trebuchet MS" w:hAnsi="Trebuchet MS"/>
          <w:color w:val="000000"/>
        </w:rPr>
        <w:br/>
      </w:r>
      <w:r>
        <w:rPr>
          <w:rFonts w:ascii="Trebuchet MS" w:hAnsi="Trebuchet MS"/>
          <w:color w:val="000000"/>
        </w:rPr>
        <w:br/>
      </w:r>
    </w:p>
    <w:p w:rsidR="00F95E62" w:rsidRDefault="00F95E62" w:rsidP="00FF6EA9">
      <w:pPr>
        <w:pStyle w:val="Heading4"/>
        <w:rPr>
          <w:rFonts w:ascii="Trebuchet MS" w:hAnsi="Trebuchet MS"/>
          <w:color w:val="000000"/>
        </w:rPr>
      </w:pPr>
      <w:bookmarkStart w:id="161" w:name="_Toc471372278"/>
      <w:r w:rsidRPr="00697BD4">
        <w:rPr>
          <w:rStyle w:val="Heading2Char"/>
        </w:rPr>
        <w:t>17) How  to return highest occurred character in a String?</w:t>
      </w:r>
      <w:bookmarkEnd w:id="161"/>
      <w:r>
        <w:rPr>
          <w:rFonts w:ascii="Trebuchet MS" w:hAnsi="Trebuchet MS"/>
          <w:color w:val="000000"/>
        </w:rPr>
        <w:t xml:space="preserve"> (solution)</w:t>
      </w:r>
    </w:p>
    <w:p w:rsidR="00F95E62" w:rsidRDefault="00F95E62" w:rsidP="00F95E62">
      <w:pPr>
        <w:rPr>
          <w:rFonts w:ascii="Times New Roman" w:hAnsi="Times New Roman"/>
        </w:rPr>
      </w:pPr>
      <w:r>
        <w:rPr>
          <w:rFonts w:ascii="Trebuchet MS" w:hAnsi="Trebuchet MS"/>
          <w:color w:val="000000"/>
          <w:shd w:val="clear" w:color="auto" w:fill="FFFFFF"/>
        </w:rPr>
        <w:t>You need to write a function to implement an algorithm which will accept a string of characters and should find the highest occurrence of the character and display it. For example if input is "aaaaaaaaaaaaaaaaabbbbcddddeeeeee" it should return "a".</w:t>
      </w:r>
      <w:r>
        <w:rPr>
          <w:rFonts w:ascii="Trebuchet MS" w:hAnsi="Trebuchet MS"/>
          <w:color w:val="000000"/>
        </w:rPr>
        <w:br/>
      </w:r>
      <w:r>
        <w:rPr>
          <w:rFonts w:ascii="Trebuchet MS" w:hAnsi="Trebuchet MS"/>
          <w:color w:val="000000"/>
        </w:rPr>
        <w:br/>
      </w:r>
      <w:r>
        <w:rPr>
          <w:rFonts w:ascii="Trebuchet MS" w:hAnsi="Trebuchet MS"/>
          <w:color w:val="000000"/>
        </w:rPr>
        <w:br/>
      </w:r>
    </w:p>
    <w:p w:rsidR="00F95E62" w:rsidRDefault="00F95E62" w:rsidP="00FF6EA9">
      <w:pPr>
        <w:pStyle w:val="Heading4"/>
        <w:rPr>
          <w:rFonts w:ascii="Trebuchet MS" w:hAnsi="Trebuchet MS"/>
          <w:color w:val="000000"/>
        </w:rPr>
      </w:pPr>
      <w:bookmarkStart w:id="162" w:name="_Toc471372279"/>
      <w:r w:rsidRPr="00697BD4">
        <w:rPr>
          <w:rStyle w:val="Heading2Char"/>
        </w:rPr>
        <w:t>18) Write a program to remove a given characters from String?</w:t>
      </w:r>
      <w:bookmarkEnd w:id="162"/>
      <w:r>
        <w:rPr>
          <w:rFonts w:ascii="Trebuchet MS" w:hAnsi="Trebuchet MS"/>
          <w:color w:val="000000"/>
        </w:rPr>
        <w:t xml:space="preserve"> (</w:t>
      </w:r>
      <w:hyperlink r:id="rId220" w:tgtFrame="_blank" w:history="1">
        <w:r>
          <w:rPr>
            <w:rStyle w:val="Hyperlink"/>
            <w:rFonts w:ascii="Trebuchet MS" w:hAnsi="Trebuchet MS"/>
            <w:color w:val="660099"/>
          </w:rPr>
          <w:t>solution</w:t>
        </w:r>
      </w:hyperlink>
      <w:r>
        <w:rPr>
          <w:rFonts w:ascii="Trebuchet MS" w:hAnsi="Trebuchet MS"/>
          <w:color w:val="000000"/>
        </w:rPr>
        <w:t>)</w:t>
      </w:r>
    </w:p>
    <w:p w:rsidR="00F95E62" w:rsidRDefault="00F95E62" w:rsidP="00F95E62">
      <w:pPr>
        <w:rPr>
          <w:rFonts w:ascii="Times New Roman" w:hAnsi="Times New Roman"/>
        </w:rPr>
      </w:pPr>
      <w:r>
        <w:rPr>
          <w:rFonts w:ascii="Trebuchet MS" w:hAnsi="Trebuchet MS"/>
          <w:color w:val="000000"/>
          <w:shd w:val="clear" w:color="auto" w:fill="FFFFFF"/>
        </w:rPr>
        <w:t>One of my favorite coding question, when I interview Java developers. You need to write a Java method which will accept a String and a character to be removed and return a String, which doesn't has that character e.g </w:t>
      </w:r>
      <w:r>
        <w:rPr>
          <w:rFonts w:ascii="Courier New" w:hAnsi="Courier New" w:cs="Courier New"/>
          <w:color w:val="000000"/>
        </w:rPr>
        <w:t>remove(String word, char ch)</w:t>
      </w:r>
      <w:r>
        <w:rPr>
          <w:rFonts w:ascii="Trebuchet MS" w:hAnsi="Trebuchet MS"/>
          <w:color w:val="000000"/>
          <w:shd w:val="clear" w:color="auto" w:fill="FFFFFF"/>
        </w:rPr>
        <w:t>.  You need to provide both iterative and recursive solution of this method and also has to </w:t>
      </w:r>
      <w:hyperlink r:id="rId221" w:tgtFrame="_blank" w:history="1">
        <w:r>
          <w:rPr>
            <w:rStyle w:val="Hyperlink"/>
            <w:rFonts w:ascii="Trebuchet MS" w:hAnsi="Trebuchet MS"/>
            <w:color w:val="660099"/>
          </w:rPr>
          <w:t>write JUnit tests</w:t>
        </w:r>
      </w:hyperlink>
      <w:r>
        <w:rPr>
          <w:rFonts w:ascii="Trebuchet MS" w:hAnsi="Trebuchet MS"/>
          <w:color w:val="000000"/>
          <w:shd w:val="clear" w:color="auto" w:fill="FFFFFF"/>
        </w:rPr>
        <w:t> to cover cases like null and empty String, input which only contains letter to be removed, String which doesn't contain given character etc.</w:t>
      </w:r>
      <w:r>
        <w:rPr>
          <w:rFonts w:ascii="Trebuchet MS" w:hAnsi="Trebuchet MS"/>
          <w:color w:val="000000"/>
        </w:rPr>
        <w:br/>
      </w:r>
      <w:r>
        <w:rPr>
          <w:rFonts w:ascii="Trebuchet MS" w:hAnsi="Trebuchet MS"/>
          <w:color w:val="000000"/>
        </w:rPr>
        <w:br/>
      </w:r>
      <w:r>
        <w:rPr>
          <w:rFonts w:ascii="Trebuchet MS" w:hAnsi="Trebuchet MS"/>
          <w:color w:val="000000"/>
        </w:rPr>
        <w:lastRenderedPageBreak/>
        <w:br/>
      </w:r>
    </w:p>
    <w:p w:rsidR="00F95E62" w:rsidRDefault="00F95E62" w:rsidP="00FF6EA9">
      <w:pPr>
        <w:pStyle w:val="Heading4"/>
        <w:rPr>
          <w:rFonts w:ascii="Trebuchet MS" w:hAnsi="Trebuchet MS"/>
          <w:color w:val="000000"/>
        </w:rPr>
      </w:pPr>
      <w:bookmarkStart w:id="163" w:name="_Toc471372280"/>
      <w:r w:rsidRPr="00697BD4">
        <w:rPr>
          <w:rStyle w:val="Heading2Char"/>
        </w:rPr>
        <w:t>19) Write a program to find longest palindrome in a string?</w:t>
      </w:r>
      <w:bookmarkEnd w:id="163"/>
      <w:r>
        <w:rPr>
          <w:rFonts w:ascii="Trebuchet MS" w:hAnsi="Trebuchet MS"/>
          <w:color w:val="000000"/>
        </w:rPr>
        <w:t xml:space="preserve"> (solution)</w:t>
      </w:r>
    </w:p>
    <w:p w:rsidR="00F95E62" w:rsidRDefault="00F95E62" w:rsidP="00F95E62">
      <w:pPr>
        <w:rPr>
          <w:rFonts w:ascii="Times New Roman" w:hAnsi="Times New Roman"/>
        </w:rPr>
      </w:pPr>
      <w:r>
        <w:rPr>
          <w:rFonts w:ascii="Trebuchet MS" w:hAnsi="Trebuchet MS"/>
          <w:color w:val="000000"/>
          <w:shd w:val="clear" w:color="auto" w:fill="FFFFFF"/>
        </w:rPr>
        <w:t>This is one of the tough coding question based upon String. It's hard to think about an algorithm to solve this problem until you have practiced good. What makes it more difficult is the constraint that your solution has O(n) time complexity and O(1) space complexity.</w:t>
      </w:r>
      <w:r>
        <w:rPr>
          <w:rFonts w:ascii="Trebuchet MS" w:hAnsi="Trebuchet MS"/>
          <w:color w:val="000000"/>
        </w:rPr>
        <w:br/>
      </w:r>
      <w:r>
        <w:rPr>
          <w:rFonts w:ascii="Trebuchet MS" w:hAnsi="Trebuchet MS"/>
          <w:color w:val="000000"/>
        </w:rPr>
        <w:br/>
      </w:r>
      <w:r>
        <w:rPr>
          <w:rFonts w:ascii="Trebuchet MS" w:hAnsi="Trebuchet MS"/>
          <w:color w:val="000000"/>
        </w:rPr>
        <w:br/>
      </w:r>
    </w:p>
    <w:p w:rsidR="00F95E62" w:rsidRDefault="00F95E62" w:rsidP="00FF6EA9">
      <w:pPr>
        <w:pStyle w:val="Heading4"/>
        <w:rPr>
          <w:rFonts w:ascii="Trebuchet MS" w:hAnsi="Trebuchet MS"/>
          <w:color w:val="000000"/>
        </w:rPr>
      </w:pPr>
      <w:bookmarkStart w:id="164" w:name="_Toc471372281"/>
      <w:r w:rsidRPr="00697BD4">
        <w:rPr>
          <w:rStyle w:val="Heading2Char"/>
        </w:rPr>
        <w:t>20) How to sort String on their length in Java?</w:t>
      </w:r>
      <w:bookmarkEnd w:id="164"/>
      <w:r>
        <w:rPr>
          <w:rFonts w:ascii="Trebuchet MS" w:hAnsi="Trebuchet MS"/>
          <w:color w:val="000000"/>
        </w:rPr>
        <w:t xml:space="preserve"> (solution)</w:t>
      </w:r>
    </w:p>
    <w:p w:rsidR="00F95E62" w:rsidRDefault="00F95E62" w:rsidP="00F95E62">
      <w:pPr>
        <w:spacing w:after="0" w:line="240" w:lineRule="auto"/>
        <w:ind w:right="-144"/>
        <w:jc w:val="both"/>
        <w:rPr>
          <w:rFonts w:ascii="Trebuchet MS" w:hAnsi="Trebuchet MS"/>
          <w:color w:val="000000"/>
        </w:rPr>
      </w:pPr>
      <w:r>
        <w:rPr>
          <w:rFonts w:ascii="Trebuchet MS" w:hAnsi="Trebuchet MS"/>
          <w:color w:val="000000"/>
          <w:shd w:val="clear" w:color="auto" w:fill="FFFFFF"/>
        </w:rPr>
        <w:t>Write a Program to sort String on their length in Java? Your method should accept  an array of String and return a sorted array based upon the length of String. Don't forget to write unit tests for your solution.</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That's all on this list of </w:t>
      </w:r>
      <w:r>
        <w:rPr>
          <w:rFonts w:ascii="Trebuchet MS" w:hAnsi="Trebuchet MS"/>
          <w:b/>
          <w:bCs/>
          <w:color w:val="000000"/>
        </w:rPr>
        <w:t>15 String Algorithm based coding questions</w:t>
      </w:r>
      <w:r>
        <w:rPr>
          <w:rFonts w:ascii="Trebuchet MS" w:hAnsi="Trebuchet MS"/>
          <w:color w:val="000000"/>
          <w:shd w:val="clear" w:color="auto" w:fill="FFFFFF"/>
        </w:rPr>
        <w:t>. These are really good question to prepare for programming job interviews, not only you can expect same question on a real interview but also it will prepare you how to tackle algorithmic coding interview questions. Even if you don't find same question, you would be able to apply the knowledge you gain by solving these question by yourself.</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Always remember, you are judged by the code you write, so always write production quality code, which would pass general test, corner cases, invalid inputs, robustness test and also pass performance test. Whenever asked to solve a coding problem, always think about all possible input and write test for that.</w:t>
      </w:r>
      <w:r>
        <w:rPr>
          <w:rFonts w:ascii="Trebuchet MS" w:hAnsi="Trebuchet MS"/>
          <w:color w:val="000000"/>
        </w:rPr>
        <w:br/>
      </w: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222" w:anchor="ixzz4NVu3Z4cJ" w:history="1">
        <w:r>
          <w:rPr>
            <w:rStyle w:val="Hyperlink"/>
            <w:rFonts w:ascii="Trebuchet MS" w:hAnsi="Trebuchet MS"/>
            <w:color w:val="003399"/>
          </w:rPr>
          <w:t>http://javarevisited.blogspot.com/2015/01/top-20-string-coding-interview-question-programming-interview.html#ixzz4NVu3Z4cJ</w:t>
        </w:r>
      </w:hyperlink>
    </w:p>
    <w:p w:rsidR="00F95E62" w:rsidRDefault="00F95E62" w:rsidP="00F95E62">
      <w:pPr>
        <w:spacing w:after="0" w:line="240" w:lineRule="auto"/>
        <w:ind w:right="-144"/>
        <w:jc w:val="both"/>
        <w:rPr>
          <w:rFonts w:ascii="Trebuchet MS" w:hAnsi="Trebuchet MS"/>
          <w:color w:val="000000"/>
        </w:rPr>
      </w:pPr>
    </w:p>
    <w:p w:rsidR="00F95E62" w:rsidRDefault="00F95E62" w:rsidP="00FF6EA9">
      <w:pPr>
        <w:pStyle w:val="Heading1"/>
      </w:pPr>
      <w:bookmarkStart w:id="165" w:name="_Toc471372282"/>
      <w:r>
        <w:t>30 Array Interview Questions for Programmers</w:t>
      </w:r>
      <w:bookmarkEnd w:id="165"/>
    </w:p>
    <w:p w:rsidR="00F95E62" w:rsidRDefault="00F95E62" w:rsidP="00F95E62">
      <w:pPr>
        <w:rPr>
          <w:rFonts w:ascii="Times New Roman" w:hAnsi="Times New Roman"/>
        </w:rPr>
      </w:pPr>
      <w:r>
        <w:rPr>
          <w:rFonts w:ascii="Trebuchet MS" w:hAnsi="Trebuchet MS"/>
          <w:color w:val="000000"/>
        </w:rPr>
        <w:br/>
      </w:r>
      <w:r>
        <w:rPr>
          <w:rFonts w:ascii="Trebuchet MS" w:hAnsi="Trebuchet MS"/>
          <w:color w:val="000000"/>
        </w:rPr>
        <w:br/>
      </w:r>
      <w:r>
        <w:rPr>
          <w:rFonts w:ascii="Trebuchet MS" w:hAnsi="Trebuchet MS"/>
          <w:color w:val="000000"/>
        </w:rPr>
        <w:br/>
      </w:r>
      <w:bookmarkStart w:id="166" w:name="_Toc471372283"/>
      <w:r w:rsidRPr="00925416">
        <w:rPr>
          <w:rStyle w:val="Heading2Char"/>
        </w:rPr>
        <w:t>1. How to find the missing number in integer array of 1 to 100?</w:t>
      </w:r>
      <w:bookmarkEnd w:id="166"/>
      <w:r>
        <w:rPr>
          <w:rStyle w:val="apple-converted-space"/>
          <w:rFonts w:ascii="Trebuchet MS" w:hAnsi="Trebuchet MS"/>
          <w:color w:val="000000"/>
          <w:shd w:val="clear" w:color="auto" w:fill="FFFFFF"/>
        </w:rPr>
        <w:t> </w:t>
      </w:r>
      <w:r>
        <w:rPr>
          <w:rFonts w:ascii="Trebuchet MS" w:hAnsi="Trebuchet MS"/>
          <w:color w:val="000000"/>
          <w:shd w:val="clear" w:color="auto" w:fill="FFFFFF"/>
        </w:rPr>
        <w:t>(</w:t>
      </w:r>
      <w:hyperlink r:id="rId223" w:tgtFrame="_blank" w:history="1">
        <w:r>
          <w:rPr>
            <w:rStyle w:val="Hyperlink"/>
            <w:rFonts w:ascii="Trebuchet MS" w:hAnsi="Trebuchet MS"/>
            <w:color w:val="660099"/>
          </w:rPr>
          <w:t>solution</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This is one of the most simple array problems you will see, mostly asked in a telephonic round of Interview. You have given an integer array which contains numbers from 1 to 100 but one number is missing, you need to write a Java program to find that missing number in an array. You cannot use any open source library or Java API method which solves this problem. One trick to solve this problem is to calculate sum of all numbers in the array and compare with expected sum, the difference would be the missing number.</w:t>
      </w:r>
      <w:r>
        <w:rPr>
          <w:rFonts w:ascii="Trebuchet MS" w:hAnsi="Trebuchet MS"/>
          <w:color w:val="000000"/>
        </w:rPr>
        <w:br/>
      </w:r>
    </w:p>
    <w:p w:rsidR="00F95E62" w:rsidRDefault="00F95E62" w:rsidP="00F95E62">
      <w:pPr>
        <w:jc w:val="center"/>
        <w:rPr>
          <w:rFonts w:ascii="Trebuchet MS" w:hAnsi="Trebuchet MS"/>
          <w:color w:val="000000"/>
        </w:rPr>
      </w:pPr>
    </w:p>
    <w:p w:rsidR="00F95E62" w:rsidRDefault="00F95E62" w:rsidP="00F95E62">
      <w:pPr>
        <w:rPr>
          <w:rFonts w:ascii="Times New Roman" w:hAnsi="Times New Roman"/>
        </w:rPr>
      </w:pPr>
      <w:r>
        <w:rPr>
          <w:rFonts w:ascii="Trebuchet MS" w:hAnsi="Trebuchet MS"/>
          <w:color w:val="000000"/>
        </w:rPr>
        <w:lastRenderedPageBreak/>
        <w:br/>
      </w:r>
      <w:bookmarkStart w:id="167" w:name="_Toc471372284"/>
      <w:r w:rsidRPr="00925416">
        <w:rPr>
          <w:rStyle w:val="Heading2Char"/>
        </w:rPr>
        <w:t>2. How to find duplicate number on Integer array in Java?</w:t>
      </w:r>
      <w:bookmarkEnd w:id="167"/>
      <w:r w:rsidRPr="00925416">
        <w:rPr>
          <w:rStyle w:val="Heading2Char"/>
        </w:rPr>
        <w:t> </w:t>
      </w:r>
      <w:r>
        <w:rPr>
          <w:rFonts w:ascii="Trebuchet MS" w:hAnsi="Trebuchet MS"/>
          <w:color w:val="000000"/>
          <w:shd w:val="clear" w:color="auto" w:fill="FFFFFF"/>
        </w:rPr>
        <w:t>(</w:t>
      </w:r>
      <w:hyperlink r:id="rId224" w:tgtFrame="_blank" w:history="1">
        <w:r>
          <w:rPr>
            <w:rStyle w:val="Hyperlink"/>
            <w:rFonts w:ascii="Trebuchet MS" w:hAnsi="Trebuchet MS"/>
            <w:color w:val="660099"/>
          </w:rPr>
          <w:t>solution</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An array contains n numbers ranging from 0 to n-2. There is exactly one number is repeated in the array. You need to write a program to find that duplicate number. For example, if an array with length 6 contains numbers {0, 3, 1, 2, 3}, then duplicated number is 3. Actually this problem is very similar to previous one and you can apply the same trick of comparing actual sum of array to expected sum of series to find out that duplicate. This is generally asked as follow-up question of previous problem.</w:t>
      </w:r>
      <w:r>
        <w:rPr>
          <w:rFonts w:ascii="Trebuchet MS" w:hAnsi="Trebuchet MS"/>
          <w:color w:val="000000"/>
        </w:rPr>
        <w:br/>
      </w:r>
      <w:r>
        <w:rPr>
          <w:rFonts w:ascii="Trebuchet MS" w:hAnsi="Trebuchet MS"/>
          <w:color w:val="000000"/>
        </w:rPr>
        <w:br/>
      </w:r>
      <w:r>
        <w:rPr>
          <w:rFonts w:ascii="Trebuchet MS" w:hAnsi="Trebuchet MS"/>
          <w:color w:val="000000"/>
        </w:rPr>
        <w:br/>
      </w:r>
      <w:r w:rsidRPr="00925416">
        <w:rPr>
          <w:rStyle w:val="Heading2Char"/>
        </w:rPr>
        <w:t>3. How to check if array contains a number in Java?</w:t>
      </w:r>
      <w:r>
        <w:rPr>
          <w:rStyle w:val="apple-converted-space"/>
          <w:rFonts w:ascii="Trebuchet MS" w:hAnsi="Trebuchet MS"/>
          <w:color w:val="000000"/>
          <w:shd w:val="clear" w:color="auto" w:fill="FFFFFF"/>
        </w:rPr>
        <w:t> </w:t>
      </w:r>
      <w:r>
        <w:rPr>
          <w:rFonts w:ascii="Trebuchet MS" w:hAnsi="Trebuchet MS"/>
          <w:color w:val="000000"/>
          <w:shd w:val="clear" w:color="auto" w:fill="FFFFFF"/>
        </w:rPr>
        <w:t>(</w:t>
      </w:r>
      <w:hyperlink r:id="rId225" w:tgtFrame="_blank" w:history="1">
        <w:r>
          <w:rPr>
            <w:rStyle w:val="Hyperlink"/>
            <w:rFonts w:ascii="Trebuchet MS" w:hAnsi="Trebuchet MS"/>
            <w:color w:val="660099"/>
          </w:rPr>
          <w:t>solution</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Another interesting array problem, because array doesn't provide any builtin method to check if any number exists or not. This problem is essentially how to search an element in array. There are two options sequential search or binary search. You should ask interviewer about whether array is sorted or not, if array is sorted then you can use binary search to check if given number is present in array or not. Complexity of binary search is O(logN). BTW, if interviewer say that array is not sorted then you can still sort and perform binary search otherwise you can use sequential search. Time complexity of sequential search in array is O(n).</w:t>
      </w:r>
      <w:r>
        <w:rPr>
          <w:rFonts w:ascii="Trebuchet MS" w:hAnsi="Trebuchet MS"/>
          <w:color w:val="000000"/>
        </w:rPr>
        <w:br/>
      </w:r>
      <w:r>
        <w:rPr>
          <w:rFonts w:ascii="Trebuchet MS" w:hAnsi="Trebuchet MS"/>
          <w:color w:val="000000"/>
        </w:rPr>
        <w:br/>
      </w:r>
      <w:r>
        <w:rPr>
          <w:rFonts w:ascii="Trebuchet MS" w:hAnsi="Trebuchet MS"/>
          <w:color w:val="000000"/>
        </w:rPr>
        <w:br/>
      </w:r>
      <w:r w:rsidRPr="00925416">
        <w:rPr>
          <w:rStyle w:val="Heading2Char"/>
        </w:rPr>
        <w:t>4. How to find largest and smallest number in unsorted array?</w:t>
      </w:r>
      <w:r>
        <w:rPr>
          <w:rStyle w:val="apple-converted-space"/>
          <w:rFonts w:ascii="Trebuchet MS" w:hAnsi="Trebuchet MS"/>
          <w:color w:val="000000"/>
          <w:shd w:val="clear" w:color="auto" w:fill="FFFFFF"/>
        </w:rPr>
        <w:t> </w:t>
      </w:r>
      <w:r>
        <w:rPr>
          <w:rFonts w:ascii="Trebuchet MS" w:hAnsi="Trebuchet MS"/>
          <w:color w:val="000000"/>
          <w:shd w:val="clear" w:color="auto" w:fill="FFFFFF"/>
        </w:rPr>
        <w:t>(</w:t>
      </w:r>
      <w:hyperlink r:id="rId226" w:tgtFrame="_blank" w:history="1">
        <w:r>
          <w:rPr>
            <w:rStyle w:val="Hyperlink"/>
            <w:rFonts w:ascii="Trebuchet MS" w:hAnsi="Trebuchet MS"/>
            <w:color w:val="660099"/>
          </w:rPr>
          <w:t>solution</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This is a rather simple array interview question. You have given an unsorted integer array and you need to find the largest and smallest element in the array. Of course you can sort the array and then pick the top and bottom element but that would cost you O(NLogN) because of sorting, getting element in array with index is O(1) operation.</w:t>
      </w:r>
      <w:r>
        <w:rPr>
          <w:rFonts w:ascii="Trebuchet MS" w:hAnsi="Trebuchet MS"/>
          <w:color w:val="000000"/>
        </w:rPr>
        <w:br/>
      </w:r>
      <w:r>
        <w:rPr>
          <w:rFonts w:ascii="Trebuchet MS" w:hAnsi="Trebuchet MS"/>
          <w:color w:val="000000"/>
        </w:rPr>
        <w:br/>
      </w:r>
      <w:r>
        <w:rPr>
          <w:rFonts w:ascii="Trebuchet MS" w:hAnsi="Trebuchet MS"/>
          <w:color w:val="000000"/>
        </w:rPr>
        <w:br/>
      </w:r>
      <w:r w:rsidRPr="00925416">
        <w:rPr>
          <w:rStyle w:val="Heading2Char"/>
        </w:rPr>
        <w:t>5. How to find all pairs on integer array whose sum is equal to given number?</w:t>
      </w:r>
      <w:r>
        <w:rPr>
          <w:rStyle w:val="apple-converted-space"/>
          <w:rFonts w:ascii="Trebuchet MS" w:hAnsi="Trebuchet MS"/>
          <w:color w:val="000000"/>
          <w:shd w:val="clear" w:color="auto" w:fill="FFFFFF"/>
        </w:rPr>
        <w:t> </w:t>
      </w:r>
      <w:r>
        <w:rPr>
          <w:rFonts w:ascii="Trebuchet MS" w:hAnsi="Trebuchet MS"/>
          <w:color w:val="000000"/>
          <w:shd w:val="clear" w:color="auto" w:fill="FFFFFF"/>
        </w:rPr>
        <w:t>(</w:t>
      </w:r>
      <w:hyperlink r:id="rId227" w:tgtFrame="_blank" w:history="1">
        <w:r>
          <w:rPr>
            <w:rStyle w:val="Hyperlink"/>
            <w:rFonts w:ascii="Trebuchet MS" w:hAnsi="Trebuchet MS"/>
            <w:color w:val="660099"/>
          </w:rPr>
          <w:t>solution</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This is an intermediate level of array coding question, its neither too easy nor too difficult. You have given an integer array and a number, you need to write a program to find all elements in array whose sum is equal to the given number. Remember, array may contain both positive and negative numbers, so your solution should consider that. Don't forget to write unit test though, even if interviewer is not asked for it, that would separate you from lot of developers. Unit testing is always expected from a professional developer.</w:t>
      </w:r>
      <w:r>
        <w:rPr>
          <w:rFonts w:ascii="Trebuchet MS" w:hAnsi="Trebuchet MS"/>
          <w:color w:val="000000"/>
        </w:rPr>
        <w:br/>
      </w:r>
      <w:r>
        <w:rPr>
          <w:rFonts w:ascii="Trebuchet MS" w:hAnsi="Trebuchet MS"/>
          <w:color w:val="000000"/>
        </w:rPr>
        <w:br/>
      </w:r>
      <w:r>
        <w:rPr>
          <w:rFonts w:ascii="Trebuchet MS" w:hAnsi="Trebuchet MS"/>
          <w:color w:val="000000"/>
        </w:rPr>
        <w:br/>
      </w:r>
      <w:r w:rsidRPr="00925416">
        <w:rPr>
          <w:rStyle w:val="Heading2Char"/>
        </w:rPr>
        <w:t>6.  How to find repeated numbers in an array if it contains multiple duplicate?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w:t>
      </w:r>
      <w:hyperlink r:id="rId228" w:tgtFrame="_blank" w:history="1">
        <w:r>
          <w:rPr>
            <w:rStyle w:val="Hyperlink"/>
            <w:rFonts w:ascii="Trebuchet MS" w:hAnsi="Trebuchet MS"/>
            <w:color w:val="660099"/>
          </w:rPr>
          <w:t>solution</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 xml:space="preserve">This is actually the follow-up question of problem 2, how to find duplicate number on integer array. In that case, array contains only one duplicate but what if it contains multiple duplicates? Suppose, an array contains n numbers ranging from 0 to n-1 and there are 5 duplicates on it, how do you find it? You can use the approach, we have learned in similar </w:t>
      </w:r>
      <w:r>
        <w:rPr>
          <w:rFonts w:ascii="Trebuchet MS" w:hAnsi="Trebuchet MS"/>
          <w:color w:val="000000"/>
          <w:shd w:val="clear" w:color="auto" w:fill="FFFFFF"/>
        </w:rPr>
        <w:lastRenderedPageBreak/>
        <w:t>String based problem of finding repeated characters in given String.</w:t>
      </w:r>
      <w:r>
        <w:rPr>
          <w:rFonts w:ascii="Trebuchet MS" w:hAnsi="Trebuchet MS"/>
          <w:color w:val="000000"/>
        </w:rPr>
        <w:br/>
      </w:r>
      <w:r>
        <w:rPr>
          <w:rFonts w:ascii="Trebuchet MS" w:hAnsi="Trebuchet MS"/>
          <w:color w:val="000000"/>
        </w:rPr>
        <w:br/>
      </w:r>
      <w:r>
        <w:rPr>
          <w:rFonts w:ascii="Trebuchet MS" w:hAnsi="Trebuchet MS"/>
          <w:color w:val="000000"/>
        </w:rPr>
        <w:br/>
      </w:r>
      <w:r w:rsidRPr="00925416">
        <w:rPr>
          <w:rStyle w:val="Heading2Char"/>
        </w:rPr>
        <w:t>7. Write a program to remove duplicates from array in Java?</w:t>
      </w:r>
      <w:r>
        <w:rPr>
          <w:rStyle w:val="apple-converted-space"/>
          <w:rFonts w:ascii="Trebuchet MS" w:hAnsi="Trebuchet MS"/>
          <w:color w:val="000000"/>
          <w:shd w:val="clear" w:color="auto" w:fill="FFFFFF"/>
        </w:rPr>
        <w:t> </w:t>
      </w:r>
      <w:r>
        <w:rPr>
          <w:rFonts w:ascii="Trebuchet MS" w:hAnsi="Trebuchet MS"/>
          <w:color w:val="000000"/>
          <w:shd w:val="clear" w:color="auto" w:fill="FFFFFF"/>
        </w:rPr>
        <w:t>(</w:t>
      </w:r>
      <w:hyperlink r:id="rId229" w:tgtFrame="_blank" w:history="1">
        <w:r>
          <w:rPr>
            <w:rStyle w:val="Hyperlink"/>
            <w:rFonts w:ascii="Trebuchet MS" w:hAnsi="Trebuchet MS"/>
            <w:color w:val="660099"/>
          </w:rPr>
          <w:t>solution</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This is another follow-up question from problem 2 and 6. You have given an array which contains duplicates, could be one or more. You need to write a program to remove all duplicates from array in Java. For example if given array is {1, 2, 1, 2, 3, 4, 5} then your program should return an array which contains just {1, 2, 3, 4, 5}. This array question is also comes at intermediate category because there is no way to delete an element from array. If substituting with another value is not an option then you need to create another array to mimic deletion.</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8</w:t>
      </w:r>
      <w:r w:rsidRPr="00925416">
        <w:rPr>
          <w:rStyle w:val="Heading2Char"/>
        </w:rPr>
        <w:t>. How to sort an array in place using QuickSort algorithm?</w:t>
      </w:r>
      <w:r>
        <w:rPr>
          <w:rStyle w:val="apple-converted-space"/>
          <w:rFonts w:ascii="Trebuchet MS" w:hAnsi="Trebuchet MS"/>
          <w:color w:val="000000"/>
          <w:shd w:val="clear" w:color="auto" w:fill="FFFFFF"/>
        </w:rPr>
        <w:t> </w:t>
      </w:r>
      <w:r>
        <w:rPr>
          <w:rFonts w:ascii="Trebuchet MS" w:hAnsi="Trebuchet MS"/>
          <w:color w:val="000000"/>
          <w:shd w:val="clear" w:color="auto" w:fill="FFFFFF"/>
        </w:rPr>
        <w:t>(</w:t>
      </w:r>
      <w:hyperlink r:id="rId230" w:tgtFrame="_blank" w:history="1">
        <w:r>
          <w:rPr>
            <w:rStyle w:val="Hyperlink"/>
            <w:rFonts w:ascii="Trebuchet MS" w:hAnsi="Trebuchet MS"/>
            <w:color w:val="660099"/>
          </w:rPr>
          <w:t>solution</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You will often see sorting problems on array related questions, because sorting mostly happen on array data structure. You need to write a program to implement in place quick sort algorithm in Java. You can implement either recursive or iterative quick sort, its your choice but you cannot use additional buffer, array or list, you must sort array in place.</w:t>
      </w:r>
      <w:r>
        <w:rPr>
          <w:rFonts w:ascii="Trebuchet MS" w:hAnsi="Trebuchet MS"/>
          <w:color w:val="000000"/>
        </w:rPr>
        <w:br/>
      </w:r>
      <w:r>
        <w:rPr>
          <w:rFonts w:ascii="Trebuchet MS" w:hAnsi="Trebuchet MS"/>
          <w:b/>
          <w:bCs/>
          <w:color w:val="000000"/>
        </w:rPr>
        <w:br/>
      </w:r>
      <w:r>
        <w:rPr>
          <w:rFonts w:ascii="Trebuchet MS" w:hAnsi="Trebuchet MS"/>
          <w:color w:val="000000"/>
        </w:rPr>
        <w:br/>
      </w:r>
      <w:r w:rsidRPr="00925416">
        <w:rPr>
          <w:rStyle w:val="Heading2Char"/>
        </w:rPr>
        <w:t>9.  Write a program to find intersection of two sorted array in Java?</w:t>
      </w:r>
      <w:r>
        <w:rPr>
          <w:rStyle w:val="apple-converted-space"/>
          <w:rFonts w:ascii="Trebuchet MS" w:hAnsi="Trebuchet MS"/>
          <w:color w:val="000000"/>
          <w:shd w:val="clear" w:color="auto" w:fill="FFFFFF"/>
        </w:rPr>
        <w:t> </w:t>
      </w:r>
      <w:r>
        <w:rPr>
          <w:rFonts w:ascii="Trebuchet MS" w:hAnsi="Trebuchet MS"/>
          <w:color w:val="000000"/>
          <w:shd w:val="clear" w:color="auto" w:fill="FFFFFF"/>
        </w:rPr>
        <w:t>(solution)</w:t>
      </w:r>
    </w:p>
    <w:p w:rsidR="00F95E62" w:rsidRDefault="00F95E62" w:rsidP="00F95E62">
      <w:r>
        <w:rPr>
          <w:rFonts w:ascii="Trebuchet MS" w:hAnsi="Trebuchet MS"/>
          <w:color w:val="000000"/>
          <w:shd w:val="clear" w:color="auto" w:fill="FFFFFF"/>
        </w:rPr>
        <w:t>Another interesting array interview question, where you need to treat array as Set. Your task is to write a function in your favorite language e.g. Java, Python, C or C++ to return intersection of two sorted array. For example, if the two sorted arrays as input are {21, 34, 41, 22, 35} and {61, 34, 45, 21, 11}, it should return an intersection array with numbers {34, 21}, For the sake of this problem you can assume that numbers in each integer array are unique.</w:t>
      </w:r>
    </w:p>
    <w:p w:rsidR="00F95E62" w:rsidRDefault="00F95E62" w:rsidP="00F95E62">
      <w:pPr>
        <w:rPr>
          <w:rFonts w:ascii="Trebuchet MS" w:hAnsi="Trebuchet MS"/>
          <w:color w:val="000000"/>
        </w:rPr>
      </w:pPr>
    </w:p>
    <w:p w:rsidR="00F95E62" w:rsidRDefault="00F95E62" w:rsidP="00F95E62">
      <w:pPr>
        <w:rPr>
          <w:rFonts w:ascii="Trebuchet MS" w:hAnsi="Trebuchet MS"/>
          <w:color w:val="000000"/>
        </w:rPr>
      </w:pPr>
    </w:p>
    <w:p w:rsidR="00F95E62" w:rsidRDefault="00F95E62" w:rsidP="00F95E62">
      <w:pPr>
        <w:spacing w:after="240"/>
        <w:rPr>
          <w:rFonts w:ascii="Trebuchet MS" w:hAnsi="Trebuchet MS"/>
          <w:color w:val="000000"/>
        </w:rPr>
      </w:pPr>
      <w:bookmarkStart w:id="168" w:name="_Toc471372285"/>
      <w:r w:rsidRPr="00925416">
        <w:rPr>
          <w:rStyle w:val="Heading2Char"/>
        </w:rPr>
        <w:t>10. There is an array with every element repeated twice except one. Find that element?</w:t>
      </w:r>
      <w:bookmarkEnd w:id="168"/>
      <w:r>
        <w:rPr>
          <w:rStyle w:val="apple-converted-space"/>
          <w:rFonts w:ascii="Trebuchet MS" w:hAnsi="Trebuchet MS"/>
          <w:color w:val="000000"/>
        </w:rPr>
        <w:t> </w:t>
      </w:r>
      <w:r>
        <w:rPr>
          <w:rFonts w:ascii="Trebuchet MS" w:hAnsi="Trebuchet MS"/>
          <w:color w:val="000000"/>
        </w:rPr>
        <w:t>(solution)</w:t>
      </w:r>
      <w:r>
        <w:rPr>
          <w:rFonts w:ascii="Trebuchet MS" w:hAnsi="Trebuchet MS"/>
          <w:color w:val="000000"/>
        </w:rPr>
        <w:br/>
        <w:t>This is an interesting array coding problem, just opposite of question related to finding duplicates in array. Here you need to find the unique number which is not repeated twice. For example if given array is {1, 1, 2, 2, 3, 4, 4, 5, 5} then your program should return 3. Also, don't forget to write couple of unit test for your solution.</w:t>
      </w:r>
    </w:p>
    <w:p w:rsidR="00F95E62" w:rsidRDefault="00F95E62" w:rsidP="00F95E62">
      <w:pPr>
        <w:spacing w:after="0"/>
        <w:jc w:val="center"/>
        <w:rPr>
          <w:rFonts w:ascii="Trebuchet MS" w:hAnsi="Trebuchet MS"/>
          <w:color w:val="000000"/>
        </w:rPr>
      </w:pPr>
      <w:r>
        <w:rPr>
          <w:rFonts w:ascii="Trebuchet MS" w:hAnsi="Trebuchet MS"/>
          <w:noProof/>
          <w:color w:val="660099"/>
        </w:rPr>
        <w:lastRenderedPageBreak/>
        <w:drawing>
          <wp:inline distT="0" distB="0" distL="0" distR="0">
            <wp:extent cx="3813175" cy="2855595"/>
            <wp:effectExtent l="0" t="0" r="0" b="1905"/>
            <wp:docPr id="14" name="Picture 14" descr="Java Array Interview Question Answer">
              <a:hlinkClick xmlns:a="http://schemas.openxmlformats.org/drawingml/2006/main" r:id="rId2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ava Array Interview Question Answer">
                      <a:hlinkClick r:id="rId231"/>
                    </pic:cNvP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3813175" cy="2855595"/>
                    </a:xfrm>
                    <a:prstGeom prst="rect">
                      <a:avLst/>
                    </a:prstGeom>
                    <a:noFill/>
                    <a:ln>
                      <a:noFill/>
                    </a:ln>
                  </pic:spPr>
                </pic:pic>
              </a:graphicData>
            </a:graphic>
          </wp:inline>
        </w:drawing>
      </w:r>
    </w:p>
    <w:p w:rsidR="00F95E62" w:rsidRDefault="00F95E62" w:rsidP="00F95E62">
      <w:pPr>
        <w:rPr>
          <w:rFonts w:ascii="Trebuchet MS" w:hAnsi="Trebuchet MS"/>
          <w:color w:val="000000"/>
        </w:rPr>
      </w:pPr>
    </w:p>
    <w:p w:rsidR="00F95E62" w:rsidRDefault="00F95E62" w:rsidP="00F95E62">
      <w:pPr>
        <w:rPr>
          <w:rFonts w:ascii="Trebuchet MS" w:hAnsi="Trebuchet MS"/>
          <w:color w:val="000000"/>
        </w:rPr>
      </w:pPr>
      <w:bookmarkStart w:id="169" w:name="_Toc471372286"/>
      <w:r w:rsidRPr="00925416">
        <w:rPr>
          <w:rStyle w:val="Heading2Char"/>
        </w:rPr>
        <w:t>11. How to find kth smallest element in unsorted array?</w:t>
      </w:r>
      <w:bookmarkEnd w:id="169"/>
      <w:r>
        <w:rPr>
          <w:rStyle w:val="apple-converted-space"/>
          <w:rFonts w:ascii="Trebuchet MS" w:hAnsi="Trebuchet MS"/>
          <w:b/>
          <w:bCs/>
          <w:color w:val="000000"/>
        </w:rPr>
        <w:t> </w:t>
      </w:r>
      <w:r>
        <w:rPr>
          <w:rFonts w:ascii="Trebuchet MS" w:hAnsi="Trebuchet MS"/>
          <w:color w:val="000000"/>
        </w:rPr>
        <w:t>(solution)</w:t>
      </w:r>
    </w:p>
    <w:p w:rsidR="00F95E62" w:rsidRDefault="00F95E62" w:rsidP="00F95E62">
      <w:pPr>
        <w:spacing w:after="240"/>
        <w:rPr>
          <w:rFonts w:ascii="Trebuchet MS" w:hAnsi="Trebuchet MS"/>
          <w:color w:val="000000"/>
        </w:rPr>
      </w:pPr>
      <w:r>
        <w:rPr>
          <w:rFonts w:ascii="Trebuchet MS" w:hAnsi="Trebuchet MS"/>
          <w:color w:val="000000"/>
        </w:rPr>
        <w:t>You are given an unsorted array of numbers and k, you need to find the kth smallest number in the array. For example if given array is {1, 2, 3, 9, 4} and k=2 then you need to find the 2nd smallest number in the array, which is 2. One way to solve this problem is to sort the array in ascending order then pick the k-1th element, that would be your kth smallest number in array because array index starts at zero, but can you do better? Once you are able to solve this array coding question, you can solve many similar questions easily e.g. our next question.</w:t>
      </w:r>
      <w:r>
        <w:rPr>
          <w:rFonts w:ascii="Trebuchet MS" w:hAnsi="Trebuchet MS"/>
          <w:color w:val="000000"/>
        </w:rPr>
        <w:br/>
      </w:r>
    </w:p>
    <w:p w:rsidR="00F95E62" w:rsidRDefault="00F95E62" w:rsidP="00F95E62">
      <w:pPr>
        <w:spacing w:after="240"/>
        <w:rPr>
          <w:rFonts w:ascii="Trebuchet MS" w:hAnsi="Trebuchet MS"/>
          <w:color w:val="000000"/>
        </w:rPr>
      </w:pPr>
      <w:bookmarkStart w:id="170" w:name="_Toc471372287"/>
      <w:r w:rsidRPr="00925416">
        <w:rPr>
          <w:rStyle w:val="Heading2Char"/>
        </w:rPr>
        <w:t>12. How to find kth largest element in unsorted array?</w:t>
      </w:r>
      <w:bookmarkEnd w:id="170"/>
      <w:r>
        <w:rPr>
          <w:rStyle w:val="apple-converted-space"/>
          <w:rFonts w:ascii="Trebuchet MS" w:hAnsi="Trebuchet MS"/>
          <w:color w:val="000000"/>
        </w:rPr>
        <w:t> </w:t>
      </w:r>
      <w:r>
        <w:rPr>
          <w:rFonts w:ascii="Trebuchet MS" w:hAnsi="Trebuchet MS"/>
          <w:color w:val="000000"/>
        </w:rPr>
        <w:t>(solution)</w:t>
      </w:r>
      <w:r>
        <w:rPr>
          <w:rFonts w:ascii="Trebuchet MS" w:hAnsi="Trebuchet MS"/>
          <w:color w:val="000000"/>
        </w:rPr>
        <w:br/>
        <w:t>This problem is exactly same as previous question with only difference being finding kth largest element instead of kth smallest number. For example if given array is {10, 20, 30, 50, 40} and k = 3 then your program should return 30 because 30 is the 3rd largest number in array. You can also solve this problem by sorting the array in decreasing order and picking k-1th element. I often seen this array question on Java interviews with 2 to 3 years experienced guys.</w:t>
      </w:r>
    </w:p>
    <w:p w:rsidR="00F95E62" w:rsidRDefault="00F95E62" w:rsidP="00F95E62">
      <w:pPr>
        <w:spacing w:after="0"/>
        <w:rPr>
          <w:rFonts w:ascii="Trebuchet MS" w:hAnsi="Trebuchet MS"/>
          <w:color w:val="000000"/>
        </w:rPr>
      </w:pPr>
    </w:p>
    <w:p w:rsidR="00F95E62" w:rsidRDefault="00F95E62" w:rsidP="00FF6EA9">
      <w:pPr>
        <w:outlineLvl w:val="0"/>
        <w:rPr>
          <w:rFonts w:ascii="Trebuchet MS" w:hAnsi="Trebuchet MS"/>
          <w:color w:val="000000"/>
        </w:rPr>
      </w:pPr>
      <w:bookmarkStart w:id="171" w:name="_Toc471372288"/>
      <w:r w:rsidRPr="00925416">
        <w:rPr>
          <w:rStyle w:val="Heading2Char"/>
        </w:rPr>
        <w:t>13 How to find common elements in three sorted array?</w:t>
      </w:r>
      <w:bookmarkEnd w:id="171"/>
      <w:r>
        <w:rPr>
          <w:rStyle w:val="apple-converted-space"/>
          <w:rFonts w:ascii="Trebuchet MS" w:hAnsi="Trebuchet MS"/>
          <w:color w:val="000000"/>
        </w:rPr>
        <w:t> </w:t>
      </w:r>
      <w:r>
        <w:rPr>
          <w:rFonts w:ascii="Trebuchet MS" w:hAnsi="Trebuchet MS"/>
          <w:color w:val="000000"/>
        </w:rPr>
        <w:t>(solution)</w:t>
      </w:r>
    </w:p>
    <w:p w:rsidR="00F95E62" w:rsidRDefault="00F95E62" w:rsidP="00F95E62">
      <w:pPr>
        <w:rPr>
          <w:rFonts w:ascii="Trebuchet MS" w:hAnsi="Trebuchet MS"/>
          <w:color w:val="000000"/>
        </w:rPr>
      </w:pPr>
      <w:r>
        <w:rPr>
          <w:rFonts w:ascii="Trebuchet MS" w:hAnsi="Trebuchet MS"/>
          <w:color w:val="000000"/>
        </w:rPr>
        <w:t>Now we are coming on territory of tough array questions. Given three arrays sorted in non-decreasing order, print all common elements in these arrays.</w:t>
      </w:r>
    </w:p>
    <w:p w:rsidR="00F95E62" w:rsidRDefault="00F95E62" w:rsidP="00F95E62">
      <w:pPr>
        <w:spacing w:after="240"/>
        <w:rPr>
          <w:rFonts w:ascii="Trebuchet MS" w:hAnsi="Trebuchet MS"/>
          <w:color w:val="000000"/>
        </w:rPr>
      </w:pPr>
      <w:r>
        <w:rPr>
          <w:rFonts w:ascii="Trebuchet MS" w:hAnsi="Trebuchet MS"/>
          <w:color w:val="000000"/>
        </w:rPr>
        <w:br/>
        <w:t>Examples:</w:t>
      </w:r>
    </w:p>
    <w:p w:rsidR="00F95E62" w:rsidRDefault="00F95E62" w:rsidP="00F95E62">
      <w:pPr>
        <w:spacing w:after="0"/>
        <w:rPr>
          <w:rFonts w:ascii="Trebuchet MS" w:hAnsi="Trebuchet MS"/>
          <w:color w:val="000000"/>
        </w:rPr>
      </w:pPr>
      <w:r>
        <w:rPr>
          <w:rFonts w:ascii="Trebuchet MS" w:hAnsi="Trebuchet MS"/>
          <w:color w:val="000000"/>
        </w:rPr>
        <w:t>input1 = {1, 5, 10, 20, 40, 80}</w:t>
      </w:r>
    </w:p>
    <w:p w:rsidR="00F95E62" w:rsidRDefault="00F95E62" w:rsidP="00F95E62">
      <w:pPr>
        <w:rPr>
          <w:rFonts w:ascii="Trebuchet MS" w:hAnsi="Trebuchet MS"/>
          <w:color w:val="000000"/>
        </w:rPr>
      </w:pPr>
      <w:r>
        <w:rPr>
          <w:rFonts w:ascii="Trebuchet MS" w:hAnsi="Trebuchet MS"/>
          <w:color w:val="000000"/>
        </w:rPr>
        <w:t>input2 = {6, 7, 20, 80, 100}</w:t>
      </w:r>
    </w:p>
    <w:p w:rsidR="00F95E62" w:rsidRDefault="00F95E62" w:rsidP="00F95E62">
      <w:pPr>
        <w:rPr>
          <w:rFonts w:ascii="Trebuchet MS" w:hAnsi="Trebuchet MS"/>
          <w:color w:val="000000"/>
        </w:rPr>
      </w:pPr>
      <w:r>
        <w:rPr>
          <w:rFonts w:ascii="Trebuchet MS" w:hAnsi="Trebuchet MS"/>
          <w:color w:val="000000"/>
        </w:rPr>
        <w:lastRenderedPageBreak/>
        <w:t>input3 = {3, 4, 15, 20, 30, 70, 80, 120}</w:t>
      </w:r>
    </w:p>
    <w:p w:rsidR="00F95E62" w:rsidRDefault="00F95E62" w:rsidP="00F95E62">
      <w:pPr>
        <w:rPr>
          <w:rFonts w:ascii="Trebuchet MS" w:hAnsi="Trebuchet MS"/>
          <w:color w:val="000000"/>
        </w:rPr>
      </w:pPr>
      <w:r>
        <w:rPr>
          <w:rFonts w:ascii="Trebuchet MS" w:hAnsi="Trebuchet MS"/>
          <w:color w:val="000000"/>
        </w:rPr>
        <w:t>Output: 20, 80</w:t>
      </w:r>
    </w:p>
    <w:p w:rsidR="00F95E62" w:rsidRDefault="00F95E62" w:rsidP="00F95E62">
      <w:pPr>
        <w:rPr>
          <w:rFonts w:ascii="Trebuchet MS" w:hAnsi="Trebuchet MS"/>
          <w:color w:val="000000"/>
        </w:rPr>
      </w:pPr>
    </w:p>
    <w:p w:rsidR="00F95E62" w:rsidRDefault="00F95E62" w:rsidP="00F95E62">
      <w:pPr>
        <w:rPr>
          <w:rFonts w:ascii="Trebuchet MS" w:hAnsi="Trebuchet MS"/>
          <w:color w:val="000000"/>
        </w:rPr>
      </w:pPr>
    </w:p>
    <w:p w:rsidR="00F95E62" w:rsidRDefault="00F95E62" w:rsidP="00F95E62">
      <w:pPr>
        <w:rPr>
          <w:rFonts w:ascii="Trebuchet MS" w:hAnsi="Trebuchet MS"/>
          <w:color w:val="000000"/>
        </w:rPr>
      </w:pPr>
      <w:r>
        <w:rPr>
          <w:rFonts w:ascii="Trebuchet MS" w:hAnsi="Trebuchet MS"/>
          <w:b/>
          <w:bCs/>
          <w:color w:val="000000"/>
        </w:rPr>
        <w:t>14. How find the first repeating element in an array of integers?</w:t>
      </w:r>
      <w:r>
        <w:rPr>
          <w:rStyle w:val="apple-converted-space"/>
          <w:rFonts w:ascii="Trebuchet MS" w:hAnsi="Trebuchet MS"/>
          <w:b/>
          <w:bCs/>
          <w:color w:val="000000"/>
        </w:rPr>
        <w:t> </w:t>
      </w:r>
      <w:r>
        <w:rPr>
          <w:rFonts w:ascii="Trebuchet MS" w:hAnsi="Trebuchet MS"/>
          <w:color w:val="000000"/>
        </w:rPr>
        <w:t>(solution)</w:t>
      </w:r>
    </w:p>
    <w:p w:rsidR="00F95E62" w:rsidRDefault="00F95E62" w:rsidP="00F95E62">
      <w:pPr>
        <w:rPr>
          <w:rFonts w:ascii="Trebuchet MS" w:hAnsi="Trebuchet MS"/>
          <w:color w:val="000000"/>
        </w:rPr>
      </w:pPr>
      <w:r>
        <w:rPr>
          <w:rFonts w:ascii="Trebuchet MS" w:hAnsi="Trebuchet MS"/>
          <w:color w:val="000000"/>
        </w:rPr>
        <w:t>Given an array of integers, find the first repeating element in it. We need to find the element that occurs more than once and whose index of the first occurrence is smallest.</w:t>
      </w:r>
    </w:p>
    <w:p w:rsidR="00F95E62" w:rsidRDefault="00F95E62" w:rsidP="00F95E62">
      <w:pPr>
        <w:rPr>
          <w:rFonts w:ascii="Trebuchet MS" w:hAnsi="Trebuchet MS"/>
          <w:color w:val="000000"/>
        </w:rPr>
      </w:pPr>
    </w:p>
    <w:p w:rsidR="00F95E62" w:rsidRDefault="00F95E62" w:rsidP="00F95E62">
      <w:pPr>
        <w:rPr>
          <w:rFonts w:ascii="Trebuchet MS" w:hAnsi="Trebuchet MS"/>
          <w:color w:val="000000"/>
        </w:rPr>
      </w:pPr>
      <w:r>
        <w:rPr>
          <w:rFonts w:ascii="Trebuchet MS" w:hAnsi="Trebuchet MS"/>
          <w:color w:val="000000"/>
        </w:rPr>
        <w:t>Examples:</w:t>
      </w:r>
    </w:p>
    <w:p w:rsidR="00F95E62" w:rsidRDefault="00F95E62" w:rsidP="00F95E62">
      <w:pPr>
        <w:rPr>
          <w:rFonts w:ascii="Trebuchet MS" w:hAnsi="Trebuchet MS"/>
          <w:color w:val="000000"/>
        </w:rPr>
      </w:pPr>
    </w:p>
    <w:p w:rsidR="00F95E62" w:rsidRDefault="00F95E62" w:rsidP="00FF6EA9">
      <w:pPr>
        <w:outlineLvl w:val="0"/>
        <w:rPr>
          <w:rFonts w:ascii="Trebuchet MS" w:hAnsi="Trebuchet MS"/>
          <w:color w:val="000000"/>
        </w:rPr>
      </w:pPr>
      <w:r>
        <w:rPr>
          <w:rFonts w:ascii="Trebuchet MS" w:hAnsi="Trebuchet MS"/>
          <w:color w:val="000000"/>
        </w:rPr>
        <w:t>Input:  input [] = {10, 5, 3, 4, 3, 5, 6}</w:t>
      </w:r>
    </w:p>
    <w:p w:rsidR="00F95E62" w:rsidRDefault="00F95E62" w:rsidP="00F95E62">
      <w:pPr>
        <w:rPr>
          <w:rFonts w:ascii="Trebuchet MS" w:hAnsi="Trebuchet MS"/>
          <w:color w:val="000000"/>
        </w:rPr>
      </w:pPr>
      <w:r>
        <w:rPr>
          <w:rFonts w:ascii="Trebuchet MS" w:hAnsi="Trebuchet MS"/>
          <w:color w:val="000000"/>
        </w:rPr>
        <w:t>Output: 5 [5 is the first element that repeats]</w:t>
      </w:r>
    </w:p>
    <w:p w:rsidR="00F95E62" w:rsidRDefault="00F95E62" w:rsidP="00F95E62">
      <w:pPr>
        <w:rPr>
          <w:rFonts w:ascii="Trebuchet MS" w:hAnsi="Trebuchet MS"/>
          <w:color w:val="000000"/>
        </w:rPr>
      </w:pPr>
    </w:p>
    <w:p w:rsidR="00F95E62" w:rsidRDefault="00F95E62" w:rsidP="00F95E62">
      <w:pPr>
        <w:rPr>
          <w:rFonts w:ascii="Trebuchet MS" w:hAnsi="Trebuchet MS"/>
          <w:color w:val="000000"/>
        </w:rPr>
      </w:pPr>
    </w:p>
    <w:p w:rsidR="00F95E62" w:rsidRDefault="00F95E62" w:rsidP="00F95E62">
      <w:pPr>
        <w:rPr>
          <w:rFonts w:ascii="Trebuchet MS" w:hAnsi="Trebuchet MS"/>
          <w:color w:val="000000"/>
        </w:rPr>
      </w:pPr>
      <w:bookmarkStart w:id="172" w:name="_Toc471372289"/>
      <w:r w:rsidRPr="00925416">
        <w:rPr>
          <w:rStyle w:val="Heading2Char"/>
        </w:rPr>
        <w:t>15. How to find first non-repeating element in array of integers?</w:t>
      </w:r>
      <w:bookmarkEnd w:id="172"/>
      <w:r w:rsidRPr="00925416">
        <w:rPr>
          <w:rStyle w:val="Heading2Char"/>
        </w:rPr>
        <w:t> </w:t>
      </w:r>
      <w:r>
        <w:rPr>
          <w:rFonts w:ascii="Trebuchet MS" w:hAnsi="Trebuchet MS"/>
          <w:color w:val="000000"/>
        </w:rPr>
        <w:t>(solution)</w:t>
      </w:r>
    </w:p>
    <w:p w:rsidR="00F95E62" w:rsidRDefault="00F95E62" w:rsidP="00F95E62">
      <w:pPr>
        <w:spacing w:after="240"/>
        <w:rPr>
          <w:rFonts w:ascii="Trebuchet MS" w:hAnsi="Trebuchet MS"/>
          <w:color w:val="000000"/>
        </w:rPr>
      </w:pPr>
      <w:r>
        <w:rPr>
          <w:rFonts w:ascii="Trebuchet MS" w:hAnsi="Trebuchet MS"/>
          <w:color w:val="000000"/>
        </w:rPr>
        <w:t>This array interview question is exactly opposite of previous problem, In that you need to find first repeating element while in this you need to find first non-repeating element. I am sure you can use similar approach to solve this problem, just need to consider non repeating element though.</w:t>
      </w:r>
    </w:p>
    <w:p w:rsidR="00F95E62" w:rsidRDefault="00F95E62" w:rsidP="00F95E62">
      <w:pPr>
        <w:spacing w:after="240"/>
        <w:rPr>
          <w:rFonts w:ascii="Trebuchet MS" w:hAnsi="Trebuchet MS"/>
          <w:color w:val="000000"/>
        </w:rPr>
      </w:pPr>
      <w:r>
        <w:rPr>
          <w:rFonts w:ascii="Trebuchet MS" w:hAnsi="Trebuchet MS"/>
          <w:color w:val="000000"/>
        </w:rPr>
        <w:br/>
      </w:r>
      <w:bookmarkStart w:id="173" w:name="_Toc471372290"/>
      <w:r w:rsidRPr="00925416">
        <w:rPr>
          <w:rStyle w:val="Heading2Char"/>
        </w:rPr>
        <w:t>16. How to find top two numbers from an integer array?</w:t>
      </w:r>
      <w:bookmarkEnd w:id="173"/>
      <w:r>
        <w:rPr>
          <w:rStyle w:val="apple-converted-space"/>
          <w:rFonts w:ascii="Trebuchet MS" w:hAnsi="Trebuchet MS"/>
          <w:color w:val="000000"/>
        </w:rPr>
        <w:t> </w:t>
      </w:r>
      <w:r>
        <w:rPr>
          <w:rFonts w:ascii="Trebuchet MS" w:hAnsi="Trebuchet MS"/>
          <w:color w:val="000000"/>
        </w:rPr>
        <w:t>(</w:t>
      </w:r>
      <w:hyperlink r:id="rId233" w:tgtFrame="_blank" w:history="1">
        <w:r>
          <w:rPr>
            <w:rStyle w:val="Hyperlink"/>
            <w:rFonts w:ascii="Trebuchet MS" w:hAnsi="Trebuchet MS"/>
            <w:color w:val="660099"/>
          </w:rPr>
          <w:t>solution</w:t>
        </w:r>
      </w:hyperlink>
      <w:r>
        <w:rPr>
          <w:rFonts w:ascii="Trebuchet MS" w:hAnsi="Trebuchet MS"/>
          <w:color w:val="000000"/>
        </w:rPr>
        <w:t>)</w:t>
      </w:r>
      <w:r>
        <w:rPr>
          <w:rFonts w:ascii="Trebuchet MS" w:hAnsi="Trebuchet MS"/>
          <w:color w:val="000000"/>
        </w:rPr>
        <w:br/>
        <w:t>This is another one of the easy array questions you will find on telephonic round of Interviews, but its also little bit tricky. You are asked to find top two numbers not just the top or highest numbers? Can you think of how you would do it without sorting? before looking at solution.</w:t>
      </w:r>
      <w:r>
        <w:rPr>
          <w:rFonts w:ascii="Trebuchet MS" w:hAnsi="Trebuchet MS"/>
          <w:color w:val="000000"/>
        </w:rPr>
        <w:br/>
      </w:r>
    </w:p>
    <w:p w:rsidR="00F95E62" w:rsidRDefault="00F95E62" w:rsidP="00F95E62">
      <w:pPr>
        <w:spacing w:after="0"/>
        <w:rPr>
          <w:rFonts w:ascii="Trebuchet MS" w:hAnsi="Trebuchet MS"/>
          <w:color w:val="000000"/>
        </w:rPr>
      </w:pPr>
      <w:bookmarkStart w:id="174" w:name="_Toc471372291"/>
      <w:r w:rsidRPr="00925416">
        <w:rPr>
          <w:rStyle w:val="Heading2Char"/>
        </w:rPr>
        <w:t>17. How to find the smallest positive integer value that cannot be represented as sum of any subset of a given array?</w:t>
      </w:r>
      <w:bookmarkEnd w:id="174"/>
      <w:r>
        <w:rPr>
          <w:rStyle w:val="apple-converted-space"/>
          <w:rFonts w:ascii="Trebuchet MS" w:hAnsi="Trebuchet MS"/>
          <w:b/>
          <w:bCs/>
          <w:color w:val="000000"/>
        </w:rPr>
        <w:t> </w:t>
      </w:r>
      <w:r>
        <w:rPr>
          <w:rFonts w:ascii="Trebuchet MS" w:hAnsi="Trebuchet MS"/>
          <w:color w:val="000000"/>
        </w:rPr>
        <w:t>(solution)</w:t>
      </w:r>
    </w:p>
    <w:p w:rsidR="00F95E62" w:rsidRDefault="00F95E62" w:rsidP="00F95E62">
      <w:pPr>
        <w:rPr>
          <w:rFonts w:ascii="Trebuchet MS" w:hAnsi="Trebuchet MS"/>
          <w:color w:val="000000"/>
        </w:rPr>
      </w:pPr>
      <w:r>
        <w:rPr>
          <w:rFonts w:ascii="Trebuchet MS" w:hAnsi="Trebuchet MS"/>
          <w:color w:val="000000"/>
        </w:rPr>
        <w:t>This is another tough array question you will see on Amazon, Microsoft or Google. You have given a sorted array (sorted in non-decreasing order) of positive numbers, find the smallest positive integer value that cannot be represented as sum of elements of any subset of given set. What makes it more challenging is expected time complexity of O(n).</w:t>
      </w:r>
    </w:p>
    <w:p w:rsidR="00F95E62" w:rsidRDefault="00F95E62" w:rsidP="00F95E62">
      <w:pPr>
        <w:rPr>
          <w:rFonts w:ascii="Trebuchet MS" w:hAnsi="Trebuchet MS"/>
          <w:color w:val="000000"/>
        </w:rPr>
      </w:pPr>
    </w:p>
    <w:p w:rsidR="00F95E62" w:rsidRDefault="00F95E62" w:rsidP="00F95E62">
      <w:pPr>
        <w:rPr>
          <w:rFonts w:ascii="Trebuchet MS" w:hAnsi="Trebuchet MS"/>
          <w:color w:val="000000"/>
        </w:rPr>
      </w:pPr>
      <w:r>
        <w:rPr>
          <w:rFonts w:ascii="Trebuchet MS" w:hAnsi="Trebuchet MS"/>
          <w:color w:val="000000"/>
        </w:rPr>
        <w:t>Examples:</w:t>
      </w:r>
    </w:p>
    <w:p w:rsidR="00F95E62" w:rsidRDefault="00F95E62" w:rsidP="00F95E62">
      <w:pPr>
        <w:rPr>
          <w:rFonts w:ascii="Trebuchet MS" w:hAnsi="Trebuchet MS"/>
          <w:color w:val="000000"/>
        </w:rPr>
      </w:pPr>
    </w:p>
    <w:p w:rsidR="00F95E62" w:rsidRDefault="00F95E62" w:rsidP="00F95E62">
      <w:pPr>
        <w:rPr>
          <w:rFonts w:ascii="Trebuchet MS" w:hAnsi="Trebuchet MS"/>
          <w:color w:val="000000"/>
        </w:rPr>
      </w:pPr>
      <w:r>
        <w:rPr>
          <w:rFonts w:ascii="Trebuchet MS" w:hAnsi="Trebuchet MS"/>
          <w:color w:val="000000"/>
        </w:rPr>
        <w:lastRenderedPageBreak/>
        <w:t>Input: {1, 3, 6, 10, 11, 15};</w:t>
      </w:r>
    </w:p>
    <w:p w:rsidR="00F95E62" w:rsidRDefault="00F95E62" w:rsidP="00F95E62">
      <w:pPr>
        <w:rPr>
          <w:rFonts w:ascii="Trebuchet MS" w:hAnsi="Trebuchet MS"/>
          <w:color w:val="000000"/>
        </w:rPr>
      </w:pPr>
      <w:r>
        <w:rPr>
          <w:rFonts w:ascii="Trebuchet MS" w:hAnsi="Trebuchet MS"/>
          <w:color w:val="000000"/>
        </w:rPr>
        <w:t>Output: 2</w:t>
      </w:r>
    </w:p>
    <w:p w:rsidR="00F95E62" w:rsidRDefault="00F95E62" w:rsidP="00F95E62">
      <w:pPr>
        <w:spacing w:after="240"/>
        <w:rPr>
          <w:rFonts w:ascii="Trebuchet MS" w:hAnsi="Trebuchet MS"/>
          <w:color w:val="000000"/>
        </w:rPr>
      </w:pPr>
    </w:p>
    <w:p w:rsidR="00F95E62" w:rsidRDefault="00F95E62" w:rsidP="00F95E62">
      <w:pPr>
        <w:spacing w:after="0"/>
        <w:rPr>
          <w:rFonts w:ascii="Trebuchet MS" w:hAnsi="Trebuchet MS"/>
          <w:color w:val="000000"/>
        </w:rPr>
      </w:pPr>
      <w:bookmarkStart w:id="175" w:name="_Toc471372292"/>
      <w:r w:rsidRPr="00925416">
        <w:rPr>
          <w:rStyle w:val="Heading2Char"/>
        </w:rPr>
        <w:t>18. How to rearrange array in alternating positive and negative number?</w:t>
      </w:r>
      <w:bookmarkEnd w:id="175"/>
      <w:r>
        <w:rPr>
          <w:rStyle w:val="apple-converted-space"/>
          <w:rFonts w:ascii="Trebuchet MS" w:hAnsi="Trebuchet MS"/>
          <w:b/>
          <w:bCs/>
          <w:color w:val="000000"/>
        </w:rPr>
        <w:t> </w:t>
      </w:r>
      <w:r>
        <w:rPr>
          <w:rFonts w:ascii="Trebuchet MS" w:hAnsi="Trebuchet MS"/>
          <w:color w:val="000000"/>
        </w:rPr>
        <w:t>(solution)</w:t>
      </w:r>
    </w:p>
    <w:p w:rsidR="00F95E62" w:rsidRDefault="00F95E62" w:rsidP="00F95E62">
      <w:pPr>
        <w:rPr>
          <w:rFonts w:ascii="Trebuchet MS" w:hAnsi="Trebuchet MS"/>
          <w:color w:val="000000"/>
        </w:rPr>
      </w:pPr>
      <w:r>
        <w:rPr>
          <w:rFonts w:ascii="Trebuchet MS" w:hAnsi="Trebuchet MS"/>
          <w:color w:val="000000"/>
        </w:rPr>
        <w:t>Given an array of positive and negative numbers, arrange them in an alternate fashion such that every positive number is followed by negative and vice-versa maintaining the order of appearance.</w:t>
      </w:r>
    </w:p>
    <w:p w:rsidR="00F95E62" w:rsidRDefault="00F95E62" w:rsidP="00F95E62">
      <w:pPr>
        <w:rPr>
          <w:rFonts w:ascii="Trebuchet MS" w:hAnsi="Trebuchet MS"/>
          <w:color w:val="000000"/>
        </w:rPr>
      </w:pPr>
      <w:r>
        <w:rPr>
          <w:rFonts w:ascii="Trebuchet MS" w:hAnsi="Trebuchet MS"/>
          <w:color w:val="000000"/>
        </w:rPr>
        <w:t>Number of positive and negative numbers need not be equal. If there are more positive numbers they appear at the end of the array. If there are more negative numbers, they too appear in the end of the array. This is also a difficult array problem to solve and you need lot of practice to solve this kind of problems in real interviews, especially when you see it first time. If you have time constraint then always attempt these kind of questions once you are done with easier ones. </w:t>
      </w:r>
    </w:p>
    <w:p w:rsidR="00F95E62" w:rsidRDefault="00F95E62" w:rsidP="00F95E62">
      <w:pPr>
        <w:rPr>
          <w:rFonts w:ascii="Trebuchet MS" w:hAnsi="Trebuchet MS"/>
          <w:color w:val="000000"/>
        </w:rPr>
      </w:pPr>
    </w:p>
    <w:p w:rsidR="00F95E62" w:rsidRDefault="00F95E62" w:rsidP="00F95E62">
      <w:pPr>
        <w:rPr>
          <w:rFonts w:ascii="Trebuchet MS" w:hAnsi="Trebuchet MS"/>
          <w:color w:val="000000"/>
        </w:rPr>
      </w:pPr>
      <w:r>
        <w:rPr>
          <w:rFonts w:ascii="Trebuchet MS" w:hAnsi="Trebuchet MS"/>
          <w:color w:val="000000"/>
        </w:rPr>
        <w:t>Example:</w:t>
      </w:r>
    </w:p>
    <w:p w:rsidR="00F95E62" w:rsidRDefault="00F95E62" w:rsidP="00F95E62">
      <w:pPr>
        <w:rPr>
          <w:rFonts w:ascii="Trebuchet MS" w:hAnsi="Trebuchet MS"/>
          <w:color w:val="000000"/>
        </w:rPr>
      </w:pPr>
    </w:p>
    <w:p w:rsidR="00F95E62" w:rsidRDefault="00F95E62" w:rsidP="00FF6EA9">
      <w:pPr>
        <w:outlineLvl w:val="0"/>
        <w:rPr>
          <w:rFonts w:ascii="Trebuchet MS" w:hAnsi="Trebuchet MS"/>
          <w:color w:val="000000"/>
        </w:rPr>
      </w:pPr>
      <w:r>
        <w:rPr>
          <w:rFonts w:ascii="Trebuchet MS" w:hAnsi="Trebuchet MS"/>
          <w:color w:val="000000"/>
        </w:rPr>
        <w:t>Input: {1, 2, 3, -4, -1, 4}</w:t>
      </w:r>
    </w:p>
    <w:p w:rsidR="00F95E62" w:rsidRDefault="00F95E62" w:rsidP="00F95E62">
      <w:pPr>
        <w:rPr>
          <w:rFonts w:ascii="Trebuchet MS" w:hAnsi="Trebuchet MS"/>
          <w:color w:val="000000"/>
        </w:rPr>
      </w:pPr>
      <w:r>
        <w:rPr>
          <w:rFonts w:ascii="Trebuchet MS" w:hAnsi="Trebuchet MS"/>
          <w:color w:val="000000"/>
        </w:rPr>
        <w:t>Output: {-4, 1, -1, 2, 3, 4}</w:t>
      </w:r>
    </w:p>
    <w:p w:rsidR="00F95E62" w:rsidRDefault="00F95E62" w:rsidP="00F95E62">
      <w:pPr>
        <w:rPr>
          <w:rFonts w:ascii="Trebuchet MS" w:hAnsi="Trebuchet MS"/>
          <w:color w:val="000000"/>
        </w:rPr>
      </w:pPr>
    </w:p>
    <w:p w:rsidR="00F95E62" w:rsidRDefault="00F95E62" w:rsidP="00FF6EA9">
      <w:pPr>
        <w:outlineLvl w:val="0"/>
        <w:rPr>
          <w:rFonts w:ascii="Trebuchet MS" w:hAnsi="Trebuchet MS"/>
          <w:color w:val="000000"/>
        </w:rPr>
      </w:pPr>
      <w:r>
        <w:rPr>
          <w:rFonts w:ascii="Trebuchet MS" w:hAnsi="Trebuchet MS"/>
          <w:color w:val="000000"/>
        </w:rPr>
        <w:t>Input: {-5, -2, 5, 2, 4, 7, 1, 8, 0, -8}</w:t>
      </w:r>
    </w:p>
    <w:p w:rsidR="00F95E62" w:rsidRDefault="00F95E62" w:rsidP="00F95E62">
      <w:pPr>
        <w:rPr>
          <w:rFonts w:ascii="Trebuchet MS" w:hAnsi="Trebuchet MS"/>
          <w:color w:val="000000"/>
        </w:rPr>
      </w:pPr>
      <w:r>
        <w:rPr>
          <w:rFonts w:ascii="Trebuchet MS" w:hAnsi="Trebuchet MS"/>
          <w:color w:val="000000"/>
        </w:rPr>
        <w:t>output: {-5, 5, -2, 2, -8, 4, 7, 1, 8, 0} </w:t>
      </w:r>
    </w:p>
    <w:p w:rsidR="00F95E62" w:rsidRDefault="00F95E62" w:rsidP="00F95E62">
      <w:pPr>
        <w:rPr>
          <w:rFonts w:ascii="Trebuchet MS" w:hAnsi="Trebuchet MS"/>
          <w:color w:val="000000"/>
        </w:rPr>
      </w:pPr>
    </w:p>
    <w:p w:rsidR="00F95E62" w:rsidRDefault="00F95E62" w:rsidP="00F95E62">
      <w:pPr>
        <w:rPr>
          <w:rFonts w:ascii="Trebuchet MS" w:hAnsi="Trebuchet MS"/>
          <w:color w:val="000000"/>
        </w:rPr>
      </w:pPr>
    </w:p>
    <w:p w:rsidR="00F95E62" w:rsidRDefault="00F95E62" w:rsidP="00F95E62">
      <w:pPr>
        <w:rPr>
          <w:rFonts w:ascii="Trebuchet MS" w:hAnsi="Trebuchet MS"/>
          <w:color w:val="000000"/>
        </w:rPr>
      </w:pPr>
      <w:bookmarkStart w:id="176" w:name="_Toc471372293"/>
      <w:r w:rsidRPr="00925416">
        <w:rPr>
          <w:rStyle w:val="Heading2Char"/>
        </w:rPr>
        <w:t>19. How to find if there is a sub array with sum equal to zero?</w:t>
      </w:r>
      <w:bookmarkEnd w:id="176"/>
      <w:r>
        <w:rPr>
          <w:rStyle w:val="apple-converted-space"/>
          <w:rFonts w:ascii="Trebuchet MS" w:hAnsi="Trebuchet MS"/>
          <w:color w:val="000000"/>
        </w:rPr>
        <w:t> </w:t>
      </w:r>
      <w:r>
        <w:rPr>
          <w:rFonts w:ascii="Trebuchet MS" w:hAnsi="Trebuchet MS"/>
          <w:color w:val="000000"/>
        </w:rPr>
        <w:t>(solution)</w:t>
      </w:r>
    </w:p>
    <w:p w:rsidR="00F95E62" w:rsidRDefault="00F95E62" w:rsidP="00F95E62">
      <w:pPr>
        <w:rPr>
          <w:rFonts w:ascii="Trebuchet MS" w:hAnsi="Trebuchet MS"/>
          <w:color w:val="000000"/>
        </w:rPr>
      </w:pPr>
      <w:r>
        <w:rPr>
          <w:rFonts w:ascii="Trebuchet MS" w:hAnsi="Trebuchet MS"/>
          <w:color w:val="000000"/>
        </w:rPr>
        <w:t>There is whole set of array related questions which are based upon sub-array or only selective elements of array e.g. from some range, this is one of such problem. Here you are given an array of positive and negative numbers, find if there is a sub-array with 0 sum.</w:t>
      </w:r>
    </w:p>
    <w:p w:rsidR="00F95E62" w:rsidRDefault="00F95E62" w:rsidP="00F95E62">
      <w:pPr>
        <w:rPr>
          <w:rFonts w:ascii="Trebuchet MS" w:hAnsi="Trebuchet MS"/>
          <w:color w:val="000000"/>
        </w:rPr>
      </w:pPr>
    </w:p>
    <w:p w:rsidR="00F95E62" w:rsidRDefault="00F95E62" w:rsidP="00F95E62">
      <w:pPr>
        <w:rPr>
          <w:rFonts w:ascii="Trebuchet MS" w:hAnsi="Trebuchet MS"/>
          <w:color w:val="000000"/>
        </w:rPr>
      </w:pPr>
      <w:r>
        <w:rPr>
          <w:rFonts w:ascii="Trebuchet MS" w:hAnsi="Trebuchet MS"/>
          <w:color w:val="000000"/>
        </w:rPr>
        <w:t>Examples:</w:t>
      </w:r>
    </w:p>
    <w:p w:rsidR="00F95E62" w:rsidRDefault="00F95E62" w:rsidP="00F95E62">
      <w:pPr>
        <w:rPr>
          <w:rFonts w:ascii="Trebuchet MS" w:hAnsi="Trebuchet MS"/>
          <w:color w:val="000000"/>
        </w:rPr>
      </w:pPr>
    </w:p>
    <w:p w:rsidR="00F95E62" w:rsidRDefault="00F95E62" w:rsidP="00FF6EA9">
      <w:pPr>
        <w:outlineLvl w:val="0"/>
        <w:rPr>
          <w:rFonts w:ascii="Trebuchet MS" w:hAnsi="Trebuchet MS"/>
          <w:color w:val="000000"/>
        </w:rPr>
      </w:pPr>
      <w:r>
        <w:rPr>
          <w:rFonts w:ascii="Trebuchet MS" w:hAnsi="Trebuchet MS"/>
          <w:color w:val="000000"/>
        </w:rPr>
        <w:t>Input: {4, 2, -3, 1, 6}</w:t>
      </w:r>
    </w:p>
    <w:p w:rsidR="00F95E62" w:rsidRDefault="00F95E62" w:rsidP="00F95E62">
      <w:pPr>
        <w:rPr>
          <w:rFonts w:ascii="Trebuchet MS" w:hAnsi="Trebuchet MS"/>
          <w:color w:val="000000"/>
        </w:rPr>
      </w:pPr>
      <w:r>
        <w:rPr>
          <w:rFonts w:ascii="Trebuchet MS" w:hAnsi="Trebuchet MS"/>
          <w:color w:val="000000"/>
        </w:rPr>
        <w:t>Output: true </w:t>
      </w:r>
    </w:p>
    <w:p w:rsidR="00F95E62" w:rsidRDefault="00F95E62" w:rsidP="00F95E62">
      <w:pPr>
        <w:rPr>
          <w:rFonts w:ascii="Trebuchet MS" w:hAnsi="Trebuchet MS"/>
          <w:color w:val="000000"/>
        </w:rPr>
      </w:pPr>
      <w:r>
        <w:rPr>
          <w:rFonts w:ascii="Trebuchet MS" w:hAnsi="Trebuchet MS"/>
          <w:color w:val="000000"/>
        </w:rPr>
        <w:t>There is a sub-array with zero sum from index 1 to 3.</w:t>
      </w:r>
    </w:p>
    <w:p w:rsidR="00F95E62" w:rsidRDefault="00F95E62" w:rsidP="00F95E62">
      <w:pPr>
        <w:rPr>
          <w:rFonts w:ascii="Trebuchet MS" w:hAnsi="Trebuchet MS"/>
          <w:color w:val="000000"/>
        </w:rPr>
      </w:pPr>
    </w:p>
    <w:p w:rsidR="00F95E62" w:rsidRDefault="00F95E62" w:rsidP="00F95E62">
      <w:pPr>
        <w:rPr>
          <w:rFonts w:ascii="Trebuchet MS" w:hAnsi="Trebuchet MS"/>
          <w:color w:val="000000"/>
        </w:rPr>
      </w:pPr>
      <w:bookmarkStart w:id="177" w:name="_Toc471372294"/>
      <w:r w:rsidRPr="00925416">
        <w:rPr>
          <w:rStyle w:val="Heading2Char"/>
        </w:rPr>
        <w:lastRenderedPageBreak/>
        <w:t>20. How to remove duplicates from array in place?</w:t>
      </w:r>
      <w:bookmarkEnd w:id="177"/>
      <w:r>
        <w:rPr>
          <w:rStyle w:val="apple-converted-space"/>
          <w:rFonts w:ascii="Trebuchet MS" w:hAnsi="Trebuchet MS"/>
          <w:b/>
          <w:bCs/>
          <w:color w:val="000000"/>
        </w:rPr>
        <w:t> </w:t>
      </w:r>
      <w:r>
        <w:rPr>
          <w:rFonts w:ascii="Trebuchet MS" w:hAnsi="Trebuchet MS"/>
          <w:color w:val="000000"/>
        </w:rPr>
        <w:t>(</w:t>
      </w:r>
      <w:hyperlink r:id="rId234" w:tgtFrame="_blank" w:history="1">
        <w:r>
          <w:rPr>
            <w:rStyle w:val="Hyperlink"/>
            <w:rFonts w:ascii="Trebuchet MS" w:hAnsi="Trebuchet MS"/>
            <w:color w:val="660099"/>
          </w:rPr>
          <w:t>solution</w:t>
        </w:r>
      </w:hyperlink>
      <w:r>
        <w:rPr>
          <w:rFonts w:ascii="Trebuchet MS" w:hAnsi="Trebuchet MS"/>
          <w:color w:val="000000"/>
        </w:rPr>
        <w:t>)</w:t>
      </w:r>
    </w:p>
    <w:p w:rsidR="00F95E62" w:rsidRDefault="00F95E62" w:rsidP="00F95E62">
      <w:pPr>
        <w:rPr>
          <w:rFonts w:ascii="Trebuchet MS" w:hAnsi="Trebuchet MS"/>
          <w:color w:val="000000"/>
        </w:rPr>
      </w:pPr>
      <w:r>
        <w:rPr>
          <w:rFonts w:ascii="Trebuchet MS" w:hAnsi="Trebuchet MS"/>
          <w:color w:val="000000"/>
        </w:rPr>
        <w:t>Given a sorted array, remove the duplicates in place such that each element appear only once and return the new length.</w:t>
      </w:r>
    </w:p>
    <w:p w:rsidR="00F95E62" w:rsidRDefault="00F95E62" w:rsidP="00F95E62">
      <w:pPr>
        <w:rPr>
          <w:rFonts w:ascii="Trebuchet MS" w:hAnsi="Trebuchet MS"/>
          <w:color w:val="000000"/>
        </w:rPr>
      </w:pPr>
    </w:p>
    <w:p w:rsidR="00F95E62" w:rsidRDefault="00F95E62" w:rsidP="00F95E62">
      <w:pPr>
        <w:rPr>
          <w:rFonts w:ascii="Trebuchet MS" w:hAnsi="Trebuchet MS"/>
          <w:color w:val="000000"/>
        </w:rPr>
      </w:pPr>
      <w:r>
        <w:rPr>
          <w:rFonts w:ascii="Trebuchet MS" w:hAnsi="Trebuchet MS"/>
          <w:color w:val="000000"/>
        </w:rPr>
        <w:t>Do not allocate extra space for another array, you must do this in place with constant memory.</w:t>
      </w:r>
    </w:p>
    <w:p w:rsidR="00F95E62" w:rsidRDefault="00F95E62" w:rsidP="00F95E62">
      <w:pPr>
        <w:rPr>
          <w:rFonts w:ascii="Trebuchet MS" w:hAnsi="Trebuchet MS"/>
          <w:color w:val="000000"/>
        </w:rPr>
      </w:pPr>
    </w:p>
    <w:p w:rsidR="00F95E62" w:rsidRDefault="00F95E62" w:rsidP="00F95E62">
      <w:pPr>
        <w:rPr>
          <w:rFonts w:ascii="Trebuchet MS" w:hAnsi="Trebuchet MS"/>
          <w:color w:val="000000"/>
        </w:rPr>
      </w:pPr>
      <w:r>
        <w:rPr>
          <w:rFonts w:ascii="Trebuchet MS" w:hAnsi="Trebuchet MS"/>
          <w:color w:val="000000"/>
        </w:rPr>
        <w:t>For example,</w:t>
      </w:r>
    </w:p>
    <w:p w:rsidR="00F95E62" w:rsidRDefault="00F95E62" w:rsidP="00F95E62">
      <w:pPr>
        <w:rPr>
          <w:rFonts w:ascii="Trebuchet MS" w:hAnsi="Trebuchet MS"/>
          <w:color w:val="000000"/>
        </w:rPr>
      </w:pPr>
      <w:r>
        <w:rPr>
          <w:rFonts w:ascii="Trebuchet MS" w:hAnsi="Trebuchet MS"/>
          <w:color w:val="000000"/>
        </w:rPr>
        <w:t>Given input array A = [1,1,2],</w:t>
      </w:r>
    </w:p>
    <w:p w:rsidR="00F95E62" w:rsidRDefault="00F95E62" w:rsidP="00F95E62">
      <w:pPr>
        <w:rPr>
          <w:rFonts w:ascii="Trebuchet MS" w:hAnsi="Trebuchet MS"/>
          <w:color w:val="000000"/>
        </w:rPr>
      </w:pPr>
    </w:p>
    <w:p w:rsidR="00F95E62" w:rsidRDefault="00F95E62" w:rsidP="00F95E62">
      <w:pPr>
        <w:rPr>
          <w:rFonts w:ascii="Trebuchet MS" w:hAnsi="Trebuchet MS"/>
          <w:color w:val="000000"/>
        </w:rPr>
      </w:pPr>
      <w:r>
        <w:rPr>
          <w:rFonts w:ascii="Trebuchet MS" w:hAnsi="Trebuchet MS"/>
          <w:color w:val="000000"/>
        </w:rPr>
        <w:t>Your function should return length = 2, and A is now [1,2]. </w:t>
      </w:r>
    </w:p>
    <w:p w:rsidR="00F95E62" w:rsidRDefault="00F95E62" w:rsidP="00F95E62">
      <w:pPr>
        <w:spacing w:after="240"/>
        <w:rPr>
          <w:rFonts w:ascii="Trebuchet MS" w:hAnsi="Trebuchet MS"/>
          <w:color w:val="000000"/>
        </w:rPr>
      </w:pPr>
      <w:r>
        <w:rPr>
          <w:rFonts w:ascii="Trebuchet MS" w:hAnsi="Trebuchet MS"/>
          <w:color w:val="000000"/>
        </w:rPr>
        <w:br/>
        <w:t>When you see a questions which asked you do to sorting or task in place, it means you cannot use additional array or buffer, but using couple of variables is fine.</w:t>
      </w:r>
      <w:r>
        <w:rPr>
          <w:rFonts w:ascii="Trebuchet MS" w:hAnsi="Trebuchet MS"/>
          <w:color w:val="000000"/>
        </w:rPr>
        <w:br/>
      </w:r>
    </w:p>
    <w:p w:rsidR="00F95E62" w:rsidRDefault="00F95E62" w:rsidP="00F95E62">
      <w:pPr>
        <w:spacing w:after="0"/>
        <w:rPr>
          <w:rFonts w:ascii="Trebuchet MS" w:hAnsi="Trebuchet MS"/>
          <w:color w:val="000000"/>
        </w:rPr>
      </w:pPr>
      <w:bookmarkStart w:id="178" w:name="_Toc471372295"/>
      <w:r w:rsidRPr="00925416">
        <w:rPr>
          <w:rStyle w:val="Heading2Char"/>
        </w:rPr>
        <w:t>21. How to remove a given element from array in Java?</w:t>
      </w:r>
      <w:bookmarkEnd w:id="178"/>
      <w:r>
        <w:rPr>
          <w:rStyle w:val="apple-converted-space"/>
          <w:rFonts w:ascii="Trebuchet MS" w:hAnsi="Trebuchet MS"/>
          <w:color w:val="000000"/>
        </w:rPr>
        <w:t> </w:t>
      </w:r>
      <w:r>
        <w:rPr>
          <w:rFonts w:ascii="Trebuchet MS" w:hAnsi="Trebuchet MS"/>
          <w:color w:val="000000"/>
        </w:rPr>
        <w:t>(</w:t>
      </w:r>
      <w:hyperlink r:id="rId235" w:tgtFrame="_blank" w:history="1">
        <w:r>
          <w:rPr>
            <w:rStyle w:val="Hyperlink"/>
            <w:rFonts w:ascii="Trebuchet MS" w:hAnsi="Trebuchet MS"/>
            <w:color w:val="660099"/>
          </w:rPr>
          <w:t>solution</w:t>
        </w:r>
      </w:hyperlink>
      <w:r>
        <w:rPr>
          <w:rFonts w:ascii="Trebuchet MS" w:hAnsi="Trebuchet MS"/>
          <w:color w:val="000000"/>
        </w:rPr>
        <w:t>)</w:t>
      </w:r>
    </w:p>
    <w:p w:rsidR="00F95E62" w:rsidRDefault="00F95E62" w:rsidP="00F95E62">
      <w:pPr>
        <w:rPr>
          <w:rFonts w:ascii="Trebuchet MS" w:hAnsi="Trebuchet MS"/>
          <w:color w:val="000000"/>
        </w:rPr>
      </w:pPr>
      <w:r>
        <w:rPr>
          <w:rFonts w:ascii="Trebuchet MS" w:hAnsi="Trebuchet MS"/>
          <w:color w:val="000000"/>
        </w:rPr>
        <w:t>This is another array coding questions similar to previous one. Here you don't have to find and remove duplicates but a given number. In this problem you are given an array and a value, remove all instances of that value in place and return the new length. The order of elements can be changed. It doesn't matter what you leave beyond the new length.</w:t>
      </w:r>
    </w:p>
    <w:p w:rsidR="00F95E62" w:rsidRDefault="00F95E62" w:rsidP="00F95E62">
      <w:pPr>
        <w:rPr>
          <w:rFonts w:ascii="Trebuchet MS" w:hAnsi="Trebuchet MS"/>
          <w:color w:val="000000"/>
        </w:rPr>
      </w:pPr>
    </w:p>
    <w:p w:rsidR="00F95E62" w:rsidRDefault="00F95E62" w:rsidP="00F95E62">
      <w:pPr>
        <w:rPr>
          <w:rFonts w:ascii="Trebuchet MS" w:hAnsi="Trebuchet MS"/>
          <w:color w:val="000000"/>
        </w:rPr>
      </w:pPr>
    </w:p>
    <w:p w:rsidR="00F95E62" w:rsidRDefault="00F95E62" w:rsidP="00F95E62">
      <w:pPr>
        <w:rPr>
          <w:rFonts w:ascii="Trebuchet MS" w:hAnsi="Trebuchet MS"/>
          <w:color w:val="000000"/>
        </w:rPr>
      </w:pPr>
      <w:bookmarkStart w:id="179" w:name="_Toc471372296"/>
      <w:r w:rsidRPr="00925416">
        <w:rPr>
          <w:rStyle w:val="Heading2Char"/>
        </w:rPr>
        <w:t>22. How to merge sorted array</w:t>
      </w:r>
      <w:bookmarkEnd w:id="179"/>
      <w:r>
        <w:rPr>
          <w:rFonts w:ascii="Trebuchet MS" w:hAnsi="Trebuchet MS"/>
          <w:b/>
          <w:bCs/>
          <w:color w:val="000000"/>
        </w:rPr>
        <w:t>?</w:t>
      </w:r>
      <w:r>
        <w:rPr>
          <w:rStyle w:val="apple-converted-space"/>
          <w:rFonts w:ascii="Trebuchet MS" w:hAnsi="Trebuchet MS"/>
          <w:b/>
          <w:bCs/>
          <w:color w:val="000000"/>
        </w:rPr>
        <w:t> </w:t>
      </w:r>
      <w:r>
        <w:rPr>
          <w:rFonts w:ascii="Trebuchet MS" w:hAnsi="Trebuchet MS"/>
          <w:color w:val="000000"/>
        </w:rPr>
        <w:t>(solution)</w:t>
      </w:r>
    </w:p>
    <w:p w:rsidR="00F95E62" w:rsidRDefault="00F95E62" w:rsidP="00F95E62">
      <w:pPr>
        <w:rPr>
          <w:rFonts w:ascii="Trebuchet MS" w:hAnsi="Trebuchet MS"/>
          <w:color w:val="000000"/>
        </w:rPr>
      </w:pPr>
      <w:r>
        <w:rPr>
          <w:rFonts w:ascii="Trebuchet MS" w:hAnsi="Trebuchet MS"/>
          <w:color w:val="000000"/>
        </w:rPr>
        <w:t>Given two sorted integer arrays A and B, merge B into A as one sorted array. You may assume that A has enough space (size that is greater or equal to m + n) to hold additional elements from B. The number of elements initialized in A and B are m and n respectively. This is another intermediate array coding question, its not as simple as previous one but neither very difficult.</w:t>
      </w:r>
    </w:p>
    <w:p w:rsidR="00F95E62" w:rsidRDefault="00F95E62" w:rsidP="00F95E62">
      <w:pPr>
        <w:rPr>
          <w:rFonts w:ascii="Trebuchet MS" w:hAnsi="Trebuchet MS"/>
          <w:color w:val="000000"/>
        </w:rPr>
      </w:pPr>
    </w:p>
    <w:p w:rsidR="00F95E62" w:rsidRDefault="00F95E62" w:rsidP="00F95E62">
      <w:pPr>
        <w:rPr>
          <w:rFonts w:ascii="Trebuchet MS" w:hAnsi="Trebuchet MS"/>
          <w:color w:val="000000"/>
        </w:rPr>
      </w:pPr>
    </w:p>
    <w:p w:rsidR="00F95E62" w:rsidRDefault="00F95E62" w:rsidP="00F95E62">
      <w:pPr>
        <w:rPr>
          <w:rFonts w:ascii="Trebuchet MS" w:hAnsi="Trebuchet MS"/>
          <w:color w:val="000000"/>
        </w:rPr>
      </w:pPr>
      <w:bookmarkStart w:id="180" w:name="_Toc471372297"/>
      <w:r w:rsidRPr="00925416">
        <w:rPr>
          <w:rStyle w:val="Heading2Char"/>
        </w:rPr>
        <w:t>23. How to find sub array with maximum sum in an array of positive and negative number?</w:t>
      </w:r>
      <w:bookmarkEnd w:id="180"/>
      <w:r>
        <w:rPr>
          <w:rStyle w:val="apple-converted-space"/>
          <w:rFonts w:ascii="Trebuchet MS" w:hAnsi="Trebuchet MS"/>
          <w:color w:val="000000"/>
        </w:rPr>
        <w:t> </w:t>
      </w:r>
      <w:r>
        <w:rPr>
          <w:rFonts w:ascii="Trebuchet MS" w:hAnsi="Trebuchet MS"/>
          <w:color w:val="000000"/>
        </w:rPr>
        <w:t>(solution)</w:t>
      </w:r>
    </w:p>
    <w:p w:rsidR="00F95E62" w:rsidRDefault="00F95E62" w:rsidP="00F95E62">
      <w:pPr>
        <w:rPr>
          <w:rFonts w:ascii="Trebuchet MS" w:hAnsi="Trebuchet MS"/>
          <w:color w:val="000000"/>
        </w:rPr>
      </w:pPr>
      <w:r>
        <w:rPr>
          <w:rFonts w:ascii="Trebuchet MS" w:hAnsi="Trebuchet MS"/>
          <w:color w:val="000000"/>
        </w:rPr>
        <w:t>Another array coding question based upon sub-array. Here you have to find the contiguous sub-array within an array (containing at least one number) which has the largest sum.</w:t>
      </w:r>
    </w:p>
    <w:p w:rsidR="00F95E62" w:rsidRDefault="00F95E62" w:rsidP="00F95E62">
      <w:pPr>
        <w:rPr>
          <w:rFonts w:ascii="Trebuchet MS" w:hAnsi="Trebuchet MS"/>
          <w:color w:val="000000"/>
        </w:rPr>
      </w:pPr>
    </w:p>
    <w:p w:rsidR="00F95E62" w:rsidRDefault="00F95E62" w:rsidP="00F95E62">
      <w:pPr>
        <w:rPr>
          <w:rFonts w:ascii="Trebuchet MS" w:hAnsi="Trebuchet MS"/>
          <w:color w:val="000000"/>
        </w:rPr>
      </w:pPr>
      <w:r>
        <w:rPr>
          <w:rFonts w:ascii="Trebuchet MS" w:hAnsi="Trebuchet MS"/>
          <w:color w:val="000000"/>
        </w:rPr>
        <w:lastRenderedPageBreak/>
        <w:t>For example, given the array [−2,1,−3,4,−1,2,1,−5,4],</w:t>
      </w:r>
    </w:p>
    <w:p w:rsidR="00F95E62" w:rsidRDefault="00F95E62" w:rsidP="00F95E62">
      <w:pPr>
        <w:rPr>
          <w:rFonts w:ascii="Trebuchet MS" w:hAnsi="Trebuchet MS"/>
          <w:color w:val="000000"/>
        </w:rPr>
      </w:pPr>
      <w:r>
        <w:rPr>
          <w:rFonts w:ascii="Trebuchet MS" w:hAnsi="Trebuchet MS"/>
          <w:color w:val="000000"/>
        </w:rPr>
        <w:t>the contiguous subarray [4,−1,2,1] has the largest sum = 6. </w:t>
      </w:r>
    </w:p>
    <w:p w:rsidR="00F95E62" w:rsidRDefault="00F95E62" w:rsidP="00F95E62">
      <w:pPr>
        <w:spacing w:after="240"/>
        <w:rPr>
          <w:rFonts w:ascii="Trebuchet MS" w:hAnsi="Trebuchet MS"/>
          <w:color w:val="000000"/>
        </w:rPr>
      </w:pPr>
    </w:p>
    <w:p w:rsidR="00F95E62" w:rsidRDefault="00F95E62" w:rsidP="00F95E62">
      <w:pPr>
        <w:spacing w:after="0"/>
        <w:rPr>
          <w:rFonts w:ascii="Trebuchet MS" w:hAnsi="Trebuchet MS"/>
          <w:color w:val="000000"/>
        </w:rPr>
      </w:pPr>
      <w:bookmarkStart w:id="181" w:name="_Toc471372298"/>
      <w:r w:rsidRPr="00925416">
        <w:rPr>
          <w:rStyle w:val="Heading2Char"/>
        </w:rPr>
        <w:t>24. How to find sub array with largest product in array of both positive and negative number? (</w:t>
      </w:r>
      <w:bookmarkEnd w:id="181"/>
      <w:r>
        <w:rPr>
          <w:rFonts w:ascii="Trebuchet MS" w:hAnsi="Trebuchet MS"/>
          <w:color w:val="000000"/>
        </w:rPr>
        <w:t>solution) </w:t>
      </w:r>
    </w:p>
    <w:p w:rsidR="00F95E62" w:rsidRDefault="00F95E62" w:rsidP="00F95E62">
      <w:pPr>
        <w:rPr>
          <w:rFonts w:ascii="Trebuchet MS" w:hAnsi="Trebuchet MS"/>
          <w:color w:val="000000"/>
        </w:rPr>
      </w:pPr>
      <w:r>
        <w:rPr>
          <w:rFonts w:ascii="Trebuchet MS" w:hAnsi="Trebuchet MS"/>
          <w:color w:val="000000"/>
        </w:rPr>
        <w:t>In this problem, your task is to write a program in Java or C++ to find the contiguous sub-array within an array (containing at least one number) which has the largest product.</w:t>
      </w:r>
    </w:p>
    <w:p w:rsidR="00F95E62" w:rsidRDefault="00F95E62" w:rsidP="00F95E62">
      <w:pPr>
        <w:rPr>
          <w:rFonts w:ascii="Trebuchet MS" w:hAnsi="Trebuchet MS"/>
          <w:color w:val="000000"/>
        </w:rPr>
      </w:pPr>
    </w:p>
    <w:p w:rsidR="00F95E62" w:rsidRDefault="00F95E62" w:rsidP="00F95E62">
      <w:pPr>
        <w:rPr>
          <w:rFonts w:ascii="Trebuchet MS" w:hAnsi="Trebuchet MS"/>
          <w:color w:val="000000"/>
        </w:rPr>
      </w:pPr>
      <w:r>
        <w:rPr>
          <w:rFonts w:ascii="Trebuchet MS" w:hAnsi="Trebuchet MS"/>
          <w:color w:val="000000"/>
        </w:rPr>
        <w:t>For example, given the array [2,3,-2,4],</w:t>
      </w:r>
    </w:p>
    <w:p w:rsidR="00F95E62" w:rsidRDefault="00F95E62" w:rsidP="00F95E62">
      <w:pPr>
        <w:rPr>
          <w:rFonts w:ascii="Trebuchet MS" w:hAnsi="Trebuchet MS"/>
          <w:color w:val="000000"/>
        </w:rPr>
      </w:pPr>
      <w:r>
        <w:rPr>
          <w:rFonts w:ascii="Trebuchet MS" w:hAnsi="Trebuchet MS"/>
          <w:color w:val="000000"/>
        </w:rPr>
        <w:t>the contiguous subarray [2,3] has the largest product = 6. </w:t>
      </w:r>
    </w:p>
    <w:p w:rsidR="00F95E62" w:rsidRDefault="00F95E62" w:rsidP="00F95E62">
      <w:pPr>
        <w:rPr>
          <w:rFonts w:ascii="Trebuchet MS" w:hAnsi="Trebuchet MS"/>
          <w:color w:val="000000"/>
        </w:rPr>
      </w:pPr>
    </w:p>
    <w:p w:rsidR="00F95E62" w:rsidRDefault="00F95E62" w:rsidP="00F95E62">
      <w:pPr>
        <w:rPr>
          <w:rFonts w:ascii="Trebuchet MS" w:hAnsi="Trebuchet MS"/>
          <w:color w:val="000000"/>
        </w:rPr>
      </w:pPr>
      <w:r>
        <w:rPr>
          <w:rFonts w:ascii="Trebuchet MS" w:hAnsi="Trebuchet MS"/>
          <w:color w:val="000000"/>
        </w:rPr>
        <w:br/>
      </w:r>
      <w:bookmarkStart w:id="182" w:name="_Toc471372299"/>
      <w:r w:rsidRPr="00925416">
        <w:rPr>
          <w:rStyle w:val="Heading2Char"/>
        </w:rPr>
        <w:t>25. Write a program to find length of longest consecutive sequence in array of integers?</w:t>
      </w:r>
      <w:bookmarkEnd w:id="182"/>
      <w:r>
        <w:rPr>
          <w:rStyle w:val="apple-converted-space"/>
          <w:rFonts w:ascii="Trebuchet MS" w:hAnsi="Trebuchet MS"/>
          <w:color w:val="000000"/>
        </w:rPr>
        <w:t> </w:t>
      </w:r>
      <w:r>
        <w:rPr>
          <w:rFonts w:ascii="Trebuchet MS" w:hAnsi="Trebuchet MS"/>
          <w:color w:val="000000"/>
        </w:rPr>
        <w:t>(solution)</w:t>
      </w:r>
    </w:p>
    <w:p w:rsidR="00F95E62" w:rsidRDefault="00F95E62" w:rsidP="00F95E62">
      <w:pPr>
        <w:rPr>
          <w:rFonts w:ascii="Trebuchet MS" w:hAnsi="Trebuchet MS"/>
          <w:color w:val="000000"/>
        </w:rPr>
      </w:pPr>
      <w:r>
        <w:rPr>
          <w:rFonts w:ascii="Trebuchet MS" w:hAnsi="Trebuchet MS"/>
          <w:color w:val="000000"/>
        </w:rPr>
        <w:t>Given an unsorted array of integers, find the length of the longest consecutive elements sequence.</w:t>
      </w:r>
    </w:p>
    <w:p w:rsidR="00F95E62" w:rsidRDefault="00F95E62" w:rsidP="00F95E62">
      <w:pPr>
        <w:rPr>
          <w:rFonts w:ascii="Trebuchet MS" w:hAnsi="Trebuchet MS"/>
          <w:color w:val="000000"/>
        </w:rPr>
      </w:pPr>
    </w:p>
    <w:p w:rsidR="00F95E62" w:rsidRDefault="00F95E62" w:rsidP="00F95E62">
      <w:pPr>
        <w:rPr>
          <w:rFonts w:ascii="Trebuchet MS" w:hAnsi="Trebuchet MS"/>
          <w:color w:val="000000"/>
        </w:rPr>
      </w:pPr>
      <w:r>
        <w:rPr>
          <w:rFonts w:ascii="Trebuchet MS" w:hAnsi="Trebuchet MS"/>
          <w:color w:val="000000"/>
        </w:rPr>
        <w:t>For example,</w:t>
      </w:r>
    </w:p>
    <w:p w:rsidR="00F95E62" w:rsidRDefault="00F95E62" w:rsidP="00F95E62">
      <w:pPr>
        <w:rPr>
          <w:rFonts w:ascii="Trebuchet MS" w:hAnsi="Trebuchet MS"/>
          <w:color w:val="000000"/>
        </w:rPr>
      </w:pPr>
      <w:r>
        <w:rPr>
          <w:rFonts w:ascii="Trebuchet MS" w:hAnsi="Trebuchet MS"/>
          <w:color w:val="000000"/>
        </w:rPr>
        <w:t>Given [100, 4, 200, 1, 3, 2],</w:t>
      </w:r>
    </w:p>
    <w:p w:rsidR="00F95E62" w:rsidRDefault="00F95E62" w:rsidP="00F95E62">
      <w:pPr>
        <w:rPr>
          <w:rFonts w:ascii="Trebuchet MS" w:hAnsi="Trebuchet MS"/>
          <w:color w:val="000000"/>
        </w:rPr>
      </w:pPr>
      <w:r>
        <w:rPr>
          <w:rFonts w:ascii="Trebuchet MS" w:hAnsi="Trebuchet MS"/>
          <w:color w:val="000000"/>
        </w:rPr>
        <w:t>The longest consecutive elements sequence is [1, 2, 3, 4]. Return its length: 4.</w:t>
      </w:r>
    </w:p>
    <w:p w:rsidR="00F95E62" w:rsidRDefault="00F95E62" w:rsidP="00F95E62">
      <w:pPr>
        <w:rPr>
          <w:rFonts w:ascii="Trebuchet MS" w:hAnsi="Trebuchet MS"/>
          <w:color w:val="000000"/>
        </w:rPr>
      </w:pPr>
    </w:p>
    <w:p w:rsidR="00F95E62" w:rsidRDefault="00F95E62" w:rsidP="00FF6EA9">
      <w:pPr>
        <w:outlineLvl w:val="0"/>
        <w:rPr>
          <w:rFonts w:ascii="Trebuchet MS" w:hAnsi="Trebuchet MS"/>
          <w:color w:val="000000"/>
        </w:rPr>
      </w:pPr>
      <w:r>
        <w:rPr>
          <w:rFonts w:ascii="Trebuchet MS" w:hAnsi="Trebuchet MS"/>
          <w:color w:val="000000"/>
        </w:rPr>
        <w:t>Challenging part of this question is that your algorithm should run in O(n) complexity. </w:t>
      </w:r>
    </w:p>
    <w:p w:rsidR="00F95E62" w:rsidRDefault="00F95E62" w:rsidP="00F95E62">
      <w:pPr>
        <w:rPr>
          <w:rFonts w:ascii="Trebuchet MS" w:hAnsi="Trebuchet MS"/>
          <w:color w:val="000000"/>
        </w:rPr>
      </w:pPr>
    </w:p>
    <w:p w:rsidR="00F95E62" w:rsidRDefault="00F95E62" w:rsidP="00F95E62">
      <w:pPr>
        <w:rPr>
          <w:rFonts w:ascii="Trebuchet MS" w:hAnsi="Trebuchet MS"/>
          <w:color w:val="000000"/>
        </w:rPr>
      </w:pPr>
      <w:r>
        <w:rPr>
          <w:rFonts w:ascii="Trebuchet MS" w:hAnsi="Trebuchet MS"/>
          <w:color w:val="000000"/>
        </w:rPr>
        <w:br/>
      </w:r>
      <w:bookmarkStart w:id="183" w:name="_Toc471372300"/>
      <w:r w:rsidRPr="00925416">
        <w:rPr>
          <w:rStyle w:val="Heading2Char"/>
        </w:rPr>
        <w:t>26. How to find minimum value in a rotated sorted array?</w:t>
      </w:r>
      <w:bookmarkEnd w:id="183"/>
      <w:r w:rsidRPr="00925416">
        <w:rPr>
          <w:rStyle w:val="Heading2Char"/>
        </w:rPr>
        <w:t> </w:t>
      </w:r>
      <w:r>
        <w:rPr>
          <w:rFonts w:ascii="Trebuchet MS" w:hAnsi="Trebuchet MS"/>
          <w:color w:val="000000"/>
        </w:rPr>
        <w:t>(solution)</w:t>
      </w:r>
    </w:p>
    <w:p w:rsidR="00F95E62" w:rsidRDefault="00F95E62" w:rsidP="00F95E62">
      <w:pPr>
        <w:rPr>
          <w:rFonts w:ascii="Trebuchet MS" w:hAnsi="Trebuchet MS"/>
          <w:color w:val="000000"/>
        </w:rPr>
      </w:pPr>
      <w:r>
        <w:rPr>
          <w:rFonts w:ascii="Trebuchet MS" w:hAnsi="Trebuchet MS"/>
          <w:color w:val="000000"/>
        </w:rPr>
        <w:t>This is another advanced level array coding question and you should only attempt this one, once you have solved the easier ones. Suppose a sorted array is rotated at some pivot unknown to you beforehand.</w:t>
      </w:r>
    </w:p>
    <w:p w:rsidR="00F95E62" w:rsidRDefault="00F95E62" w:rsidP="00F95E62">
      <w:pPr>
        <w:rPr>
          <w:rFonts w:ascii="Trebuchet MS" w:hAnsi="Trebuchet MS"/>
          <w:color w:val="000000"/>
        </w:rPr>
      </w:pPr>
    </w:p>
    <w:p w:rsidR="00F95E62" w:rsidRDefault="00F95E62" w:rsidP="00F95E62">
      <w:pPr>
        <w:rPr>
          <w:rFonts w:ascii="Trebuchet MS" w:hAnsi="Trebuchet MS"/>
          <w:color w:val="000000"/>
        </w:rPr>
      </w:pPr>
      <w:r>
        <w:rPr>
          <w:rFonts w:ascii="Trebuchet MS" w:hAnsi="Trebuchet MS"/>
          <w:color w:val="000000"/>
        </w:rPr>
        <w:t>(i.e., 0 1 2 4 5 6 7 might become 4 5 6 7 0 1 2).</w:t>
      </w:r>
    </w:p>
    <w:p w:rsidR="00F95E62" w:rsidRDefault="00F95E62" w:rsidP="00F95E62">
      <w:pPr>
        <w:rPr>
          <w:rFonts w:ascii="Trebuchet MS" w:hAnsi="Trebuchet MS"/>
          <w:color w:val="000000"/>
        </w:rPr>
      </w:pPr>
    </w:p>
    <w:p w:rsidR="00F95E62" w:rsidRDefault="00F95E62" w:rsidP="00FF6EA9">
      <w:pPr>
        <w:outlineLvl w:val="0"/>
        <w:rPr>
          <w:rFonts w:ascii="Trebuchet MS" w:hAnsi="Trebuchet MS"/>
          <w:color w:val="000000"/>
        </w:rPr>
      </w:pPr>
      <w:r>
        <w:rPr>
          <w:rFonts w:ascii="Trebuchet MS" w:hAnsi="Trebuchet MS"/>
          <w:color w:val="000000"/>
        </w:rPr>
        <w:t>Find the minimum element.</w:t>
      </w:r>
    </w:p>
    <w:p w:rsidR="00F95E62" w:rsidRDefault="00F95E62" w:rsidP="00F95E62">
      <w:pPr>
        <w:rPr>
          <w:rFonts w:ascii="Trebuchet MS" w:hAnsi="Trebuchet MS"/>
          <w:color w:val="000000"/>
        </w:rPr>
      </w:pPr>
    </w:p>
    <w:p w:rsidR="00F95E62" w:rsidRDefault="00F95E62" w:rsidP="00F95E62">
      <w:pPr>
        <w:rPr>
          <w:rFonts w:ascii="Trebuchet MS" w:hAnsi="Trebuchet MS"/>
          <w:color w:val="000000"/>
        </w:rPr>
      </w:pPr>
      <w:r>
        <w:rPr>
          <w:rFonts w:ascii="Trebuchet MS" w:hAnsi="Trebuchet MS"/>
          <w:color w:val="000000"/>
        </w:rPr>
        <w:lastRenderedPageBreak/>
        <w:t>You may assume no duplicate exists in the array. One follow-up question of this question is What if duplicates are allowed? Would this affect the run-time complexity? How and why?</w:t>
      </w:r>
    </w:p>
    <w:p w:rsidR="00F95E62" w:rsidRDefault="00F95E62" w:rsidP="00F95E62">
      <w:pPr>
        <w:rPr>
          <w:rFonts w:ascii="Trebuchet MS" w:hAnsi="Trebuchet MS"/>
          <w:color w:val="000000"/>
        </w:rPr>
      </w:pPr>
    </w:p>
    <w:p w:rsidR="00F95E62" w:rsidRDefault="00F95E62" w:rsidP="00FF6EA9">
      <w:pPr>
        <w:pStyle w:val="Heading2"/>
      </w:pPr>
      <w:bookmarkStart w:id="184" w:name="_Toc471372301"/>
      <w:r>
        <w:t>27. Given an array of of size n and a number k, find all elements that appear more than n/k times?</w:t>
      </w:r>
      <w:r>
        <w:rPr>
          <w:rStyle w:val="apple-converted-space"/>
          <w:rFonts w:ascii="Trebuchet MS" w:hAnsi="Trebuchet MS"/>
          <w:b w:val="0"/>
          <w:bCs w:val="0"/>
          <w:color w:val="000000"/>
        </w:rPr>
        <w:t> </w:t>
      </w:r>
      <w:r>
        <w:t>(solution)</w:t>
      </w:r>
      <w:bookmarkEnd w:id="184"/>
    </w:p>
    <w:p w:rsidR="00F95E62" w:rsidRDefault="00F95E62" w:rsidP="00F95E62">
      <w:pPr>
        <w:rPr>
          <w:rFonts w:ascii="Trebuchet MS" w:hAnsi="Trebuchet MS"/>
          <w:color w:val="000000"/>
        </w:rPr>
      </w:pPr>
      <w:r>
        <w:rPr>
          <w:rFonts w:ascii="Trebuchet MS" w:hAnsi="Trebuchet MS"/>
          <w:color w:val="000000"/>
        </w:rPr>
        <w:t>Another tough array based coding questions from Interviews. You are given an array of size n, find all elements in array that appear more than n/k times. For example, if the input arrays is {3, 1, 2, 2, 1, 2, 3, 3} and k is 4, then the output should be [2, 3]. Note that size of array is 8 (or n = 8), so we need to find all elements that appear more than 2 (or 8/4) times. There are two elements that appear more than two times, 2 and 3.</w:t>
      </w:r>
      <w:r>
        <w:rPr>
          <w:rFonts w:ascii="Trebuchet MS" w:hAnsi="Trebuchet MS"/>
          <w:color w:val="000000"/>
        </w:rPr>
        <w:br/>
      </w:r>
      <w:r>
        <w:rPr>
          <w:rFonts w:ascii="Trebuchet MS" w:hAnsi="Trebuchet MS"/>
          <w:color w:val="000000"/>
        </w:rPr>
        <w:br/>
        <w:t>1. Returns the largest sum of contiguous integers in the array</w:t>
      </w:r>
      <w:r>
        <w:rPr>
          <w:rFonts w:ascii="Trebuchet MS" w:hAnsi="Trebuchet MS"/>
          <w:color w:val="000000"/>
        </w:rPr>
        <w:br/>
        <w:t>Example: if the input is (-10, 2, 3, -2, 0, 5, -15), the largest sum is 8</w:t>
      </w:r>
      <w:r>
        <w:rPr>
          <w:rFonts w:ascii="Trebuchet MS" w:hAnsi="Trebuchet MS"/>
          <w:color w:val="000000"/>
        </w:rPr>
        <w:br/>
      </w:r>
      <w:r>
        <w:rPr>
          <w:rFonts w:ascii="Trebuchet MS" w:hAnsi="Trebuchet MS"/>
          <w:color w:val="000000"/>
        </w:rPr>
        <w:br/>
        <w:t>2. Return the sum two largest integers in an array</w:t>
      </w:r>
      <w:r>
        <w:rPr>
          <w:rFonts w:ascii="Trebuchet MS" w:hAnsi="Trebuchet MS"/>
          <w:color w:val="000000"/>
        </w:rPr>
        <w:br/>
      </w:r>
      <w:r>
        <w:rPr>
          <w:rFonts w:ascii="Trebuchet MS" w:hAnsi="Trebuchet MS"/>
          <w:color w:val="000000"/>
        </w:rPr>
        <w:br/>
        <w:t>3. Given an array of integers write a program that will determine if any two numbers add up to a specified number N. Do this without using hash tables</w:t>
      </w:r>
    </w:p>
    <w:p w:rsidR="00F95E62" w:rsidRDefault="00F95E62" w:rsidP="00F95E62">
      <w:pPr>
        <w:rPr>
          <w:rFonts w:ascii="Trebuchet MS" w:hAnsi="Trebuchet MS"/>
          <w:color w:val="000000"/>
        </w:rPr>
      </w:pPr>
      <w:r>
        <w:rPr>
          <w:rFonts w:ascii="Trebuchet MS" w:hAnsi="Trebuchet MS"/>
          <w:color w:val="000000"/>
        </w:rPr>
        <w:br/>
      </w:r>
      <w:r w:rsidRPr="00925416">
        <w:rPr>
          <w:rFonts w:ascii="Trebuchet MS" w:hAnsi="Trebuchet MS"/>
          <w:color w:val="000000"/>
        </w:rPr>
        <w:br/>
      </w:r>
      <w:bookmarkStart w:id="185" w:name="_Toc471372302"/>
      <w:r w:rsidRPr="00925416">
        <w:rPr>
          <w:rStyle w:val="Heading2Char"/>
        </w:rPr>
        <w:t>28. How to reverse array in place in Java?</w:t>
      </w:r>
      <w:bookmarkEnd w:id="185"/>
      <w:r>
        <w:rPr>
          <w:rStyle w:val="apple-converted-space"/>
          <w:rFonts w:ascii="Trebuchet MS" w:hAnsi="Trebuchet MS"/>
          <w:b/>
          <w:bCs/>
          <w:color w:val="000000"/>
        </w:rPr>
        <w:t> </w:t>
      </w:r>
      <w:r>
        <w:rPr>
          <w:rFonts w:ascii="Trebuchet MS" w:hAnsi="Trebuchet MS"/>
          <w:color w:val="000000"/>
        </w:rPr>
        <w:t>(</w:t>
      </w:r>
      <w:hyperlink r:id="rId236" w:tgtFrame="_blank" w:history="1">
        <w:r>
          <w:rPr>
            <w:rStyle w:val="Hyperlink"/>
            <w:rFonts w:ascii="Trebuchet MS" w:hAnsi="Trebuchet MS"/>
            <w:color w:val="660099"/>
          </w:rPr>
          <w:t>solution</w:t>
        </w:r>
      </w:hyperlink>
      <w:r>
        <w:rPr>
          <w:rFonts w:ascii="Trebuchet MS" w:hAnsi="Trebuchet MS"/>
          <w:color w:val="000000"/>
        </w:rPr>
        <w:t>)</w:t>
      </w:r>
      <w:r>
        <w:rPr>
          <w:rFonts w:ascii="Trebuchet MS" w:hAnsi="Trebuchet MS"/>
          <w:color w:val="000000"/>
        </w:rPr>
        <w:br/>
        <w:t>Now let's see one of the most frequently asked array interview question. You need to write a program which accepts an integer array and your program needs to reverse that array in place, which means you cannot use additional buffer or array, but one or two variables will be fine. Of course you cannot use any open source library or Java API method to directly solve this problem, you need to create your own logic. Here is one such logic to solve this problem :</w:t>
      </w:r>
    </w:p>
    <w:p w:rsidR="00F95E62" w:rsidRDefault="00F95E62" w:rsidP="00F95E62">
      <w:pPr>
        <w:jc w:val="center"/>
        <w:rPr>
          <w:rFonts w:ascii="Trebuchet MS" w:hAnsi="Trebuchet MS"/>
          <w:color w:val="000000"/>
        </w:rPr>
      </w:pPr>
      <w:r>
        <w:rPr>
          <w:rFonts w:ascii="Trebuchet MS" w:hAnsi="Trebuchet MS"/>
          <w:noProof/>
          <w:color w:val="660099"/>
        </w:rPr>
        <w:drawing>
          <wp:inline distT="0" distB="0" distL="0" distR="0">
            <wp:extent cx="3044825" cy="2743200"/>
            <wp:effectExtent l="0" t="0" r="3175" b="0"/>
            <wp:docPr id="13" name="Picture 13" descr="Array Coding Interview Questions and Answers ">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rray Coding Interview Questions and Answers ">
                      <a:hlinkClick r:id="rId237"/>
                    </pic:cNvPr>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3044825" cy="2743200"/>
                    </a:xfrm>
                    <a:prstGeom prst="rect">
                      <a:avLst/>
                    </a:prstGeom>
                    <a:noFill/>
                    <a:ln>
                      <a:noFill/>
                    </a:ln>
                  </pic:spPr>
                </pic:pic>
              </a:graphicData>
            </a:graphic>
          </wp:inline>
        </w:drawing>
      </w:r>
    </w:p>
    <w:p w:rsidR="00F95E62" w:rsidRDefault="00F95E62" w:rsidP="00F95E62">
      <w:pPr>
        <w:spacing w:after="240"/>
        <w:rPr>
          <w:rFonts w:ascii="Trebuchet MS" w:hAnsi="Trebuchet MS"/>
          <w:color w:val="000000"/>
        </w:rPr>
      </w:pPr>
      <w:r>
        <w:rPr>
          <w:rFonts w:ascii="Trebuchet MS" w:hAnsi="Trebuchet MS"/>
          <w:color w:val="000000"/>
        </w:rPr>
        <w:lastRenderedPageBreak/>
        <w:br/>
      </w:r>
      <w:r>
        <w:rPr>
          <w:rFonts w:ascii="Trebuchet MS" w:hAnsi="Trebuchet MS"/>
          <w:color w:val="000000"/>
        </w:rPr>
        <w:br/>
      </w:r>
      <w:bookmarkStart w:id="186" w:name="_Toc471372303"/>
      <w:r w:rsidRPr="00D60E6E">
        <w:rPr>
          <w:rStyle w:val="Heading2Char"/>
        </w:rPr>
        <w:t>29. Difference between array and linked list data structure?</w:t>
      </w:r>
      <w:bookmarkEnd w:id="186"/>
      <w:r>
        <w:rPr>
          <w:rStyle w:val="apple-converted-space"/>
          <w:rFonts w:ascii="Trebuchet MS" w:hAnsi="Trebuchet MS"/>
          <w:color w:val="000000"/>
        </w:rPr>
        <w:t> </w:t>
      </w:r>
      <w:r>
        <w:rPr>
          <w:rFonts w:ascii="Trebuchet MS" w:hAnsi="Trebuchet MS"/>
          <w:color w:val="000000"/>
        </w:rPr>
        <w:t>(</w:t>
      </w:r>
      <w:hyperlink r:id="rId239" w:tgtFrame="_blank" w:history="1">
        <w:r>
          <w:rPr>
            <w:rStyle w:val="Hyperlink"/>
            <w:rFonts w:ascii="Trebuchet MS" w:hAnsi="Trebuchet MS"/>
            <w:color w:val="660099"/>
          </w:rPr>
          <w:t>answer</w:t>
        </w:r>
      </w:hyperlink>
      <w:r>
        <w:rPr>
          <w:rFonts w:ascii="Trebuchet MS" w:hAnsi="Trebuchet MS"/>
          <w:color w:val="000000"/>
        </w:rPr>
        <w:t>)</w:t>
      </w:r>
      <w:r>
        <w:rPr>
          <w:rFonts w:ascii="Trebuchet MS" w:hAnsi="Trebuchet MS"/>
          <w:color w:val="000000"/>
        </w:rPr>
        <w:br/>
        <w:t>This is a theoretical questions from phone interviews. There are several differences between array and linked list e.g. array stores element in contiguous memory location while linked list stores at random places, this means linked list better utilizes the places. Consequently, its possible to have large linked list in limited memory environment compare to array of same size. Advantage of using array is random access it provides if you know the index, while in linked list you need to search an element by traversing which is O(n) operation.</w:t>
      </w:r>
      <w:r>
        <w:rPr>
          <w:rFonts w:ascii="Trebuchet MS" w:hAnsi="Trebuchet MS"/>
          <w:color w:val="000000"/>
        </w:rPr>
        <w:br/>
      </w:r>
      <w:r>
        <w:rPr>
          <w:rFonts w:ascii="Trebuchet MS" w:hAnsi="Trebuchet MS"/>
          <w:color w:val="000000"/>
        </w:rPr>
        <w:br/>
      </w:r>
      <w:r>
        <w:rPr>
          <w:rFonts w:ascii="Trebuchet MS" w:hAnsi="Trebuchet MS"/>
          <w:color w:val="000000"/>
        </w:rPr>
        <w:br/>
      </w:r>
      <w:r w:rsidRPr="00D60E6E">
        <w:rPr>
          <w:rStyle w:val="Heading2Char"/>
        </w:rPr>
        <w:t>30. How to check if array contains a duplicate number? </w:t>
      </w:r>
      <w:r>
        <w:rPr>
          <w:rFonts w:ascii="Trebuchet MS" w:hAnsi="Trebuchet MS"/>
          <w:color w:val="000000"/>
        </w:rPr>
        <w:t>(</w:t>
      </w:r>
      <w:hyperlink r:id="rId240" w:tgtFrame="_blank" w:history="1">
        <w:r>
          <w:rPr>
            <w:rStyle w:val="Hyperlink"/>
            <w:rFonts w:ascii="Trebuchet MS" w:hAnsi="Trebuchet MS"/>
            <w:color w:val="660099"/>
          </w:rPr>
          <w:t>answer</w:t>
        </w:r>
      </w:hyperlink>
      <w:r>
        <w:rPr>
          <w:rFonts w:ascii="Trebuchet MS" w:hAnsi="Trebuchet MS"/>
          <w:color w:val="000000"/>
        </w:rPr>
        <w:t>)</w:t>
      </w:r>
      <w:r>
        <w:rPr>
          <w:rFonts w:ascii="Trebuchet MS" w:hAnsi="Trebuchet MS"/>
          <w:color w:val="000000"/>
        </w:rPr>
        <w:br/>
        <w:t>This may look a repeated question because we have already done similar question, but in this question, most from Java interviews, you need to write a</w:t>
      </w:r>
      <w:r>
        <w:rPr>
          <w:rStyle w:val="apple-converted-space"/>
          <w:rFonts w:ascii="Trebuchet MS" w:hAnsi="Trebuchet MS"/>
          <w:color w:val="000000"/>
        </w:rPr>
        <w:t> </w:t>
      </w:r>
      <w:r>
        <w:rPr>
          <w:rFonts w:ascii="Courier New" w:hAnsi="Courier New" w:cs="Courier New"/>
          <w:color w:val="000000"/>
        </w:rPr>
        <w:t>contains()</w:t>
      </w:r>
      <w:r>
        <w:rPr>
          <w:rStyle w:val="apple-converted-space"/>
          <w:rFonts w:ascii="Trebuchet MS" w:hAnsi="Trebuchet MS"/>
          <w:color w:val="000000"/>
        </w:rPr>
        <w:t> </w:t>
      </w:r>
      <w:r>
        <w:rPr>
          <w:rFonts w:ascii="Trebuchet MS" w:hAnsi="Trebuchet MS"/>
          <w:color w:val="000000"/>
        </w:rPr>
        <w:t>like method from Collections, which returns true or false if you pass an element and it is repeated or not.</w:t>
      </w:r>
    </w:p>
    <w:p w:rsidR="00F95E62" w:rsidRDefault="00F95E62" w:rsidP="00F95E62">
      <w:pPr>
        <w:spacing w:after="0" w:line="240" w:lineRule="auto"/>
        <w:ind w:right="-144"/>
        <w:jc w:val="both"/>
        <w:rPr>
          <w:rFonts w:ascii="Trebuchet MS" w:hAnsi="Trebuchet MS"/>
          <w:color w:val="000000"/>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241" w:anchor="ixzz4NVuLHzoV" w:history="1">
        <w:r>
          <w:rPr>
            <w:rStyle w:val="Hyperlink"/>
            <w:rFonts w:ascii="Trebuchet MS" w:hAnsi="Trebuchet MS"/>
            <w:color w:val="003399"/>
          </w:rPr>
          <w:t>http://javarevisited.blogspot.com/2015/06/top-20-array-interview-questions-and-answers.html#ixzz4NVuLHzoV</w:t>
        </w:r>
      </w:hyperlink>
    </w:p>
    <w:p w:rsidR="00F95E62" w:rsidRDefault="00F95E62" w:rsidP="00F95E62">
      <w:pPr>
        <w:spacing w:after="0" w:line="240" w:lineRule="auto"/>
        <w:ind w:right="-144"/>
        <w:jc w:val="both"/>
        <w:rPr>
          <w:rFonts w:ascii="Trebuchet MS" w:hAnsi="Trebuchet MS"/>
          <w:color w:val="000000"/>
        </w:rPr>
      </w:pPr>
    </w:p>
    <w:p w:rsidR="00F95E62" w:rsidRDefault="00F95E62" w:rsidP="00FF6EA9">
      <w:pPr>
        <w:pStyle w:val="Heading2"/>
        <w:rPr>
          <w:rFonts w:ascii="Trebuchet MS" w:hAnsi="Trebuchet MS"/>
          <w:color w:val="000000"/>
        </w:rPr>
      </w:pPr>
      <w:bookmarkStart w:id="187" w:name="_Toc471372304"/>
      <w:r>
        <w:rPr>
          <w:rFonts w:ascii="Trebuchet MS" w:hAnsi="Trebuchet MS"/>
          <w:b w:val="0"/>
          <w:bCs w:val="0"/>
          <w:color w:val="000000"/>
          <w:u w:val="single"/>
        </w:rPr>
        <w:t>Data Structures and Algorithm Interview Questions for Java Programmers</w:t>
      </w:r>
      <w:bookmarkEnd w:id="187"/>
    </w:p>
    <w:p w:rsidR="00F95E62" w:rsidRDefault="00F95E62" w:rsidP="00F95E62">
      <w:pPr>
        <w:spacing w:after="240"/>
        <w:rPr>
          <w:rFonts w:ascii="Trebuchet MS" w:hAnsi="Trebuchet MS"/>
          <w:color w:val="000000"/>
        </w:rPr>
      </w:pPr>
      <w:r>
        <w:rPr>
          <w:rFonts w:ascii="Trebuchet MS" w:hAnsi="Trebuchet MS"/>
          <w:color w:val="000000"/>
        </w:rPr>
        <w:br/>
      </w:r>
    </w:p>
    <w:p w:rsidR="00F95E62" w:rsidRDefault="00F95E62" w:rsidP="00FF6EA9">
      <w:pPr>
        <w:pStyle w:val="Heading3"/>
        <w:rPr>
          <w:rFonts w:ascii="Trebuchet MS" w:hAnsi="Trebuchet MS"/>
          <w:color w:val="000000"/>
        </w:rPr>
      </w:pPr>
      <w:bookmarkStart w:id="188" w:name="_Toc471372305"/>
      <w:r>
        <w:rPr>
          <w:rFonts w:ascii="inherit" w:hAnsi="inherit"/>
          <w:color w:val="000000"/>
        </w:rPr>
        <w:t>Question 1: How to find middle element of linked list in one pass?</w:t>
      </w:r>
      <w:bookmarkEnd w:id="188"/>
    </w:p>
    <w:p w:rsidR="00F95E62" w:rsidRDefault="00F95E62" w:rsidP="00F95E62">
      <w:pPr>
        <w:rPr>
          <w:rFonts w:ascii="Trebuchet MS" w:hAnsi="Trebuchet MS"/>
          <w:color w:val="000000"/>
        </w:rPr>
      </w:pPr>
      <w:r>
        <w:rPr>
          <w:rFonts w:ascii="inherit" w:hAnsi="inherit"/>
          <w:color w:val="000000"/>
        </w:rPr>
        <w:t>One of the most popular question from data structures and algorithm, mostly asked on telephonic interview. Since many programmer know that, in order to find length of linked list we need to first traverse through linked list till we find last node, which is pointing to null, and then in second pass we can find middle element by traversing only half of length. They get confused when interviewer ask him to do same job in one pass. In order to find middle element of linked list in one pass, you need to maintain two-pointer, one increment at each node while other increments after two nodes at a time, by having this arrangement, when first pointer reaches end, second pointer will point to middle element of linked list. See this trick to</w:t>
      </w:r>
      <w:r>
        <w:rPr>
          <w:rStyle w:val="apple-converted-space"/>
          <w:rFonts w:ascii="inherit" w:hAnsi="inherit"/>
          <w:color w:val="000000"/>
        </w:rPr>
        <w:t> </w:t>
      </w:r>
      <w:hyperlink r:id="rId242" w:history="1">
        <w:r>
          <w:rPr>
            <w:rStyle w:val="Hyperlink"/>
            <w:rFonts w:ascii="inherit" w:hAnsi="inherit"/>
            <w:color w:val="660099"/>
          </w:rPr>
          <w:t>find middle element of linked list in single pass</w:t>
        </w:r>
      </w:hyperlink>
      <w:r>
        <w:rPr>
          <w:rStyle w:val="apple-converted-space"/>
          <w:rFonts w:ascii="inherit" w:hAnsi="inherit"/>
          <w:color w:val="000000"/>
        </w:rPr>
        <w:t> </w:t>
      </w:r>
      <w:r>
        <w:rPr>
          <w:rFonts w:ascii="inherit" w:hAnsi="inherit"/>
          <w:color w:val="000000"/>
        </w:rPr>
        <w:t>for more details.</w:t>
      </w:r>
    </w:p>
    <w:p w:rsidR="00F95E62" w:rsidRDefault="00F95E62" w:rsidP="00F95E62">
      <w:pPr>
        <w:spacing w:after="240"/>
        <w:rPr>
          <w:rFonts w:ascii="Trebuchet MS" w:hAnsi="Trebuchet MS"/>
          <w:color w:val="000000"/>
        </w:rPr>
      </w:pPr>
      <w:r>
        <w:rPr>
          <w:rFonts w:ascii="Trebuchet MS" w:hAnsi="Trebuchet MS"/>
          <w:color w:val="000000"/>
        </w:rPr>
        <w:br/>
      </w:r>
    </w:p>
    <w:p w:rsidR="00F95E62" w:rsidRDefault="00F95E62" w:rsidP="00FF6EA9">
      <w:pPr>
        <w:pStyle w:val="Heading3"/>
        <w:rPr>
          <w:rFonts w:ascii="Trebuchet MS" w:hAnsi="Trebuchet MS"/>
          <w:color w:val="000000"/>
        </w:rPr>
      </w:pPr>
      <w:bookmarkStart w:id="189" w:name="_Toc471372306"/>
      <w:r>
        <w:rPr>
          <w:rFonts w:ascii="inherit" w:hAnsi="inherit"/>
          <w:color w:val="000000"/>
        </w:rPr>
        <w:t>Question 2: How to find if linked list has a loop ?</w:t>
      </w:r>
      <w:bookmarkEnd w:id="189"/>
    </w:p>
    <w:p w:rsidR="00F95E62" w:rsidRDefault="00F95E62" w:rsidP="00F95E62">
      <w:pPr>
        <w:rPr>
          <w:rFonts w:ascii="Trebuchet MS" w:hAnsi="Trebuchet MS"/>
          <w:color w:val="000000"/>
        </w:rPr>
      </w:pPr>
      <w:r>
        <w:rPr>
          <w:rFonts w:ascii="inherit" w:hAnsi="inherit"/>
          <w:color w:val="000000"/>
        </w:rPr>
        <w:t>This question has bit of similarity with earlier algorithm and data structure interview question. I mean we can use two pointer approach to solve this problem. If we maintain two pointers, and we increment one pointer after processing two nodes and other after processing every node, we are likely to find a situation where both the pointers will be pointing to same node. This will only happen if linked list has loop.</w:t>
      </w:r>
    </w:p>
    <w:p w:rsidR="00F95E62" w:rsidRDefault="00F95E62" w:rsidP="00F95E62">
      <w:pPr>
        <w:spacing w:after="240"/>
        <w:rPr>
          <w:rFonts w:ascii="Trebuchet MS" w:hAnsi="Trebuchet MS"/>
          <w:color w:val="000000"/>
        </w:rPr>
      </w:pPr>
      <w:r>
        <w:rPr>
          <w:rFonts w:ascii="Trebuchet MS" w:hAnsi="Trebuchet MS"/>
          <w:color w:val="000000"/>
        </w:rPr>
        <w:br/>
      </w:r>
    </w:p>
    <w:p w:rsidR="00F95E62" w:rsidRDefault="00F95E62" w:rsidP="00FF6EA9">
      <w:pPr>
        <w:pStyle w:val="Heading3"/>
        <w:rPr>
          <w:rFonts w:ascii="Trebuchet MS" w:hAnsi="Trebuchet MS"/>
          <w:color w:val="000000"/>
        </w:rPr>
      </w:pPr>
      <w:bookmarkStart w:id="190" w:name="_Toc471372307"/>
      <w:r>
        <w:rPr>
          <w:rFonts w:ascii="inherit" w:hAnsi="inherit"/>
          <w:color w:val="000000"/>
        </w:rPr>
        <w:lastRenderedPageBreak/>
        <w:t>Question 3 : How to find 3rd element from end in a linked list in one pass?</w:t>
      </w:r>
      <w:bookmarkEnd w:id="190"/>
    </w:p>
    <w:p w:rsidR="00F95E62" w:rsidRDefault="00F95E62" w:rsidP="00F95E62">
      <w:pPr>
        <w:rPr>
          <w:rFonts w:ascii="Trebuchet MS" w:hAnsi="Trebuchet MS"/>
          <w:color w:val="000000"/>
        </w:rPr>
      </w:pPr>
      <w:r>
        <w:rPr>
          <w:rFonts w:ascii="inherit" w:hAnsi="inherit"/>
          <w:color w:val="000000"/>
        </w:rPr>
        <w:t>This is another frequently asked linked list interview question. This question is exactly similar</w:t>
      </w:r>
      <w:r>
        <w:rPr>
          <w:rStyle w:val="apple-converted-space"/>
          <w:rFonts w:ascii="inherit" w:hAnsi="inherit"/>
          <w:color w:val="000000"/>
        </w:rPr>
        <w:t> </w:t>
      </w:r>
      <w:r>
        <w:rPr>
          <w:rFonts w:ascii="inherit" w:hAnsi="inherit"/>
          <w:color w:val="000000"/>
        </w:rPr>
        <w:t>to</w:t>
      </w:r>
      <w:hyperlink r:id="rId243" w:history="1">
        <w:r>
          <w:rPr>
            <w:rStyle w:val="apple-converted-space"/>
            <w:rFonts w:ascii="inherit" w:hAnsi="inherit"/>
            <w:color w:val="660099"/>
            <w:u w:val="single"/>
          </w:rPr>
          <w:t> </w:t>
        </w:r>
        <w:r>
          <w:rPr>
            <w:rStyle w:val="Hyperlink"/>
            <w:rFonts w:ascii="inherit" w:hAnsi="inherit"/>
            <w:color w:val="660099"/>
          </w:rPr>
          <w:t>finding middle element of linked list in single pass</w:t>
        </w:r>
      </w:hyperlink>
      <w:r>
        <w:rPr>
          <w:rFonts w:ascii="inherit" w:hAnsi="inherit"/>
          <w:color w:val="000000"/>
        </w:rPr>
        <w:t>.</w:t>
      </w:r>
      <w:r>
        <w:rPr>
          <w:rStyle w:val="apple-converted-space"/>
          <w:rFonts w:ascii="inherit" w:hAnsi="inherit"/>
          <w:color w:val="000000"/>
        </w:rPr>
        <w:t> </w:t>
      </w:r>
      <w:r>
        <w:rPr>
          <w:rFonts w:ascii="inherit" w:hAnsi="inherit"/>
          <w:color w:val="000000"/>
        </w:rPr>
        <w:t>If we apply same trick of maintaining two pointers and increment other pointer, when first has moved up to 3rd element, than when first pointer reaches to the end of linked list, second pointer will be pointing to the 3rd element from last in a linked list.</w:t>
      </w:r>
    </w:p>
    <w:p w:rsidR="00F95E62" w:rsidRDefault="00F95E62" w:rsidP="00F95E62">
      <w:pPr>
        <w:rPr>
          <w:rFonts w:ascii="Trebuchet MS" w:hAnsi="Trebuchet MS"/>
          <w:color w:val="000000"/>
        </w:rPr>
      </w:pPr>
    </w:p>
    <w:p w:rsidR="00F95E62" w:rsidRDefault="00F95E62" w:rsidP="00F95E62">
      <w:pPr>
        <w:spacing w:after="240"/>
        <w:rPr>
          <w:rFonts w:ascii="Trebuchet MS" w:hAnsi="Trebuchet MS"/>
          <w:color w:val="000000"/>
        </w:rPr>
      </w:pPr>
    </w:p>
    <w:p w:rsidR="00F95E62" w:rsidRDefault="00F95E62" w:rsidP="00FF6EA9">
      <w:pPr>
        <w:pStyle w:val="Heading3"/>
        <w:rPr>
          <w:rFonts w:ascii="Trebuchet MS" w:hAnsi="Trebuchet MS"/>
          <w:color w:val="000000"/>
        </w:rPr>
      </w:pPr>
      <w:bookmarkStart w:id="191" w:name="_Toc471372308"/>
      <w:r>
        <w:rPr>
          <w:rFonts w:ascii="inherit" w:hAnsi="inherit"/>
          <w:color w:val="000000"/>
        </w:rPr>
        <w:t>Question 4: In an integer array, there is 1 to 100 number, out of one is duplicate, how to find?</w:t>
      </w:r>
      <w:bookmarkEnd w:id="191"/>
    </w:p>
    <w:p w:rsidR="00F95E62" w:rsidRDefault="00F95E62" w:rsidP="00F95E62">
      <w:pPr>
        <w:rPr>
          <w:rFonts w:ascii="Trebuchet MS" w:hAnsi="Trebuchet MS"/>
          <w:color w:val="000000"/>
        </w:rPr>
      </w:pPr>
      <w:r>
        <w:rPr>
          <w:rFonts w:ascii="inherit" w:hAnsi="inherit"/>
          <w:color w:val="000000"/>
        </w:rPr>
        <w:t>This is a rather simple data structures question, especially for this kind of. In this case you can simply add all numbers stored in array, and total sum should be equal to</w:t>
      </w:r>
      <w:r>
        <w:rPr>
          <w:rStyle w:val="apple-converted-space"/>
          <w:rFonts w:ascii="inherit" w:hAnsi="inherit"/>
          <w:color w:val="000000"/>
        </w:rPr>
        <w:t> </w:t>
      </w:r>
      <w:r>
        <w:rPr>
          <w:rFonts w:ascii="Courier New" w:hAnsi="Courier New" w:cs="Courier New"/>
          <w:color w:val="000000"/>
        </w:rPr>
        <w:t>n(n+1)/2</w:t>
      </w:r>
      <w:r>
        <w:rPr>
          <w:rFonts w:ascii="inherit" w:hAnsi="inherit"/>
          <w:color w:val="000000"/>
        </w:rPr>
        <w:t>. Now just subtract actual sum to expected sum, and that is your duplicate number. Of course there is a brute force way of checking each number against all other numbers, but that will result in performance of O(n^2) which is not good. By the way this trick will not work if array have multiple duplicates or its not numbers forming arithmetic progression. Here is example of one way</w:t>
      </w:r>
      <w:r>
        <w:rPr>
          <w:rStyle w:val="apple-converted-space"/>
          <w:rFonts w:ascii="inherit" w:hAnsi="inherit"/>
          <w:color w:val="000000"/>
        </w:rPr>
        <w:t> </w:t>
      </w:r>
      <w:r>
        <w:rPr>
          <w:rFonts w:ascii="inherit" w:hAnsi="inherit"/>
          <w:color w:val="000000"/>
        </w:rPr>
        <w:t>to</w:t>
      </w:r>
      <w:r>
        <w:rPr>
          <w:rStyle w:val="apple-converted-space"/>
          <w:rFonts w:ascii="inherit" w:hAnsi="inherit"/>
          <w:color w:val="000000"/>
        </w:rPr>
        <w:t> </w:t>
      </w:r>
      <w:hyperlink r:id="rId244" w:history="1">
        <w:r>
          <w:rPr>
            <w:rStyle w:val="Hyperlink"/>
            <w:rFonts w:ascii="inherit" w:hAnsi="inherit"/>
            <w:color w:val="660099"/>
          </w:rPr>
          <w:t>find duplicate number in array</w:t>
        </w:r>
      </w:hyperlink>
      <w:r>
        <w:rPr>
          <w:rFonts w:ascii="inherit" w:hAnsi="inherit"/>
          <w:color w:val="000000"/>
        </w:rPr>
        <w:t>.</w:t>
      </w:r>
    </w:p>
    <w:p w:rsidR="00F95E62" w:rsidRDefault="00F95E62" w:rsidP="00F95E62">
      <w:pPr>
        <w:spacing w:after="240"/>
        <w:rPr>
          <w:rFonts w:ascii="Trebuchet MS" w:hAnsi="Trebuchet MS"/>
          <w:color w:val="000000"/>
        </w:rPr>
      </w:pPr>
      <w:r>
        <w:rPr>
          <w:rFonts w:ascii="Trebuchet MS" w:hAnsi="Trebuchet MS"/>
          <w:color w:val="000000"/>
        </w:rPr>
        <w:br/>
      </w:r>
    </w:p>
    <w:p w:rsidR="00F95E62" w:rsidRDefault="00F95E62" w:rsidP="00FF6EA9">
      <w:pPr>
        <w:pStyle w:val="Heading3"/>
        <w:rPr>
          <w:rFonts w:ascii="Trebuchet MS" w:hAnsi="Trebuchet MS"/>
          <w:color w:val="000000"/>
        </w:rPr>
      </w:pPr>
      <w:bookmarkStart w:id="192" w:name="_Toc471372309"/>
      <w:r>
        <w:rPr>
          <w:rFonts w:ascii="inherit" w:hAnsi="inherit"/>
          <w:color w:val="000000"/>
        </w:rPr>
        <w:t>Question 6 : How to reverse String in Java ?</w:t>
      </w:r>
      <w:bookmarkEnd w:id="192"/>
    </w:p>
    <w:p w:rsidR="00F95E62" w:rsidRDefault="00F95E62" w:rsidP="00F95E62">
      <w:pPr>
        <w:rPr>
          <w:rFonts w:ascii="Trebuchet MS" w:hAnsi="Trebuchet MS"/>
          <w:color w:val="000000"/>
        </w:rPr>
      </w:pPr>
      <w:r>
        <w:rPr>
          <w:rFonts w:ascii="inherit" w:hAnsi="inherit"/>
          <w:color w:val="000000"/>
        </w:rPr>
        <w:t>This is one of my favorite question. Since</w:t>
      </w:r>
      <w:r>
        <w:rPr>
          <w:rStyle w:val="apple-converted-space"/>
          <w:rFonts w:ascii="inherit" w:hAnsi="inherit"/>
          <w:color w:val="000000"/>
        </w:rPr>
        <w:t> </w:t>
      </w:r>
      <w:r>
        <w:rPr>
          <w:rFonts w:ascii="Courier New" w:hAnsi="Courier New" w:cs="Courier New"/>
          <w:color w:val="000000"/>
        </w:rPr>
        <w:t>String</w:t>
      </w:r>
      <w:r>
        <w:rPr>
          <w:rStyle w:val="apple-converted-space"/>
          <w:rFonts w:ascii="inherit" w:hAnsi="inherit"/>
          <w:color w:val="000000"/>
        </w:rPr>
        <w:t> </w:t>
      </w:r>
      <w:r>
        <w:rPr>
          <w:rFonts w:ascii="inherit" w:hAnsi="inherit"/>
          <w:color w:val="000000"/>
        </w:rPr>
        <w:t>is one of the most important type of programming, you expect lot of question related to String any data structure interview. There are many ways to reverse Sting in Java or any other programming language, and interviewer will force you to solve this problem by using without API i.e. without using</w:t>
      </w:r>
      <w:r>
        <w:rPr>
          <w:rStyle w:val="apple-converted-space"/>
          <w:rFonts w:ascii="inherit" w:hAnsi="inherit"/>
          <w:color w:val="000000"/>
        </w:rPr>
        <w:t> </w:t>
      </w:r>
      <w:r>
        <w:rPr>
          <w:rFonts w:ascii="Courier New" w:hAnsi="Courier New" w:cs="Courier New"/>
          <w:color w:val="000000"/>
        </w:rPr>
        <w:t>reverse()</w:t>
      </w:r>
      <w:r>
        <w:rPr>
          <w:rStyle w:val="apple-converted-space"/>
          <w:rFonts w:ascii="inherit" w:hAnsi="inherit"/>
          <w:color w:val="000000"/>
        </w:rPr>
        <w:t> </w:t>
      </w:r>
      <w:r>
        <w:rPr>
          <w:rFonts w:ascii="inherit" w:hAnsi="inherit"/>
          <w:color w:val="000000"/>
        </w:rPr>
        <w:t>method of</w:t>
      </w:r>
      <w:r>
        <w:rPr>
          <w:rStyle w:val="apple-converted-space"/>
          <w:rFonts w:ascii="inherit" w:hAnsi="inherit"/>
          <w:color w:val="000000"/>
        </w:rPr>
        <w:t> </w:t>
      </w:r>
      <w:r>
        <w:rPr>
          <w:rFonts w:ascii="Courier New" w:hAnsi="Courier New" w:cs="Courier New"/>
          <w:color w:val="000000"/>
        </w:rPr>
        <w:t>StringBuffer</w:t>
      </w:r>
      <w:r>
        <w:rPr>
          <w:rFonts w:ascii="inherit" w:hAnsi="inherit"/>
          <w:color w:val="000000"/>
        </w:rPr>
        <w:t>. In follow-up he may ask to reverse String using recursion as well.</w:t>
      </w:r>
      <w:r>
        <w:rPr>
          <w:rStyle w:val="apple-converted-space"/>
          <w:rFonts w:ascii="inherit" w:hAnsi="inherit"/>
          <w:color w:val="000000"/>
        </w:rPr>
        <w:t> </w:t>
      </w:r>
      <w:r>
        <w:rPr>
          <w:rFonts w:ascii="inherit" w:hAnsi="inherit"/>
          <w:color w:val="000000"/>
        </w:rPr>
        <w:t>See</w:t>
      </w:r>
      <w:r>
        <w:rPr>
          <w:rStyle w:val="apple-converted-space"/>
          <w:rFonts w:ascii="inherit" w:hAnsi="inherit"/>
          <w:color w:val="000000"/>
        </w:rPr>
        <w:t> </w:t>
      </w:r>
      <w:hyperlink r:id="rId245" w:history="1">
        <w:r>
          <w:rPr>
            <w:rStyle w:val="Hyperlink"/>
            <w:rFonts w:ascii="inherit" w:hAnsi="inherit"/>
            <w:color w:val="660099"/>
          </w:rPr>
          <w:t>3 ways to reverse String in Java</w:t>
        </w:r>
      </w:hyperlink>
      <w:r>
        <w:rPr>
          <w:rStyle w:val="apple-converted-space"/>
          <w:rFonts w:ascii="inherit" w:hAnsi="inherit"/>
          <w:color w:val="000000"/>
        </w:rPr>
        <w:t> </w:t>
      </w:r>
      <w:r>
        <w:rPr>
          <w:rFonts w:ascii="inherit" w:hAnsi="inherit"/>
          <w:color w:val="000000"/>
        </w:rPr>
        <w:t>to learn reversing String using both loops and</w:t>
      </w:r>
      <w:r>
        <w:rPr>
          <w:rStyle w:val="apple-converted-space"/>
          <w:rFonts w:ascii="inherit" w:hAnsi="inherit"/>
          <w:color w:val="000000"/>
        </w:rPr>
        <w:t> </w:t>
      </w:r>
      <w:hyperlink r:id="rId246" w:history="1">
        <w:r>
          <w:rPr>
            <w:rStyle w:val="Hyperlink"/>
            <w:rFonts w:ascii="inherit" w:hAnsi="inherit"/>
            <w:color w:val="660099"/>
          </w:rPr>
          <w:t>recursion in Java</w:t>
        </w:r>
      </w:hyperlink>
      <w:r>
        <w:rPr>
          <w:rFonts w:ascii="inherit" w:hAnsi="inherit"/>
          <w:color w:val="000000"/>
        </w:rPr>
        <w:t>.</w:t>
      </w:r>
    </w:p>
    <w:p w:rsidR="00F95E62" w:rsidRDefault="00F95E62" w:rsidP="00F95E62">
      <w:pPr>
        <w:spacing w:after="240"/>
        <w:rPr>
          <w:rFonts w:ascii="Trebuchet MS" w:hAnsi="Trebuchet MS"/>
          <w:color w:val="000000"/>
        </w:rPr>
      </w:pPr>
      <w:r>
        <w:rPr>
          <w:rFonts w:ascii="Trebuchet MS" w:hAnsi="Trebuchet MS"/>
          <w:color w:val="000000"/>
        </w:rPr>
        <w:br/>
      </w:r>
    </w:p>
    <w:p w:rsidR="00F95E62" w:rsidRDefault="00F95E62" w:rsidP="00FF6EA9">
      <w:pPr>
        <w:pStyle w:val="Heading2"/>
        <w:rPr>
          <w:rFonts w:ascii="Trebuchet MS" w:hAnsi="Trebuchet MS"/>
          <w:color w:val="000000"/>
        </w:rPr>
      </w:pPr>
      <w:bookmarkStart w:id="193" w:name="_Toc471372310"/>
      <w:r>
        <w:rPr>
          <w:rFonts w:ascii="inherit" w:hAnsi="inherit"/>
          <w:color w:val="000000"/>
        </w:rPr>
        <w:t>Question 7: Write a Java program to sort an array using Bubble Sort algorithm?</w:t>
      </w:r>
      <w:bookmarkEnd w:id="193"/>
    </w:p>
    <w:p w:rsidR="00F95E62" w:rsidRDefault="00F95E62" w:rsidP="00F95E62">
      <w:pPr>
        <w:rPr>
          <w:rFonts w:ascii="Trebuchet MS" w:hAnsi="Trebuchet MS"/>
          <w:color w:val="000000"/>
        </w:rPr>
      </w:pPr>
      <w:r>
        <w:rPr>
          <w:rFonts w:ascii="inherit" w:hAnsi="inherit"/>
          <w:color w:val="000000"/>
        </w:rPr>
        <w:t>I have always send couple of questions from searching and sorting in data structure interviews. Bubble sort is one of the simplest sorting algorithm but if you ask anyone to implement on the spot it gives you an opportunity to gauge programming skills of a candidate. See</w:t>
      </w:r>
      <w:r>
        <w:rPr>
          <w:rStyle w:val="apple-converted-space"/>
          <w:rFonts w:ascii="inherit" w:hAnsi="inherit"/>
          <w:color w:val="000000"/>
        </w:rPr>
        <w:t> </w:t>
      </w:r>
      <w:hyperlink r:id="rId247" w:history="1">
        <w:r>
          <w:rPr>
            <w:rStyle w:val="Hyperlink"/>
            <w:rFonts w:ascii="inherit" w:hAnsi="inherit"/>
            <w:color w:val="660099"/>
          </w:rPr>
          <w:t>How to sort array using Bubble Sort in Java</w:t>
        </w:r>
      </w:hyperlink>
      <w:r>
        <w:rPr>
          <w:rStyle w:val="apple-converted-space"/>
          <w:rFonts w:ascii="inherit" w:hAnsi="inherit"/>
          <w:color w:val="000000"/>
        </w:rPr>
        <w:t> </w:t>
      </w:r>
      <w:r>
        <w:rPr>
          <w:rFonts w:ascii="inherit" w:hAnsi="inherit"/>
          <w:color w:val="000000"/>
        </w:rPr>
        <w:t>for</w:t>
      </w:r>
      <w:r>
        <w:rPr>
          <w:rStyle w:val="apple-converted-space"/>
          <w:rFonts w:ascii="inherit" w:hAnsi="inherit"/>
          <w:color w:val="000000"/>
        </w:rPr>
        <w:t> </w:t>
      </w:r>
      <w:r>
        <w:rPr>
          <w:rFonts w:ascii="inherit" w:hAnsi="inherit"/>
          <w:color w:val="000000"/>
        </w:rPr>
        <w:t>complete solution of this datastrucutre interview question.</w:t>
      </w:r>
    </w:p>
    <w:p w:rsidR="00F95E62" w:rsidRDefault="00F95E62" w:rsidP="00F95E62">
      <w:pPr>
        <w:spacing w:after="240"/>
        <w:rPr>
          <w:rFonts w:ascii="Trebuchet MS" w:hAnsi="Trebuchet MS"/>
          <w:color w:val="000000"/>
        </w:rPr>
      </w:pPr>
      <w:r>
        <w:rPr>
          <w:rFonts w:ascii="Trebuchet MS" w:hAnsi="Trebuchet MS"/>
          <w:color w:val="000000"/>
        </w:rPr>
        <w:br/>
      </w:r>
    </w:p>
    <w:p w:rsidR="00F95E62" w:rsidRDefault="00F95E62" w:rsidP="00FF6EA9">
      <w:pPr>
        <w:pStyle w:val="Heading3"/>
        <w:rPr>
          <w:rFonts w:ascii="Trebuchet MS" w:hAnsi="Trebuchet MS"/>
          <w:color w:val="000000"/>
        </w:rPr>
      </w:pPr>
      <w:bookmarkStart w:id="194" w:name="_Toc471372311"/>
      <w:r>
        <w:rPr>
          <w:rFonts w:ascii="inherit" w:hAnsi="inherit"/>
          <w:color w:val="000000"/>
        </w:rPr>
        <w:t>Question 8: What is the difference between Stack and Queue data structure?</w:t>
      </w:r>
      <w:bookmarkEnd w:id="194"/>
    </w:p>
    <w:p w:rsidR="00F95E62" w:rsidRDefault="00F95E62" w:rsidP="00F95E62">
      <w:pPr>
        <w:rPr>
          <w:rFonts w:ascii="Trebuchet MS" w:hAnsi="Trebuchet MS"/>
          <w:color w:val="000000"/>
        </w:rPr>
      </w:pPr>
      <w:r>
        <w:rPr>
          <w:rFonts w:ascii="inherit" w:hAnsi="inherit"/>
          <w:color w:val="000000"/>
        </w:rPr>
        <w:t>One of the classical data structure interviews question. I guess every one know, No? Any way main difference is that Stack is LIFO(Last In First Out) data structure while Queue is a FIFO(First In First Out) data structure.</w:t>
      </w:r>
    </w:p>
    <w:p w:rsidR="00F95E62" w:rsidRDefault="00F95E62" w:rsidP="00F95E62">
      <w:pPr>
        <w:spacing w:after="240"/>
        <w:rPr>
          <w:rFonts w:ascii="Trebuchet MS" w:hAnsi="Trebuchet MS"/>
          <w:color w:val="000000"/>
        </w:rPr>
      </w:pPr>
      <w:r>
        <w:rPr>
          <w:rFonts w:ascii="Trebuchet MS" w:hAnsi="Trebuchet MS"/>
          <w:color w:val="000000"/>
        </w:rPr>
        <w:br/>
      </w:r>
    </w:p>
    <w:p w:rsidR="00F95E62" w:rsidRDefault="00F95E62" w:rsidP="00FF6EA9">
      <w:pPr>
        <w:pStyle w:val="Heading3"/>
        <w:rPr>
          <w:rFonts w:ascii="Trebuchet MS" w:hAnsi="Trebuchet MS"/>
          <w:color w:val="000000"/>
        </w:rPr>
      </w:pPr>
      <w:bookmarkStart w:id="195" w:name="_Toc471372312"/>
      <w:r>
        <w:rPr>
          <w:rFonts w:ascii="inherit" w:hAnsi="inherit"/>
          <w:color w:val="000000"/>
        </w:rPr>
        <w:lastRenderedPageBreak/>
        <w:t>Question 9: How do you find duplicates in an array if there is more than one duplicate?</w:t>
      </w:r>
      <w:bookmarkEnd w:id="195"/>
    </w:p>
    <w:p w:rsidR="00F95E62" w:rsidRDefault="00F95E62" w:rsidP="00F95E62">
      <w:pPr>
        <w:rPr>
          <w:rFonts w:ascii="Trebuchet MS" w:hAnsi="Trebuchet MS"/>
          <w:color w:val="000000"/>
        </w:rPr>
      </w:pPr>
      <w:r>
        <w:rPr>
          <w:rFonts w:ascii="inherit" w:hAnsi="inherit"/>
          <w:color w:val="000000"/>
        </w:rPr>
        <w:t>Sometime this is asked as follow-up question of earlier data structure interview question, related to finding duplicates in Array. One way of solving this problem is using</w:t>
      </w:r>
      <w:r>
        <w:rPr>
          <w:rStyle w:val="apple-converted-space"/>
          <w:rFonts w:ascii="inherit" w:hAnsi="inherit"/>
          <w:color w:val="000000"/>
        </w:rPr>
        <w:t> </w:t>
      </w:r>
      <w:r>
        <w:rPr>
          <w:rFonts w:ascii="inherit" w:hAnsi="inherit"/>
          <w:color w:val="000000"/>
        </w:rPr>
        <w:t>a</w:t>
      </w:r>
      <w:r>
        <w:rPr>
          <w:rStyle w:val="apple-converted-space"/>
          <w:rFonts w:ascii="inherit" w:hAnsi="inherit"/>
          <w:color w:val="000000"/>
        </w:rPr>
        <w:t> </w:t>
      </w:r>
      <w:hyperlink r:id="rId248" w:history="1">
        <w:r>
          <w:rPr>
            <w:rStyle w:val="Hyperlink"/>
            <w:rFonts w:ascii="inherit" w:hAnsi="inherit"/>
            <w:color w:val="660099"/>
          </w:rPr>
          <w:t>Hashtable or HashMap</w:t>
        </w:r>
      </w:hyperlink>
      <w:r>
        <w:rPr>
          <w:rStyle w:val="apple-converted-space"/>
          <w:rFonts w:ascii="inherit" w:hAnsi="inherit"/>
          <w:color w:val="000000"/>
        </w:rPr>
        <w:t> </w:t>
      </w:r>
      <w:r>
        <w:rPr>
          <w:rFonts w:ascii="inherit" w:hAnsi="inherit"/>
          <w:color w:val="000000"/>
        </w:rPr>
        <w:t>data</w:t>
      </w:r>
      <w:r>
        <w:rPr>
          <w:rStyle w:val="apple-converted-space"/>
          <w:rFonts w:ascii="inherit" w:hAnsi="inherit"/>
          <w:color w:val="000000"/>
        </w:rPr>
        <w:t> </w:t>
      </w:r>
      <w:r>
        <w:rPr>
          <w:rFonts w:ascii="inherit" w:hAnsi="inherit"/>
          <w:color w:val="000000"/>
        </w:rPr>
        <w:t>structure. You can traverse through array, and store each number as key and number of occurrence as value. At the end of traversal you can find all duplicate numbers, for which occurrence is more than one. In Java if a number already exists in</w:t>
      </w:r>
      <w:r>
        <w:rPr>
          <w:rStyle w:val="apple-converted-space"/>
          <w:rFonts w:ascii="inherit" w:hAnsi="inherit"/>
          <w:color w:val="000000"/>
        </w:rPr>
        <w:t> </w:t>
      </w:r>
      <w:hyperlink r:id="rId249" w:history="1">
        <w:r>
          <w:rPr>
            <w:rStyle w:val="Hyperlink"/>
            <w:rFonts w:ascii="inherit" w:hAnsi="inherit"/>
            <w:color w:val="660099"/>
          </w:rPr>
          <w:t>HashMap</w:t>
        </w:r>
      </w:hyperlink>
      <w:r>
        <w:rPr>
          <w:rStyle w:val="apple-converted-space"/>
          <w:rFonts w:ascii="inherit" w:hAnsi="inherit"/>
          <w:color w:val="000000"/>
        </w:rPr>
        <w:t> </w:t>
      </w:r>
      <w:r>
        <w:rPr>
          <w:rFonts w:ascii="inherit" w:hAnsi="inherit"/>
          <w:color w:val="000000"/>
        </w:rPr>
        <w:t>then calling</w:t>
      </w:r>
      <w:r>
        <w:rPr>
          <w:rStyle w:val="apple-converted-space"/>
          <w:rFonts w:ascii="inherit" w:hAnsi="inherit"/>
          <w:color w:val="000000"/>
        </w:rPr>
        <w:t> </w:t>
      </w:r>
      <w:r>
        <w:rPr>
          <w:rFonts w:ascii="Courier New" w:hAnsi="Courier New" w:cs="Courier New"/>
          <w:color w:val="000000"/>
        </w:rPr>
        <w:t>get(index)</w:t>
      </w:r>
      <w:r>
        <w:rPr>
          <w:rStyle w:val="apple-converted-space"/>
          <w:rFonts w:ascii="inherit" w:hAnsi="inherit"/>
          <w:color w:val="000000"/>
        </w:rPr>
        <w:t> </w:t>
      </w:r>
      <w:r>
        <w:rPr>
          <w:rFonts w:ascii="inherit" w:hAnsi="inherit"/>
          <w:color w:val="000000"/>
        </w:rPr>
        <w:t>will return number otherwise it return null. this property can be used to insert or update numbers in</w:t>
      </w:r>
      <w:r>
        <w:rPr>
          <w:rStyle w:val="apple-converted-space"/>
          <w:rFonts w:ascii="inherit" w:hAnsi="inherit"/>
          <w:color w:val="000000"/>
        </w:rPr>
        <w:t> </w:t>
      </w:r>
      <w:r>
        <w:rPr>
          <w:rFonts w:ascii="Courier New" w:hAnsi="Courier New" w:cs="Courier New"/>
          <w:color w:val="000000"/>
        </w:rPr>
        <w:t>HashMap</w:t>
      </w:r>
      <w:r>
        <w:rPr>
          <w:rFonts w:ascii="inherit" w:hAnsi="inherit"/>
          <w:color w:val="000000"/>
        </w:rPr>
        <w:t>.</w:t>
      </w:r>
    </w:p>
    <w:p w:rsidR="00F95E62" w:rsidRDefault="00F95E62" w:rsidP="00F95E62">
      <w:pPr>
        <w:rPr>
          <w:rFonts w:ascii="Trebuchet MS" w:hAnsi="Trebuchet MS"/>
          <w:color w:val="000000"/>
        </w:rPr>
      </w:pPr>
    </w:p>
    <w:p w:rsidR="00F95E62" w:rsidRDefault="00F95E62" w:rsidP="00F95E62">
      <w:pPr>
        <w:spacing w:after="240"/>
        <w:rPr>
          <w:rFonts w:ascii="Trebuchet MS" w:hAnsi="Trebuchet MS"/>
          <w:color w:val="000000"/>
        </w:rPr>
      </w:pPr>
    </w:p>
    <w:p w:rsidR="00F95E62" w:rsidRDefault="00F95E62" w:rsidP="00FF6EA9">
      <w:pPr>
        <w:pStyle w:val="Heading3"/>
        <w:rPr>
          <w:rFonts w:ascii="Trebuchet MS" w:hAnsi="Trebuchet MS"/>
          <w:color w:val="000000"/>
        </w:rPr>
      </w:pPr>
      <w:bookmarkStart w:id="196" w:name="_Toc471372313"/>
      <w:r>
        <w:rPr>
          <w:rFonts w:ascii="inherit" w:hAnsi="inherit"/>
          <w:color w:val="000000"/>
        </w:rPr>
        <w:t>Question 10 : What is difference between Singly Linked List and Doubly Linked List data structure?</w:t>
      </w:r>
      <w:bookmarkEnd w:id="196"/>
    </w:p>
    <w:p w:rsidR="00F95E62" w:rsidRDefault="00F95E62" w:rsidP="00F95E62">
      <w:pPr>
        <w:rPr>
          <w:rFonts w:ascii="Trebuchet MS" w:hAnsi="Trebuchet MS"/>
          <w:color w:val="000000"/>
        </w:rPr>
      </w:pPr>
      <w:r>
        <w:rPr>
          <w:rFonts w:ascii="inherit" w:hAnsi="inherit"/>
          <w:color w:val="000000"/>
        </w:rPr>
        <w:t>This is another classical interview question on data structure, mostly asked on telephonic rounds. Main difference between singly linked list and doubly linked list is ability to traverse. In a single linked list, node only points towards next node, and there is no pointer to previous node, which means you can not traverse back on a singly linked list. On the other hand doubly linked list maintains two pointers, towards next and previous node, which allows you to navigate in both direction in any linked list.</w:t>
      </w:r>
    </w:p>
    <w:p w:rsidR="00F95E62" w:rsidRDefault="00F95E62" w:rsidP="00F95E62">
      <w:pPr>
        <w:spacing w:after="240"/>
        <w:rPr>
          <w:rFonts w:ascii="Trebuchet MS" w:hAnsi="Trebuchet MS"/>
          <w:color w:val="000000"/>
        </w:rPr>
      </w:pPr>
      <w:r>
        <w:rPr>
          <w:rFonts w:ascii="Trebuchet MS" w:hAnsi="Trebuchet MS"/>
          <w:color w:val="000000"/>
        </w:rPr>
        <w:br/>
      </w:r>
    </w:p>
    <w:p w:rsidR="00F95E62" w:rsidRDefault="00F95E62" w:rsidP="00FF6EA9">
      <w:pPr>
        <w:pStyle w:val="Heading3"/>
        <w:rPr>
          <w:rFonts w:ascii="Trebuchet MS" w:hAnsi="Trebuchet MS"/>
          <w:color w:val="000000"/>
        </w:rPr>
      </w:pPr>
      <w:bookmarkStart w:id="197" w:name="_Toc471372314"/>
      <w:r>
        <w:rPr>
          <w:rFonts w:ascii="inherit" w:hAnsi="inherit"/>
          <w:color w:val="000000"/>
        </w:rPr>
        <w:t>Question 11 : Write Java program to print Fibonacci series ?</w:t>
      </w:r>
      <w:bookmarkEnd w:id="197"/>
    </w:p>
    <w:p w:rsidR="00F95E62" w:rsidRDefault="00F95E62" w:rsidP="00F95E62">
      <w:pPr>
        <w:rPr>
          <w:rFonts w:ascii="Trebuchet MS" w:hAnsi="Trebuchet MS"/>
          <w:color w:val="000000"/>
        </w:rPr>
      </w:pPr>
      <w:r>
        <w:rPr>
          <w:rFonts w:ascii="inherit" w:hAnsi="inherit"/>
          <w:color w:val="000000"/>
        </w:rPr>
        <w:t>This is not a data structures question, but a programming one, which many times appear during data structure interview. Fibonacci series is a mathematical series, where each number is sum of previous two numbers e.g. 1,1, 2, 3, 5, 8, 13, 21. Interviewer is often interested in two things, a function which returns nth number in Fibonacci series and solving this problem using recursion in Java. Though, its easy question, recursion part often confuses beginners. See this link to</w:t>
      </w:r>
      <w:r>
        <w:rPr>
          <w:rStyle w:val="apple-converted-space"/>
          <w:rFonts w:ascii="inherit" w:hAnsi="inherit"/>
          <w:color w:val="000000"/>
        </w:rPr>
        <w:t> </w:t>
      </w:r>
      <w:hyperlink r:id="rId250" w:history="1">
        <w:r>
          <w:rPr>
            <w:rStyle w:val="Hyperlink"/>
            <w:rFonts w:ascii="inherit" w:hAnsi="inherit"/>
            <w:color w:val="660099"/>
          </w:rPr>
          <w:t>find nth Fibonacci number in Java</w:t>
        </w:r>
      </w:hyperlink>
      <w:r>
        <w:rPr>
          <w:rFonts w:ascii="inherit" w:hAnsi="inherit"/>
          <w:color w:val="000000"/>
        </w:rPr>
        <w:t>.</w:t>
      </w:r>
    </w:p>
    <w:p w:rsidR="00F95E62" w:rsidRDefault="00F95E62" w:rsidP="00F95E62">
      <w:pPr>
        <w:spacing w:after="240"/>
        <w:rPr>
          <w:rFonts w:ascii="Trebuchet MS" w:hAnsi="Trebuchet MS"/>
          <w:color w:val="000000"/>
        </w:rPr>
      </w:pPr>
      <w:r>
        <w:rPr>
          <w:rFonts w:ascii="Trebuchet MS" w:hAnsi="Trebuchet MS"/>
          <w:color w:val="000000"/>
        </w:rPr>
        <w:br/>
      </w:r>
    </w:p>
    <w:p w:rsidR="00F95E62" w:rsidRDefault="00F95E62" w:rsidP="00FF6EA9">
      <w:pPr>
        <w:pStyle w:val="Heading3"/>
        <w:rPr>
          <w:rFonts w:ascii="Trebuchet MS" w:hAnsi="Trebuchet MS"/>
          <w:color w:val="000000"/>
        </w:rPr>
      </w:pPr>
      <w:bookmarkStart w:id="198" w:name="_Toc471372315"/>
      <w:r>
        <w:rPr>
          <w:rFonts w:ascii="inherit" w:hAnsi="inherit"/>
          <w:color w:val="000000"/>
        </w:rPr>
        <w:t>Question 12: Write Java program to check if a number is a palindrome or not?</w:t>
      </w:r>
      <w:bookmarkEnd w:id="198"/>
    </w:p>
    <w:p w:rsidR="00F95E62" w:rsidRDefault="00F95E62" w:rsidP="00F95E62">
      <w:pPr>
        <w:spacing w:after="240"/>
        <w:rPr>
          <w:rFonts w:ascii="Trebuchet MS" w:hAnsi="Trebuchet MS"/>
          <w:color w:val="000000"/>
        </w:rPr>
      </w:pPr>
      <w:r>
        <w:rPr>
          <w:rFonts w:ascii="inherit" w:hAnsi="inherit"/>
          <w:color w:val="000000"/>
        </w:rPr>
        <w:t>This is similar to previous question, not directly related to data structures, but quite popular along with other questions. A number is called palindrome, if reverse of number is equal to number itself. Interviewer ask to solve this problem without taking help from Java API or any open source library. Any way it’s simple question, you can use division operator (/) and remainder operator (%) to solve this question. Just remember, division operator can be used to get rid of last digit e.g. 1234/10 will give you 123, and modulus operator can give you last digit e.g. 1234%10 will return 4. By the way, here is</w:t>
      </w:r>
      <w:r>
        <w:rPr>
          <w:rStyle w:val="apple-converted-space"/>
          <w:rFonts w:ascii="inherit" w:hAnsi="inherit"/>
          <w:color w:val="000000"/>
        </w:rPr>
        <w:t> </w:t>
      </w:r>
      <w:r>
        <w:rPr>
          <w:rFonts w:ascii="inherit" w:hAnsi="inherit"/>
          <w:color w:val="000000"/>
        </w:rPr>
        <w:t>a</w:t>
      </w:r>
      <w:r>
        <w:rPr>
          <w:rStyle w:val="apple-converted-space"/>
          <w:rFonts w:ascii="inherit" w:hAnsi="inherit"/>
          <w:color w:val="000000"/>
        </w:rPr>
        <w:t> </w:t>
      </w:r>
      <w:hyperlink r:id="rId251" w:history="1">
        <w:r>
          <w:rPr>
            <w:rStyle w:val="Hyperlink"/>
            <w:rFonts w:ascii="inherit" w:hAnsi="inherit"/>
            <w:color w:val="660099"/>
          </w:rPr>
          <w:t>Java program check if number is palindrome or not</w:t>
        </w:r>
      </w:hyperlink>
      <w:r>
        <w:rPr>
          <w:rFonts w:ascii="inherit" w:hAnsi="inherit"/>
          <w:color w:val="000000"/>
        </w:rPr>
        <w:t>.</w:t>
      </w:r>
      <w:r>
        <w:rPr>
          <w:rFonts w:ascii="Trebuchet MS" w:hAnsi="Trebuchet MS"/>
          <w:color w:val="000000"/>
        </w:rPr>
        <w:br/>
      </w:r>
    </w:p>
    <w:p w:rsidR="00F95E62" w:rsidRDefault="00F95E62" w:rsidP="00F95E62">
      <w:pPr>
        <w:spacing w:after="0"/>
        <w:rPr>
          <w:rFonts w:ascii="Trebuchet MS" w:hAnsi="Trebuchet MS"/>
          <w:color w:val="000000"/>
        </w:rPr>
      </w:pPr>
    </w:p>
    <w:p w:rsidR="00F95E62" w:rsidRDefault="00F95E62" w:rsidP="00FF6EA9">
      <w:pPr>
        <w:pStyle w:val="Heading3"/>
        <w:rPr>
          <w:rFonts w:ascii="Trebuchet MS" w:hAnsi="Trebuchet MS"/>
          <w:color w:val="000000"/>
        </w:rPr>
      </w:pPr>
      <w:bookmarkStart w:id="199" w:name="_Toc471372316"/>
      <w:r>
        <w:rPr>
          <w:rFonts w:ascii="inherit" w:hAnsi="inherit"/>
          <w:color w:val="000000"/>
        </w:rPr>
        <w:lastRenderedPageBreak/>
        <w:t>Question 13 : What is binary search tree?</w:t>
      </w:r>
      <w:bookmarkEnd w:id="199"/>
    </w:p>
    <w:p w:rsidR="00F95E62" w:rsidRDefault="00F95E62" w:rsidP="00F95E62">
      <w:pPr>
        <w:rPr>
          <w:rFonts w:ascii="Trebuchet MS" w:hAnsi="Trebuchet MS"/>
          <w:color w:val="000000"/>
        </w:rPr>
      </w:pPr>
      <w:r>
        <w:rPr>
          <w:rFonts w:ascii="inherit" w:hAnsi="inherit"/>
          <w:color w:val="000000"/>
        </w:rPr>
        <w:t>This is a data structure question from Tree data structures. Binary Search Tree has some special properties e.g. left nodes contains items whose value is less than root , right sub tree contains keys with higher node value than root, and there should not be any duplicates in the tree. Apart from definition, interview can ask you to implement binary search tree in Java and questions on tree traversal e.g. IN order, preorder, and post order traversals are quite popular data structure question.</w:t>
      </w:r>
    </w:p>
    <w:p w:rsidR="00F95E62" w:rsidRDefault="00F95E62" w:rsidP="00F95E62">
      <w:pPr>
        <w:spacing w:after="240"/>
        <w:rPr>
          <w:rFonts w:ascii="Trebuchet MS" w:hAnsi="Trebuchet MS"/>
          <w:color w:val="000000"/>
        </w:rPr>
      </w:pPr>
      <w:r>
        <w:rPr>
          <w:rFonts w:ascii="Trebuchet MS" w:hAnsi="Trebuchet MS"/>
          <w:color w:val="000000"/>
        </w:rPr>
        <w:br/>
      </w:r>
    </w:p>
    <w:p w:rsidR="00F95E62" w:rsidRDefault="00F95E62" w:rsidP="00FF6EA9">
      <w:pPr>
        <w:pStyle w:val="Heading3"/>
        <w:rPr>
          <w:rFonts w:ascii="Trebuchet MS" w:hAnsi="Trebuchet MS"/>
          <w:color w:val="000000"/>
        </w:rPr>
      </w:pPr>
      <w:bookmarkStart w:id="200" w:name="_Toc471372317"/>
      <w:r>
        <w:rPr>
          <w:rFonts w:ascii="inherit" w:hAnsi="inherit"/>
          <w:color w:val="000000"/>
        </w:rPr>
        <w:t>Question 14 : How to reverse linked list using recursion and iteration?</w:t>
      </w:r>
      <w:bookmarkEnd w:id="200"/>
    </w:p>
    <w:p w:rsidR="00F95E62" w:rsidRDefault="00F95E62" w:rsidP="00F95E62">
      <w:pPr>
        <w:rPr>
          <w:rFonts w:ascii="Trebuchet MS" w:hAnsi="Trebuchet MS"/>
          <w:color w:val="000000"/>
        </w:rPr>
      </w:pPr>
      <w:r>
        <w:rPr>
          <w:rFonts w:ascii="inherit" w:hAnsi="inherit"/>
          <w:color w:val="000000"/>
        </w:rPr>
        <w:t>This is another good question on data structures. There are many algorithms to reverse linked list and you can search for them using google. I am thinking of writing another blog post to explain linked list reversal and will share with you later.</w:t>
      </w:r>
    </w:p>
    <w:p w:rsidR="00F95E62" w:rsidRDefault="00F95E62" w:rsidP="00F95E62">
      <w:pPr>
        <w:spacing w:after="240"/>
        <w:rPr>
          <w:rFonts w:ascii="Trebuchet MS" w:hAnsi="Trebuchet MS"/>
          <w:color w:val="000000"/>
        </w:rPr>
      </w:pPr>
      <w:r>
        <w:rPr>
          <w:rFonts w:ascii="Trebuchet MS" w:hAnsi="Trebuchet MS"/>
          <w:color w:val="000000"/>
        </w:rPr>
        <w:br/>
      </w:r>
    </w:p>
    <w:p w:rsidR="00F95E62" w:rsidRDefault="00F95E62" w:rsidP="00FF6EA9">
      <w:pPr>
        <w:pStyle w:val="Heading3"/>
        <w:rPr>
          <w:rFonts w:ascii="Trebuchet MS" w:hAnsi="Trebuchet MS"/>
          <w:color w:val="000000"/>
        </w:rPr>
      </w:pPr>
      <w:bookmarkStart w:id="201" w:name="_Toc471372318"/>
      <w:r>
        <w:rPr>
          <w:rFonts w:ascii="inherit" w:hAnsi="inherit"/>
          <w:color w:val="000000"/>
        </w:rPr>
        <w:t>Question 15: Write a Java program to implement Stack in Java?</w:t>
      </w:r>
      <w:bookmarkEnd w:id="201"/>
    </w:p>
    <w:p w:rsidR="00F95E62" w:rsidRDefault="00F95E62" w:rsidP="00F95E62">
      <w:pPr>
        <w:rPr>
          <w:rFonts w:ascii="Trebuchet MS" w:hAnsi="Trebuchet MS"/>
          <w:color w:val="000000"/>
        </w:rPr>
      </w:pPr>
      <w:r>
        <w:rPr>
          <w:rFonts w:ascii="inherit" w:hAnsi="inherit"/>
          <w:color w:val="000000"/>
        </w:rPr>
        <w:t>You can implement Stack by using array or linked list. This question expect you to implement standard method provided by stack data structure e.g.</w:t>
      </w:r>
      <w:r>
        <w:rPr>
          <w:rStyle w:val="apple-converted-space"/>
          <w:rFonts w:ascii="inherit" w:hAnsi="inherit"/>
          <w:color w:val="000000"/>
        </w:rPr>
        <w:t> </w:t>
      </w:r>
      <w:r>
        <w:rPr>
          <w:rFonts w:ascii="Courier New" w:hAnsi="Courier New" w:cs="Courier New"/>
          <w:color w:val="000000"/>
        </w:rPr>
        <w:t>push()</w:t>
      </w:r>
      <w:r>
        <w:rPr>
          <w:rStyle w:val="apple-converted-space"/>
          <w:rFonts w:ascii="inherit" w:hAnsi="inherit"/>
          <w:color w:val="000000"/>
        </w:rPr>
        <w:t> </w:t>
      </w:r>
      <w:r>
        <w:rPr>
          <w:rFonts w:ascii="inherit" w:hAnsi="inherit"/>
          <w:color w:val="000000"/>
        </w:rPr>
        <w:t>and</w:t>
      </w:r>
      <w:r>
        <w:rPr>
          <w:rStyle w:val="apple-converted-space"/>
          <w:rFonts w:ascii="inherit" w:hAnsi="inherit"/>
          <w:color w:val="000000"/>
        </w:rPr>
        <w:t> </w:t>
      </w:r>
      <w:r>
        <w:rPr>
          <w:rFonts w:ascii="Courier New" w:hAnsi="Courier New" w:cs="Courier New"/>
          <w:color w:val="000000"/>
        </w:rPr>
        <w:t>pop()</w:t>
      </w:r>
      <w:r>
        <w:rPr>
          <w:rFonts w:ascii="inherit" w:hAnsi="inherit"/>
          <w:color w:val="000000"/>
        </w:rPr>
        <w:t>. </w:t>
      </w:r>
      <w:r>
        <w:rPr>
          <w:rStyle w:val="apple-converted-space"/>
          <w:rFonts w:ascii="inherit" w:hAnsi="inherit"/>
          <w:color w:val="000000"/>
        </w:rPr>
        <w:t> </w:t>
      </w:r>
      <w:r>
        <w:rPr>
          <w:rFonts w:ascii="inherit" w:hAnsi="inherit"/>
          <w:color w:val="000000"/>
        </w:rPr>
        <w:t>Both</w:t>
      </w:r>
      <w:r>
        <w:rPr>
          <w:rStyle w:val="apple-converted-space"/>
          <w:rFonts w:ascii="inherit" w:hAnsi="inherit"/>
          <w:color w:val="000000"/>
        </w:rPr>
        <w:t> </w:t>
      </w:r>
      <w:r>
        <w:rPr>
          <w:rFonts w:ascii="Courier New" w:hAnsi="Courier New" w:cs="Courier New"/>
          <w:color w:val="000000"/>
        </w:rPr>
        <w:t>push()</w:t>
      </w:r>
      <w:r>
        <w:rPr>
          <w:rStyle w:val="apple-converted-space"/>
          <w:rFonts w:ascii="inherit" w:hAnsi="inherit"/>
          <w:color w:val="000000"/>
        </w:rPr>
        <w:t> </w:t>
      </w:r>
      <w:r>
        <w:rPr>
          <w:rFonts w:ascii="inherit" w:hAnsi="inherit"/>
          <w:color w:val="000000"/>
        </w:rPr>
        <w:t>and</w:t>
      </w:r>
      <w:r>
        <w:rPr>
          <w:rStyle w:val="apple-converted-space"/>
          <w:rFonts w:ascii="inherit" w:hAnsi="inherit"/>
          <w:color w:val="000000"/>
        </w:rPr>
        <w:t> </w:t>
      </w:r>
      <w:r>
        <w:rPr>
          <w:rFonts w:ascii="Courier New" w:hAnsi="Courier New" w:cs="Courier New"/>
          <w:color w:val="000000"/>
        </w:rPr>
        <w:t>pop()</w:t>
      </w:r>
      <w:r>
        <w:rPr>
          <w:rStyle w:val="apple-converted-space"/>
          <w:rFonts w:ascii="inherit" w:hAnsi="inherit"/>
          <w:color w:val="000000"/>
        </w:rPr>
        <w:t> </w:t>
      </w:r>
      <w:r>
        <w:rPr>
          <w:rFonts w:ascii="inherit" w:hAnsi="inherit"/>
          <w:color w:val="000000"/>
        </w:rPr>
        <w:t>should be happen at top of stack, which you need to keep track. It’s also good if you can implement utility methods like</w:t>
      </w:r>
      <w:r>
        <w:rPr>
          <w:rStyle w:val="apple-converted-space"/>
          <w:rFonts w:ascii="inherit" w:hAnsi="inherit"/>
          <w:color w:val="000000"/>
        </w:rPr>
        <w:t> </w:t>
      </w:r>
      <w:r>
        <w:rPr>
          <w:rFonts w:ascii="Courier New" w:hAnsi="Courier New" w:cs="Courier New"/>
          <w:color w:val="000000"/>
        </w:rPr>
        <w:t>contains()</w:t>
      </w:r>
      <w:r>
        <w:rPr>
          <w:rFonts w:ascii="inherit" w:hAnsi="inherit"/>
          <w:color w:val="000000"/>
        </w:rPr>
        <w:t>,</w:t>
      </w:r>
      <w:r>
        <w:rPr>
          <w:rStyle w:val="apple-converted-space"/>
          <w:rFonts w:ascii="inherit" w:hAnsi="inherit"/>
          <w:color w:val="000000"/>
        </w:rPr>
        <w:t> </w:t>
      </w:r>
      <w:r>
        <w:rPr>
          <w:rFonts w:ascii="Courier New" w:hAnsi="Courier New" w:cs="Courier New"/>
          <w:color w:val="000000"/>
        </w:rPr>
        <w:t>isEmpty()</w:t>
      </w:r>
      <w:r>
        <w:rPr>
          <w:rStyle w:val="apple-converted-space"/>
          <w:rFonts w:ascii="inherit" w:hAnsi="inherit"/>
          <w:color w:val="000000"/>
        </w:rPr>
        <w:t> </w:t>
      </w:r>
      <w:r>
        <w:rPr>
          <w:rFonts w:ascii="inherit" w:hAnsi="inherit"/>
          <w:color w:val="000000"/>
        </w:rPr>
        <w:t>etc. By the way JDK has java.util.Stack class and you can check it’s code to get an idea. You can also check</w:t>
      </w:r>
      <w:r>
        <w:rPr>
          <w:rStyle w:val="apple-converted-space"/>
          <w:rFonts w:ascii="inherit" w:hAnsi="inherit"/>
          <w:color w:val="000000"/>
        </w:rPr>
        <w:t> </w:t>
      </w:r>
      <w:hyperlink r:id="rId252" w:tgtFrame="_blank" w:history="1">
        <w:r>
          <w:rPr>
            <w:rStyle w:val="Hyperlink"/>
            <w:rFonts w:ascii="inherit" w:hAnsi="inherit"/>
            <w:color w:val="660099"/>
          </w:rPr>
          <w:t>Effective Java book</w:t>
        </w:r>
      </w:hyperlink>
      <w:r>
        <w:rPr>
          <w:rFonts w:ascii="inherit" w:hAnsi="inherit"/>
          <w:color w:val="000000"/>
        </w:rPr>
        <w:t>, where Josh Bloch has explains how an incorrect implementation of stack can cause memory leak in Java.</w:t>
      </w:r>
    </w:p>
    <w:p w:rsidR="00F95E62" w:rsidRDefault="00F95E62" w:rsidP="00F95E62">
      <w:pPr>
        <w:spacing w:after="0" w:line="240" w:lineRule="auto"/>
        <w:ind w:right="-144"/>
        <w:jc w:val="both"/>
        <w:rPr>
          <w:rStyle w:val="Hyperlink"/>
          <w:rFonts w:ascii="Trebuchet MS" w:hAnsi="Trebuchet MS"/>
          <w:color w:val="003399"/>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253" w:anchor="ixzz4NVuS4rzj" w:history="1">
        <w:r>
          <w:rPr>
            <w:rStyle w:val="Hyperlink"/>
            <w:rFonts w:ascii="Trebuchet MS" w:hAnsi="Trebuchet MS"/>
            <w:color w:val="003399"/>
          </w:rPr>
          <w:t>http://javarevisited.blogspot.com/2013/03/top-15-data-structures-algorithm-interview-questions-answers-java-programming.html#ixzz4NVuS4rzj</w:t>
        </w:r>
      </w:hyperlink>
    </w:p>
    <w:p w:rsidR="002B4931" w:rsidRDefault="002B4931" w:rsidP="00FF6EA9">
      <w:pPr>
        <w:pStyle w:val="Heading2"/>
        <w:spacing w:before="0"/>
        <w:rPr>
          <w:rFonts w:ascii="Arial" w:hAnsi="Arial" w:cs="Arial"/>
          <w:color w:val="000000"/>
          <w:sz w:val="33"/>
          <w:szCs w:val="33"/>
        </w:rPr>
      </w:pPr>
      <w:bookmarkStart w:id="202" w:name="_Toc471372319"/>
      <w:r>
        <w:rPr>
          <w:rFonts w:ascii="Arial" w:hAnsi="Arial" w:cs="Arial"/>
          <w:color w:val="000000"/>
          <w:sz w:val="33"/>
          <w:szCs w:val="33"/>
          <w:u w:val="single"/>
        </w:rPr>
        <w:t>Difference between PATH and CLASSPATH in Java</w:t>
      </w:r>
      <w:bookmarkEnd w:id="202"/>
    </w:p>
    <w:p w:rsidR="002B4931" w:rsidRDefault="002B4931" w:rsidP="002B4931">
      <w:pPr>
        <w:rPr>
          <w:rFonts w:ascii="Times New Roman" w:hAnsi="Times New Roman" w:cs="Times New Roman"/>
          <w:sz w:val="24"/>
          <w:szCs w:val="24"/>
        </w:rPr>
      </w:pPr>
      <w:r>
        <w:rPr>
          <w:rFonts w:ascii="Arial" w:hAnsi="Arial" w:cs="Arial"/>
          <w:color w:val="000000"/>
          <w:sz w:val="21"/>
          <w:szCs w:val="21"/>
          <w:shd w:val="clear" w:color="auto" w:fill="FFFFFF"/>
        </w:rPr>
        <w:t>Here are some of the common difference between PATH vs CLASSPATH in Java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1)The main difference between PATH and CLASSPATH is that  PATH is an environment variable which is used to locate JDK</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binaries</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like "</w:t>
      </w:r>
      <w:r>
        <w:rPr>
          <w:rFonts w:ascii="Courier New" w:hAnsi="Courier New" w:cs="Courier New"/>
          <w:color w:val="000000"/>
          <w:sz w:val="21"/>
          <w:szCs w:val="21"/>
        </w:rPr>
        <w:t>java</w:t>
      </w:r>
      <w:r>
        <w:rPr>
          <w:rFonts w:ascii="Arial" w:hAnsi="Arial" w:cs="Arial"/>
          <w:color w:val="000000"/>
          <w:sz w:val="21"/>
          <w:szCs w:val="21"/>
          <w:shd w:val="clear" w:color="auto" w:fill="FFFFFF"/>
        </w:rPr>
        <w:t>" or "</w:t>
      </w:r>
      <w:r>
        <w:rPr>
          <w:rFonts w:ascii="Courier New" w:hAnsi="Courier New" w:cs="Courier New"/>
          <w:color w:val="000000"/>
          <w:sz w:val="21"/>
          <w:szCs w:val="21"/>
        </w:rPr>
        <w:t>javac</w:t>
      </w:r>
      <w:r>
        <w:rPr>
          <w:rFonts w:ascii="Arial" w:hAnsi="Arial" w:cs="Arial"/>
          <w:color w:val="000000"/>
          <w:sz w:val="21"/>
          <w:szCs w:val="21"/>
          <w:shd w:val="clear" w:color="auto" w:fill="FFFFFF"/>
        </w:rPr>
        <w:t>" command used to run java program and compile java source file. On the other hand, CLASSPATH, an environment variable is used by System or</w:t>
      </w:r>
      <w:r>
        <w:rPr>
          <w:rStyle w:val="apple-converted-space"/>
          <w:rFonts w:ascii="Arial" w:hAnsi="Arial" w:cs="Arial"/>
          <w:color w:val="000000"/>
          <w:sz w:val="21"/>
          <w:szCs w:val="21"/>
          <w:shd w:val="clear" w:color="auto" w:fill="FFFFFF"/>
        </w:rPr>
        <w:t> </w:t>
      </w:r>
      <w:hyperlink r:id="rId254" w:history="1">
        <w:r>
          <w:rPr>
            <w:rStyle w:val="Hyperlink"/>
            <w:rFonts w:ascii="Arial" w:hAnsi="Arial" w:cs="Arial"/>
            <w:color w:val="888888"/>
            <w:sz w:val="21"/>
            <w:szCs w:val="21"/>
          </w:rPr>
          <w:t>Application ClassLoader</w:t>
        </w:r>
      </w:hyperlink>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to locate and load compile Java bytecodes stored in the .class file.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2) In order to set PATH in Java, you need to include</w:t>
      </w:r>
      <w:r>
        <w:rPr>
          <w:rStyle w:val="apple-converted-space"/>
          <w:rFonts w:ascii="Arial" w:hAnsi="Arial" w:cs="Arial"/>
          <w:color w:val="000000"/>
          <w:sz w:val="21"/>
          <w:szCs w:val="21"/>
          <w:shd w:val="clear" w:color="auto" w:fill="FFFFFF"/>
        </w:rPr>
        <w:t> </w:t>
      </w:r>
      <w:r>
        <w:rPr>
          <w:rFonts w:ascii="Courier New" w:hAnsi="Courier New" w:cs="Courier New"/>
          <w:color w:val="000000"/>
          <w:sz w:val="21"/>
          <w:szCs w:val="21"/>
        </w:rPr>
        <w:t>JDK_HOME/bin</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directory in PATH environment variable while in order to set CLASSPATH in Java you need to include all those directories where you have put either your</w:t>
      </w:r>
      <w:r>
        <w:rPr>
          <w:rStyle w:val="apple-converted-space"/>
          <w:rFonts w:ascii="Arial" w:hAnsi="Arial" w:cs="Arial"/>
          <w:color w:val="000000"/>
          <w:sz w:val="21"/>
          <w:szCs w:val="21"/>
          <w:shd w:val="clear" w:color="auto" w:fill="FFFFFF"/>
        </w:rPr>
        <w:t> </w:t>
      </w:r>
      <w:r>
        <w:rPr>
          <w:rFonts w:ascii="Courier New" w:hAnsi="Courier New" w:cs="Courier New"/>
          <w:color w:val="000000"/>
          <w:sz w:val="21"/>
          <w:szCs w:val="21"/>
        </w:rPr>
        <w:t>.class</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file or JAR file which is required by your Java application.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3) Another significant difference between PATH and CLASSPATH is that PATH can not be overridden by any Java settings but CLASSPATH can be overridden by providing command line option</w:t>
      </w:r>
      <w:r>
        <w:rPr>
          <w:rStyle w:val="apple-converted-space"/>
          <w:rFonts w:ascii="Arial" w:hAnsi="Arial" w:cs="Arial"/>
          <w:color w:val="000000"/>
          <w:sz w:val="21"/>
          <w:szCs w:val="21"/>
          <w:shd w:val="clear" w:color="auto" w:fill="FFFFFF"/>
        </w:rPr>
        <w:t> </w:t>
      </w:r>
      <w:r>
        <w:rPr>
          <w:rFonts w:ascii="Courier New" w:hAnsi="Courier New" w:cs="Courier New"/>
          <w:color w:val="000000"/>
          <w:sz w:val="21"/>
          <w:szCs w:val="21"/>
        </w:rPr>
        <w:t>-classpath</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or</w:t>
      </w:r>
      <w:r>
        <w:rPr>
          <w:rStyle w:val="apple-converted-space"/>
          <w:rFonts w:ascii="Arial" w:hAnsi="Arial" w:cs="Arial"/>
          <w:color w:val="000000"/>
          <w:sz w:val="21"/>
          <w:szCs w:val="21"/>
          <w:shd w:val="clear" w:color="auto" w:fill="FFFFFF"/>
        </w:rPr>
        <w:t> </w:t>
      </w:r>
      <w:r>
        <w:rPr>
          <w:rFonts w:ascii="Courier New" w:hAnsi="Courier New" w:cs="Courier New"/>
          <w:color w:val="000000"/>
          <w:sz w:val="21"/>
          <w:szCs w:val="21"/>
        </w:rPr>
        <w:t>-cp</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to both "</w:t>
      </w:r>
      <w:r>
        <w:rPr>
          <w:rFonts w:ascii="Courier New" w:hAnsi="Courier New" w:cs="Courier New"/>
          <w:color w:val="000000"/>
          <w:sz w:val="21"/>
          <w:szCs w:val="21"/>
        </w:rPr>
        <w:t>java</w:t>
      </w:r>
      <w:r>
        <w:rPr>
          <w:rFonts w:ascii="Arial" w:hAnsi="Arial" w:cs="Arial"/>
          <w:color w:val="000000"/>
          <w:sz w:val="21"/>
          <w:szCs w:val="21"/>
          <w:shd w:val="clear" w:color="auto" w:fill="FFFFFF"/>
        </w:rPr>
        <w:t>" and "</w:t>
      </w:r>
      <w:r>
        <w:rPr>
          <w:rFonts w:ascii="Courier New" w:hAnsi="Courier New" w:cs="Courier New"/>
          <w:color w:val="000000"/>
          <w:sz w:val="21"/>
          <w:szCs w:val="21"/>
        </w:rPr>
        <w:t>javac</w:t>
      </w:r>
      <w:r>
        <w:rPr>
          <w:rFonts w:ascii="Arial" w:hAnsi="Arial" w:cs="Arial"/>
          <w:color w:val="000000"/>
          <w:sz w:val="21"/>
          <w:szCs w:val="21"/>
          <w:shd w:val="clear" w:color="auto" w:fill="FFFFFF"/>
        </w:rPr>
        <w:t>" commands or by using Class-Path attribute in Manifest file inside</w:t>
      </w:r>
      <w:r>
        <w:rPr>
          <w:rStyle w:val="apple-converted-space"/>
          <w:rFonts w:ascii="Arial" w:hAnsi="Arial" w:cs="Arial"/>
          <w:color w:val="000000"/>
          <w:sz w:val="21"/>
          <w:szCs w:val="21"/>
          <w:shd w:val="clear" w:color="auto" w:fill="FFFFFF"/>
        </w:rPr>
        <w:t> </w:t>
      </w:r>
      <w:hyperlink r:id="rId255" w:history="1">
        <w:r>
          <w:rPr>
            <w:rStyle w:val="Hyperlink"/>
            <w:rFonts w:ascii="Arial" w:hAnsi="Arial" w:cs="Arial"/>
            <w:color w:val="888888"/>
            <w:sz w:val="21"/>
            <w:szCs w:val="21"/>
          </w:rPr>
          <w:t>JAR archive</w:t>
        </w:r>
      </w:hyperlink>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rPr>
        <w:lastRenderedPageBreak/>
        <w:br/>
      </w:r>
      <w:r>
        <w:rPr>
          <w:rFonts w:ascii="Arial" w:hAnsi="Arial" w:cs="Arial"/>
          <w:color w:val="000000"/>
          <w:sz w:val="21"/>
          <w:szCs w:val="21"/>
          <w:shd w:val="clear" w:color="auto" w:fill="FFFFFF"/>
        </w:rPr>
        <w:t>4) PATH environment variable is used by operating system to find any binary or command typed in the shell, this is true for both Windows and Linux environment while CLASSPATH is only used by Java ClassLoaders to load class files.</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These were some notable difference between PATH vs CLASSPATH in Java and they are worth remembering to debug and troubleshoot Java-related issues. Though, I highly recommend you to read </w:t>
      </w:r>
      <w:hyperlink r:id="rId256" w:history="1">
        <w:r>
          <w:rPr>
            <w:rStyle w:val="Hyperlink"/>
            <w:rFonts w:ascii="Arial" w:hAnsi="Arial" w:cs="Arial"/>
            <w:color w:val="888888"/>
            <w:sz w:val="21"/>
            <w:szCs w:val="21"/>
          </w:rPr>
          <w:t>Core Java Volume 1 - Fundamentals</w:t>
        </w:r>
      </w:hyperlink>
      <w:r>
        <w:rPr>
          <w:rFonts w:ascii="Arial" w:hAnsi="Arial" w:cs="Arial"/>
          <w:color w:val="000000"/>
          <w:sz w:val="21"/>
          <w:szCs w:val="21"/>
          <w:shd w:val="clear" w:color="auto" w:fill="FFFFFF"/>
        </w:rPr>
        <w:t> by Cay S. Horstmann to build your fundamentals in Java.</w:t>
      </w:r>
      <w:r>
        <w:rPr>
          <w:rFonts w:ascii="Arial" w:hAnsi="Arial" w:cs="Arial"/>
          <w:color w:val="000000"/>
          <w:sz w:val="21"/>
          <w:szCs w:val="21"/>
        </w:rPr>
        <w:br/>
      </w:r>
    </w:p>
    <w:p w:rsidR="002B4931" w:rsidRDefault="002B4931" w:rsidP="002B4931">
      <w:pPr>
        <w:rPr>
          <w:rFonts w:ascii="Times New Roman" w:hAnsi="Times New Roman" w:cs="Times New Roman"/>
          <w:sz w:val="24"/>
          <w:szCs w:val="24"/>
        </w:rPr>
      </w:pPr>
      <w:r>
        <w:rPr>
          <w:rFonts w:ascii="Arial" w:hAnsi="Arial" w:cs="Arial"/>
          <w:color w:val="000000"/>
          <w:sz w:val="21"/>
          <w:szCs w:val="21"/>
        </w:rPr>
        <w:br/>
      </w:r>
      <w:r>
        <w:rPr>
          <w:rFonts w:ascii="Arial" w:hAnsi="Arial" w:cs="Arial"/>
          <w:b/>
          <w:bCs/>
          <w:color w:val="000000"/>
          <w:sz w:val="21"/>
          <w:szCs w:val="21"/>
          <w:u w:val="single"/>
        </w:rPr>
        <w:t>How to set PATH and CLASSPATH in Windows and Unix</w:t>
      </w:r>
      <w:r>
        <w:rPr>
          <w:rFonts w:ascii="Arial" w:hAnsi="Arial" w:cs="Arial"/>
          <w:color w:val="000000"/>
          <w:sz w:val="21"/>
          <w:szCs w:val="21"/>
        </w:rPr>
        <w:br/>
      </w:r>
      <w:r>
        <w:rPr>
          <w:rFonts w:ascii="Arial" w:hAnsi="Arial" w:cs="Arial"/>
          <w:color w:val="000000"/>
          <w:sz w:val="21"/>
          <w:szCs w:val="21"/>
          <w:shd w:val="clear" w:color="auto" w:fill="FFFFFF"/>
        </w:rPr>
        <w:t>If you are familiar with DOS operating system and how to use command prompt in Windows or shell in Linux setting PATH and CLASSPATH is a trivial exercise. Both PATH and CLASSPATH are environment variable and can be set using</w:t>
      </w:r>
      <w:r>
        <w:rPr>
          <w:rStyle w:val="apple-converted-space"/>
          <w:rFonts w:ascii="Arial" w:hAnsi="Arial" w:cs="Arial"/>
          <w:color w:val="000000"/>
          <w:sz w:val="21"/>
          <w:szCs w:val="21"/>
          <w:shd w:val="clear" w:color="auto" w:fill="FFFFFF"/>
        </w:rPr>
        <w:t> </w:t>
      </w:r>
      <w:r>
        <w:rPr>
          <w:rFonts w:ascii="Courier New" w:hAnsi="Courier New" w:cs="Courier New"/>
          <w:color w:val="000000"/>
          <w:sz w:val="21"/>
          <w:szCs w:val="21"/>
        </w:rPr>
        <w:t>export command </w:t>
      </w:r>
      <w:r>
        <w:rPr>
          <w:rFonts w:ascii="Arial" w:hAnsi="Arial" w:cs="Arial"/>
          <w:color w:val="000000"/>
          <w:sz w:val="21"/>
          <w:szCs w:val="21"/>
          <w:shd w:val="clear" w:color="auto" w:fill="FFFFFF"/>
        </w:rPr>
        <w:t>in Linux and using</w:t>
      </w:r>
      <w:r>
        <w:rPr>
          <w:rStyle w:val="apple-converted-space"/>
          <w:rFonts w:ascii="Arial" w:hAnsi="Arial" w:cs="Arial"/>
          <w:color w:val="000000"/>
          <w:sz w:val="21"/>
          <w:szCs w:val="21"/>
          <w:shd w:val="clear" w:color="auto" w:fill="FFFFFF"/>
        </w:rPr>
        <w:t> </w:t>
      </w:r>
      <w:r>
        <w:rPr>
          <w:rFonts w:ascii="Courier New" w:hAnsi="Courier New" w:cs="Courier New"/>
          <w:color w:val="000000"/>
          <w:sz w:val="21"/>
          <w:szCs w:val="21"/>
        </w:rPr>
        <w:t>set</w:t>
      </w:r>
      <w:r>
        <w:rPr>
          <w:rStyle w:val="apple-converted-space"/>
          <w:rFonts w:ascii="Courier New" w:hAnsi="Courier New" w:cs="Courier New"/>
          <w:color w:val="000000"/>
          <w:sz w:val="21"/>
          <w:szCs w:val="21"/>
        </w:rPr>
        <w:t> </w:t>
      </w:r>
      <w:r>
        <w:rPr>
          <w:rFonts w:ascii="Arial" w:hAnsi="Arial" w:cs="Arial"/>
          <w:color w:val="000000"/>
          <w:sz w:val="21"/>
          <w:szCs w:val="21"/>
          <w:shd w:val="clear" w:color="auto" w:fill="FFFFFF"/>
        </w:rPr>
        <w:t>keyword in DOS and Windows as shown below:</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Command to set PATH in Windows</w:t>
      </w:r>
      <w:r>
        <w:rPr>
          <w:rFonts w:ascii="Arial" w:hAnsi="Arial" w:cs="Arial"/>
          <w:color w:val="000000"/>
          <w:sz w:val="21"/>
          <w:szCs w:val="21"/>
        </w:rPr>
        <w:br/>
      </w:r>
      <w:r>
        <w:rPr>
          <w:rFonts w:ascii="Arial" w:hAnsi="Arial" w:cs="Arial"/>
          <w:color w:val="000000"/>
          <w:sz w:val="21"/>
          <w:szCs w:val="21"/>
        </w:rPr>
        <w:br/>
      </w:r>
      <w:r>
        <w:rPr>
          <w:rFonts w:ascii="Courier New" w:hAnsi="Courier New" w:cs="Courier New"/>
          <w:b/>
          <w:bCs/>
          <w:color w:val="0000FF"/>
          <w:sz w:val="21"/>
          <w:szCs w:val="21"/>
        </w:rPr>
        <w:t>set PATH=%PATH%;C:\Program Files\Java\JDK1.6.20\bin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Command to set PATH in UNIX/Linux</w:t>
      </w:r>
      <w:r>
        <w:rPr>
          <w:rFonts w:ascii="Arial" w:hAnsi="Arial" w:cs="Arial"/>
          <w:color w:val="000000"/>
          <w:sz w:val="21"/>
          <w:szCs w:val="21"/>
        </w:rPr>
        <w:br/>
      </w:r>
      <w:r>
        <w:rPr>
          <w:rFonts w:ascii="Arial" w:hAnsi="Arial" w:cs="Arial"/>
          <w:color w:val="000000"/>
          <w:sz w:val="21"/>
          <w:szCs w:val="21"/>
        </w:rPr>
        <w:br/>
      </w:r>
      <w:r>
        <w:rPr>
          <w:rFonts w:ascii="Courier New" w:hAnsi="Courier New" w:cs="Courier New"/>
          <w:b/>
          <w:bCs/>
          <w:color w:val="0000FF"/>
          <w:sz w:val="21"/>
          <w:szCs w:val="21"/>
        </w:rPr>
        <w:t>export PATH = ${PATH}:/opt/Java/JDK1.6.18/bin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Look at the difference between two commands, in Linux use a colon(:) as a</w:t>
      </w:r>
      <w:r>
        <w:rPr>
          <w:rStyle w:val="apple-converted-space"/>
          <w:rFonts w:ascii="Arial" w:hAnsi="Arial" w:cs="Arial"/>
          <w:color w:val="000000"/>
          <w:sz w:val="21"/>
          <w:szCs w:val="21"/>
          <w:shd w:val="clear" w:color="auto" w:fill="FFFFFF"/>
        </w:rPr>
        <w:t> </w:t>
      </w:r>
      <w:r>
        <w:rPr>
          <w:rStyle w:val="ilad"/>
          <w:rFonts w:ascii="Arial" w:hAnsi="Arial" w:cs="Arial"/>
        </w:rPr>
        <w:t>separator</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and in Windows use semi-colon(;) as a</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separator.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Command to set CLASSPATH in windows</w:t>
      </w:r>
      <w:r>
        <w:rPr>
          <w:rFonts w:ascii="Arial" w:hAnsi="Arial" w:cs="Arial"/>
          <w:color w:val="000000"/>
          <w:sz w:val="21"/>
          <w:szCs w:val="21"/>
        </w:rPr>
        <w:br/>
      </w:r>
      <w:r>
        <w:rPr>
          <w:rFonts w:ascii="Arial" w:hAnsi="Arial" w:cs="Arial"/>
          <w:color w:val="000000"/>
          <w:sz w:val="21"/>
          <w:szCs w:val="21"/>
        </w:rPr>
        <w:br/>
      </w:r>
      <w:r>
        <w:rPr>
          <w:rFonts w:ascii="Courier New" w:hAnsi="Courier New" w:cs="Courier New"/>
          <w:b/>
          <w:bCs/>
          <w:color w:val="0000FF"/>
          <w:sz w:val="21"/>
          <w:szCs w:val="21"/>
        </w:rPr>
        <w:t>set CLASSPATH=%CLASSPATH%;C:\Program Files\Java\JDK1.6.20\lib</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Command to set CLASSPATH in Unix/Linux</w:t>
      </w:r>
      <w:r>
        <w:rPr>
          <w:rFonts w:ascii="Arial" w:hAnsi="Arial" w:cs="Arial"/>
          <w:color w:val="000000"/>
          <w:sz w:val="21"/>
          <w:szCs w:val="21"/>
        </w:rPr>
        <w:br/>
      </w:r>
      <w:r>
        <w:rPr>
          <w:rFonts w:ascii="Arial" w:hAnsi="Arial" w:cs="Arial"/>
          <w:color w:val="000000"/>
          <w:sz w:val="21"/>
          <w:szCs w:val="21"/>
        </w:rPr>
        <w:br/>
      </w:r>
      <w:r>
        <w:rPr>
          <w:rFonts w:ascii="Courier New" w:hAnsi="Courier New" w:cs="Courier New"/>
          <w:b/>
          <w:bCs/>
          <w:color w:val="0000FF"/>
          <w:sz w:val="21"/>
          <w:szCs w:val="21"/>
        </w:rPr>
        <w:t>export</w:t>
      </w:r>
      <w:r>
        <w:rPr>
          <w:rStyle w:val="apple-converted-space"/>
          <w:rFonts w:ascii="Courier New" w:hAnsi="Courier New" w:cs="Courier New"/>
          <w:b/>
          <w:bCs/>
          <w:color w:val="0000FF"/>
          <w:sz w:val="21"/>
          <w:szCs w:val="21"/>
        </w:rPr>
        <w:t> </w:t>
      </w:r>
      <w:r>
        <w:rPr>
          <w:rFonts w:ascii="Courier New" w:hAnsi="Courier New" w:cs="Courier New"/>
          <w:b/>
          <w:bCs/>
          <w:color w:val="0000FF"/>
          <w:sz w:val="21"/>
          <w:szCs w:val="21"/>
        </w:rPr>
        <w:t>CLASSPATH= ${CLASSPATH}:/opt/Java/JDK1.6.18/lib</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br/>
        <w:t>Also, don't forget to include current directory, denoted by a dot(.) to include in CLASSPATH, this will ensure that it will look first in the current directory and if it found the class it will use that even if that class also exists in another directory which exists in CLASSPATH. If you using Windows 8 or Windows 10 then you can also follow steps given here in</w:t>
      </w:r>
      <w:r>
        <w:rPr>
          <w:rStyle w:val="apple-converted-space"/>
          <w:rFonts w:ascii="Arial" w:hAnsi="Arial" w:cs="Arial"/>
          <w:color w:val="000000"/>
          <w:sz w:val="21"/>
          <w:szCs w:val="21"/>
        </w:rPr>
        <w:t> </w:t>
      </w:r>
      <w:hyperlink r:id="rId257" w:tgtFrame="_blank" w:history="1">
        <w:r>
          <w:rPr>
            <w:rStyle w:val="Hyperlink"/>
            <w:rFonts w:ascii="Arial" w:hAnsi="Arial" w:cs="Arial"/>
            <w:color w:val="888888"/>
            <w:sz w:val="21"/>
            <w:szCs w:val="21"/>
          </w:rPr>
          <w:t>this article</w:t>
        </w:r>
      </w:hyperlink>
      <w:r>
        <w:rPr>
          <w:rStyle w:val="apple-converted-space"/>
          <w:rFonts w:ascii="Arial" w:hAnsi="Arial" w:cs="Arial"/>
          <w:color w:val="000000"/>
          <w:sz w:val="21"/>
          <w:szCs w:val="21"/>
        </w:rPr>
        <w:t> </w:t>
      </w:r>
      <w:r>
        <w:rPr>
          <w:rFonts w:ascii="Arial" w:hAnsi="Arial" w:cs="Arial"/>
          <w:color w:val="000000"/>
          <w:sz w:val="21"/>
          <w:szCs w:val="21"/>
        </w:rPr>
        <w:t>to setup the JAVA_HOME, PATH and CLASSPATH for Java programs.</w:t>
      </w:r>
      <w:r>
        <w:rPr>
          <w:rFonts w:ascii="Arial" w:hAnsi="Arial" w:cs="Arial"/>
          <w:color w:val="000000"/>
          <w:sz w:val="21"/>
          <w:szCs w:val="21"/>
        </w:rPr>
        <w:br/>
      </w:r>
      <w:r>
        <w:rPr>
          <w:rFonts w:ascii="Arial" w:hAnsi="Arial" w:cs="Arial"/>
          <w:color w:val="000000"/>
          <w:sz w:val="21"/>
          <w:szCs w:val="21"/>
        </w:rPr>
        <w:br/>
        <w:t>It will look something like this in Windows 10 Operating System :</w:t>
      </w:r>
      <w:r>
        <w:rPr>
          <w:rFonts w:ascii="Arial" w:hAnsi="Arial" w:cs="Arial"/>
          <w:color w:val="000000"/>
          <w:sz w:val="21"/>
          <w:szCs w:val="21"/>
        </w:rPr>
        <w:br/>
      </w:r>
    </w:p>
    <w:p w:rsidR="002B4931" w:rsidRDefault="002B4931" w:rsidP="002B4931">
      <w:pPr>
        <w:jc w:val="center"/>
        <w:rPr>
          <w:rFonts w:ascii="Arial" w:hAnsi="Arial" w:cs="Arial"/>
          <w:color w:val="000000"/>
          <w:sz w:val="21"/>
          <w:szCs w:val="21"/>
        </w:rPr>
      </w:pPr>
      <w:r>
        <w:rPr>
          <w:rFonts w:ascii="Arial" w:hAnsi="Arial" w:cs="Arial"/>
          <w:noProof/>
          <w:color w:val="888888"/>
          <w:sz w:val="21"/>
          <w:szCs w:val="21"/>
        </w:rPr>
        <w:lastRenderedPageBreak/>
        <w:drawing>
          <wp:inline distT="0" distB="0" distL="0" distR="0">
            <wp:extent cx="6099175" cy="3010535"/>
            <wp:effectExtent l="0" t="0" r="0" b="0"/>
            <wp:docPr id="2" name="Picture 2" descr="How to set JAVA_HOME and PATH in Windows 10">
              <a:hlinkClick xmlns:a="http://schemas.openxmlformats.org/drawingml/2006/main" r:id="rId2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set JAVA_HOME and PATH in Windows 10">
                      <a:hlinkClick r:id="rId258"/>
                    </pic:cNvPr>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6099175" cy="3010535"/>
                    </a:xfrm>
                    <a:prstGeom prst="rect">
                      <a:avLst/>
                    </a:prstGeom>
                    <a:noFill/>
                    <a:ln>
                      <a:noFill/>
                    </a:ln>
                  </pic:spPr>
                </pic:pic>
              </a:graphicData>
            </a:graphic>
          </wp:inline>
        </w:drawing>
      </w:r>
    </w:p>
    <w:p w:rsidR="00FF13D3" w:rsidRDefault="002B4931" w:rsidP="00FF13D3">
      <w:pPr>
        <w:spacing w:after="0" w:line="240" w:lineRule="auto"/>
        <w:ind w:right="-144"/>
        <w:jc w:val="both"/>
        <w:rPr>
          <w:rFonts w:ascii="Arial" w:hAnsi="Arial" w:cs="Arial"/>
          <w:color w:val="000000"/>
          <w:sz w:val="21"/>
          <w:szCs w:val="21"/>
        </w:rPr>
      </w:pPr>
      <w:r>
        <w:rPr>
          <w:rFonts w:ascii="Arial" w:hAnsi="Arial" w:cs="Arial"/>
          <w:color w:val="000000"/>
          <w:sz w:val="21"/>
          <w:szCs w:val="21"/>
        </w:rPr>
        <w:br/>
      </w:r>
      <w:r>
        <w:rPr>
          <w:rFonts w:ascii="Arial" w:hAnsi="Arial" w:cs="Arial"/>
          <w:color w:val="000000"/>
          <w:sz w:val="21"/>
          <w:szCs w:val="21"/>
        </w:rPr>
        <w:br/>
        <w:t>Read more:</w:t>
      </w:r>
      <w:r>
        <w:rPr>
          <w:rStyle w:val="apple-converted-space"/>
          <w:rFonts w:ascii="Arial" w:hAnsi="Arial" w:cs="Arial"/>
          <w:color w:val="000000"/>
          <w:sz w:val="21"/>
          <w:szCs w:val="21"/>
        </w:rPr>
        <w:t> </w:t>
      </w:r>
      <w:hyperlink r:id="rId260" w:anchor="ixzz4Q1001Ic" w:history="1">
        <w:r w:rsidR="00FF13D3" w:rsidRPr="003841EF">
          <w:rPr>
            <w:rStyle w:val="Hyperlink"/>
            <w:rFonts w:ascii="Arial" w:hAnsi="Arial" w:cs="Arial"/>
            <w:sz w:val="21"/>
            <w:szCs w:val="21"/>
          </w:rPr>
          <w:t>http://www.java67.com/2012/08/what-is-path-and-classpath-in-java-difference.html#ixzz4Q1001Ic</w:t>
        </w:r>
      </w:hyperlink>
    </w:p>
    <w:p w:rsidR="00726524" w:rsidRDefault="00726524" w:rsidP="007D00C9">
      <w:pPr>
        <w:spacing w:after="0" w:line="240" w:lineRule="auto"/>
        <w:ind w:right="-144"/>
        <w:jc w:val="both"/>
        <w:rPr>
          <w:rFonts w:ascii="Trebuchet MS" w:hAnsi="Trebuchet MS"/>
          <w:color w:val="000000"/>
        </w:rPr>
      </w:pPr>
    </w:p>
    <w:p w:rsidR="00726524" w:rsidRPr="0078790E" w:rsidRDefault="00726524" w:rsidP="00FF6EA9">
      <w:pPr>
        <w:pStyle w:val="Heading1"/>
      </w:pPr>
      <w:bookmarkStart w:id="203" w:name="_Toc471372320"/>
      <w:r w:rsidRPr="0078790E">
        <w:t>What is java.lang.OutOfMemoryError in Java</w:t>
      </w:r>
      <w:bookmarkEnd w:id="203"/>
    </w:p>
    <w:p w:rsidR="00726524" w:rsidRDefault="00726524" w:rsidP="00726524">
      <w:pPr>
        <w:rPr>
          <w:rFonts w:ascii="Times New Roman" w:hAnsi="Times New Roman"/>
        </w:rPr>
      </w:pPr>
      <w:r>
        <w:rPr>
          <w:rFonts w:ascii="Trebuchet MS" w:hAnsi="Trebuchet MS"/>
          <w:color w:val="000000"/>
          <w:shd w:val="clear" w:color="auto" w:fill="FFFFFF"/>
        </w:rPr>
        <w:t>OutOfMemoryError in Java is a subclass</w:t>
      </w:r>
      <w:r>
        <w:rPr>
          <w:rStyle w:val="apple-converted-space"/>
          <w:rFonts w:ascii="Trebuchet MS" w:hAnsi="Trebuchet MS"/>
          <w:color w:val="000000"/>
          <w:shd w:val="clear" w:color="auto" w:fill="FFFFFF"/>
        </w:rPr>
        <w:t> </w:t>
      </w:r>
      <w:r>
        <w:rPr>
          <w:rFonts w:ascii="Trebuchet MS" w:hAnsi="Trebuchet MS"/>
          <w:b/>
          <w:bCs/>
          <w:color w:val="000000"/>
        </w:rPr>
        <w:t>of</w:t>
      </w:r>
      <w:r>
        <w:rPr>
          <w:rStyle w:val="apple-converted-space"/>
          <w:rFonts w:ascii="Trebuchet MS" w:hAnsi="Trebuchet MS"/>
          <w:b/>
          <w:bCs/>
          <w:color w:val="000000"/>
        </w:rPr>
        <w:t> </w:t>
      </w:r>
      <w:r>
        <w:rPr>
          <w:rFonts w:ascii="Courier New" w:hAnsi="Courier New" w:cs="Courier New"/>
          <w:b/>
          <w:bCs/>
          <w:color w:val="000000"/>
        </w:rPr>
        <w:t>java.lang.VirtualMachineError</w:t>
      </w:r>
      <w:r>
        <w:rPr>
          <w:rStyle w:val="apple-converted-space"/>
          <w:rFonts w:ascii="Trebuchet MS" w:hAnsi="Trebuchet MS"/>
          <w:color w:val="000000"/>
          <w:shd w:val="clear" w:color="auto" w:fill="FFFFFF"/>
        </w:rPr>
        <w:t> </w:t>
      </w:r>
      <w:r>
        <w:rPr>
          <w:rFonts w:ascii="Trebuchet MS" w:hAnsi="Trebuchet MS"/>
          <w:color w:val="000000"/>
          <w:shd w:val="clear" w:color="auto" w:fill="FFFFFF"/>
        </w:rPr>
        <w:t>and JVM throws java.lang.OutOfMemoryError</w:t>
      </w:r>
      <w:r>
        <w:rPr>
          <w:rStyle w:val="apple-converted-space"/>
          <w:rFonts w:ascii="Trebuchet MS" w:hAnsi="Trebuchet MS"/>
          <w:color w:val="000000"/>
          <w:shd w:val="clear" w:color="auto" w:fill="FFFFFF"/>
        </w:rPr>
        <w:t> </w:t>
      </w:r>
      <w:r>
        <w:rPr>
          <w:rFonts w:ascii="Trebuchet MS" w:hAnsi="Trebuchet MS"/>
          <w:color w:val="000000"/>
          <w:shd w:val="clear" w:color="auto" w:fill="FFFFFF"/>
        </w:rPr>
        <w:t>when it ran</w:t>
      </w:r>
      <w:r>
        <w:rPr>
          <w:rStyle w:val="apple-converted-space"/>
          <w:rFonts w:ascii="Trebuchet MS" w:hAnsi="Trebuchet MS"/>
          <w:color w:val="000000"/>
          <w:shd w:val="clear" w:color="auto" w:fill="FFFFFF"/>
        </w:rPr>
        <w:t> </w:t>
      </w:r>
      <w:r>
        <w:rPr>
          <w:rFonts w:ascii="Trebuchet MS" w:hAnsi="Trebuchet MS"/>
          <w:i/>
          <w:iCs/>
          <w:color w:val="000000"/>
        </w:rPr>
        <w:t>out of memory in the heap</w:t>
      </w:r>
      <w:r>
        <w:rPr>
          <w:rFonts w:ascii="Trebuchet MS" w:hAnsi="Trebuchet MS"/>
          <w:color w:val="000000"/>
          <w:shd w:val="clear" w:color="auto" w:fill="FFFFFF"/>
        </w:rPr>
        <w:t>. OutOfMemoryError in Java can come anytime in heap mostly while you try to create an object and there is not enough space on the heap to allocate that object.</w:t>
      </w:r>
      <w:r>
        <w:rPr>
          <w:rStyle w:val="apple-converted-space"/>
          <w:rFonts w:ascii="Trebuchet MS" w:hAnsi="Trebuchet MS"/>
          <w:color w:val="000000"/>
          <w:shd w:val="clear" w:color="auto" w:fill="FFFFFF"/>
        </w:rPr>
        <w:t> </w:t>
      </w:r>
      <w:hyperlink r:id="rId261" w:history="1">
        <w:r>
          <w:rPr>
            <w:rStyle w:val="Hyperlink"/>
            <w:rFonts w:ascii="Trebuchet MS" w:hAnsi="Trebuchet MS"/>
            <w:color w:val="660099"/>
          </w:rPr>
          <w:t>Javadoc of OutOfMemoryError</w:t>
        </w:r>
      </w:hyperlink>
      <w:r>
        <w:rPr>
          <w:rStyle w:val="apple-converted-space"/>
          <w:rFonts w:ascii="Trebuchet MS" w:hAnsi="Trebuchet MS"/>
          <w:color w:val="000000"/>
          <w:shd w:val="clear" w:color="auto" w:fill="FFFFFF"/>
        </w:rPr>
        <w:t> </w:t>
      </w:r>
      <w:r>
        <w:rPr>
          <w:rFonts w:ascii="Trebuchet MS" w:hAnsi="Trebuchet MS"/>
          <w:color w:val="000000"/>
          <w:shd w:val="clear" w:color="auto" w:fill="FFFFFF"/>
        </w:rPr>
        <w:t>is not very informative about this, though.</w:t>
      </w:r>
      <w:r>
        <w:rPr>
          <w:rFonts w:ascii="Trebuchet MS" w:hAnsi="Trebuchet MS"/>
          <w:color w:val="000000"/>
        </w:rPr>
        <w:br/>
      </w:r>
    </w:p>
    <w:p w:rsidR="00726524" w:rsidRDefault="00726524" w:rsidP="00FF6EA9">
      <w:pPr>
        <w:pStyle w:val="Heading3"/>
        <w:rPr>
          <w:rFonts w:ascii="Trebuchet MS" w:hAnsi="Trebuchet MS"/>
          <w:b w:val="0"/>
          <w:bCs w:val="0"/>
          <w:color w:val="000000"/>
        </w:rPr>
      </w:pPr>
      <w:bookmarkStart w:id="204" w:name="_Toc471372321"/>
      <w:r>
        <w:rPr>
          <w:rFonts w:ascii="Trebuchet MS" w:hAnsi="Trebuchet MS"/>
          <w:b w:val="0"/>
          <w:bCs w:val="0"/>
          <w:color w:val="000000"/>
          <w:u w:val="single"/>
        </w:rPr>
        <w:t>Types of OutOfMemoryError in Java</w:t>
      </w:r>
      <w:bookmarkEnd w:id="204"/>
    </w:p>
    <w:p w:rsidR="00726524" w:rsidRDefault="00726524" w:rsidP="00726524">
      <w:pPr>
        <w:rPr>
          <w:rFonts w:ascii="Times New Roman" w:hAnsi="Times New Roman"/>
        </w:rPr>
      </w:pPr>
      <w:r>
        <w:rPr>
          <w:rFonts w:ascii="Trebuchet MS" w:hAnsi="Trebuchet MS"/>
          <w:color w:val="000000"/>
          <w:shd w:val="clear" w:color="auto" w:fill="FFFFFF"/>
        </w:rPr>
        <w:t>I have seen mainly two types of OutOfMemoryError in Java:</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1) The</w:t>
      </w:r>
      <w:r>
        <w:rPr>
          <w:rStyle w:val="apple-converted-space"/>
          <w:rFonts w:ascii="Trebuchet MS" w:hAnsi="Trebuchet MS"/>
          <w:color w:val="000000"/>
          <w:shd w:val="clear" w:color="auto" w:fill="FFFFFF"/>
        </w:rPr>
        <w:t> </w:t>
      </w:r>
      <w:r>
        <w:rPr>
          <w:rFonts w:ascii="Trebuchet MS" w:hAnsi="Trebuchet MS"/>
          <w:b/>
          <w:bCs/>
          <w:color w:val="000000"/>
        </w:rPr>
        <w:t>java.lang.OutOfMemoryError: Java heap space</w:t>
      </w:r>
      <w:r>
        <w:rPr>
          <w:rFonts w:ascii="Trebuchet MS" w:hAnsi="Trebuchet MS"/>
          <w:color w:val="000000"/>
        </w:rPr>
        <w:br/>
      </w:r>
      <w:r>
        <w:rPr>
          <w:rFonts w:ascii="Trebuchet MS" w:hAnsi="Trebuchet MS"/>
          <w:color w:val="000000"/>
          <w:shd w:val="clear" w:color="auto" w:fill="FFFFFF"/>
        </w:rPr>
        <w:t>2) The</w:t>
      </w:r>
      <w:r>
        <w:rPr>
          <w:rStyle w:val="apple-converted-space"/>
          <w:rFonts w:ascii="Trebuchet MS" w:hAnsi="Trebuchet MS"/>
          <w:color w:val="000000"/>
          <w:shd w:val="clear" w:color="auto" w:fill="FFFFFF"/>
        </w:rPr>
        <w:t> </w:t>
      </w:r>
      <w:r>
        <w:rPr>
          <w:rFonts w:ascii="Trebuchet MS" w:hAnsi="Trebuchet MS"/>
          <w:b/>
          <w:bCs/>
          <w:color w:val="000000"/>
        </w:rPr>
        <w:t>java.lang.OutOfMemoryError: PermGen space</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Though both of them occur because JVM ran out of memory they are quite different to each other and their solutions are independent of each other.</w:t>
      </w:r>
      <w:r>
        <w:rPr>
          <w:rFonts w:ascii="Trebuchet MS" w:hAnsi="Trebuchet MS"/>
          <w:color w:val="000000"/>
        </w:rPr>
        <w:br/>
      </w:r>
    </w:p>
    <w:p w:rsidR="00726524" w:rsidRDefault="00726524" w:rsidP="00726524">
      <w:r>
        <w:rPr>
          <w:rFonts w:ascii="Trebuchet MS" w:hAnsi="Trebuchet MS"/>
          <w:color w:val="000000"/>
        </w:rPr>
        <w:br/>
      </w:r>
      <w:r>
        <w:rPr>
          <w:rFonts w:ascii="Trebuchet MS" w:hAnsi="Trebuchet MS"/>
          <w:color w:val="000000"/>
        </w:rPr>
        <w:br/>
      </w:r>
    </w:p>
    <w:p w:rsidR="00726524" w:rsidRDefault="00726524" w:rsidP="00FF6EA9">
      <w:pPr>
        <w:pStyle w:val="Heading3"/>
        <w:rPr>
          <w:rFonts w:ascii="Trebuchet MS" w:hAnsi="Trebuchet MS"/>
          <w:b w:val="0"/>
          <w:bCs w:val="0"/>
          <w:color w:val="000000"/>
        </w:rPr>
      </w:pPr>
      <w:bookmarkStart w:id="205" w:name="_Toc471372322"/>
      <w:r>
        <w:rPr>
          <w:rFonts w:ascii="Trebuchet MS" w:hAnsi="Trebuchet MS"/>
          <w:b w:val="0"/>
          <w:bCs w:val="0"/>
          <w:color w:val="000000"/>
          <w:u w:val="single"/>
        </w:rPr>
        <w:lastRenderedPageBreak/>
        <w:t>The difference between "java.lang.OutOfMemoryError: Java heap space" and "java.lang.OutOfMemoryError: PermGen space"</w:t>
      </w:r>
      <w:bookmarkEnd w:id="205"/>
    </w:p>
    <w:p w:rsidR="00726524" w:rsidRDefault="00726524" w:rsidP="00726524">
      <w:pPr>
        <w:rPr>
          <w:rFonts w:ascii="Times New Roman" w:hAnsi="Times New Roman"/>
        </w:rPr>
      </w:pPr>
      <w:r>
        <w:rPr>
          <w:rFonts w:ascii="Trebuchet MS" w:hAnsi="Trebuchet MS"/>
          <w:color w:val="000000"/>
          <w:shd w:val="clear" w:color="auto" w:fill="FFFFFF"/>
        </w:rPr>
        <w:t>If you are familiar with different generations on the heap and</w:t>
      </w:r>
      <w:r>
        <w:rPr>
          <w:rStyle w:val="apple-converted-space"/>
          <w:rFonts w:ascii="Trebuchet MS" w:hAnsi="Trebuchet MS"/>
          <w:color w:val="000000"/>
          <w:shd w:val="clear" w:color="auto" w:fill="FFFFFF"/>
        </w:rPr>
        <w:t> </w:t>
      </w:r>
      <w:hyperlink r:id="rId262" w:history="1">
        <w:r>
          <w:rPr>
            <w:rStyle w:val="Hyperlink"/>
            <w:rFonts w:ascii="Trebuchet MS" w:hAnsi="Trebuchet MS"/>
            <w:color w:val="660099"/>
          </w:rPr>
          <w:t>How garbage collection works in java</w:t>
        </w:r>
      </w:hyperlink>
      <w:r>
        <w:rPr>
          <w:rStyle w:val="apple-converted-space"/>
          <w:rFonts w:ascii="Trebuchet MS" w:hAnsi="Trebuchet MS"/>
          <w:color w:val="000000"/>
          <w:shd w:val="clear" w:color="auto" w:fill="FFFFFF"/>
        </w:rPr>
        <w:t> </w:t>
      </w:r>
      <w:r>
        <w:rPr>
          <w:rFonts w:ascii="Trebuchet MS" w:hAnsi="Trebuchet MS"/>
          <w:color w:val="000000"/>
          <w:shd w:val="clear" w:color="auto" w:fill="FFFFFF"/>
        </w:rPr>
        <w:t>and aware of new, old and permanent generation of heap space then you would have easily figured out this OutOfMemoryError in Java. Permanent generation of the heap is used to store String pool and various Metadata required by JVM related to Class, method and other java primitives.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Since</w:t>
      </w:r>
      <w:r>
        <w:rPr>
          <w:rStyle w:val="apple-converted-space"/>
          <w:rFonts w:ascii="Trebuchet MS" w:hAnsi="Trebuchet MS"/>
          <w:color w:val="000000"/>
          <w:shd w:val="clear" w:color="auto" w:fill="FFFFFF"/>
        </w:rPr>
        <w:t> </w:t>
      </w:r>
      <w:r>
        <w:rPr>
          <w:rFonts w:ascii="Trebuchet MS" w:hAnsi="Trebuchet MS"/>
          <w:b/>
          <w:bCs/>
          <w:color w:val="000000"/>
        </w:rPr>
        <w:t>in most of JVM default size of Perm Space is around "64MB"</w:t>
      </w:r>
      <w:r>
        <w:rPr>
          <w:rStyle w:val="apple-converted-space"/>
          <w:rFonts w:ascii="Trebuchet MS" w:hAnsi="Trebuchet MS"/>
          <w:color w:val="000000"/>
          <w:shd w:val="clear" w:color="auto" w:fill="FFFFFF"/>
        </w:rPr>
        <w:t> </w:t>
      </w:r>
      <w:r>
        <w:rPr>
          <w:rFonts w:ascii="Trebuchet MS" w:hAnsi="Trebuchet MS"/>
          <w:color w:val="000000"/>
          <w:shd w:val="clear" w:color="auto" w:fill="FFFFFF"/>
        </w:rPr>
        <w:t>you can easily run out of memory if you have too many classes or a huge number of Strings in your project.</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An important point to remember is that it doesn't depend on</w:t>
      </w:r>
      <w:r>
        <w:rPr>
          <w:rStyle w:val="apple-converted-space"/>
          <w:rFonts w:ascii="Trebuchet MS" w:hAnsi="Trebuchet MS"/>
          <w:color w:val="000000"/>
          <w:shd w:val="clear" w:color="auto" w:fill="FFFFFF"/>
        </w:rPr>
        <w:t> </w:t>
      </w:r>
      <w:r>
        <w:rPr>
          <w:rFonts w:ascii="Trebuchet MS" w:hAnsi="Trebuchet MS"/>
          <w:b/>
          <w:bCs/>
          <w:color w:val="000000"/>
        </w:rPr>
        <w:t>–Xmx</w:t>
      </w:r>
      <w:r>
        <w:rPr>
          <w:rStyle w:val="apple-converted-space"/>
          <w:rFonts w:ascii="Trebuchet MS" w:hAnsi="Trebuchet MS"/>
          <w:b/>
          <w:bCs/>
          <w:color w:val="000000"/>
        </w:rPr>
        <w:t> </w:t>
      </w:r>
      <w:r>
        <w:rPr>
          <w:rFonts w:ascii="Trebuchet MS" w:hAnsi="Trebuchet MS"/>
          <w:color w:val="000000"/>
          <w:shd w:val="clear" w:color="auto" w:fill="FFFFFF"/>
        </w:rPr>
        <w:t>value so no matter how big your total heap size you can run OutOfMemory in perm space. The good thing is you can specify</w:t>
      </w:r>
      <w:r>
        <w:rPr>
          <w:rStyle w:val="apple-converted-space"/>
          <w:rFonts w:ascii="Trebuchet MS" w:hAnsi="Trebuchet MS"/>
          <w:b/>
          <w:bCs/>
          <w:color w:val="000000"/>
        </w:rPr>
        <w:t> </w:t>
      </w:r>
      <w:r>
        <w:rPr>
          <w:rFonts w:ascii="Trebuchet MS" w:hAnsi="Trebuchet MS"/>
          <w:b/>
          <w:bCs/>
          <w:color w:val="000000"/>
        </w:rPr>
        <w:t>the size of permanent generation</w:t>
      </w:r>
      <w:r>
        <w:rPr>
          <w:rStyle w:val="apple-converted-space"/>
          <w:rFonts w:ascii="Trebuchet MS" w:hAnsi="Trebuchet MS"/>
          <w:color w:val="000000"/>
          <w:shd w:val="clear" w:color="auto" w:fill="FFFFFF"/>
        </w:rPr>
        <w:t> </w:t>
      </w:r>
      <w:r>
        <w:rPr>
          <w:rFonts w:ascii="Trebuchet MS" w:hAnsi="Trebuchet MS"/>
          <w:color w:val="000000"/>
          <w:shd w:val="clear" w:color="auto" w:fill="FFFFFF"/>
        </w:rPr>
        <w:t>using JVM options</w:t>
      </w:r>
      <w:r>
        <w:rPr>
          <w:rStyle w:val="apple-converted-space"/>
          <w:rFonts w:ascii="Trebuchet MS" w:hAnsi="Trebuchet MS"/>
          <w:color w:val="000000"/>
          <w:shd w:val="clear" w:color="auto" w:fill="FFFFFF"/>
        </w:rPr>
        <w:t> </w:t>
      </w:r>
      <w:r>
        <w:rPr>
          <w:rFonts w:ascii="Trebuchet MS" w:hAnsi="Trebuchet MS"/>
          <w:b/>
          <w:bCs/>
          <w:color w:val="000000"/>
        </w:rPr>
        <w:t>"-XX: PermSize"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and </w:t>
      </w:r>
      <w:r>
        <w:rPr>
          <w:rStyle w:val="apple-converted-space"/>
          <w:rFonts w:ascii="Trebuchet MS" w:hAnsi="Trebuchet MS"/>
          <w:color w:val="000000"/>
          <w:shd w:val="clear" w:color="auto" w:fill="FFFFFF"/>
        </w:rPr>
        <w:t> </w:t>
      </w:r>
      <w:r>
        <w:rPr>
          <w:rFonts w:ascii="Trebuchet MS" w:hAnsi="Trebuchet MS"/>
          <w:b/>
          <w:bCs/>
          <w:color w:val="000000"/>
        </w:rPr>
        <w:t>"-XX: MaxPermSize"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based on your project need.</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One small thing to remember is that "=" is used to separate parameter and value while specifying the</w:t>
      </w:r>
      <w:r>
        <w:rPr>
          <w:rStyle w:val="apple-converted-space"/>
          <w:rFonts w:ascii="Trebuchet MS" w:hAnsi="Trebuchet MS"/>
          <w:color w:val="000000"/>
          <w:shd w:val="clear" w:color="auto" w:fill="FFFFFF"/>
        </w:rPr>
        <w:t> </w:t>
      </w:r>
      <w:r>
        <w:rPr>
          <w:rFonts w:ascii="Trebuchet MS" w:hAnsi="Trebuchet MS"/>
          <w:b/>
          <w:bCs/>
          <w:color w:val="000000"/>
        </w:rPr>
        <w:t>size of perm space in the heap</w:t>
      </w:r>
      <w:r>
        <w:rPr>
          <w:rStyle w:val="apple-converted-space"/>
          <w:rFonts w:ascii="Trebuchet MS" w:hAnsi="Trebuchet MS"/>
          <w:color w:val="000000"/>
          <w:shd w:val="clear" w:color="auto" w:fill="FFFFFF"/>
        </w:rPr>
        <w:t> </w:t>
      </w:r>
      <w:r>
        <w:rPr>
          <w:rFonts w:ascii="Trebuchet MS" w:hAnsi="Trebuchet MS"/>
          <w:color w:val="000000"/>
          <w:shd w:val="clear" w:color="auto" w:fill="FFFFFF"/>
        </w:rPr>
        <w:t>while "=" is not required while</w:t>
      </w:r>
      <w:r>
        <w:rPr>
          <w:rStyle w:val="apple-converted-space"/>
          <w:rFonts w:ascii="Trebuchet MS" w:hAnsi="Trebuchet MS"/>
          <w:color w:val="000000"/>
          <w:shd w:val="clear" w:color="auto" w:fill="FFFFFF"/>
        </w:rPr>
        <w:t> </w:t>
      </w:r>
      <w:hyperlink r:id="rId263" w:history="1">
        <w:r>
          <w:rPr>
            <w:rStyle w:val="Hyperlink"/>
            <w:rFonts w:ascii="Trebuchet MS" w:hAnsi="Trebuchet MS"/>
            <w:b/>
            <w:bCs/>
            <w:color w:val="660099"/>
          </w:rPr>
          <w:t>setting maximum heap size in java</w:t>
        </w:r>
      </w:hyperlink>
      <w:r>
        <w:rPr>
          <w:rFonts w:ascii="Trebuchet MS" w:hAnsi="Trebuchet MS"/>
          <w:color w:val="000000"/>
          <w:shd w:val="clear" w:color="auto" w:fill="FFFFFF"/>
        </w:rPr>
        <w:t>, as shown in below example.</w:t>
      </w:r>
      <w:r>
        <w:rPr>
          <w:rFonts w:ascii="Trebuchet MS" w:hAnsi="Trebuchet MS"/>
          <w:color w:val="000000"/>
        </w:rPr>
        <w:br/>
      </w:r>
      <w:r>
        <w:rPr>
          <w:rFonts w:ascii="Trebuchet MS" w:hAnsi="Trebuchet MS"/>
          <w:color w:val="000000"/>
        </w:rPr>
        <w:br/>
      </w:r>
      <w:r>
        <w:rPr>
          <w:rFonts w:ascii="Courier New" w:hAnsi="Courier New" w:cs="Courier New"/>
          <w:b/>
          <w:bCs/>
          <w:color w:val="000000"/>
        </w:rPr>
        <w:t>export JVM_ARGS="-Xmx1024m -XX:MaxPermSize=256m"</w:t>
      </w:r>
      <w:r>
        <w:rPr>
          <w:rFonts w:ascii="Trebuchet MS" w:hAnsi="Trebuchet MS"/>
          <w:color w:val="000000"/>
        </w:rPr>
        <w:br/>
      </w:r>
      <w:r>
        <w:rPr>
          <w:rFonts w:ascii="Trebuchet MS" w:hAnsi="Trebuchet MS"/>
          <w:color w:val="000000"/>
        </w:rPr>
        <w:br/>
      </w:r>
    </w:p>
    <w:p w:rsidR="00726524" w:rsidRDefault="00726524" w:rsidP="00726524">
      <w:pPr>
        <w:rPr>
          <w:rFonts w:ascii="Trebuchet MS" w:hAnsi="Trebuchet MS"/>
          <w:color w:val="000000"/>
        </w:rPr>
      </w:pPr>
      <w:r>
        <w:rPr>
          <w:rFonts w:ascii="Trebuchet MS" w:hAnsi="Trebuchet MS"/>
          <w:color w:val="000000"/>
        </w:rPr>
        <w:t>Another reason of "</w:t>
      </w:r>
      <w:r>
        <w:rPr>
          <w:rFonts w:ascii="Trebuchet MS" w:hAnsi="Trebuchet MS"/>
          <w:b/>
          <w:bCs/>
          <w:color w:val="000000"/>
        </w:rPr>
        <w:t>java.lang.OutOfMemoryError: PermGen</w:t>
      </w:r>
      <w:r>
        <w:rPr>
          <w:rFonts w:ascii="Trebuchet MS" w:hAnsi="Trebuchet MS"/>
          <w:color w:val="000000"/>
        </w:rPr>
        <w:t>" is memory leak through</w:t>
      </w:r>
      <w:r>
        <w:rPr>
          <w:rStyle w:val="apple-converted-space"/>
          <w:rFonts w:ascii="Trebuchet MS" w:hAnsi="Trebuchet MS"/>
          <w:color w:val="000000"/>
        </w:rPr>
        <w:t> </w:t>
      </w:r>
      <w:hyperlink r:id="rId264" w:history="1">
        <w:r>
          <w:rPr>
            <w:rStyle w:val="Hyperlink"/>
            <w:rFonts w:ascii="Trebuchet MS" w:hAnsi="Trebuchet MS"/>
            <w:color w:val="660099"/>
          </w:rPr>
          <w:t>Classloaders</w:t>
        </w:r>
      </w:hyperlink>
      <w:r>
        <w:rPr>
          <w:rStyle w:val="apple-converted-space"/>
          <w:rFonts w:ascii="Trebuchet MS" w:hAnsi="Trebuchet MS"/>
          <w:color w:val="000000"/>
        </w:rPr>
        <w:t> </w:t>
      </w:r>
      <w:r>
        <w:rPr>
          <w:rFonts w:ascii="Trebuchet MS" w:hAnsi="Trebuchet MS"/>
          <w:color w:val="000000"/>
        </w:rPr>
        <w:t>and it’s very often surfaced in WebServer and application server like tomcat, WebSphere, glassfish or WebLogic. </w:t>
      </w:r>
      <w:r>
        <w:rPr>
          <w:rFonts w:ascii="Trebuchet MS" w:hAnsi="Trebuchet MS"/>
          <w:color w:val="000000"/>
        </w:rPr>
        <w:br/>
      </w:r>
      <w:r>
        <w:rPr>
          <w:rFonts w:ascii="Trebuchet MS" w:hAnsi="Trebuchet MS"/>
          <w:color w:val="000000"/>
        </w:rPr>
        <w:br/>
        <w:t>In Application server different classloaders are used to load different web applications so that you can deploy and undeploy one application without affecting other application on the same server, but while undeploying if container somehow keeps reference of any class loaded by application class loader then that class and all other related class will not be garbage collected and can quickly fill the PermGen space if you deploy and undeploy your application many times. </w:t>
      </w:r>
      <w:r>
        <w:rPr>
          <w:rFonts w:ascii="Trebuchet MS" w:hAnsi="Trebuchet MS"/>
          <w:color w:val="000000"/>
        </w:rPr>
        <w:br/>
      </w:r>
      <w:r>
        <w:rPr>
          <w:rFonts w:ascii="Trebuchet MS" w:hAnsi="Trebuchet MS"/>
          <w:color w:val="000000"/>
        </w:rPr>
        <w:br/>
        <w:t>"</w:t>
      </w:r>
      <w:r>
        <w:rPr>
          <w:rFonts w:ascii="Trebuchet MS" w:hAnsi="Trebuchet MS"/>
          <w:i/>
          <w:iCs/>
          <w:color w:val="000000"/>
        </w:rPr>
        <w:t>java.lang.OutOfMemoryError: PermGen</w:t>
      </w:r>
      <w:r>
        <w:rPr>
          <w:rFonts w:ascii="Trebuchet MS" w:hAnsi="Trebuchet MS"/>
          <w:color w:val="000000"/>
        </w:rPr>
        <w:t>” has been observed many times in tomcat in our last project, but the solution of this problem are really tricky because first you need to know which class is causing a memory leak and then you need to fix that. Another reason of</w:t>
      </w:r>
      <w:r>
        <w:rPr>
          <w:rStyle w:val="apple-converted-space"/>
          <w:rFonts w:ascii="Trebuchet MS" w:hAnsi="Trebuchet MS"/>
          <w:color w:val="000000"/>
        </w:rPr>
        <w:t> </w:t>
      </w:r>
      <w:r>
        <w:rPr>
          <w:rFonts w:ascii="Courier New" w:hAnsi="Courier New" w:cs="Courier New"/>
          <w:color w:val="000000"/>
        </w:rPr>
        <w:t>OutOfMemoryError</w:t>
      </w:r>
      <w:r>
        <w:rPr>
          <w:rStyle w:val="apple-converted-space"/>
          <w:rFonts w:ascii="Trebuchet MS" w:hAnsi="Trebuchet MS"/>
          <w:color w:val="000000"/>
        </w:rPr>
        <w:t> </w:t>
      </w:r>
      <w:r>
        <w:rPr>
          <w:rFonts w:ascii="Trebuchet MS" w:hAnsi="Trebuchet MS"/>
          <w:color w:val="000000"/>
        </w:rPr>
        <w:t>in PermGen space is if any thread started by the application doesn't exit when you undeploy your application.</w:t>
      </w:r>
    </w:p>
    <w:p w:rsidR="00726524" w:rsidRDefault="00726524" w:rsidP="00726524">
      <w:pPr>
        <w:rPr>
          <w:rFonts w:ascii="Trebuchet MS" w:hAnsi="Trebuchet MS"/>
          <w:color w:val="000000"/>
        </w:rPr>
      </w:pPr>
    </w:p>
    <w:p w:rsidR="00726524" w:rsidRDefault="00726524" w:rsidP="00726524">
      <w:pPr>
        <w:rPr>
          <w:rFonts w:ascii="Trebuchet MS" w:hAnsi="Trebuchet MS"/>
          <w:color w:val="000000"/>
        </w:rPr>
      </w:pPr>
      <w:r>
        <w:rPr>
          <w:rFonts w:ascii="Trebuchet MS" w:hAnsi="Trebuchet MS"/>
          <w:color w:val="000000"/>
        </w:rPr>
        <w:lastRenderedPageBreak/>
        <w:t>These are just some example of infamous classloader leaks, anybody who is writing code for loading and unloading classes has to be very careful to avoid this. You can also use</w:t>
      </w:r>
      <w:r>
        <w:rPr>
          <w:rStyle w:val="apple-converted-space"/>
          <w:rFonts w:ascii="Trebuchet MS" w:hAnsi="Trebuchet MS"/>
          <w:color w:val="000000"/>
        </w:rPr>
        <w:t> </w:t>
      </w:r>
      <w:r>
        <w:rPr>
          <w:rFonts w:ascii="Trebuchet MS" w:hAnsi="Trebuchet MS"/>
          <w:b/>
          <w:bCs/>
          <w:color w:val="000000"/>
        </w:rPr>
        <w:t>visualgc</w:t>
      </w:r>
      <w:r>
        <w:rPr>
          <w:rStyle w:val="apple-converted-space"/>
          <w:rFonts w:ascii="Trebuchet MS" w:hAnsi="Trebuchet MS"/>
          <w:b/>
          <w:bCs/>
          <w:color w:val="000000"/>
        </w:rPr>
        <w:t> </w:t>
      </w:r>
      <w:r>
        <w:rPr>
          <w:rFonts w:ascii="Trebuchet MS" w:hAnsi="Trebuchet MS"/>
          <w:color w:val="000000"/>
        </w:rPr>
        <w:t>for monitoring PermGen space, this tool will show the graph of</w:t>
      </w:r>
      <w:r>
        <w:rPr>
          <w:rStyle w:val="apple-converted-space"/>
          <w:rFonts w:ascii="Trebuchet MS" w:hAnsi="Trebuchet MS"/>
          <w:color w:val="000000"/>
        </w:rPr>
        <w:t> </w:t>
      </w:r>
      <w:r>
        <w:rPr>
          <w:rFonts w:ascii="Trebuchet MS" w:hAnsi="Trebuchet MS"/>
          <w:color w:val="000000"/>
          <w:u w:val="single"/>
        </w:rPr>
        <w:t>PermGen space</w:t>
      </w:r>
      <w:r>
        <w:rPr>
          <w:rStyle w:val="apple-converted-space"/>
          <w:rFonts w:ascii="Trebuchet MS" w:hAnsi="Trebuchet MS"/>
          <w:color w:val="000000"/>
        </w:rPr>
        <w:t> </w:t>
      </w:r>
      <w:r>
        <w:rPr>
          <w:rFonts w:ascii="Trebuchet MS" w:hAnsi="Trebuchet MS"/>
          <w:color w:val="000000"/>
        </w:rPr>
        <w:t>and you can see how and when Permanent space getting increased. I suggest using this tool before reaching to any conclusion.</w:t>
      </w:r>
    </w:p>
    <w:p w:rsidR="00DF4682" w:rsidRDefault="00DF4682" w:rsidP="00726524">
      <w:pPr>
        <w:rPr>
          <w:rFonts w:ascii="Trebuchet MS" w:hAnsi="Trebuchet MS"/>
          <w:color w:val="000000"/>
        </w:rPr>
      </w:pPr>
    </w:p>
    <w:p w:rsidR="00726524" w:rsidRDefault="00726524" w:rsidP="00726524">
      <w:pPr>
        <w:rPr>
          <w:rFonts w:ascii="Trebuchet MS" w:hAnsi="Trebuchet MS"/>
          <w:color w:val="000000"/>
        </w:rPr>
      </w:pPr>
      <w:r>
        <w:rPr>
          <w:rFonts w:ascii="Trebuchet MS" w:hAnsi="Trebuchet MS"/>
          <w:color w:val="000000"/>
        </w:rPr>
        <w:t>Another rather unknown but interesting cause of "java.lang.OutOfMemoryError: PermGen" we found is introduction of JVM options</w:t>
      </w:r>
      <w:r>
        <w:rPr>
          <w:rStyle w:val="apple-converted-space"/>
          <w:rFonts w:ascii="Trebuchet MS" w:hAnsi="Trebuchet MS"/>
          <w:color w:val="000000"/>
        </w:rPr>
        <w:t> </w:t>
      </w:r>
      <w:r>
        <w:rPr>
          <w:rFonts w:ascii="Trebuchet MS" w:hAnsi="Trebuchet MS"/>
          <w:b/>
          <w:bCs/>
          <w:color w:val="000000"/>
        </w:rPr>
        <w:t>"-Xnoclassgc</w:t>
      </w:r>
      <w:r>
        <w:rPr>
          <w:rFonts w:ascii="Trebuchet MS" w:hAnsi="Trebuchet MS"/>
          <w:color w:val="000000"/>
        </w:rPr>
        <w:t>". </w:t>
      </w:r>
      <w:r>
        <w:rPr>
          <w:rFonts w:ascii="Trebuchet MS" w:hAnsi="Trebuchet MS"/>
          <w:color w:val="000000"/>
        </w:rPr>
        <w:br/>
      </w:r>
      <w:r>
        <w:rPr>
          <w:rFonts w:ascii="Trebuchet MS" w:hAnsi="Trebuchet MS"/>
          <w:color w:val="000000"/>
        </w:rPr>
        <w:br/>
        <w:t>This option sometimes used to avoid loading and unloading of classes when there are no further live references of it just to avoid performance hit due to frequent loading and unloading, but using this option is J2EE environment can be very dangerous because many framework e.g. Struts, spring etc uses reflection to create classes and with frequent deployment and undeployment you can easily run out of space in</w:t>
      </w:r>
      <w:r>
        <w:rPr>
          <w:rStyle w:val="apple-converted-space"/>
          <w:rFonts w:ascii="Trebuchet MS" w:hAnsi="Trebuchet MS"/>
          <w:color w:val="000000"/>
        </w:rPr>
        <w:t> </w:t>
      </w:r>
      <w:r>
        <w:rPr>
          <w:rFonts w:ascii="Trebuchet MS" w:hAnsi="Trebuchet MS"/>
          <w:b/>
          <w:bCs/>
          <w:color w:val="000000"/>
        </w:rPr>
        <w:t>PermGen</w:t>
      </w:r>
      <w:r>
        <w:rPr>
          <w:rStyle w:val="apple-converted-space"/>
          <w:rFonts w:ascii="Trebuchet MS" w:hAnsi="Trebuchet MS"/>
          <w:b/>
          <w:bCs/>
          <w:color w:val="000000"/>
        </w:rPr>
        <w:t> </w:t>
      </w:r>
      <w:r>
        <w:rPr>
          <w:rFonts w:ascii="Trebuchet MS" w:hAnsi="Trebuchet MS"/>
          <w:color w:val="000000"/>
        </w:rPr>
        <w:t>if earlier references were not cleaned up. This instance also</w:t>
      </w:r>
      <w:r>
        <w:rPr>
          <w:rStyle w:val="apple-converted-space"/>
          <w:rFonts w:ascii="Trebuchet MS" w:hAnsi="Trebuchet MS"/>
          <w:color w:val="000000"/>
        </w:rPr>
        <w:t> </w:t>
      </w:r>
      <w:r>
        <w:rPr>
          <w:rStyle w:val="vm-hook"/>
          <w:rFonts w:ascii="Trebuchet MS" w:hAnsi="Trebuchet MS"/>
          <w:color w:val="009900"/>
          <w:bdr w:val="none" w:sz="0" w:space="0" w:color="auto" w:frame="1"/>
        </w:rPr>
        <w:t>points</w:t>
      </w:r>
      <w:r>
        <w:rPr>
          <w:rStyle w:val="apple-converted-space"/>
          <w:rFonts w:ascii="Trebuchet MS" w:hAnsi="Trebuchet MS"/>
          <w:color w:val="000000"/>
        </w:rPr>
        <w:t> </w:t>
      </w:r>
      <w:r>
        <w:rPr>
          <w:rFonts w:ascii="Trebuchet MS" w:hAnsi="Trebuchet MS"/>
          <w:color w:val="000000"/>
        </w:rPr>
        <w:t>out that sometimes bad JVM arguments or configuration can cause OutOfMemoryError in Java.</w:t>
      </w:r>
    </w:p>
    <w:p w:rsidR="00726524" w:rsidRDefault="00726524" w:rsidP="00726524">
      <w:pPr>
        <w:rPr>
          <w:rFonts w:ascii="Trebuchet MS" w:hAnsi="Trebuchet MS"/>
          <w:color w:val="000000"/>
        </w:rPr>
      </w:pPr>
    </w:p>
    <w:p w:rsidR="00726524" w:rsidRDefault="00726524" w:rsidP="00726524">
      <w:pPr>
        <w:rPr>
          <w:rFonts w:ascii="Trebuchet MS" w:hAnsi="Trebuchet MS"/>
          <w:color w:val="000000"/>
        </w:rPr>
      </w:pPr>
      <w:r>
        <w:rPr>
          <w:rFonts w:ascii="Trebuchet MS" w:hAnsi="Trebuchet MS"/>
          <w:color w:val="000000"/>
        </w:rPr>
        <w:t>So the conclusion is to avoid using</w:t>
      </w:r>
      <w:r>
        <w:rPr>
          <w:rStyle w:val="apple-converted-space"/>
          <w:rFonts w:ascii="Trebuchet MS" w:hAnsi="Trebuchet MS"/>
          <w:color w:val="000000"/>
        </w:rPr>
        <w:t> </w:t>
      </w:r>
      <w:r>
        <w:rPr>
          <w:rFonts w:ascii="Trebuchet MS" w:hAnsi="Trebuchet MS"/>
          <w:b/>
          <w:bCs/>
          <w:i/>
          <w:iCs/>
          <w:color w:val="000000"/>
        </w:rPr>
        <w:t>"-Xnoclassgc</w:t>
      </w:r>
      <w:r>
        <w:rPr>
          <w:rFonts w:ascii="Trebuchet MS" w:hAnsi="Trebuchet MS"/>
          <w:b/>
          <w:bCs/>
          <w:color w:val="000000"/>
        </w:rPr>
        <w:t>"</w:t>
      </w:r>
      <w:r>
        <w:rPr>
          <w:rStyle w:val="apple-converted-space"/>
          <w:rFonts w:ascii="Trebuchet MS" w:hAnsi="Trebuchet MS"/>
          <w:color w:val="000000"/>
        </w:rPr>
        <w:t> </w:t>
      </w:r>
      <w:r>
        <w:rPr>
          <w:rFonts w:ascii="Trebuchet MS" w:hAnsi="Trebuchet MS"/>
          <w:color w:val="000000"/>
        </w:rPr>
        <w:t>in the J2EE environment especially with AppServer.</w:t>
      </w:r>
    </w:p>
    <w:p w:rsidR="00726524" w:rsidRDefault="00726524" w:rsidP="00726524">
      <w:pPr>
        <w:spacing w:after="240"/>
        <w:rPr>
          <w:rFonts w:ascii="Trebuchet MS" w:hAnsi="Trebuchet MS"/>
          <w:color w:val="000000"/>
        </w:rPr>
      </w:pPr>
    </w:p>
    <w:p w:rsidR="00726524" w:rsidRDefault="00726524" w:rsidP="00FF6EA9">
      <w:pPr>
        <w:pStyle w:val="Heading3"/>
        <w:rPr>
          <w:rFonts w:ascii="Trebuchet MS" w:hAnsi="Trebuchet MS"/>
          <w:color w:val="000000"/>
        </w:rPr>
      </w:pPr>
      <w:bookmarkStart w:id="206" w:name="_Toc471372323"/>
      <w:r>
        <w:rPr>
          <w:rFonts w:ascii="Trebuchet MS" w:hAnsi="Trebuchet MS"/>
          <w:b w:val="0"/>
          <w:bCs w:val="0"/>
          <w:color w:val="000000"/>
          <w:u w:val="single"/>
        </w:rPr>
        <w:t>Tomcat to Solve OutOfMemoryError in PermGen Space</w:t>
      </w:r>
      <w:bookmarkEnd w:id="206"/>
    </w:p>
    <w:p w:rsidR="00726524" w:rsidRDefault="00726524" w:rsidP="00726524">
      <w:pPr>
        <w:rPr>
          <w:rFonts w:ascii="Trebuchet MS" w:hAnsi="Trebuchet MS"/>
          <w:color w:val="000000"/>
        </w:rPr>
      </w:pPr>
      <w:r>
        <w:rPr>
          <w:rFonts w:ascii="Trebuchet MS" w:hAnsi="Trebuchet MS"/>
          <w:color w:val="000000"/>
        </w:rPr>
        <w:t>From tomcat &gt; 6.0 onward tomcat provides memory leak detection feature which can detect many common memory leaks on web-app perspective e.g ThreadLocal memory leaks, JDBC driver registration, RMI targes, LogFactory and Thread spawned by web-apps. You can check complete details on htp://wiki.apache.org/tomcat/MemoryLeakProtection you can also detect memory leak by accessing manager application which comes with tomcat, in case you are experiencing memory leak on any java web-app its good idea to run it on tomcat.</w:t>
      </w:r>
    </w:p>
    <w:p w:rsidR="00726524" w:rsidRDefault="00726524" w:rsidP="00726524">
      <w:pPr>
        <w:rPr>
          <w:rFonts w:ascii="Times New Roman" w:hAnsi="Times New Roman"/>
        </w:rPr>
      </w:pPr>
      <w:r>
        <w:rPr>
          <w:rFonts w:ascii="Trebuchet MS" w:hAnsi="Trebuchet MS"/>
          <w:color w:val="000000"/>
        </w:rPr>
        <w:br/>
      </w:r>
      <w:r>
        <w:rPr>
          <w:rFonts w:ascii="Trebuchet MS" w:hAnsi="Trebuchet MS"/>
          <w:color w:val="000000"/>
        </w:rPr>
        <w:br/>
      </w:r>
    </w:p>
    <w:p w:rsidR="00726524" w:rsidRDefault="00726524" w:rsidP="00FF6EA9">
      <w:pPr>
        <w:pStyle w:val="Heading3"/>
        <w:rPr>
          <w:rFonts w:ascii="Trebuchet MS" w:hAnsi="Trebuchet MS"/>
          <w:b w:val="0"/>
          <w:bCs w:val="0"/>
          <w:color w:val="000000"/>
        </w:rPr>
      </w:pPr>
      <w:bookmarkStart w:id="207" w:name="_Toc471372324"/>
      <w:r>
        <w:rPr>
          <w:rFonts w:ascii="Trebuchet MS" w:hAnsi="Trebuchet MS"/>
          <w:b w:val="0"/>
          <w:bCs w:val="0"/>
          <w:color w:val="000000"/>
          <w:u w:val="single"/>
        </w:rPr>
        <w:t>How to solve java.lang.OutOfMemoryError: Java heap space</w:t>
      </w:r>
      <w:bookmarkEnd w:id="207"/>
    </w:p>
    <w:p w:rsidR="0078790E" w:rsidRDefault="00726524" w:rsidP="0078790E">
      <w:pPr>
        <w:rPr>
          <w:rFonts w:ascii="Trebuchet MS" w:hAnsi="Trebuchet MS"/>
          <w:b/>
          <w:bCs/>
          <w:color w:val="000000"/>
          <w:u w:val="single"/>
        </w:rPr>
      </w:pPr>
      <w:r>
        <w:rPr>
          <w:rFonts w:ascii="Trebuchet MS" w:hAnsi="Trebuchet MS"/>
          <w:color w:val="000000"/>
        </w:rPr>
        <w:br/>
      </w:r>
      <w:r>
        <w:rPr>
          <w:rFonts w:ascii="Trebuchet MS" w:hAnsi="Trebuchet MS"/>
          <w:color w:val="000000"/>
          <w:shd w:val="clear" w:color="auto" w:fill="FFFFFF"/>
        </w:rPr>
        <w:t>1) An easy way to solve OutOfMemoryError in java is to</w:t>
      </w:r>
      <w:r>
        <w:rPr>
          <w:rStyle w:val="apple-converted-space"/>
          <w:rFonts w:ascii="Trebuchet MS" w:hAnsi="Trebuchet MS"/>
          <w:color w:val="000000"/>
          <w:shd w:val="clear" w:color="auto" w:fill="FFFFFF"/>
        </w:rPr>
        <w:t> </w:t>
      </w:r>
      <w:hyperlink r:id="rId265" w:history="1">
        <w:r>
          <w:rPr>
            <w:rStyle w:val="Hyperlink"/>
            <w:rFonts w:ascii="Trebuchet MS" w:hAnsi="Trebuchet MS"/>
            <w:i/>
            <w:iCs/>
            <w:color w:val="660099"/>
          </w:rPr>
          <w:t>increase the maximum heap size</w:t>
        </w:r>
      </w:hyperlink>
      <w:r>
        <w:rPr>
          <w:rStyle w:val="apple-converted-space"/>
          <w:rFonts w:ascii="Trebuchet MS" w:hAnsi="Trebuchet MS"/>
          <w:color w:val="000000"/>
          <w:shd w:val="clear" w:color="auto" w:fill="FFFFFF"/>
        </w:rPr>
        <w:t> </w:t>
      </w:r>
      <w:r>
        <w:rPr>
          <w:rFonts w:ascii="Trebuchet MS" w:hAnsi="Trebuchet MS"/>
          <w:color w:val="000000"/>
          <w:shd w:val="clear" w:color="auto" w:fill="FFFFFF"/>
        </w:rPr>
        <w:t>by using JVM options "-Xmx512M", this will immediately solve your OutOfMemoryError. This is my preferred solution when I get OutOfMemoryError in Eclipse, Maven or ANT while building project because based upon size of project you can easily run out of Memory.here is</w:t>
      </w:r>
      <w:r>
        <w:rPr>
          <w:rStyle w:val="apple-converted-space"/>
          <w:rFonts w:ascii="Trebuchet MS" w:hAnsi="Trebuchet MS"/>
          <w:color w:val="000000"/>
          <w:shd w:val="clear" w:color="auto" w:fill="FFFFFF"/>
        </w:rPr>
        <w:t> </w:t>
      </w:r>
      <w:r>
        <w:rPr>
          <w:rFonts w:ascii="Trebuchet MS" w:hAnsi="Trebuchet MS"/>
          <w:b/>
          <w:bCs/>
          <w:color w:val="000000"/>
        </w:rPr>
        <w:t>an example of increasing maximum heap size of JVM</w:t>
      </w:r>
      <w:r>
        <w:rPr>
          <w:rFonts w:ascii="Trebuchet MS" w:hAnsi="Trebuchet MS"/>
          <w:color w:val="000000"/>
          <w:shd w:val="clear" w:color="auto" w:fill="FFFFFF"/>
        </w:rPr>
        <w:t>, Also its better to keep</w:t>
      </w:r>
      <w:r>
        <w:rPr>
          <w:rStyle w:val="apple-converted-space"/>
          <w:rFonts w:ascii="Trebuchet MS" w:hAnsi="Trebuchet MS"/>
          <w:color w:val="000000"/>
          <w:shd w:val="clear" w:color="auto" w:fill="FFFFFF"/>
        </w:rPr>
        <w:t> </w:t>
      </w:r>
      <w:r>
        <w:rPr>
          <w:rFonts w:ascii="Trebuchet MS" w:hAnsi="Trebuchet MS"/>
          <w:b/>
          <w:bCs/>
          <w:color w:val="000000"/>
        </w:rPr>
        <w:t>-Xmx to -Xms</w:t>
      </w:r>
      <w:r>
        <w:rPr>
          <w:rStyle w:val="apple-converted-space"/>
          <w:rFonts w:ascii="Trebuchet MS" w:hAnsi="Trebuchet MS"/>
          <w:b/>
          <w:bCs/>
          <w:color w:val="000000"/>
        </w:rPr>
        <w:t> </w:t>
      </w:r>
      <w:r>
        <w:rPr>
          <w:rFonts w:ascii="Trebuchet MS" w:hAnsi="Trebuchet MS"/>
          <w:color w:val="000000"/>
          <w:shd w:val="clear" w:color="auto" w:fill="FFFFFF"/>
        </w:rPr>
        <w:t>ration either 1:1 or 1:1.5 if you are setting heap size in your java application</w:t>
      </w:r>
      <w:r>
        <w:rPr>
          <w:rFonts w:ascii="Trebuchet MS" w:hAnsi="Trebuchet MS"/>
          <w:color w:val="000000"/>
        </w:rPr>
        <w:br/>
      </w:r>
      <w:r>
        <w:rPr>
          <w:rFonts w:ascii="Trebuchet MS" w:hAnsi="Trebuchet MS"/>
          <w:color w:val="000000"/>
        </w:rPr>
        <w:br/>
      </w:r>
      <w:r>
        <w:rPr>
          <w:rFonts w:ascii="Courier New" w:hAnsi="Courier New" w:cs="Courier New"/>
          <w:b/>
          <w:bCs/>
          <w:color w:val="000000"/>
        </w:rPr>
        <w:t>export JVM_ARGS="-Xms1024m -Xmx1024m"</w:t>
      </w:r>
      <w:r>
        <w:rPr>
          <w:rFonts w:ascii="Trebuchet MS" w:hAnsi="Trebuchet MS"/>
          <w:color w:val="000000"/>
        </w:rPr>
        <w:br/>
      </w:r>
      <w:r>
        <w:rPr>
          <w:rFonts w:ascii="Trebuchet MS" w:hAnsi="Trebuchet MS"/>
          <w:color w:val="000000"/>
        </w:rPr>
        <w:lastRenderedPageBreak/>
        <w:br/>
      </w:r>
      <w:r>
        <w:rPr>
          <w:rFonts w:ascii="Trebuchet MS" w:hAnsi="Trebuchet MS"/>
          <w:color w:val="000000"/>
          <w:shd w:val="clear" w:color="auto" w:fill="FFFFFF"/>
        </w:rPr>
        <w:t>2) The second way to resolve OutOfMemoryError in Java is rather hard and  comes when you don't have much memory and even after increase maximum heap size you are still getting java.lang.OutOfMemoryError, in this case, you probably want to profile your application and look for any memory leak. You can use</w:t>
      </w:r>
      <w:r>
        <w:rPr>
          <w:rStyle w:val="apple-converted-space"/>
          <w:rFonts w:ascii="Trebuchet MS" w:hAnsi="Trebuchet MS"/>
          <w:color w:val="000000"/>
          <w:shd w:val="clear" w:color="auto" w:fill="FFFFFF"/>
        </w:rPr>
        <w:t> </w:t>
      </w:r>
      <w:hyperlink r:id="rId266" w:history="1">
        <w:r>
          <w:rPr>
            <w:rStyle w:val="Hyperlink"/>
            <w:rFonts w:ascii="Trebuchet MS" w:hAnsi="Trebuchet MS"/>
            <w:b/>
            <w:bCs/>
            <w:color w:val="660099"/>
          </w:rPr>
          <w:t>Eclipse Memory Analyzer</w:t>
        </w:r>
      </w:hyperlink>
      <w:r>
        <w:rPr>
          <w:rStyle w:val="apple-converted-space"/>
          <w:rFonts w:ascii="Trebuchet MS" w:hAnsi="Trebuchet MS"/>
          <w:color w:val="000000"/>
          <w:shd w:val="clear" w:color="auto" w:fill="FFFFFF"/>
        </w:rPr>
        <w:t> </w:t>
      </w:r>
      <w:r>
        <w:rPr>
          <w:rFonts w:ascii="Trebuchet MS" w:hAnsi="Trebuchet MS"/>
          <w:color w:val="000000"/>
          <w:shd w:val="clear" w:color="auto" w:fill="FFFFFF"/>
        </w:rPr>
        <w:t>to examine your heap dump or you can use any profiler like Netbeans or JProbe. This is tough solution and requires some time to analyze and</w:t>
      </w:r>
      <w:r>
        <w:rPr>
          <w:rStyle w:val="apple-converted-space"/>
          <w:rFonts w:ascii="Trebuchet MS" w:hAnsi="Trebuchet MS"/>
          <w:color w:val="000000"/>
          <w:shd w:val="clear" w:color="auto" w:fill="FFFFFF"/>
        </w:rPr>
        <w:t> </w:t>
      </w:r>
      <w:r>
        <w:rPr>
          <w:rFonts w:ascii="Trebuchet MS" w:hAnsi="Trebuchet MS"/>
          <w:b/>
          <w:bCs/>
          <w:color w:val="000000"/>
        </w:rPr>
        <w:t>find memory leaks</w:t>
      </w:r>
      <w:r>
        <w:rPr>
          <w:rFonts w:ascii="Trebuchet MS" w:hAnsi="Trebuchet MS"/>
          <w:color w:val="000000"/>
          <w:shd w:val="clear" w:color="auto" w:fill="FFFFFF"/>
        </w:rPr>
        <w:t>.</w:t>
      </w:r>
      <w:r>
        <w:rPr>
          <w:rFonts w:ascii="Trebuchet MS" w:hAnsi="Trebuchet MS"/>
          <w:color w:val="000000"/>
        </w:rPr>
        <w:br/>
      </w:r>
    </w:p>
    <w:p w:rsidR="00726524" w:rsidRPr="0078790E" w:rsidRDefault="00726524" w:rsidP="00FF6EA9">
      <w:pPr>
        <w:outlineLvl w:val="0"/>
        <w:rPr>
          <w:rFonts w:ascii="Times New Roman" w:hAnsi="Times New Roman"/>
        </w:rPr>
      </w:pPr>
      <w:r>
        <w:rPr>
          <w:rFonts w:ascii="Trebuchet MS" w:hAnsi="Trebuchet MS"/>
          <w:b/>
          <w:bCs/>
          <w:color w:val="000000"/>
          <w:u w:val="single"/>
        </w:rPr>
        <w:t>How to solve java.lang.OutOfMemoryError: PermGen space</w:t>
      </w:r>
    </w:p>
    <w:p w:rsidR="00726524" w:rsidRDefault="00726524" w:rsidP="00726524">
      <w:pPr>
        <w:rPr>
          <w:rFonts w:ascii="Times New Roman" w:hAnsi="Times New Roman"/>
        </w:rPr>
      </w:pPr>
      <w:r>
        <w:rPr>
          <w:rFonts w:ascii="Trebuchet MS" w:hAnsi="Trebuchet MS"/>
          <w:color w:val="000000"/>
          <w:shd w:val="clear" w:color="auto" w:fill="FFFFFF"/>
        </w:rPr>
        <w:t>As explained in above paragraph this OutOfMemory error in java comes when Permanent generation of heap filled up. To fix this OutOfMemoryError in Java, you need to</w:t>
      </w:r>
      <w:r>
        <w:rPr>
          <w:rStyle w:val="apple-converted-space"/>
          <w:rFonts w:ascii="Trebuchet MS" w:hAnsi="Trebuchet MS"/>
          <w:color w:val="000000"/>
          <w:shd w:val="clear" w:color="auto" w:fill="FFFFFF"/>
        </w:rPr>
        <w:t> </w:t>
      </w:r>
      <w:r>
        <w:rPr>
          <w:rFonts w:ascii="Trebuchet MS" w:hAnsi="Trebuchet MS"/>
          <w:i/>
          <w:iCs/>
          <w:color w:val="000000"/>
        </w:rPr>
        <w:t>increase heap size of Perm space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by using JVM option   </w:t>
      </w:r>
      <w:r>
        <w:rPr>
          <w:rFonts w:ascii="Trebuchet MS" w:hAnsi="Trebuchet MS"/>
          <w:b/>
          <w:bCs/>
          <w:color w:val="000000"/>
        </w:rPr>
        <w:t>"-XX: MaxPermSize".</w:t>
      </w:r>
      <w:r>
        <w:rPr>
          <w:rStyle w:val="apple-converted-space"/>
          <w:rFonts w:ascii="Trebuchet MS" w:hAnsi="Trebuchet MS"/>
          <w:b/>
          <w:bCs/>
          <w:color w:val="000000"/>
        </w:rPr>
        <w:t> </w:t>
      </w:r>
      <w:r>
        <w:rPr>
          <w:rFonts w:ascii="Trebuchet MS" w:hAnsi="Trebuchet MS"/>
          <w:color w:val="000000"/>
          <w:shd w:val="clear" w:color="auto" w:fill="FFFFFF"/>
        </w:rPr>
        <w:t>You can also specify initial size of Perm space by using   </w:t>
      </w:r>
      <w:r>
        <w:rPr>
          <w:rStyle w:val="apple-converted-space"/>
          <w:rFonts w:ascii="Trebuchet MS" w:hAnsi="Trebuchet MS"/>
          <w:color w:val="000000"/>
          <w:shd w:val="clear" w:color="auto" w:fill="FFFFFF"/>
        </w:rPr>
        <w:t> </w:t>
      </w:r>
      <w:r>
        <w:rPr>
          <w:rFonts w:ascii="Trebuchet MS" w:hAnsi="Trebuchet MS"/>
          <w:b/>
          <w:bCs/>
          <w:color w:val="000000"/>
        </w:rPr>
        <w:t>"-XX: PermSize"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and keeping both initial</w:t>
      </w:r>
      <w:r>
        <w:rPr>
          <w:rStyle w:val="apple-converted-space"/>
          <w:rFonts w:ascii="Trebuchet MS" w:hAnsi="Trebuchet MS"/>
          <w:color w:val="000000"/>
          <w:shd w:val="clear" w:color="auto" w:fill="FFFFFF"/>
        </w:rPr>
        <w:t> </w:t>
      </w:r>
      <w:r>
        <w:rPr>
          <w:rFonts w:ascii="Trebuchet MS" w:hAnsi="Trebuchet MS"/>
          <w:b/>
          <w:bCs/>
          <w:color w:val="000000"/>
        </w:rPr>
        <w:t>and maximum Perm Space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you can prevent some full garbage collection which may occur when Perm Space gets re-sized. Here is</w:t>
      </w:r>
      <w:r>
        <w:rPr>
          <w:rStyle w:val="apple-converted-space"/>
          <w:rFonts w:ascii="Trebuchet MS" w:hAnsi="Trebuchet MS"/>
          <w:color w:val="000000"/>
          <w:shd w:val="clear" w:color="auto" w:fill="FFFFFF"/>
        </w:rPr>
        <w:t> </w:t>
      </w:r>
      <w:r>
        <w:rPr>
          <w:rFonts w:ascii="Trebuchet MS" w:hAnsi="Trebuchet MS"/>
          <w:b/>
          <w:bCs/>
          <w:color w:val="000000"/>
        </w:rPr>
        <w:t>how you can specify initial and maximum Perm size in Java</w:t>
      </w:r>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r>
      <w:r>
        <w:rPr>
          <w:rFonts w:ascii="Courier New" w:hAnsi="Courier New" w:cs="Courier New"/>
          <w:b/>
          <w:bCs/>
          <w:color w:val="000000"/>
        </w:rPr>
        <w:t>export JVM_ARGS="-XX:PermSize=64M -XX:MaxPermSize=256m"</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Some time</w:t>
      </w:r>
      <w:r>
        <w:rPr>
          <w:rStyle w:val="apple-converted-space"/>
          <w:rFonts w:ascii="Courier New" w:hAnsi="Courier New" w:cs="Courier New"/>
          <w:color w:val="000000"/>
        </w:rPr>
        <w:t> </w:t>
      </w:r>
      <w:r>
        <w:rPr>
          <w:rFonts w:ascii="Courier New" w:hAnsi="Courier New" w:cs="Courier New"/>
          <w:color w:val="000000"/>
        </w:rPr>
        <w:t>java.lang.OutOfMemoryError</w:t>
      </w:r>
      <w:r>
        <w:rPr>
          <w:rStyle w:val="apple-converted-space"/>
          <w:rFonts w:ascii="Courier New" w:hAnsi="Courier New" w:cs="Courier New"/>
          <w:color w:val="000000"/>
        </w:rPr>
        <w:t> </w:t>
      </w:r>
      <w:r>
        <w:rPr>
          <w:rFonts w:ascii="Trebuchet MS" w:hAnsi="Trebuchet MS"/>
          <w:color w:val="000000"/>
          <w:shd w:val="clear" w:color="auto" w:fill="FFFFFF"/>
        </w:rPr>
        <w:t> in Java gets tricky and on those cases profiling remains ultimate solution.Though you have the freedom to increase heap size in java, it’s recommended that to follow memory management practices while coding and setting null to any unused references.</w:t>
      </w:r>
      <w:r>
        <w:rPr>
          <w:rFonts w:ascii="Trebuchet MS" w:hAnsi="Trebuchet MS"/>
          <w:color w:val="000000"/>
        </w:rPr>
        <w:br/>
      </w:r>
      <w:r>
        <w:rPr>
          <w:rFonts w:ascii="Trebuchet MS" w:hAnsi="Trebuchet MS"/>
          <w:color w:val="000000"/>
          <w:shd w:val="clear" w:color="auto" w:fill="FFFFFF"/>
        </w:rPr>
        <w:t>That’s all from me on</w:t>
      </w:r>
      <w:r>
        <w:rPr>
          <w:rStyle w:val="apple-converted-space"/>
          <w:rFonts w:ascii="Trebuchet MS" w:hAnsi="Trebuchet MS"/>
          <w:color w:val="000000"/>
          <w:shd w:val="clear" w:color="auto" w:fill="FFFFFF"/>
        </w:rPr>
        <w:t> </w:t>
      </w:r>
      <w:r>
        <w:rPr>
          <w:rFonts w:ascii="Trebuchet MS" w:hAnsi="Trebuchet MS"/>
          <w:b/>
          <w:bCs/>
          <w:color w:val="000000"/>
        </w:rPr>
        <w:t>OutOfMemoryError in Java</w:t>
      </w:r>
      <w:r>
        <w:rPr>
          <w:rStyle w:val="apple-converted-space"/>
          <w:rFonts w:ascii="Trebuchet MS" w:hAnsi="Trebuchet MS"/>
          <w:color w:val="000000"/>
          <w:shd w:val="clear" w:color="auto" w:fill="FFFFFF"/>
        </w:rPr>
        <w:t> </w:t>
      </w:r>
      <w:r>
        <w:rPr>
          <w:rFonts w:ascii="Trebuchet MS" w:hAnsi="Trebuchet MS"/>
          <w:color w:val="000000"/>
          <w:shd w:val="clear" w:color="auto" w:fill="FFFFFF"/>
        </w:rPr>
        <w:t>I will try to write more about finding the memory leak in java and using profiler in some other post. Please share what is your approach to solving</w:t>
      </w:r>
      <w:r>
        <w:rPr>
          <w:rStyle w:val="apple-converted-space"/>
          <w:rFonts w:ascii="Trebuchet MS" w:hAnsi="Trebuchet MS"/>
          <w:color w:val="000000"/>
          <w:shd w:val="clear" w:color="auto" w:fill="FFFFFF"/>
        </w:rPr>
        <w:t> </w:t>
      </w:r>
      <w:r>
        <w:rPr>
          <w:rFonts w:ascii="Trebuchet MS" w:hAnsi="Trebuchet MS"/>
          <w:i/>
          <w:iCs/>
          <w:color w:val="000000"/>
        </w:rPr>
        <w:t>java.lang.OutOfMemoryError in Java</w:t>
      </w:r>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r>
    </w:p>
    <w:p w:rsidR="00726524" w:rsidRDefault="00726524" w:rsidP="00726524">
      <w:pPr>
        <w:rPr>
          <w:rFonts w:ascii="Trebuchet MS" w:hAnsi="Trebuchet MS"/>
          <w:color w:val="000000"/>
        </w:rPr>
      </w:pPr>
      <w:r>
        <w:rPr>
          <w:rFonts w:ascii="Trebuchet MS" w:hAnsi="Trebuchet MS"/>
          <w:b/>
          <w:bCs/>
          <w:color w:val="000000"/>
        </w:rPr>
        <w:t>Important Note:</w:t>
      </w:r>
      <w:r>
        <w:rPr>
          <w:rStyle w:val="apple-converted-space"/>
          <w:rFonts w:ascii="Trebuchet MS" w:hAnsi="Trebuchet MS"/>
          <w:color w:val="000000"/>
        </w:rPr>
        <w:t> </w:t>
      </w:r>
      <w:r>
        <w:rPr>
          <w:rFonts w:ascii="Trebuchet MS" w:hAnsi="Trebuchet MS"/>
          <w:color w:val="000000"/>
        </w:rPr>
        <w:t>From Tomcat &gt; 6.0 onward tomcat provides memory leak detection feature which can detect many common memory leaks on Java application e.g ThreadLocal memory leaks, JDBC driver registration, RMI targes, LogFactory, and Thread spawned by web apps. You can check complete details on htp://wiki.apache.org/tomcat/MemoryLeakProtection. You can also detect memory leak by accessing manager application which comes with tomcat, in case you are experiencing memory leak on any java web app it's a good idea to run it on tomcat to find out the reason of OutOfMemoryError in PermGen space.</w:t>
      </w:r>
    </w:p>
    <w:p w:rsidR="002C594C" w:rsidRDefault="002C594C" w:rsidP="00726524">
      <w:pPr>
        <w:pStyle w:val="Heading2"/>
        <w:rPr>
          <w:rFonts w:ascii="Trebuchet MS" w:hAnsi="Trebuchet MS"/>
          <w:b w:val="0"/>
          <w:bCs w:val="0"/>
          <w:color w:val="000000"/>
          <w:u w:val="single"/>
        </w:rPr>
      </w:pPr>
    </w:p>
    <w:p w:rsidR="00726524" w:rsidRDefault="00726524" w:rsidP="00FF6EA9">
      <w:pPr>
        <w:pStyle w:val="Heading2"/>
        <w:rPr>
          <w:rFonts w:ascii="Trebuchet MS" w:hAnsi="Trebuchet MS"/>
          <w:color w:val="000000"/>
        </w:rPr>
      </w:pPr>
      <w:bookmarkStart w:id="208" w:name="_Toc471372325"/>
      <w:r>
        <w:rPr>
          <w:rFonts w:ascii="Trebuchet MS" w:hAnsi="Trebuchet MS"/>
          <w:b w:val="0"/>
          <w:bCs w:val="0"/>
          <w:color w:val="000000"/>
          <w:u w:val="single"/>
        </w:rPr>
        <w:t>Tools to investigate and fix OutOfMemoryError in Java</w:t>
      </w:r>
      <w:bookmarkEnd w:id="208"/>
    </w:p>
    <w:p w:rsidR="00726524" w:rsidRDefault="00726524" w:rsidP="00726524">
      <w:pPr>
        <w:rPr>
          <w:rFonts w:ascii="Trebuchet MS" w:hAnsi="Trebuchet MS"/>
          <w:color w:val="000000"/>
        </w:rPr>
      </w:pPr>
      <w:r>
        <w:rPr>
          <w:rFonts w:ascii="Trebuchet MS" w:hAnsi="Trebuchet MS"/>
          <w:color w:val="000000"/>
        </w:rPr>
        <w:t>Java.lang.OutOfMemoryError is a kind of error which needs a lot of investigation to find out the root cause of the problem, which object is taking memory, how much memory it is taking or finding dreaded memory leak and you can't do this without having knowledge of available tools in java space. Here I am listing out some free tools which can be used to analyze heap and will help you to find culprit of OutOfMemoryError</w:t>
      </w:r>
    </w:p>
    <w:p w:rsidR="00726524" w:rsidRDefault="00726524" w:rsidP="00726524">
      <w:pPr>
        <w:spacing w:after="240"/>
        <w:rPr>
          <w:rFonts w:ascii="Trebuchet MS" w:hAnsi="Trebuchet MS"/>
          <w:color w:val="000000"/>
        </w:rPr>
      </w:pPr>
    </w:p>
    <w:p w:rsidR="00726524" w:rsidRDefault="00726524" w:rsidP="00726524">
      <w:pPr>
        <w:spacing w:after="0"/>
        <w:rPr>
          <w:rFonts w:ascii="Trebuchet MS" w:hAnsi="Trebuchet MS"/>
          <w:color w:val="000000"/>
        </w:rPr>
      </w:pPr>
      <w:r>
        <w:rPr>
          <w:rFonts w:ascii="Trebuchet MS" w:hAnsi="Trebuchet MS"/>
          <w:color w:val="000000"/>
        </w:rPr>
        <w:t>1)</w:t>
      </w:r>
      <w:r>
        <w:rPr>
          <w:rStyle w:val="apple-converted-space"/>
          <w:rFonts w:ascii="Trebuchet MS" w:hAnsi="Trebuchet MS"/>
          <w:color w:val="000000"/>
        </w:rPr>
        <w:t> </w:t>
      </w:r>
      <w:r>
        <w:rPr>
          <w:rFonts w:ascii="Trebuchet MS" w:hAnsi="Trebuchet MS"/>
          <w:b/>
          <w:bCs/>
          <w:color w:val="000000"/>
        </w:rPr>
        <w:t>Visualgc</w:t>
      </w:r>
    </w:p>
    <w:p w:rsidR="00726524" w:rsidRDefault="00726524" w:rsidP="00726524">
      <w:pPr>
        <w:rPr>
          <w:rFonts w:ascii="Trebuchet MS" w:hAnsi="Trebuchet MS"/>
          <w:color w:val="000000"/>
        </w:rPr>
      </w:pPr>
      <w:r>
        <w:rPr>
          <w:rFonts w:ascii="Trebuchet MS" w:hAnsi="Trebuchet MS"/>
          <w:color w:val="000000"/>
        </w:rPr>
        <w:t>Visualgc stands for Visual Garbage Collection Monitoring Tool and you can attach it to your instrumented hotspot JVM. The main strength of visualgc is that it displays all key data graphically including class loader, garbage collection, and JVM compiler performance data.</w:t>
      </w:r>
    </w:p>
    <w:p w:rsidR="00726524" w:rsidRDefault="00726524" w:rsidP="00726524">
      <w:pPr>
        <w:rPr>
          <w:rFonts w:ascii="Trebuchet MS" w:hAnsi="Trebuchet MS"/>
          <w:color w:val="000000"/>
        </w:rPr>
      </w:pPr>
      <w:r>
        <w:rPr>
          <w:rFonts w:ascii="Trebuchet MS" w:hAnsi="Trebuchet MS"/>
          <w:color w:val="000000"/>
        </w:rPr>
        <w:t>The target JVM is identified by its virtual machine identifier also called as vmid. You can read more about visualgc and vmid options here.</w:t>
      </w:r>
    </w:p>
    <w:p w:rsidR="00726524" w:rsidRDefault="00726524" w:rsidP="00726524">
      <w:pPr>
        <w:rPr>
          <w:rFonts w:ascii="Times New Roman" w:hAnsi="Times New Roman"/>
        </w:rPr>
      </w:pPr>
    </w:p>
    <w:p w:rsidR="00726524" w:rsidRDefault="00726524" w:rsidP="00726524">
      <w:pPr>
        <w:rPr>
          <w:rFonts w:ascii="Trebuchet MS" w:hAnsi="Trebuchet MS"/>
          <w:color w:val="000000"/>
        </w:rPr>
      </w:pPr>
    </w:p>
    <w:p w:rsidR="00726524" w:rsidRDefault="00726524" w:rsidP="00726524">
      <w:pPr>
        <w:rPr>
          <w:rFonts w:ascii="Trebuchet MS" w:hAnsi="Trebuchet MS"/>
          <w:color w:val="000000"/>
        </w:rPr>
      </w:pPr>
      <w:r>
        <w:rPr>
          <w:rFonts w:ascii="Trebuchet MS" w:hAnsi="Trebuchet MS"/>
          <w:b/>
          <w:bCs/>
          <w:color w:val="000000"/>
        </w:rPr>
        <w:t>2) Jmap</w:t>
      </w:r>
    </w:p>
    <w:p w:rsidR="00726524" w:rsidRDefault="00726524" w:rsidP="00726524">
      <w:pPr>
        <w:rPr>
          <w:rFonts w:ascii="Trebuchet MS" w:hAnsi="Trebuchet MS"/>
          <w:color w:val="000000"/>
        </w:rPr>
      </w:pPr>
      <w:r>
        <w:rPr>
          <w:rFonts w:ascii="Trebuchet MS" w:hAnsi="Trebuchet MS"/>
          <w:color w:val="000000"/>
        </w:rPr>
        <w:t>Jmap is a command line utility comes with JDK6 and allows you to take a memory dump of the heap in a file. It’s easy to use as shown below:</w:t>
      </w:r>
    </w:p>
    <w:p w:rsidR="00726524" w:rsidRDefault="00726524" w:rsidP="00726524">
      <w:pPr>
        <w:rPr>
          <w:rFonts w:ascii="Trebuchet MS" w:hAnsi="Trebuchet MS"/>
          <w:color w:val="000000"/>
        </w:rPr>
      </w:pPr>
    </w:p>
    <w:p w:rsidR="00726524" w:rsidRDefault="00726524" w:rsidP="00726524">
      <w:pPr>
        <w:rPr>
          <w:rFonts w:ascii="Trebuchet MS" w:hAnsi="Trebuchet MS"/>
          <w:color w:val="000000"/>
        </w:rPr>
      </w:pPr>
      <w:r>
        <w:rPr>
          <w:rFonts w:ascii="Courier New" w:hAnsi="Courier New" w:cs="Courier New"/>
          <w:color w:val="000000"/>
        </w:rPr>
        <w:t>jmap -dump:format=b,file=heapdump 6054</w:t>
      </w:r>
    </w:p>
    <w:p w:rsidR="00726524" w:rsidRDefault="00726524" w:rsidP="00726524">
      <w:pPr>
        <w:rPr>
          <w:rFonts w:ascii="Trebuchet MS" w:hAnsi="Trebuchet MS"/>
          <w:color w:val="000000"/>
        </w:rPr>
      </w:pPr>
    </w:p>
    <w:p w:rsidR="00726524" w:rsidRDefault="00726524" w:rsidP="00726524">
      <w:pPr>
        <w:rPr>
          <w:rFonts w:ascii="Trebuchet MS" w:hAnsi="Trebuchet MS"/>
          <w:color w:val="000000"/>
        </w:rPr>
      </w:pPr>
      <w:r>
        <w:rPr>
          <w:rFonts w:ascii="Trebuchet MS" w:hAnsi="Trebuchet MS"/>
          <w:color w:val="000000"/>
        </w:rPr>
        <w:t>Here file specifies the name of memory dump file which is "heap dump" and 6054 is PID of your Java progress. You can find the PDI by using "ps -ef” or windows task manager or by using the tool called "jps"(Java Virtual Machine Process Status Tool).</w:t>
      </w:r>
    </w:p>
    <w:p w:rsidR="00726524" w:rsidRDefault="00726524" w:rsidP="00726524">
      <w:pPr>
        <w:spacing w:after="240"/>
        <w:rPr>
          <w:rFonts w:ascii="Trebuchet MS" w:hAnsi="Trebuchet MS"/>
          <w:color w:val="000000"/>
        </w:rPr>
      </w:pPr>
    </w:p>
    <w:p w:rsidR="00726524" w:rsidRDefault="00726524" w:rsidP="00726524">
      <w:pPr>
        <w:spacing w:after="0"/>
        <w:rPr>
          <w:rFonts w:ascii="Trebuchet MS" w:hAnsi="Trebuchet MS"/>
          <w:color w:val="000000"/>
        </w:rPr>
      </w:pPr>
      <w:r>
        <w:rPr>
          <w:rFonts w:ascii="Trebuchet MS" w:hAnsi="Trebuchet MS"/>
          <w:b/>
          <w:bCs/>
          <w:color w:val="000000"/>
        </w:rPr>
        <w:t>3) Jhat</w:t>
      </w:r>
    </w:p>
    <w:p w:rsidR="00726524" w:rsidRDefault="00726524" w:rsidP="00726524">
      <w:pPr>
        <w:rPr>
          <w:rFonts w:ascii="Trebuchet MS" w:hAnsi="Trebuchet MS"/>
          <w:color w:val="000000"/>
        </w:rPr>
      </w:pPr>
      <w:r>
        <w:rPr>
          <w:rFonts w:ascii="Trebuchet MS" w:hAnsi="Trebuchet MS"/>
          <w:color w:val="000000"/>
        </w:rPr>
        <w:t>Jhat was earlier known as hat (heap analyzer tool) but it is now part of JDK6. You can use jhat to analyze heap dump file created by using "</w:t>
      </w:r>
      <w:r>
        <w:rPr>
          <w:rFonts w:ascii="Trebuchet MS" w:hAnsi="Trebuchet MS"/>
          <w:b/>
          <w:bCs/>
          <w:color w:val="000000"/>
        </w:rPr>
        <w:t>jmap</w:t>
      </w:r>
      <w:r>
        <w:rPr>
          <w:rFonts w:ascii="Trebuchet MS" w:hAnsi="Trebuchet MS"/>
          <w:color w:val="000000"/>
        </w:rPr>
        <w:t>". Jhat is also a command line utility and you can run it from cmd window as shown below:</w:t>
      </w:r>
    </w:p>
    <w:p w:rsidR="00726524" w:rsidRDefault="00726524" w:rsidP="00726524">
      <w:pPr>
        <w:rPr>
          <w:rFonts w:ascii="Trebuchet MS" w:hAnsi="Trebuchet MS"/>
          <w:color w:val="000000"/>
        </w:rPr>
      </w:pPr>
    </w:p>
    <w:p w:rsidR="00726524" w:rsidRDefault="00726524" w:rsidP="00726524">
      <w:pPr>
        <w:rPr>
          <w:rFonts w:ascii="Trebuchet MS" w:hAnsi="Trebuchet MS"/>
          <w:color w:val="000000"/>
        </w:rPr>
      </w:pPr>
      <w:r>
        <w:rPr>
          <w:rFonts w:ascii="Courier New" w:hAnsi="Courier New" w:cs="Courier New"/>
          <w:color w:val="000000"/>
        </w:rPr>
        <w:t>jhat -J-Xmx256m heapdump</w:t>
      </w:r>
    </w:p>
    <w:p w:rsidR="00726524" w:rsidRDefault="00726524" w:rsidP="00726524">
      <w:pPr>
        <w:rPr>
          <w:rFonts w:ascii="Trebuchet MS" w:hAnsi="Trebuchet MS"/>
          <w:color w:val="000000"/>
        </w:rPr>
      </w:pPr>
    </w:p>
    <w:p w:rsidR="00726524" w:rsidRDefault="00726524" w:rsidP="00726524">
      <w:pPr>
        <w:rPr>
          <w:rFonts w:ascii="Trebuchet MS" w:hAnsi="Trebuchet MS"/>
          <w:color w:val="000000"/>
        </w:rPr>
      </w:pPr>
      <w:r>
        <w:rPr>
          <w:rFonts w:ascii="Trebuchet MS" w:hAnsi="Trebuchet MS"/>
          <w:color w:val="000000"/>
        </w:rPr>
        <w:t>Here it will analyze memory dump contained in file "heapdump". When you start</w:t>
      </w:r>
      <w:r>
        <w:rPr>
          <w:rStyle w:val="apple-converted-space"/>
          <w:rFonts w:ascii="Trebuchet MS" w:hAnsi="Trebuchet MS"/>
          <w:color w:val="000000"/>
        </w:rPr>
        <w:t> </w:t>
      </w:r>
      <w:r>
        <w:rPr>
          <w:rFonts w:ascii="Trebuchet MS" w:hAnsi="Trebuchet MS"/>
          <w:b/>
          <w:bCs/>
          <w:color w:val="000000"/>
        </w:rPr>
        <w:t>jhat</w:t>
      </w:r>
      <w:r>
        <w:rPr>
          <w:rStyle w:val="apple-converted-space"/>
          <w:rFonts w:ascii="Trebuchet MS" w:hAnsi="Trebuchet MS"/>
          <w:b/>
          <w:bCs/>
          <w:color w:val="000000"/>
        </w:rPr>
        <w:t> </w:t>
      </w:r>
      <w:r>
        <w:rPr>
          <w:rFonts w:ascii="Trebuchet MS" w:hAnsi="Trebuchet MS"/>
          <w:color w:val="000000"/>
        </w:rPr>
        <w:t>it will read this heap dump file and then start listening on HTTP port, just point your browser into port where jhat is listening by default 7000 and then you can start analyzing objects present in heap dump.</w:t>
      </w:r>
    </w:p>
    <w:p w:rsidR="00726524" w:rsidRDefault="00726524" w:rsidP="00726524">
      <w:pPr>
        <w:spacing w:after="240"/>
        <w:rPr>
          <w:rFonts w:ascii="Trebuchet MS" w:hAnsi="Trebuchet MS"/>
          <w:color w:val="000000"/>
        </w:rPr>
      </w:pPr>
    </w:p>
    <w:p w:rsidR="00726524" w:rsidRDefault="00726524" w:rsidP="00726524">
      <w:pPr>
        <w:spacing w:after="0"/>
        <w:rPr>
          <w:rFonts w:ascii="Trebuchet MS" w:hAnsi="Trebuchet MS"/>
          <w:color w:val="000000"/>
        </w:rPr>
      </w:pPr>
      <w:r>
        <w:rPr>
          <w:rFonts w:ascii="Trebuchet MS" w:hAnsi="Trebuchet MS"/>
          <w:b/>
          <w:bCs/>
          <w:color w:val="000000"/>
        </w:rPr>
        <w:t>4) Eclipse memory analyzer</w:t>
      </w:r>
    </w:p>
    <w:p w:rsidR="00726524" w:rsidRDefault="00726524" w:rsidP="00726524">
      <w:pPr>
        <w:rPr>
          <w:rFonts w:ascii="Trebuchet MS" w:hAnsi="Trebuchet MS"/>
          <w:color w:val="000000"/>
        </w:rPr>
      </w:pPr>
      <w:r>
        <w:rPr>
          <w:rFonts w:ascii="Trebuchet MS" w:hAnsi="Trebuchet MS"/>
          <w:color w:val="000000"/>
        </w:rPr>
        <w:t xml:space="preserve">Eclipse memory analyzer (MAT) is a tool from eclipse foundation to analyze java heap dump. It helps to find classloader leaks and memory leaks and helps to minimize memory </w:t>
      </w:r>
      <w:r>
        <w:rPr>
          <w:rFonts w:ascii="Trebuchet MS" w:hAnsi="Trebuchet MS"/>
          <w:color w:val="000000"/>
        </w:rPr>
        <w:lastRenderedPageBreak/>
        <w:t>consumption.you can use MAT to analyze heap dump carrying millions of object and it also helps you to extract suspect of memory leak. See here for more information.</w:t>
      </w:r>
    </w:p>
    <w:p w:rsidR="00726524" w:rsidRDefault="00726524" w:rsidP="00726524">
      <w:pPr>
        <w:rPr>
          <w:rFonts w:ascii="Trebuchet MS" w:hAnsi="Trebuchet MS"/>
          <w:color w:val="000000"/>
        </w:rPr>
      </w:pPr>
      <w:r>
        <w:rPr>
          <w:rFonts w:ascii="Trebuchet MS" w:hAnsi="Trebuchet MS"/>
          <w:color w:val="000000"/>
        </w:rPr>
        <w:br/>
      </w:r>
      <w:r>
        <w:rPr>
          <w:rFonts w:ascii="Trebuchet MS" w:hAnsi="Trebuchet MS"/>
          <w:color w:val="000000"/>
        </w:rPr>
        <w:br/>
      </w:r>
      <w:r>
        <w:rPr>
          <w:rFonts w:ascii="Trebuchet MS" w:hAnsi="Trebuchet MS"/>
          <w:b/>
          <w:bCs/>
          <w:color w:val="000000"/>
        </w:rPr>
        <w:t>5) Books to learn Profiling</w:t>
      </w:r>
    </w:p>
    <w:p w:rsidR="00726524" w:rsidRDefault="00726524" w:rsidP="00726524">
      <w:pPr>
        <w:spacing w:after="0" w:line="240" w:lineRule="auto"/>
        <w:ind w:right="-144"/>
        <w:jc w:val="both"/>
        <w:rPr>
          <w:rFonts w:ascii="Trebuchet MS" w:hAnsi="Trebuchet MS"/>
          <w:color w:val="000000"/>
        </w:rPr>
      </w:pPr>
      <w:r>
        <w:rPr>
          <w:rFonts w:ascii="Trebuchet MS" w:hAnsi="Trebuchet MS"/>
          <w:color w:val="000000"/>
        </w:rPr>
        <w:t>As your Java experience grows, expectation also grows in terms of niche skills like analyzing performance issue and comfortable with profiling. You won't normally learn those skill unless you take extra effort. In order to effectively deal with the error like java.lang.OutOfMemoryError, you should read good books on troubleshooting and performance tuning e.g. </w:t>
      </w:r>
      <w:hyperlink r:id="rId267" w:tgtFrame="_blank" w:history="1">
        <w:r>
          <w:rPr>
            <w:rStyle w:val="Hyperlink"/>
            <w:rFonts w:ascii="Trebuchet MS" w:hAnsi="Trebuchet MS"/>
            <w:color w:val="660099"/>
          </w:rPr>
          <w:t>Java Performance The Definitive Guide</w:t>
        </w:r>
      </w:hyperlink>
      <w:r>
        <w:rPr>
          <w:rStyle w:val="apple-converted-space"/>
          <w:rFonts w:ascii="Trebuchet MS" w:hAnsi="Trebuchet MS"/>
          <w:color w:val="000000"/>
        </w:rPr>
        <w:t> </w:t>
      </w:r>
      <w:r>
        <w:rPr>
          <w:rFonts w:ascii="Trebuchet MS" w:hAnsi="Trebuchet MS"/>
          <w:color w:val="000000"/>
        </w:rPr>
        <w:t>By Scott Oaks as shown below:</w:t>
      </w:r>
      <w:r>
        <w:rPr>
          <w:rFonts w:ascii="Trebuchet MS" w:hAnsi="Trebuchet MS"/>
          <w:color w:val="000000"/>
        </w:rPr>
        <w:br/>
      </w: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268" w:anchor="ixzz4Q192kVn6" w:history="1">
        <w:r>
          <w:rPr>
            <w:rStyle w:val="Hyperlink"/>
            <w:rFonts w:ascii="Trebuchet MS" w:hAnsi="Trebuchet MS"/>
            <w:color w:val="003399"/>
          </w:rPr>
          <w:t>http://javarevisited.blogspot.com/2011/09/javalangoutofmemoryerror-permgen-space.html#ixzz4Q192kVn6</w:t>
        </w:r>
      </w:hyperlink>
    </w:p>
    <w:p w:rsidR="0078790E" w:rsidRDefault="0078790E" w:rsidP="00726524">
      <w:pPr>
        <w:spacing w:after="0" w:line="240" w:lineRule="auto"/>
        <w:ind w:right="-144"/>
        <w:jc w:val="both"/>
        <w:rPr>
          <w:rFonts w:ascii="Trebuchet MS" w:hAnsi="Trebuchet MS"/>
          <w:color w:val="000000"/>
        </w:rPr>
      </w:pPr>
    </w:p>
    <w:p w:rsidR="0078790E" w:rsidRDefault="0078790E" w:rsidP="00726524">
      <w:pPr>
        <w:spacing w:after="0" w:line="240" w:lineRule="auto"/>
        <w:ind w:right="-144"/>
        <w:jc w:val="both"/>
        <w:rPr>
          <w:rFonts w:ascii="Trebuchet MS" w:hAnsi="Trebuchet MS"/>
          <w:color w:val="000000"/>
        </w:rPr>
      </w:pPr>
    </w:p>
    <w:p w:rsidR="0078790E" w:rsidRDefault="0078790E" w:rsidP="00726524">
      <w:pPr>
        <w:spacing w:after="0" w:line="240" w:lineRule="auto"/>
        <w:ind w:right="-144"/>
        <w:jc w:val="both"/>
        <w:rPr>
          <w:rFonts w:ascii="Trebuchet MS" w:hAnsi="Trebuchet MS"/>
          <w:color w:val="000000"/>
        </w:rPr>
      </w:pPr>
    </w:p>
    <w:p w:rsidR="0078790E" w:rsidRDefault="00526282" w:rsidP="00FF6EA9">
      <w:pPr>
        <w:spacing w:after="0" w:line="240" w:lineRule="auto"/>
        <w:ind w:right="-144"/>
        <w:jc w:val="both"/>
        <w:outlineLvl w:val="0"/>
        <w:rPr>
          <w:rFonts w:ascii="Trebuchet MS" w:hAnsi="Trebuchet MS"/>
          <w:color w:val="333333"/>
          <w:sz w:val="26"/>
          <w:szCs w:val="26"/>
        </w:rPr>
      </w:pPr>
      <w:hyperlink r:id="rId269" w:tooltip="How ClassLoader Works in Java" w:history="1">
        <w:r w:rsidR="0078790E" w:rsidRPr="0078790E">
          <w:rPr>
            <w:rFonts w:ascii="Arial" w:hAnsi="Arial" w:cs="Arial"/>
            <w:color w:val="000000"/>
            <w:sz w:val="33"/>
            <w:szCs w:val="33"/>
          </w:rPr>
          <w:t>How ClassLoader Works in Java</w:t>
        </w:r>
      </w:hyperlink>
    </w:p>
    <w:p w:rsidR="0078790E" w:rsidRDefault="0078790E" w:rsidP="0078790E">
      <w:pPr>
        <w:rPr>
          <w:rFonts w:ascii="Trebuchet MS" w:hAnsi="Trebuchet MS"/>
          <w:color w:val="000000"/>
          <w:sz w:val="24"/>
          <w:szCs w:val="24"/>
        </w:rPr>
      </w:pPr>
      <w:r>
        <w:rPr>
          <w:rFonts w:ascii="Arial" w:hAnsi="Arial" w:cs="Arial"/>
          <w:color w:val="000000"/>
          <w:sz w:val="18"/>
          <w:szCs w:val="18"/>
        </w:rPr>
        <w:t>Java class loaders are used to load classes at runtime. ClassLoader in Java works on three principle:</w:t>
      </w:r>
      <w:r>
        <w:rPr>
          <w:rStyle w:val="apple-converted-space"/>
          <w:rFonts w:ascii="Arial" w:hAnsi="Arial" w:cs="Arial"/>
          <w:color w:val="000000"/>
          <w:sz w:val="18"/>
          <w:szCs w:val="18"/>
        </w:rPr>
        <w:t> </w:t>
      </w:r>
      <w:r>
        <w:rPr>
          <w:rFonts w:ascii="Courier New" w:hAnsi="Courier New" w:cs="Courier New"/>
          <w:color w:val="000000"/>
          <w:sz w:val="18"/>
          <w:szCs w:val="18"/>
        </w:rPr>
        <w:t>delegation</w:t>
      </w:r>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visibility</w:t>
      </w:r>
      <w:r>
        <w:rPr>
          <w:rStyle w:val="apple-converted-space"/>
          <w:rFonts w:ascii="Courier New" w:hAnsi="Courier New" w:cs="Courier New"/>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uniqueness</w:t>
      </w:r>
      <w:r>
        <w:rPr>
          <w:rFonts w:ascii="Arial" w:hAnsi="Arial" w:cs="Arial"/>
          <w:color w:val="000000"/>
          <w:sz w:val="18"/>
          <w:szCs w:val="18"/>
        </w:rPr>
        <w:t>. Delegation principle forward request of class loading to parent class loader and only loads the class, if parent is not able to find or load class. Visibility principle allows child class loader to see all the classes loaded by parent ClassLoader, but parent class loader can not see classes loaded by child. Uniqueness principle allows to load a class exactly once, which is basically achieved by delegation and ensures that child ClassLoader doesn't reload the class already loaded by parent. Correct understanding of class loader is must to resolve issues like</w:t>
      </w:r>
      <w:r>
        <w:rPr>
          <w:rStyle w:val="apple-converted-space"/>
          <w:rFonts w:ascii="Arial" w:hAnsi="Arial" w:cs="Arial"/>
          <w:color w:val="000000"/>
          <w:sz w:val="18"/>
          <w:szCs w:val="18"/>
        </w:rPr>
        <w:t> </w:t>
      </w:r>
      <w:hyperlink r:id="rId270" w:history="1">
        <w:r>
          <w:rPr>
            <w:rStyle w:val="Hyperlink"/>
            <w:rFonts w:ascii="Arial" w:hAnsi="Arial" w:cs="Arial"/>
            <w:color w:val="660099"/>
            <w:sz w:val="18"/>
            <w:szCs w:val="18"/>
          </w:rPr>
          <w:t>NoClassDefFoundError in Java</w:t>
        </w:r>
      </w:hyperlink>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hyperlink r:id="rId271" w:history="1">
        <w:r>
          <w:rPr>
            <w:rStyle w:val="Hyperlink"/>
            <w:rFonts w:ascii="Arial" w:hAnsi="Arial" w:cs="Arial"/>
            <w:color w:val="660099"/>
            <w:sz w:val="18"/>
            <w:szCs w:val="18"/>
          </w:rPr>
          <w:t>java.lang.ClassNotFoundException</w:t>
        </w:r>
      </w:hyperlink>
      <w:r>
        <w:rPr>
          <w:rFonts w:ascii="Arial" w:hAnsi="Arial" w:cs="Arial"/>
          <w:color w:val="000000"/>
          <w:sz w:val="18"/>
          <w:szCs w:val="18"/>
        </w:rPr>
        <w:t>, which are related to class loading. ClassLoader is also an important topic in advanced Java Interviews, where good knowledge of working of Java ClassLoader and</w:t>
      </w:r>
      <w:r>
        <w:rPr>
          <w:rStyle w:val="apple-converted-space"/>
          <w:rFonts w:ascii="Arial" w:hAnsi="Arial" w:cs="Arial"/>
          <w:color w:val="000000"/>
          <w:sz w:val="18"/>
          <w:szCs w:val="18"/>
        </w:rPr>
        <w:t> </w:t>
      </w:r>
      <w:hyperlink r:id="rId272" w:history="1">
        <w:r>
          <w:rPr>
            <w:rStyle w:val="Hyperlink"/>
            <w:rFonts w:ascii="Arial" w:hAnsi="Arial" w:cs="Arial"/>
            <w:color w:val="660099"/>
            <w:sz w:val="18"/>
            <w:szCs w:val="18"/>
          </w:rPr>
          <w:t>How classpath works in Java</w:t>
        </w:r>
        <w:r>
          <w:rPr>
            <w:rStyle w:val="apple-converted-space"/>
            <w:rFonts w:ascii="Arial" w:hAnsi="Arial" w:cs="Arial"/>
            <w:color w:val="660099"/>
            <w:sz w:val="18"/>
            <w:szCs w:val="18"/>
            <w:u w:val="single"/>
          </w:rPr>
          <w:t> </w:t>
        </w:r>
      </w:hyperlink>
      <w:r>
        <w:rPr>
          <w:rFonts w:ascii="Arial" w:hAnsi="Arial" w:cs="Arial"/>
          <w:color w:val="000000"/>
          <w:sz w:val="18"/>
          <w:szCs w:val="18"/>
        </w:rPr>
        <w:t> is expected from Java programmer. I have always seen questions like,</w:t>
      </w:r>
      <w:r>
        <w:rPr>
          <w:rStyle w:val="apple-converted-space"/>
          <w:rFonts w:ascii="Arial" w:hAnsi="Arial" w:cs="Arial"/>
          <w:color w:val="000000"/>
          <w:sz w:val="18"/>
          <w:szCs w:val="18"/>
        </w:rPr>
        <w:t> </w:t>
      </w:r>
      <w:r>
        <w:rPr>
          <w:rFonts w:ascii="Arial" w:hAnsi="Arial" w:cs="Arial"/>
          <w:b/>
          <w:bCs/>
          <w:color w:val="000000"/>
          <w:sz w:val="18"/>
          <w:szCs w:val="18"/>
        </w:rPr>
        <w:t>Can one class be loaded by two different ClassLoader in Java</w:t>
      </w:r>
      <w:r>
        <w:rPr>
          <w:rStyle w:val="apple-converted-space"/>
          <w:rFonts w:ascii="Arial" w:hAnsi="Arial" w:cs="Arial"/>
          <w:color w:val="000000"/>
          <w:sz w:val="18"/>
          <w:szCs w:val="18"/>
        </w:rPr>
        <w:t> </w:t>
      </w:r>
      <w:r>
        <w:rPr>
          <w:rFonts w:ascii="Arial" w:hAnsi="Arial" w:cs="Arial"/>
          <w:color w:val="000000"/>
          <w:sz w:val="18"/>
          <w:szCs w:val="18"/>
        </w:rPr>
        <w:t>on various</w:t>
      </w:r>
      <w:r>
        <w:rPr>
          <w:rStyle w:val="apple-converted-space"/>
          <w:rFonts w:ascii="Arial" w:hAnsi="Arial" w:cs="Arial"/>
          <w:color w:val="000000"/>
          <w:sz w:val="18"/>
          <w:szCs w:val="18"/>
        </w:rPr>
        <w:t> </w:t>
      </w:r>
      <w:hyperlink r:id="rId273" w:history="1">
        <w:r>
          <w:rPr>
            <w:rStyle w:val="Hyperlink"/>
            <w:rFonts w:ascii="Arial" w:hAnsi="Arial" w:cs="Arial"/>
            <w:color w:val="660099"/>
            <w:sz w:val="18"/>
            <w:szCs w:val="18"/>
          </w:rPr>
          <w:t>Java Interviews</w:t>
        </w:r>
      </w:hyperlink>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 In this Java programming tutorial, we</w:t>
      </w:r>
      <w:r>
        <w:rPr>
          <w:rStyle w:val="apple-converted-space"/>
          <w:rFonts w:ascii="Arial" w:hAnsi="Arial" w:cs="Arial"/>
          <w:color w:val="000000"/>
          <w:sz w:val="18"/>
          <w:szCs w:val="18"/>
        </w:rPr>
        <w:t> </w:t>
      </w:r>
      <w:r>
        <w:rPr>
          <w:rFonts w:ascii="Arial" w:hAnsi="Arial" w:cs="Arial"/>
          <w:color w:val="000000"/>
          <w:sz w:val="18"/>
          <w:szCs w:val="18"/>
        </w:rPr>
        <w:t>will learn what is ClassLoader in Java, How ClassLoader works in Java and some specifics about Java ClassLoader.</w:t>
      </w:r>
    </w:p>
    <w:p w:rsidR="0078790E" w:rsidRDefault="0078790E" w:rsidP="0078790E">
      <w:pPr>
        <w:rPr>
          <w:rFonts w:ascii="Trebuchet MS" w:hAnsi="Trebuchet MS"/>
          <w:color w:val="000000"/>
        </w:rPr>
      </w:pPr>
      <w:bookmarkStart w:id="209" w:name="more"/>
      <w:bookmarkEnd w:id="209"/>
    </w:p>
    <w:p w:rsidR="0078790E" w:rsidRDefault="0078790E" w:rsidP="0078790E">
      <w:pPr>
        <w:rPr>
          <w:rFonts w:ascii="Trebuchet MS" w:hAnsi="Trebuchet MS"/>
          <w:color w:val="000000"/>
        </w:rPr>
      </w:pPr>
    </w:p>
    <w:p w:rsidR="0078790E" w:rsidRDefault="0078790E" w:rsidP="00FF6EA9">
      <w:pPr>
        <w:outlineLvl w:val="0"/>
        <w:rPr>
          <w:rFonts w:ascii="Trebuchet MS" w:hAnsi="Trebuchet MS"/>
          <w:color w:val="000000"/>
        </w:rPr>
      </w:pPr>
      <w:r>
        <w:rPr>
          <w:rFonts w:ascii="Arial" w:hAnsi="Arial" w:cs="Arial"/>
          <w:b/>
          <w:bCs/>
          <w:color w:val="000000"/>
          <w:sz w:val="18"/>
          <w:szCs w:val="18"/>
          <w:u w:val="single"/>
        </w:rPr>
        <w:t>What is ClassLoader in Java</w:t>
      </w:r>
    </w:p>
    <w:p w:rsidR="0078790E" w:rsidRDefault="0078790E" w:rsidP="0078790E">
      <w:pPr>
        <w:spacing w:after="240"/>
        <w:rPr>
          <w:rFonts w:ascii="Trebuchet MS" w:hAnsi="Trebuchet MS"/>
          <w:color w:val="000000"/>
        </w:rPr>
      </w:pPr>
      <w:r>
        <w:rPr>
          <w:rFonts w:ascii="Arial" w:hAnsi="Arial" w:cs="Arial"/>
          <w:color w:val="000000"/>
          <w:sz w:val="18"/>
          <w:szCs w:val="18"/>
        </w:rPr>
        <w:t>ClassLoader in Java is a class which is used to load</w:t>
      </w:r>
      <w:r>
        <w:rPr>
          <w:rStyle w:val="apple-converted-space"/>
          <w:rFonts w:ascii="Arial" w:hAnsi="Arial" w:cs="Arial"/>
          <w:color w:val="000000"/>
          <w:sz w:val="18"/>
          <w:szCs w:val="18"/>
        </w:rPr>
        <w:t> </w:t>
      </w:r>
      <w:hyperlink r:id="rId274" w:history="1">
        <w:r>
          <w:rPr>
            <w:rStyle w:val="Hyperlink"/>
            <w:rFonts w:ascii="Arial" w:hAnsi="Arial" w:cs="Arial"/>
            <w:color w:val="660099"/>
            <w:sz w:val="18"/>
            <w:szCs w:val="18"/>
          </w:rPr>
          <w:t>class files in Java</w:t>
        </w:r>
      </w:hyperlink>
      <w:r>
        <w:rPr>
          <w:rFonts w:ascii="Arial" w:hAnsi="Arial" w:cs="Arial"/>
          <w:color w:val="000000"/>
          <w:sz w:val="18"/>
          <w:szCs w:val="18"/>
        </w:rPr>
        <w:t>. Java code is compiled into class file by</w:t>
      </w:r>
      <w:r>
        <w:rPr>
          <w:rStyle w:val="apple-converted-space"/>
          <w:rFonts w:ascii="Arial" w:hAnsi="Arial" w:cs="Arial"/>
          <w:color w:val="000000"/>
          <w:sz w:val="18"/>
          <w:szCs w:val="18"/>
        </w:rPr>
        <w:t> </w:t>
      </w:r>
      <w:hyperlink r:id="rId275" w:history="1">
        <w:r>
          <w:rPr>
            <w:rStyle w:val="Hyperlink"/>
            <w:rFonts w:ascii="Courier New" w:hAnsi="Courier New" w:cs="Courier New"/>
            <w:color w:val="660099"/>
            <w:sz w:val="18"/>
            <w:szCs w:val="18"/>
          </w:rPr>
          <w:t>javac</w:t>
        </w:r>
      </w:hyperlink>
      <w:hyperlink r:id="rId276" w:history="1">
        <w:r>
          <w:rPr>
            <w:rStyle w:val="apple-converted-space"/>
            <w:rFonts w:ascii="Arial" w:hAnsi="Arial" w:cs="Arial"/>
            <w:color w:val="660099"/>
            <w:sz w:val="18"/>
            <w:szCs w:val="18"/>
            <w:u w:val="single"/>
          </w:rPr>
          <w:t> </w:t>
        </w:r>
      </w:hyperlink>
      <w:r>
        <w:rPr>
          <w:rFonts w:ascii="Arial" w:hAnsi="Arial" w:cs="Arial"/>
          <w:color w:val="000000"/>
          <w:sz w:val="18"/>
          <w:szCs w:val="18"/>
        </w:rPr>
        <w:t>compiler and</w:t>
      </w:r>
      <w:r>
        <w:rPr>
          <w:rStyle w:val="apple-converted-space"/>
          <w:rFonts w:ascii="Arial" w:hAnsi="Arial" w:cs="Arial"/>
          <w:color w:val="000000"/>
          <w:sz w:val="18"/>
          <w:szCs w:val="18"/>
        </w:rPr>
        <w:t> </w:t>
      </w:r>
      <w:hyperlink r:id="rId277" w:history="1">
        <w:r>
          <w:rPr>
            <w:rStyle w:val="Hyperlink"/>
            <w:rFonts w:ascii="Arial" w:hAnsi="Arial" w:cs="Arial"/>
            <w:color w:val="660099"/>
            <w:sz w:val="18"/>
            <w:szCs w:val="18"/>
          </w:rPr>
          <w:t>JVM</w:t>
        </w:r>
        <w:r>
          <w:rPr>
            <w:rStyle w:val="apple-converted-space"/>
            <w:rFonts w:ascii="Arial" w:hAnsi="Arial" w:cs="Arial"/>
            <w:color w:val="660099"/>
            <w:sz w:val="18"/>
            <w:szCs w:val="18"/>
            <w:u w:val="single"/>
          </w:rPr>
          <w:t> </w:t>
        </w:r>
      </w:hyperlink>
      <w:r>
        <w:rPr>
          <w:rFonts w:ascii="Arial" w:hAnsi="Arial" w:cs="Arial"/>
          <w:color w:val="000000"/>
          <w:sz w:val="18"/>
          <w:szCs w:val="18"/>
        </w:rPr>
        <w:t>executes Java program, by executing byte codes written in class file. ClassLoader is responsible for loading class files from file system, network or any other source. There are three default class loader used in Java,</w:t>
      </w:r>
      <w:r>
        <w:rPr>
          <w:rStyle w:val="apple-converted-space"/>
          <w:rFonts w:ascii="Arial" w:hAnsi="Arial" w:cs="Arial"/>
          <w:color w:val="000000"/>
          <w:sz w:val="18"/>
          <w:szCs w:val="18"/>
        </w:rPr>
        <w:t> </w:t>
      </w:r>
      <w:r>
        <w:rPr>
          <w:rFonts w:ascii="Arial" w:hAnsi="Arial" w:cs="Arial"/>
          <w:b/>
          <w:bCs/>
          <w:color w:val="000000"/>
          <w:sz w:val="18"/>
          <w:szCs w:val="18"/>
        </w:rPr>
        <w:t>Bootstrap</w:t>
      </w:r>
      <w:r>
        <w:rPr>
          <w:rStyle w:val="apple-converted-space"/>
          <w:rFonts w:ascii="Arial" w:hAnsi="Arial" w:cs="Arial"/>
          <w:color w:val="000000"/>
          <w:sz w:val="18"/>
          <w:szCs w:val="18"/>
        </w:rPr>
        <w:t> </w:t>
      </w:r>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b/>
          <w:bCs/>
          <w:color w:val="000000"/>
          <w:sz w:val="18"/>
          <w:szCs w:val="18"/>
        </w:rPr>
        <w:t>Extension</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Arial" w:hAnsi="Arial" w:cs="Arial"/>
          <w:b/>
          <w:bCs/>
          <w:color w:val="000000"/>
          <w:sz w:val="18"/>
          <w:szCs w:val="18"/>
        </w:rPr>
        <w:t>System or Application class loader</w:t>
      </w:r>
      <w:r>
        <w:rPr>
          <w:rFonts w:ascii="Arial" w:hAnsi="Arial" w:cs="Arial"/>
          <w:color w:val="000000"/>
          <w:sz w:val="18"/>
          <w:szCs w:val="18"/>
        </w:rPr>
        <w:t>. </w:t>
      </w:r>
      <w:r>
        <w:rPr>
          <w:rFonts w:ascii="Trebuchet MS" w:hAnsi="Trebuchet MS"/>
          <w:color w:val="000000"/>
        </w:rPr>
        <w:br/>
      </w:r>
    </w:p>
    <w:p w:rsidR="0078790E" w:rsidRDefault="0078790E" w:rsidP="0078790E">
      <w:pPr>
        <w:spacing w:after="0"/>
        <w:rPr>
          <w:rFonts w:ascii="Trebuchet MS" w:hAnsi="Trebuchet MS"/>
          <w:color w:val="000000"/>
        </w:rPr>
      </w:pPr>
      <w:r>
        <w:rPr>
          <w:rFonts w:ascii="Trebuchet MS" w:hAnsi="Trebuchet MS"/>
          <w:color w:val="000000"/>
        </w:rPr>
        <w:br/>
      </w:r>
      <w:r>
        <w:rPr>
          <w:rFonts w:ascii="Arial" w:hAnsi="Arial" w:cs="Arial"/>
          <w:color w:val="000000"/>
          <w:sz w:val="18"/>
          <w:szCs w:val="18"/>
        </w:rPr>
        <w:t>Every class loader has a predefined location, from where they loads class files. Bootstrap ClassLoader is responsible for loading standard JDK class files from</w:t>
      </w:r>
      <w:r>
        <w:rPr>
          <w:rStyle w:val="apple-converted-space"/>
          <w:rFonts w:ascii="Arial" w:hAnsi="Arial" w:cs="Arial"/>
          <w:color w:val="000000"/>
          <w:sz w:val="18"/>
          <w:szCs w:val="18"/>
        </w:rPr>
        <w:t> </w:t>
      </w:r>
      <w:r>
        <w:rPr>
          <w:rFonts w:ascii="Courier New" w:hAnsi="Courier New" w:cs="Courier New"/>
          <w:color w:val="000000"/>
          <w:sz w:val="18"/>
          <w:szCs w:val="18"/>
        </w:rPr>
        <w:t>rt.jar</w:t>
      </w:r>
      <w:r>
        <w:rPr>
          <w:rStyle w:val="apple-converted-space"/>
          <w:rFonts w:ascii="Arial" w:hAnsi="Arial" w:cs="Arial"/>
          <w:color w:val="000000"/>
          <w:sz w:val="18"/>
          <w:szCs w:val="18"/>
        </w:rPr>
        <w:t> </w:t>
      </w:r>
      <w:r>
        <w:rPr>
          <w:rFonts w:ascii="Arial" w:hAnsi="Arial" w:cs="Arial"/>
          <w:color w:val="000000"/>
          <w:sz w:val="18"/>
          <w:szCs w:val="18"/>
        </w:rPr>
        <w:t>and it is parent of all class loaders in Java. Bootstrap class loader don't have any parents, if you call</w:t>
      </w:r>
      <w:r>
        <w:rPr>
          <w:rStyle w:val="apple-converted-space"/>
          <w:rFonts w:ascii="Arial" w:hAnsi="Arial" w:cs="Arial"/>
          <w:color w:val="000000"/>
          <w:sz w:val="18"/>
          <w:szCs w:val="18"/>
        </w:rPr>
        <w:t> </w:t>
      </w:r>
      <w:r>
        <w:rPr>
          <w:rFonts w:ascii="Courier New" w:hAnsi="Courier New" w:cs="Courier New"/>
          <w:color w:val="000000"/>
          <w:sz w:val="18"/>
          <w:szCs w:val="18"/>
        </w:rPr>
        <w:t>String.class.getClassLoader()</w:t>
      </w:r>
      <w:r>
        <w:rPr>
          <w:rStyle w:val="apple-converted-space"/>
          <w:rFonts w:ascii="Arial" w:hAnsi="Arial" w:cs="Arial"/>
          <w:color w:val="000000"/>
          <w:sz w:val="18"/>
          <w:szCs w:val="18"/>
        </w:rPr>
        <w:t> </w:t>
      </w:r>
      <w:r>
        <w:rPr>
          <w:rFonts w:ascii="Arial" w:hAnsi="Arial" w:cs="Arial"/>
          <w:color w:val="000000"/>
          <w:sz w:val="18"/>
          <w:szCs w:val="18"/>
        </w:rPr>
        <w:t>it will return</w:t>
      </w:r>
      <w:r>
        <w:rPr>
          <w:rStyle w:val="apple-converted-space"/>
          <w:rFonts w:ascii="Arial" w:hAnsi="Arial" w:cs="Arial"/>
          <w:color w:val="000000"/>
          <w:sz w:val="18"/>
          <w:szCs w:val="18"/>
        </w:rPr>
        <w:t> </w:t>
      </w:r>
      <w:r>
        <w:rPr>
          <w:rFonts w:ascii="Courier New" w:hAnsi="Courier New" w:cs="Courier New"/>
          <w:color w:val="000000"/>
          <w:sz w:val="18"/>
          <w:szCs w:val="18"/>
        </w:rPr>
        <w:t>null</w:t>
      </w:r>
      <w:r>
        <w:rPr>
          <w:rStyle w:val="apple-converted-space"/>
          <w:rFonts w:ascii="Courier New" w:hAnsi="Courier New" w:cs="Courier New"/>
          <w:color w:val="000000"/>
          <w:sz w:val="18"/>
          <w:szCs w:val="18"/>
        </w:rPr>
        <w:t> </w:t>
      </w:r>
      <w:r>
        <w:rPr>
          <w:rFonts w:ascii="Arial" w:hAnsi="Arial" w:cs="Arial"/>
          <w:color w:val="000000"/>
          <w:sz w:val="18"/>
          <w:szCs w:val="18"/>
        </w:rPr>
        <w:t>and any code based on that may throw</w:t>
      </w:r>
      <w:r>
        <w:rPr>
          <w:rStyle w:val="apple-converted-space"/>
          <w:rFonts w:ascii="Arial" w:hAnsi="Arial" w:cs="Arial"/>
          <w:color w:val="000000"/>
          <w:sz w:val="18"/>
          <w:szCs w:val="18"/>
        </w:rPr>
        <w:t> </w:t>
      </w:r>
      <w:hyperlink r:id="rId278" w:history="1">
        <w:r>
          <w:rPr>
            <w:rStyle w:val="Hyperlink"/>
            <w:rFonts w:ascii="Arial" w:hAnsi="Arial" w:cs="Arial"/>
            <w:color w:val="660099"/>
            <w:sz w:val="18"/>
            <w:szCs w:val="18"/>
          </w:rPr>
          <w:t>NullPointerException in Java</w:t>
        </w:r>
      </w:hyperlink>
      <w:r>
        <w:rPr>
          <w:rFonts w:ascii="Arial" w:hAnsi="Arial" w:cs="Arial"/>
          <w:color w:val="000000"/>
          <w:sz w:val="18"/>
          <w:szCs w:val="18"/>
        </w:rPr>
        <w:t>. Bootstrap class loader is also known as</w:t>
      </w:r>
      <w:r>
        <w:rPr>
          <w:rStyle w:val="apple-converted-space"/>
          <w:rFonts w:ascii="Arial" w:hAnsi="Arial" w:cs="Arial"/>
          <w:b/>
          <w:bCs/>
          <w:color w:val="000000"/>
          <w:sz w:val="18"/>
          <w:szCs w:val="18"/>
        </w:rPr>
        <w:t> </w:t>
      </w:r>
      <w:r>
        <w:rPr>
          <w:rFonts w:ascii="Arial" w:hAnsi="Arial" w:cs="Arial"/>
          <w:b/>
          <w:bCs/>
          <w:color w:val="000000"/>
          <w:sz w:val="18"/>
          <w:szCs w:val="18"/>
        </w:rPr>
        <w:t>Primordial ClassLoader</w:t>
      </w:r>
      <w:r>
        <w:rPr>
          <w:rStyle w:val="apple-converted-space"/>
          <w:rFonts w:ascii="Arial" w:hAnsi="Arial" w:cs="Arial"/>
          <w:color w:val="000000"/>
          <w:sz w:val="18"/>
          <w:szCs w:val="18"/>
        </w:rPr>
        <w:t> </w:t>
      </w:r>
      <w:r>
        <w:rPr>
          <w:rFonts w:ascii="Arial" w:hAnsi="Arial" w:cs="Arial"/>
          <w:color w:val="000000"/>
          <w:sz w:val="18"/>
          <w:szCs w:val="18"/>
        </w:rPr>
        <w:t>in Java.  </w:t>
      </w:r>
      <w:r>
        <w:rPr>
          <w:rFonts w:ascii="Trebuchet MS" w:hAnsi="Trebuchet MS"/>
          <w:color w:val="000000"/>
        </w:rPr>
        <w:br/>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rPr>
        <w:lastRenderedPageBreak/>
        <w:t>Extension ClassLoader delegates class loading request to its parent,</w:t>
      </w:r>
      <w:r>
        <w:rPr>
          <w:rStyle w:val="apple-converted-space"/>
          <w:rFonts w:ascii="Arial" w:hAnsi="Arial" w:cs="Arial"/>
          <w:color w:val="000000"/>
          <w:sz w:val="18"/>
          <w:szCs w:val="18"/>
        </w:rPr>
        <w:t> </w:t>
      </w:r>
      <w:r>
        <w:rPr>
          <w:rFonts w:ascii="Courier New" w:hAnsi="Courier New" w:cs="Courier New"/>
          <w:color w:val="000000"/>
          <w:sz w:val="18"/>
          <w:szCs w:val="18"/>
        </w:rPr>
        <w:t>Bootstrap</w:t>
      </w:r>
      <w:r>
        <w:rPr>
          <w:rStyle w:val="apple-converted-space"/>
          <w:rFonts w:ascii="Courier New" w:hAnsi="Courier New" w:cs="Courier New"/>
          <w:color w:val="000000"/>
          <w:sz w:val="18"/>
          <w:szCs w:val="18"/>
        </w:rPr>
        <w:t> </w:t>
      </w:r>
      <w:r>
        <w:rPr>
          <w:rFonts w:ascii="Arial" w:hAnsi="Arial" w:cs="Arial"/>
          <w:color w:val="000000"/>
          <w:sz w:val="18"/>
          <w:szCs w:val="18"/>
        </w:rPr>
        <w:t>and if unsuccessful, loads class form</w:t>
      </w:r>
      <w:r>
        <w:rPr>
          <w:rStyle w:val="apple-converted-space"/>
          <w:rFonts w:ascii="Arial" w:hAnsi="Arial" w:cs="Arial"/>
          <w:color w:val="000000"/>
          <w:sz w:val="18"/>
          <w:szCs w:val="18"/>
        </w:rPr>
        <w:t> </w:t>
      </w:r>
      <w:r>
        <w:rPr>
          <w:rFonts w:ascii="Courier New" w:hAnsi="Courier New" w:cs="Courier New"/>
          <w:color w:val="000000"/>
          <w:sz w:val="18"/>
          <w:szCs w:val="18"/>
        </w:rPr>
        <w:t>jre/lib/ext</w:t>
      </w:r>
      <w:r>
        <w:rPr>
          <w:rStyle w:val="apple-converted-space"/>
          <w:rFonts w:ascii="Arial" w:hAnsi="Arial" w:cs="Arial"/>
          <w:color w:val="000000"/>
          <w:sz w:val="18"/>
          <w:szCs w:val="18"/>
        </w:rPr>
        <w:t> </w:t>
      </w:r>
      <w:r>
        <w:rPr>
          <w:rFonts w:ascii="Arial" w:hAnsi="Arial" w:cs="Arial"/>
          <w:color w:val="000000"/>
          <w:sz w:val="18"/>
          <w:szCs w:val="18"/>
        </w:rPr>
        <w:t>directory or any other directory pointed by</w:t>
      </w:r>
      <w:r>
        <w:rPr>
          <w:rStyle w:val="apple-converted-space"/>
          <w:rFonts w:ascii="Arial" w:hAnsi="Arial" w:cs="Arial"/>
          <w:color w:val="000000"/>
          <w:sz w:val="18"/>
          <w:szCs w:val="18"/>
        </w:rPr>
        <w:t> </w:t>
      </w:r>
      <w:r>
        <w:rPr>
          <w:rFonts w:ascii="Courier New" w:hAnsi="Courier New" w:cs="Courier New"/>
          <w:color w:val="000000"/>
          <w:sz w:val="18"/>
          <w:szCs w:val="18"/>
        </w:rPr>
        <w:t>java.ext.dirs</w:t>
      </w:r>
      <w:r>
        <w:rPr>
          <w:rStyle w:val="apple-converted-space"/>
          <w:rFonts w:ascii="Arial" w:hAnsi="Arial" w:cs="Arial"/>
          <w:color w:val="000000"/>
          <w:sz w:val="18"/>
          <w:szCs w:val="18"/>
        </w:rPr>
        <w:t> </w:t>
      </w:r>
      <w:r>
        <w:rPr>
          <w:rFonts w:ascii="Arial" w:hAnsi="Arial" w:cs="Arial"/>
          <w:color w:val="000000"/>
          <w:sz w:val="18"/>
          <w:szCs w:val="18"/>
        </w:rPr>
        <w:t>system property. Extension ClassLoader in JVM is implemented by </w:t>
      </w:r>
      <w:r>
        <w:rPr>
          <w:rStyle w:val="apple-converted-space"/>
          <w:rFonts w:ascii="Arial" w:hAnsi="Arial" w:cs="Arial"/>
          <w:color w:val="000000"/>
          <w:sz w:val="18"/>
          <w:szCs w:val="18"/>
        </w:rPr>
        <w:t> </w:t>
      </w:r>
      <w:r>
        <w:rPr>
          <w:rFonts w:ascii="Courier New" w:hAnsi="Courier New" w:cs="Courier New"/>
          <w:color w:val="000000"/>
          <w:sz w:val="18"/>
          <w:szCs w:val="18"/>
        </w:rPr>
        <w:t>sun.misc.Launcher$ExtClassLoader.</w:t>
      </w:r>
      <w:r>
        <w:rPr>
          <w:rFonts w:ascii="Arial" w:hAnsi="Arial" w:cs="Arial"/>
          <w:color w:val="000000"/>
          <w:sz w:val="18"/>
          <w:szCs w:val="18"/>
        </w:rPr>
        <w:t> </w:t>
      </w:r>
      <w:r>
        <w:rPr>
          <w:rFonts w:ascii="Trebuchet MS" w:hAnsi="Trebuchet MS"/>
          <w:color w:val="000000"/>
        </w:rPr>
        <w:br/>
      </w:r>
      <w:r>
        <w:rPr>
          <w:rFonts w:ascii="Arial" w:hAnsi="Arial" w:cs="Arial"/>
          <w:color w:val="000000"/>
          <w:sz w:val="18"/>
          <w:szCs w:val="18"/>
        </w:rPr>
        <w:br/>
        <w:t>Third default class loader used by JVM to load Java classes is called System or Application class loader and it is responsible for loading application specific classes from</w:t>
      </w:r>
      <w:r>
        <w:rPr>
          <w:rStyle w:val="apple-converted-space"/>
          <w:rFonts w:ascii="Arial" w:hAnsi="Arial" w:cs="Arial"/>
          <w:color w:val="000000"/>
          <w:sz w:val="18"/>
          <w:szCs w:val="18"/>
        </w:rPr>
        <w:t> </w:t>
      </w:r>
      <w:hyperlink r:id="rId279" w:history="1">
        <w:r>
          <w:rPr>
            <w:rStyle w:val="Hyperlink"/>
            <w:rFonts w:ascii="Arial" w:hAnsi="Arial" w:cs="Arial"/>
            <w:color w:val="660099"/>
            <w:sz w:val="18"/>
            <w:szCs w:val="18"/>
          </w:rPr>
          <w:t>CLASSPATH</w:t>
        </w:r>
      </w:hyperlink>
      <w:r>
        <w:rPr>
          <w:rStyle w:val="apple-converted-space"/>
          <w:rFonts w:ascii="Arial" w:hAnsi="Arial" w:cs="Arial"/>
          <w:color w:val="000000"/>
          <w:sz w:val="18"/>
          <w:szCs w:val="18"/>
        </w:rPr>
        <w:t> </w:t>
      </w:r>
      <w:r>
        <w:rPr>
          <w:rFonts w:ascii="Arial" w:hAnsi="Arial" w:cs="Arial"/>
          <w:color w:val="000000"/>
          <w:sz w:val="18"/>
          <w:szCs w:val="18"/>
        </w:rPr>
        <w:t>environment variable,</w:t>
      </w:r>
      <w:r>
        <w:rPr>
          <w:rStyle w:val="apple-converted-space"/>
          <w:rFonts w:ascii="Arial" w:hAnsi="Arial" w:cs="Arial"/>
          <w:color w:val="000000"/>
          <w:sz w:val="18"/>
          <w:szCs w:val="18"/>
        </w:rPr>
        <w:t> </w:t>
      </w:r>
      <w:r>
        <w:rPr>
          <w:rFonts w:ascii="Courier New" w:hAnsi="Courier New" w:cs="Courier New"/>
          <w:color w:val="000000"/>
          <w:sz w:val="18"/>
          <w:szCs w:val="18"/>
        </w:rPr>
        <w:t>-classpath</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Fonts w:ascii="Courier New" w:hAnsi="Courier New" w:cs="Courier New"/>
          <w:color w:val="000000"/>
          <w:sz w:val="18"/>
          <w:szCs w:val="18"/>
        </w:rPr>
        <w:t>-cp</w:t>
      </w:r>
      <w:r>
        <w:rPr>
          <w:rStyle w:val="apple-converted-space"/>
          <w:rFonts w:ascii="Arial" w:hAnsi="Arial" w:cs="Arial"/>
          <w:color w:val="000000"/>
          <w:sz w:val="18"/>
          <w:szCs w:val="18"/>
        </w:rPr>
        <w:t> </w:t>
      </w:r>
      <w:r>
        <w:rPr>
          <w:rFonts w:ascii="Arial" w:hAnsi="Arial" w:cs="Arial"/>
          <w:color w:val="000000"/>
          <w:sz w:val="18"/>
          <w:szCs w:val="18"/>
        </w:rPr>
        <w:t>command line option,</w:t>
      </w:r>
      <w:r>
        <w:rPr>
          <w:rStyle w:val="apple-converted-space"/>
          <w:rFonts w:ascii="Courier New" w:hAnsi="Courier New" w:cs="Courier New"/>
          <w:color w:val="000000"/>
          <w:sz w:val="18"/>
          <w:szCs w:val="18"/>
        </w:rPr>
        <w:t> </w:t>
      </w:r>
      <w:r>
        <w:rPr>
          <w:rFonts w:ascii="Courier New" w:hAnsi="Courier New" w:cs="Courier New"/>
          <w:color w:val="000000"/>
          <w:sz w:val="18"/>
          <w:szCs w:val="18"/>
        </w:rPr>
        <w:t>Class-Path</w:t>
      </w:r>
      <w:r>
        <w:rPr>
          <w:rStyle w:val="apple-converted-space"/>
          <w:rFonts w:ascii="Arial" w:hAnsi="Arial" w:cs="Arial"/>
          <w:color w:val="000000"/>
          <w:sz w:val="18"/>
          <w:szCs w:val="18"/>
        </w:rPr>
        <w:t> </w:t>
      </w:r>
      <w:r>
        <w:rPr>
          <w:rFonts w:ascii="Arial" w:hAnsi="Arial" w:cs="Arial"/>
          <w:color w:val="000000"/>
          <w:sz w:val="18"/>
          <w:szCs w:val="18"/>
        </w:rPr>
        <w:t>attribute of Manifest file inside JAR. Application class loader is a child of Extension ClassLoader and its implemented by</w:t>
      </w:r>
      <w:r>
        <w:rPr>
          <w:rStyle w:val="apple-converted-space"/>
          <w:rFonts w:ascii="Arial" w:hAnsi="Arial" w:cs="Arial"/>
          <w:color w:val="000000"/>
          <w:sz w:val="18"/>
          <w:szCs w:val="18"/>
        </w:rPr>
        <w:t> </w:t>
      </w:r>
      <w:r>
        <w:rPr>
          <w:rFonts w:ascii="Courier New" w:hAnsi="Courier New" w:cs="Courier New"/>
          <w:color w:val="000000"/>
          <w:sz w:val="18"/>
          <w:szCs w:val="18"/>
        </w:rPr>
        <w:t>sun.misc.Launcher$AppClassLoader</w:t>
      </w:r>
      <w:r>
        <w:rPr>
          <w:rFonts w:ascii="Arial" w:hAnsi="Arial" w:cs="Arial"/>
          <w:color w:val="000000"/>
          <w:sz w:val="18"/>
          <w:szCs w:val="18"/>
        </w:rPr>
        <w:t>class. Also, except Bootstrap class loader, which is implemented in native language mostly in C, </w:t>
      </w:r>
      <w:r>
        <w:rPr>
          <w:rStyle w:val="apple-converted-space"/>
          <w:rFonts w:ascii="Arial" w:hAnsi="Arial" w:cs="Arial"/>
          <w:color w:val="000000"/>
          <w:sz w:val="18"/>
          <w:szCs w:val="18"/>
        </w:rPr>
        <w:t> </w:t>
      </w:r>
      <w:r>
        <w:rPr>
          <w:rFonts w:ascii="Arial" w:hAnsi="Arial" w:cs="Arial"/>
          <w:color w:val="000000"/>
          <w:sz w:val="18"/>
          <w:szCs w:val="18"/>
        </w:rPr>
        <w:t>all  Java class loaders are implemented using</w:t>
      </w:r>
      <w:r>
        <w:rPr>
          <w:rStyle w:val="apple-converted-space"/>
          <w:rFonts w:ascii="Arial" w:hAnsi="Arial" w:cs="Arial"/>
          <w:color w:val="000000"/>
          <w:sz w:val="18"/>
          <w:szCs w:val="18"/>
        </w:rPr>
        <w:t> </w:t>
      </w:r>
      <w:r>
        <w:rPr>
          <w:rFonts w:ascii="Courier New" w:hAnsi="Courier New" w:cs="Courier New"/>
          <w:color w:val="000000"/>
          <w:sz w:val="18"/>
          <w:szCs w:val="18"/>
        </w:rPr>
        <w:t>java.lang.ClassLoader</w:t>
      </w:r>
      <w:r>
        <w:rPr>
          <w:rFonts w:ascii="Arial" w:hAnsi="Arial" w:cs="Arial"/>
          <w:color w:val="000000"/>
          <w:sz w:val="18"/>
          <w:szCs w:val="18"/>
        </w:rPr>
        <w:t>.</w:t>
      </w:r>
    </w:p>
    <w:p w:rsidR="0078790E" w:rsidRDefault="0078790E" w:rsidP="0078790E">
      <w:pPr>
        <w:rPr>
          <w:rFonts w:ascii="Trebuchet MS" w:hAnsi="Trebuchet MS"/>
          <w:color w:val="000000"/>
        </w:rPr>
      </w:pPr>
    </w:p>
    <w:p w:rsidR="0078790E" w:rsidRDefault="0078790E" w:rsidP="00FF6EA9">
      <w:pPr>
        <w:outlineLvl w:val="0"/>
        <w:rPr>
          <w:rFonts w:ascii="Trebuchet MS" w:hAnsi="Trebuchet MS"/>
          <w:color w:val="000000"/>
        </w:rPr>
      </w:pPr>
      <w:r>
        <w:rPr>
          <w:rFonts w:ascii="Arial" w:hAnsi="Arial" w:cs="Arial"/>
          <w:color w:val="000000"/>
          <w:sz w:val="18"/>
          <w:szCs w:val="18"/>
        </w:rPr>
        <w:t>In short here is the location from which Bootstrap, Extension and Application ClassLoader load Class files.</w:t>
      </w:r>
    </w:p>
    <w:p w:rsidR="0078790E" w:rsidRDefault="0078790E" w:rsidP="0078790E">
      <w:pPr>
        <w:rPr>
          <w:rFonts w:ascii="Trebuchet MS" w:hAnsi="Trebuchet MS"/>
          <w:color w:val="000000"/>
        </w:rPr>
      </w:pPr>
    </w:p>
    <w:p w:rsidR="0078790E" w:rsidRDefault="0078790E" w:rsidP="0078790E">
      <w:pPr>
        <w:rPr>
          <w:rFonts w:ascii="Trebuchet MS" w:hAnsi="Trebuchet MS"/>
          <w:color w:val="000000"/>
        </w:rPr>
      </w:pPr>
      <w:r>
        <w:rPr>
          <w:rFonts w:ascii="Arial" w:hAnsi="Arial" w:cs="Arial"/>
          <w:color w:val="000000"/>
          <w:sz w:val="18"/>
          <w:szCs w:val="18"/>
        </w:rPr>
        <w:t>1) Bootstrap ClassLoader - JRE/lib/rt.jar</w:t>
      </w:r>
    </w:p>
    <w:p w:rsidR="0078790E" w:rsidRDefault="0078790E" w:rsidP="0078790E">
      <w:pPr>
        <w:rPr>
          <w:rFonts w:ascii="Trebuchet MS" w:hAnsi="Trebuchet MS"/>
          <w:color w:val="000000"/>
        </w:rPr>
      </w:pPr>
    </w:p>
    <w:p w:rsidR="0078790E" w:rsidRDefault="0078790E" w:rsidP="0078790E">
      <w:pPr>
        <w:rPr>
          <w:rFonts w:ascii="Trebuchet MS" w:hAnsi="Trebuchet MS"/>
          <w:color w:val="000000"/>
        </w:rPr>
      </w:pPr>
      <w:r>
        <w:rPr>
          <w:rFonts w:ascii="Arial" w:hAnsi="Arial" w:cs="Arial"/>
          <w:color w:val="000000"/>
          <w:sz w:val="18"/>
          <w:szCs w:val="18"/>
        </w:rPr>
        <w:t>2) Extension ClassLoader - JRE/lib/ext or any directory denoted by</w:t>
      </w:r>
      <w:r>
        <w:rPr>
          <w:rStyle w:val="apple-converted-space"/>
          <w:rFonts w:ascii="Arial" w:hAnsi="Arial" w:cs="Arial"/>
          <w:color w:val="000000"/>
          <w:sz w:val="18"/>
          <w:szCs w:val="18"/>
        </w:rPr>
        <w:t> </w:t>
      </w:r>
      <w:r>
        <w:rPr>
          <w:rFonts w:ascii="Courier New" w:hAnsi="Courier New" w:cs="Courier New"/>
          <w:color w:val="000000"/>
          <w:sz w:val="18"/>
          <w:szCs w:val="18"/>
        </w:rPr>
        <w:t>java.ext.dirs</w:t>
      </w:r>
    </w:p>
    <w:p w:rsidR="0078790E" w:rsidRDefault="0078790E" w:rsidP="0078790E">
      <w:pPr>
        <w:rPr>
          <w:rFonts w:ascii="Trebuchet MS" w:hAnsi="Trebuchet MS"/>
          <w:color w:val="000000"/>
        </w:rPr>
      </w:pPr>
    </w:p>
    <w:p w:rsidR="0078790E" w:rsidRDefault="0078790E" w:rsidP="0078790E">
      <w:pPr>
        <w:rPr>
          <w:rFonts w:ascii="Trebuchet MS" w:hAnsi="Trebuchet MS"/>
          <w:color w:val="000000"/>
        </w:rPr>
      </w:pPr>
      <w:r>
        <w:rPr>
          <w:rFonts w:ascii="Arial" w:hAnsi="Arial" w:cs="Arial"/>
          <w:color w:val="000000"/>
          <w:sz w:val="18"/>
          <w:szCs w:val="18"/>
        </w:rPr>
        <w:t>3) Application ClassLoader -</w:t>
      </w:r>
      <w:r>
        <w:rPr>
          <w:rStyle w:val="apple-converted-space"/>
          <w:rFonts w:ascii="Arial" w:hAnsi="Arial" w:cs="Arial"/>
          <w:color w:val="000000"/>
          <w:sz w:val="18"/>
          <w:szCs w:val="18"/>
        </w:rPr>
        <w:t> </w:t>
      </w:r>
      <w:r>
        <w:rPr>
          <w:rFonts w:ascii="Courier New" w:hAnsi="Courier New" w:cs="Courier New"/>
          <w:color w:val="000000"/>
          <w:sz w:val="18"/>
          <w:szCs w:val="18"/>
        </w:rPr>
        <w:t>CLASSPATH</w:t>
      </w:r>
      <w:r>
        <w:rPr>
          <w:rStyle w:val="apple-converted-space"/>
          <w:rFonts w:ascii="Courier New" w:hAnsi="Courier New" w:cs="Courier New"/>
          <w:color w:val="000000"/>
          <w:sz w:val="18"/>
          <w:szCs w:val="18"/>
        </w:rPr>
        <w:t> </w:t>
      </w:r>
      <w:r>
        <w:rPr>
          <w:rFonts w:ascii="Arial" w:hAnsi="Arial" w:cs="Arial"/>
          <w:color w:val="000000"/>
          <w:sz w:val="18"/>
          <w:szCs w:val="18"/>
        </w:rPr>
        <w:t>environment variable,</w:t>
      </w:r>
      <w:r>
        <w:rPr>
          <w:rStyle w:val="apple-converted-space"/>
          <w:rFonts w:ascii="Arial" w:hAnsi="Arial" w:cs="Arial"/>
          <w:color w:val="000000"/>
          <w:sz w:val="18"/>
          <w:szCs w:val="18"/>
        </w:rPr>
        <w:t> </w:t>
      </w:r>
      <w:r>
        <w:rPr>
          <w:rFonts w:ascii="Courier New" w:hAnsi="Courier New" w:cs="Courier New"/>
          <w:color w:val="000000"/>
          <w:sz w:val="18"/>
          <w:szCs w:val="18"/>
        </w:rPr>
        <w:t>-classpath</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Fonts w:ascii="Courier New" w:hAnsi="Courier New" w:cs="Courier New"/>
          <w:color w:val="000000"/>
          <w:sz w:val="18"/>
          <w:szCs w:val="18"/>
        </w:rPr>
        <w:t>-cp</w:t>
      </w:r>
      <w:r>
        <w:rPr>
          <w:rStyle w:val="apple-converted-space"/>
          <w:rFonts w:ascii="Arial" w:hAnsi="Arial" w:cs="Arial"/>
          <w:color w:val="000000"/>
          <w:sz w:val="18"/>
          <w:szCs w:val="18"/>
        </w:rPr>
        <w:t> </w:t>
      </w:r>
      <w:r>
        <w:rPr>
          <w:rFonts w:ascii="Arial" w:hAnsi="Arial" w:cs="Arial"/>
          <w:color w:val="000000"/>
          <w:sz w:val="18"/>
          <w:szCs w:val="18"/>
        </w:rPr>
        <w:t>option, Class-Path attribute of Manifest inside</w:t>
      </w:r>
      <w:r>
        <w:rPr>
          <w:rStyle w:val="apple-converted-space"/>
          <w:rFonts w:ascii="Arial" w:hAnsi="Arial" w:cs="Arial"/>
          <w:color w:val="000000"/>
          <w:sz w:val="18"/>
          <w:szCs w:val="18"/>
        </w:rPr>
        <w:t> </w:t>
      </w:r>
      <w:hyperlink r:id="rId280" w:history="1">
        <w:r>
          <w:rPr>
            <w:rStyle w:val="Hyperlink"/>
            <w:rFonts w:ascii="Arial" w:hAnsi="Arial" w:cs="Arial"/>
            <w:color w:val="660099"/>
            <w:sz w:val="18"/>
            <w:szCs w:val="18"/>
          </w:rPr>
          <w:t>JAR file</w:t>
        </w:r>
      </w:hyperlink>
      <w:r>
        <w:rPr>
          <w:rFonts w:ascii="Arial" w:hAnsi="Arial" w:cs="Arial"/>
          <w:color w:val="000000"/>
          <w:sz w:val="18"/>
          <w:szCs w:val="18"/>
        </w:rPr>
        <w:t>.</w:t>
      </w:r>
    </w:p>
    <w:p w:rsidR="0078790E" w:rsidRDefault="0078790E" w:rsidP="0078790E">
      <w:pPr>
        <w:jc w:val="center"/>
        <w:rPr>
          <w:rFonts w:ascii="Trebuchet MS" w:hAnsi="Trebuchet MS"/>
          <w:color w:val="000000"/>
        </w:rPr>
      </w:pPr>
      <w:r>
        <w:rPr>
          <w:rFonts w:ascii="Trebuchet MS" w:hAnsi="Trebuchet MS"/>
          <w:noProof/>
          <w:color w:val="660099"/>
        </w:rPr>
        <w:drawing>
          <wp:inline distT="0" distB="0" distL="0" distR="0">
            <wp:extent cx="3813175" cy="1975485"/>
            <wp:effectExtent l="0" t="0" r="0" b="5715"/>
            <wp:docPr id="19" name="Picture 19" descr="Class Loader in Java BootStrap Extension and Application">
              <a:hlinkClick xmlns:a="http://schemas.openxmlformats.org/drawingml/2006/main" r:id="rId2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ass Loader in Java BootStrap Extension and Application">
                      <a:hlinkClick r:id="rId281"/>
                    </pic:cNvPr>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3813175" cy="1975485"/>
                    </a:xfrm>
                    <a:prstGeom prst="rect">
                      <a:avLst/>
                    </a:prstGeom>
                    <a:noFill/>
                    <a:ln>
                      <a:noFill/>
                    </a:ln>
                  </pic:spPr>
                </pic:pic>
              </a:graphicData>
            </a:graphic>
          </wp:inline>
        </w:drawing>
      </w:r>
    </w:p>
    <w:p w:rsidR="0078790E" w:rsidRDefault="0078790E" w:rsidP="0078790E">
      <w:pPr>
        <w:rPr>
          <w:rFonts w:ascii="Trebuchet MS" w:hAnsi="Trebuchet MS"/>
          <w:color w:val="000000"/>
        </w:rPr>
      </w:pPr>
    </w:p>
    <w:p w:rsidR="0078790E" w:rsidRDefault="0078790E" w:rsidP="00FF6EA9">
      <w:pPr>
        <w:pStyle w:val="Heading2"/>
        <w:rPr>
          <w:rFonts w:ascii="Trebuchet MS" w:hAnsi="Trebuchet MS"/>
          <w:color w:val="000000"/>
        </w:rPr>
      </w:pPr>
      <w:bookmarkStart w:id="210" w:name="_Toc471372326"/>
      <w:r>
        <w:rPr>
          <w:rFonts w:ascii="Trebuchet MS" w:hAnsi="Trebuchet MS"/>
          <w:b w:val="0"/>
          <w:bCs w:val="0"/>
          <w:color w:val="000000"/>
          <w:u w:val="single"/>
        </w:rPr>
        <w:t>How ClassLoader works in Java</w:t>
      </w:r>
      <w:bookmarkEnd w:id="210"/>
    </w:p>
    <w:p w:rsidR="0078790E" w:rsidRDefault="0078790E" w:rsidP="0078790E">
      <w:pPr>
        <w:rPr>
          <w:rFonts w:ascii="Trebuchet MS" w:hAnsi="Trebuchet MS"/>
          <w:color w:val="000000"/>
        </w:rPr>
      </w:pPr>
      <w:r>
        <w:rPr>
          <w:rFonts w:ascii="Arial" w:hAnsi="Arial" w:cs="Arial"/>
          <w:color w:val="000000"/>
          <w:sz w:val="18"/>
          <w:szCs w:val="18"/>
        </w:rPr>
        <w:t>As I explained earlier Java ClassLoader works in three principles :</w:t>
      </w:r>
      <w:r>
        <w:rPr>
          <w:rStyle w:val="apple-converted-space"/>
          <w:rFonts w:ascii="Arial" w:hAnsi="Arial" w:cs="Arial"/>
          <w:color w:val="000000"/>
          <w:sz w:val="18"/>
          <w:szCs w:val="18"/>
        </w:rPr>
        <w:t> </w:t>
      </w:r>
      <w:r>
        <w:rPr>
          <w:rFonts w:ascii="Courier New" w:hAnsi="Courier New" w:cs="Courier New"/>
          <w:color w:val="000000"/>
          <w:sz w:val="18"/>
          <w:szCs w:val="18"/>
        </w:rPr>
        <w:t>delegation</w:t>
      </w:r>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visibility</w:t>
      </w:r>
      <w:r>
        <w:rPr>
          <w:rStyle w:val="apple-converted-space"/>
          <w:rFonts w:ascii="Courier New" w:hAnsi="Courier New" w:cs="Courier New"/>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uniqueness</w:t>
      </w:r>
      <w:r>
        <w:rPr>
          <w:rFonts w:ascii="Arial" w:hAnsi="Arial" w:cs="Arial"/>
          <w:color w:val="000000"/>
          <w:sz w:val="18"/>
          <w:szCs w:val="18"/>
        </w:rPr>
        <w:t>. In this section we will see those rules in detail and understand working of Java ClassLoader with example. By the way here is a diagram which explains How ClassLoader load class in Java using delegation.</w:t>
      </w:r>
    </w:p>
    <w:p w:rsidR="0078790E" w:rsidRDefault="0078790E" w:rsidP="0078790E">
      <w:pPr>
        <w:jc w:val="center"/>
        <w:rPr>
          <w:rFonts w:ascii="Trebuchet MS" w:hAnsi="Trebuchet MS"/>
          <w:color w:val="000000"/>
        </w:rPr>
      </w:pPr>
      <w:r>
        <w:rPr>
          <w:rFonts w:ascii="Trebuchet MS" w:hAnsi="Trebuchet MS"/>
          <w:noProof/>
          <w:color w:val="660099"/>
        </w:rPr>
        <w:lastRenderedPageBreak/>
        <w:drawing>
          <wp:inline distT="0" distB="0" distL="0" distR="0">
            <wp:extent cx="6099175" cy="2959100"/>
            <wp:effectExtent l="0" t="0" r="0" b="0"/>
            <wp:docPr id="17" name="Picture 17" descr="How class loader works in Java - class loading">
              <a:hlinkClick xmlns:a="http://schemas.openxmlformats.org/drawingml/2006/main" r:id="rId2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class loader works in Java - class loading">
                      <a:hlinkClick r:id="rId283"/>
                    </pic:cNvPr>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6099175" cy="2959100"/>
                    </a:xfrm>
                    <a:prstGeom prst="rect">
                      <a:avLst/>
                    </a:prstGeom>
                    <a:noFill/>
                    <a:ln>
                      <a:noFill/>
                    </a:ln>
                  </pic:spPr>
                </pic:pic>
              </a:graphicData>
            </a:graphic>
          </wp:inline>
        </w:drawing>
      </w:r>
    </w:p>
    <w:p w:rsidR="0078790E" w:rsidRDefault="0078790E" w:rsidP="0078790E">
      <w:pPr>
        <w:rPr>
          <w:rFonts w:ascii="Trebuchet MS" w:hAnsi="Trebuchet MS"/>
          <w:color w:val="000000"/>
        </w:rPr>
      </w:pPr>
    </w:p>
    <w:p w:rsidR="0078790E" w:rsidRDefault="0078790E" w:rsidP="00FF6EA9">
      <w:pPr>
        <w:outlineLvl w:val="0"/>
        <w:rPr>
          <w:rFonts w:ascii="Trebuchet MS" w:hAnsi="Trebuchet MS"/>
          <w:color w:val="000000"/>
        </w:rPr>
      </w:pPr>
      <w:r>
        <w:rPr>
          <w:rFonts w:ascii="Arial" w:hAnsi="Arial" w:cs="Arial"/>
          <w:b/>
          <w:bCs/>
          <w:color w:val="000000"/>
          <w:sz w:val="18"/>
          <w:szCs w:val="18"/>
          <w:u w:val="single"/>
        </w:rPr>
        <w:t>Delegation principles</w:t>
      </w:r>
    </w:p>
    <w:p w:rsidR="0078790E" w:rsidRDefault="0078790E" w:rsidP="0078790E">
      <w:pPr>
        <w:rPr>
          <w:rFonts w:ascii="Trebuchet MS" w:hAnsi="Trebuchet MS"/>
          <w:color w:val="000000"/>
        </w:rPr>
      </w:pPr>
      <w:r>
        <w:rPr>
          <w:rFonts w:ascii="Arial" w:hAnsi="Arial" w:cs="Arial"/>
          <w:color w:val="000000"/>
          <w:sz w:val="18"/>
          <w:szCs w:val="18"/>
        </w:rPr>
        <w:t>As discussed on</w:t>
      </w:r>
      <w:r>
        <w:rPr>
          <w:rStyle w:val="apple-converted-space"/>
          <w:rFonts w:ascii="Arial" w:hAnsi="Arial" w:cs="Arial"/>
          <w:color w:val="000000"/>
          <w:sz w:val="18"/>
          <w:szCs w:val="18"/>
        </w:rPr>
        <w:t> </w:t>
      </w:r>
      <w:hyperlink r:id="rId285" w:history="1">
        <w:r>
          <w:rPr>
            <w:rStyle w:val="Hyperlink"/>
            <w:rFonts w:ascii="Arial" w:hAnsi="Arial" w:cs="Arial"/>
            <w:color w:val="660099"/>
            <w:sz w:val="18"/>
            <w:szCs w:val="18"/>
          </w:rPr>
          <w:t>when a class is loaded and initialized in Java</w:t>
        </w:r>
      </w:hyperlink>
      <w:r>
        <w:rPr>
          <w:rFonts w:ascii="Arial" w:hAnsi="Arial" w:cs="Arial"/>
          <w:color w:val="000000"/>
          <w:sz w:val="18"/>
          <w:szCs w:val="18"/>
        </w:rPr>
        <w:t>, a class is loaded in Java, when its needed. Suppose you have an application specific class called</w:t>
      </w:r>
      <w:r>
        <w:rPr>
          <w:rStyle w:val="apple-converted-space"/>
          <w:rFonts w:ascii="Arial" w:hAnsi="Arial" w:cs="Arial"/>
          <w:color w:val="000000"/>
          <w:sz w:val="18"/>
          <w:szCs w:val="18"/>
        </w:rPr>
        <w:t> </w:t>
      </w:r>
      <w:r>
        <w:rPr>
          <w:rFonts w:ascii="Courier New" w:hAnsi="Courier New" w:cs="Courier New"/>
          <w:color w:val="000000"/>
          <w:sz w:val="18"/>
          <w:szCs w:val="18"/>
        </w:rPr>
        <w:t>Abc.class</w:t>
      </w:r>
      <w:r>
        <w:rPr>
          <w:rFonts w:ascii="Arial" w:hAnsi="Arial" w:cs="Arial"/>
          <w:color w:val="000000"/>
          <w:sz w:val="18"/>
          <w:szCs w:val="18"/>
        </w:rPr>
        <w:t>, first request of loading this class will come to Application ClassLoader which will delegate to its parent Extension ClassLoader which further delegates to</w:t>
      </w:r>
      <w:r>
        <w:rPr>
          <w:rStyle w:val="apple-converted-space"/>
          <w:rFonts w:ascii="Arial" w:hAnsi="Arial" w:cs="Arial"/>
          <w:color w:val="000000"/>
          <w:sz w:val="18"/>
          <w:szCs w:val="18"/>
        </w:rPr>
        <w:t> </w:t>
      </w:r>
      <w:r>
        <w:rPr>
          <w:rFonts w:ascii="Courier New" w:hAnsi="Courier New" w:cs="Courier New"/>
          <w:color w:val="000000"/>
          <w:sz w:val="18"/>
          <w:szCs w:val="18"/>
        </w:rPr>
        <w:t>Primordial</w:t>
      </w:r>
      <w:r>
        <w:rPr>
          <w:rStyle w:val="apple-converted-space"/>
          <w:rFonts w:ascii="Courier New" w:hAnsi="Courier New" w:cs="Courier New"/>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Fonts w:ascii="Courier New" w:hAnsi="Courier New" w:cs="Courier New"/>
          <w:color w:val="000000"/>
          <w:sz w:val="18"/>
          <w:szCs w:val="18"/>
        </w:rPr>
        <w:t>Bootstrap</w:t>
      </w:r>
      <w:r>
        <w:rPr>
          <w:rStyle w:val="apple-converted-space"/>
          <w:rFonts w:ascii="Courier New" w:hAnsi="Courier New" w:cs="Courier New"/>
          <w:color w:val="000000"/>
          <w:sz w:val="18"/>
          <w:szCs w:val="18"/>
        </w:rPr>
        <w:t> </w:t>
      </w:r>
      <w:r>
        <w:rPr>
          <w:rFonts w:ascii="Arial" w:hAnsi="Arial" w:cs="Arial"/>
          <w:color w:val="000000"/>
          <w:sz w:val="18"/>
          <w:szCs w:val="18"/>
        </w:rPr>
        <w:t>class loader. Primordial will look for that class in</w:t>
      </w:r>
      <w:r>
        <w:rPr>
          <w:rStyle w:val="apple-converted-space"/>
          <w:rFonts w:ascii="Courier New" w:hAnsi="Courier New" w:cs="Courier New"/>
          <w:color w:val="000000"/>
          <w:sz w:val="18"/>
          <w:szCs w:val="18"/>
        </w:rPr>
        <w:t> </w:t>
      </w:r>
      <w:r>
        <w:rPr>
          <w:rFonts w:ascii="Courier New" w:hAnsi="Courier New" w:cs="Courier New"/>
          <w:color w:val="000000"/>
          <w:sz w:val="18"/>
          <w:szCs w:val="18"/>
        </w:rPr>
        <w:t>rt.jar</w:t>
      </w:r>
      <w:r>
        <w:rPr>
          <w:rStyle w:val="apple-converted-space"/>
          <w:rFonts w:ascii="Arial" w:hAnsi="Arial" w:cs="Arial"/>
          <w:color w:val="000000"/>
          <w:sz w:val="18"/>
          <w:szCs w:val="18"/>
        </w:rPr>
        <w:t> </w:t>
      </w:r>
      <w:r>
        <w:rPr>
          <w:rFonts w:ascii="Arial" w:hAnsi="Arial" w:cs="Arial"/>
          <w:color w:val="000000"/>
          <w:sz w:val="18"/>
          <w:szCs w:val="18"/>
        </w:rPr>
        <w:t>and since that class is not there, request comes to Extension class loader which looks on</w:t>
      </w:r>
      <w:r>
        <w:rPr>
          <w:rStyle w:val="apple-converted-space"/>
          <w:rFonts w:ascii="Arial" w:hAnsi="Arial" w:cs="Arial"/>
          <w:color w:val="000000"/>
          <w:sz w:val="18"/>
          <w:szCs w:val="18"/>
        </w:rPr>
        <w:t> </w:t>
      </w:r>
      <w:r>
        <w:rPr>
          <w:rFonts w:ascii="Courier New" w:hAnsi="Courier New" w:cs="Courier New"/>
          <w:color w:val="000000"/>
          <w:sz w:val="18"/>
          <w:szCs w:val="18"/>
        </w:rPr>
        <w:t>jre/lib/ext</w:t>
      </w:r>
      <w:r>
        <w:rPr>
          <w:rStyle w:val="apple-converted-space"/>
          <w:rFonts w:ascii="Courier New" w:hAnsi="Courier New" w:cs="Courier New"/>
          <w:color w:val="000000"/>
          <w:sz w:val="18"/>
          <w:szCs w:val="18"/>
        </w:rPr>
        <w:t> </w:t>
      </w:r>
      <w:r>
        <w:rPr>
          <w:rFonts w:ascii="Arial" w:hAnsi="Arial" w:cs="Arial"/>
          <w:color w:val="000000"/>
          <w:sz w:val="18"/>
          <w:szCs w:val="18"/>
        </w:rPr>
        <w:t>directory and tries to locate this class there, if class is found there than Extension class loader will load that class and Application class loader will never load that class but if its not loaded by extension class-loader than Application class loader loads it from</w:t>
      </w:r>
      <w:r>
        <w:rPr>
          <w:rStyle w:val="apple-converted-space"/>
          <w:rFonts w:ascii="Arial" w:hAnsi="Arial" w:cs="Arial"/>
          <w:color w:val="000000"/>
          <w:sz w:val="18"/>
          <w:szCs w:val="18"/>
        </w:rPr>
        <w:t> </w:t>
      </w:r>
      <w:hyperlink r:id="rId286" w:history="1">
        <w:r>
          <w:rPr>
            <w:rStyle w:val="Hyperlink"/>
            <w:rFonts w:ascii="Arial" w:hAnsi="Arial" w:cs="Arial"/>
            <w:color w:val="660099"/>
            <w:sz w:val="18"/>
            <w:szCs w:val="18"/>
          </w:rPr>
          <w:t>Classpath in Java</w:t>
        </w:r>
      </w:hyperlink>
      <w:r>
        <w:rPr>
          <w:rFonts w:ascii="Arial" w:hAnsi="Arial" w:cs="Arial"/>
          <w:color w:val="000000"/>
          <w:sz w:val="18"/>
          <w:szCs w:val="18"/>
        </w:rPr>
        <w:t>. Remember</w:t>
      </w:r>
      <w:r>
        <w:rPr>
          <w:rStyle w:val="apple-converted-space"/>
          <w:rFonts w:ascii="Arial" w:hAnsi="Arial" w:cs="Arial"/>
          <w:color w:val="000000"/>
          <w:sz w:val="18"/>
          <w:szCs w:val="18"/>
        </w:rPr>
        <w:t> </w:t>
      </w:r>
      <w:r>
        <w:rPr>
          <w:rFonts w:ascii="Courier New" w:hAnsi="Courier New" w:cs="Courier New"/>
          <w:color w:val="000000"/>
          <w:sz w:val="18"/>
          <w:szCs w:val="18"/>
        </w:rPr>
        <w:t>Classpath</w:t>
      </w:r>
      <w:r>
        <w:rPr>
          <w:rStyle w:val="apple-converted-space"/>
          <w:rFonts w:ascii="Arial" w:hAnsi="Arial" w:cs="Arial"/>
          <w:color w:val="000000"/>
          <w:sz w:val="18"/>
          <w:szCs w:val="18"/>
        </w:rPr>
        <w:t> </w:t>
      </w:r>
      <w:r>
        <w:rPr>
          <w:rFonts w:ascii="Arial" w:hAnsi="Arial" w:cs="Arial"/>
          <w:color w:val="000000"/>
          <w:sz w:val="18"/>
          <w:szCs w:val="18"/>
        </w:rPr>
        <w:t>is used to load class files while</w:t>
      </w:r>
      <w:r>
        <w:rPr>
          <w:rStyle w:val="apple-converted-space"/>
          <w:rFonts w:ascii="Arial" w:hAnsi="Arial" w:cs="Arial"/>
          <w:color w:val="000000"/>
          <w:sz w:val="18"/>
          <w:szCs w:val="18"/>
        </w:rPr>
        <w:t> </w:t>
      </w:r>
      <w:hyperlink r:id="rId287" w:history="1">
        <w:r>
          <w:rPr>
            <w:rStyle w:val="Hyperlink"/>
            <w:rFonts w:ascii="Arial" w:hAnsi="Arial" w:cs="Arial"/>
            <w:color w:val="660099"/>
            <w:sz w:val="18"/>
            <w:szCs w:val="18"/>
          </w:rPr>
          <w:t>PATH</w:t>
        </w:r>
      </w:hyperlink>
      <w:r>
        <w:rPr>
          <w:rStyle w:val="apple-converted-space"/>
          <w:rFonts w:ascii="Arial" w:hAnsi="Arial" w:cs="Arial"/>
          <w:color w:val="000000"/>
          <w:sz w:val="18"/>
          <w:szCs w:val="18"/>
        </w:rPr>
        <w:t> </w:t>
      </w:r>
      <w:r>
        <w:rPr>
          <w:rFonts w:ascii="Arial" w:hAnsi="Arial" w:cs="Arial"/>
          <w:color w:val="000000"/>
          <w:sz w:val="18"/>
          <w:szCs w:val="18"/>
        </w:rPr>
        <w:t>is used to locate executable like javac or java command.</w:t>
      </w:r>
    </w:p>
    <w:p w:rsidR="0078790E" w:rsidRDefault="0078790E" w:rsidP="0078790E">
      <w:pPr>
        <w:rPr>
          <w:rFonts w:ascii="Trebuchet MS" w:hAnsi="Trebuchet MS"/>
          <w:color w:val="000000"/>
        </w:rPr>
      </w:pPr>
    </w:p>
    <w:p w:rsidR="0078790E" w:rsidRDefault="0078790E" w:rsidP="00FF6EA9">
      <w:pPr>
        <w:outlineLvl w:val="0"/>
        <w:rPr>
          <w:rFonts w:ascii="Trebuchet MS" w:hAnsi="Trebuchet MS"/>
          <w:color w:val="000000"/>
        </w:rPr>
      </w:pPr>
      <w:r>
        <w:rPr>
          <w:rFonts w:ascii="Arial" w:hAnsi="Arial" w:cs="Arial"/>
          <w:b/>
          <w:bCs/>
          <w:color w:val="000000"/>
          <w:sz w:val="18"/>
          <w:szCs w:val="18"/>
          <w:u w:val="single"/>
        </w:rPr>
        <w:t>Visibility Principle</w:t>
      </w:r>
    </w:p>
    <w:p w:rsidR="0078790E" w:rsidRDefault="0078790E" w:rsidP="0078790E">
      <w:pPr>
        <w:rPr>
          <w:rFonts w:ascii="Trebuchet MS" w:hAnsi="Trebuchet MS"/>
          <w:color w:val="000000"/>
        </w:rPr>
      </w:pPr>
      <w:r>
        <w:rPr>
          <w:rFonts w:ascii="Arial" w:hAnsi="Arial" w:cs="Arial"/>
          <w:color w:val="000000"/>
          <w:sz w:val="18"/>
          <w:szCs w:val="18"/>
        </w:rPr>
        <w:t>According to visibility principle, Child ClassLoader can see class loaded by Parent ClassLoader but vice-versa is not true. Which mean if class</w:t>
      </w:r>
      <w:r>
        <w:rPr>
          <w:rStyle w:val="apple-converted-space"/>
          <w:rFonts w:ascii="Arial" w:hAnsi="Arial" w:cs="Arial"/>
          <w:color w:val="000000"/>
          <w:sz w:val="18"/>
          <w:szCs w:val="18"/>
        </w:rPr>
        <w:t> </w:t>
      </w:r>
      <w:r>
        <w:rPr>
          <w:rFonts w:ascii="Courier New" w:hAnsi="Courier New" w:cs="Courier New"/>
          <w:color w:val="000000"/>
          <w:sz w:val="18"/>
          <w:szCs w:val="18"/>
        </w:rPr>
        <w:t>Abc</w:t>
      </w:r>
      <w:r>
        <w:rPr>
          <w:rStyle w:val="apple-converted-space"/>
          <w:rFonts w:ascii="Courier New" w:hAnsi="Courier New" w:cs="Courier New"/>
          <w:color w:val="000000"/>
          <w:sz w:val="18"/>
          <w:szCs w:val="18"/>
        </w:rPr>
        <w:t> </w:t>
      </w:r>
      <w:r>
        <w:rPr>
          <w:rFonts w:ascii="Arial" w:hAnsi="Arial" w:cs="Arial"/>
          <w:color w:val="000000"/>
          <w:sz w:val="18"/>
          <w:szCs w:val="18"/>
        </w:rPr>
        <w:t>is loaded by Application class loader than trying to load class ABC explicitly using extension ClassLoader will throw either</w:t>
      </w:r>
      <w:r>
        <w:rPr>
          <w:rStyle w:val="apple-converted-space"/>
          <w:rFonts w:ascii="Arial" w:hAnsi="Arial" w:cs="Arial"/>
          <w:color w:val="000000"/>
          <w:sz w:val="18"/>
          <w:szCs w:val="18"/>
        </w:rPr>
        <w:t> </w:t>
      </w:r>
      <w:hyperlink r:id="rId288" w:history="1">
        <w:r>
          <w:rPr>
            <w:rStyle w:val="Hyperlink"/>
            <w:rFonts w:ascii="Arial" w:hAnsi="Arial" w:cs="Arial"/>
            <w:color w:val="660099"/>
            <w:sz w:val="18"/>
            <w:szCs w:val="18"/>
          </w:rPr>
          <w:t>java.lang.ClassNotFoundException</w:t>
        </w:r>
      </w:hyperlink>
      <w:r>
        <w:rPr>
          <w:rFonts w:ascii="Arial" w:hAnsi="Arial" w:cs="Arial"/>
          <w:color w:val="000000"/>
          <w:sz w:val="18"/>
          <w:szCs w:val="18"/>
        </w:rPr>
        <w:t>. as shown in below Example</w:t>
      </w:r>
    </w:p>
    <w:p w:rsidR="0078790E" w:rsidRDefault="0078790E" w:rsidP="0078790E">
      <w:pPr>
        <w:rPr>
          <w:rFonts w:ascii="Trebuchet MS" w:hAnsi="Trebuchet MS"/>
          <w:color w:val="000000"/>
        </w:rPr>
      </w:pPr>
    </w:p>
    <w:p w:rsidR="0078790E" w:rsidRDefault="0078790E" w:rsidP="0078790E">
      <w:pPr>
        <w:shd w:val="clear" w:color="auto" w:fill="F3F3F3"/>
        <w:rPr>
          <w:rFonts w:ascii="Trebuchet MS" w:hAnsi="Trebuchet MS"/>
          <w:color w:val="000000"/>
        </w:rPr>
      </w:pPr>
      <w:r>
        <w:rPr>
          <w:rFonts w:ascii="Courier New" w:hAnsi="Courier New" w:cs="Courier New"/>
          <w:b/>
          <w:bCs/>
          <w:color w:val="000000"/>
          <w:sz w:val="18"/>
          <w:szCs w:val="18"/>
        </w:rPr>
        <w:t>package</w:t>
      </w:r>
      <w:r>
        <w:rPr>
          <w:rStyle w:val="apple-converted-space"/>
          <w:rFonts w:ascii="Courier New" w:hAnsi="Courier New" w:cs="Courier New"/>
          <w:color w:val="000000"/>
          <w:sz w:val="18"/>
          <w:szCs w:val="18"/>
        </w:rPr>
        <w:t> </w:t>
      </w:r>
      <w:r>
        <w:rPr>
          <w:rFonts w:ascii="Courier New" w:hAnsi="Courier New" w:cs="Courier New"/>
          <w:color w:val="006699"/>
          <w:sz w:val="18"/>
          <w:szCs w:val="18"/>
        </w:rPr>
        <w:t>test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import</w:t>
      </w:r>
      <w:r>
        <w:rPr>
          <w:rStyle w:val="apple-converted-space"/>
          <w:rFonts w:ascii="Courier New" w:hAnsi="Courier New" w:cs="Courier New"/>
          <w:color w:val="000000"/>
          <w:sz w:val="18"/>
          <w:szCs w:val="18"/>
        </w:rPr>
        <w:t> </w:t>
      </w:r>
      <w:r>
        <w:rPr>
          <w:rFonts w:ascii="Courier New" w:hAnsi="Courier New" w:cs="Courier New"/>
          <w:color w:val="006699"/>
          <w:sz w:val="18"/>
          <w:szCs w:val="18"/>
        </w:rPr>
        <w:t>java.util.logging.Level</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import</w:t>
      </w:r>
      <w:r>
        <w:rPr>
          <w:rStyle w:val="apple-converted-space"/>
          <w:rFonts w:ascii="Courier New" w:hAnsi="Courier New" w:cs="Courier New"/>
          <w:color w:val="000000"/>
          <w:sz w:val="18"/>
          <w:szCs w:val="18"/>
        </w:rPr>
        <w:t> </w:t>
      </w:r>
      <w:r>
        <w:rPr>
          <w:rFonts w:ascii="Courier New" w:hAnsi="Courier New" w:cs="Courier New"/>
          <w:color w:val="006699"/>
          <w:sz w:val="18"/>
          <w:szCs w:val="18"/>
        </w:rPr>
        <w:t>java.util.logging.Logger</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8000"/>
          <w:sz w:val="18"/>
          <w:szCs w:val="18"/>
        </w:rPr>
        <w:t>/**</w:t>
      </w:r>
      <w:r>
        <w:rPr>
          <w:rFonts w:ascii="Courier New" w:hAnsi="Courier New" w:cs="Courier New"/>
          <w:color w:val="008000"/>
          <w:sz w:val="18"/>
          <w:szCs w:val="18"/>
        </w:rPr>
        <w:br/>
        <w:t> * Java program to demonstrate How ClassLoader works in Java,</w:t>
      </w:r>
    </w:p>
    <w:p w:rsidR="0078790E" w:rsidRDefault="0078790E" w:rsidP="0078790E">
      <w:pPr>
        <w:shd w:val="clear" w:color="auto" w:fill="F3F3F3"/>
        <w:rPr>
          <w:rFonts w:ascii="Trebuchet MS" w:hAnsi="Trebuchet MS"/>
          <w:color w:val="000000"/>
        </w:rPr>
      </w:pPr>
      <w:r>
        <w:rPr>
          <w:rFonts w:ascii="Courier New" w:hAnsi="Courier New" w:cs="Courier New"/>
          <w:color w:val="008000"/>
          <w:sz w:val="18"/>
          <w:szCs w:val="18"/>
        </w:rPr>
        <w:t> * in particular about visibility principle of ClassLoader.</w:t>
      </w:r>
    </w:p>
    <w:p w:rsidR="0078790E" w:rsidRDefault="0078790E" w:rsidP="0078790E">
      <w:pPr>
        <w:shd w:val="clear" w:color="auto" w:fill="F3F3F3"/>
        <w:rPr>
          <w:rFonts w:ascii="Trebuchet MS" w:hAnsi="Trebuchet MS"/>
          <w:color w:val="000000"/>
        </w:rPr>
      </w:pPr>
      <w:r>
        <w:rPr>
          <w:rFonts w:ascii="Courier New" w:hAnsi="Courier New" w:cs="Courier New"/>
          <w:color w:val="008000"/>
          <w:sz w:val="18"/>
          <w:szCs w:val="18"/>
        </w:rPr>
        <w:t> *</w:t>
      </w:r>
      <w:r>
        <w:rPr>
          <w:rFonts w:ascii="Courier New" w:hAnsi="Courier New" w:cs="Courier New"/>
          <w:color w:val="008000"/>
          <w:sz w:val="18"/>
          <w:szCs w:val="18"/>
        </w:rPr>
        <w:br/>
        <w:t> * @author Javin Paul</w:t>
      </w:r>
      <w:r>
        <w:rPr>
          <w:rFonts w:ascii="Courier New" w:hAnsi="Courier New" w:cs="Courier New"/>
          <w:color w:val="008000"/>
          <w:sz w:val="18"/>
          <w:szCs w:val="18"/>
        </w:rPr>
        <w:br/>
        <w:t> */</w:t>
      </w:r>
      <w:r>
        <w:rPr>
          <w:rFonts w:ascii="Courier New" w:hAnsi="Courier New" w:cs="Courier New"/>
          <w:color w:val="000000"/>
          <w:sz w:val="18"/>
          <w:szCs w:val="18"/>
        </w:rPr>
        <w:br/>
      </w:r>
      <w:r>
        <w:rPr>
          <w:rFonts w:ascii="Courier New" w:hAnsi="Courier New" w:cs="Courier New"/>
          <w:color w:val="000000"/>
          <w:sz w:val="18"/>
          <w:szCs w:val="18"/>
        </w:rPr>
        <w:lastRenderedPageBreak/>
        <w:br/>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ClassLoaderTest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void</w:t>
      </w:r>
      <w:r>
        <w:rPr>
          <w:rStyle w:val="apple-converted-space"/>
          <w:rFonts w:ascii="Courier New" w:hAnsi="Courier New" w:cs="Courier New"/>
          <w:color w:val="000000"/>
          <w:sz w:val="18"/>
          <w:szCs w:val="18"/>
        </w:rPr>
        <w:t> </w:t>
      </w:r>
      <w:r>
        <w:rPr>
          <w:rFonts w:ascii="Courier New" w:hAnsi="Courier New" w:cs="Courier New"/>
          <w:color w:val="000000"/>
          <w:sz w:val="18"/>
          <w:szCs w:val="18"/>
        </w:rPr>
        <w:t>main</w:t>
      </w:r>
      <w:r>
        <w:rPr>
          <w:rFonts w:ascii="Courier New" w:hAnsi="Courier New" w:cs="Courier New"/>
          <w:color w:val="009900"/>
          <w:sz w:val="18"/>
          <w:szCs w:val="18"/>
        </w:rPr>
        <w:t>(</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args</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try</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//printing ClassLoader of this class</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"ClassLoaderTest.getClass().getClassLoader() : "</w:t>
      </w:r>
      <w:r>
        <w:rPr>
          <w:rFonts w:ascii="Trebuchet MS" w:hAnsi="Trebuchet MS"/>
          <w:color w:val="000000"/>
        </w:rPr>
        <w:br/>
      </w:r>
      <w:r>
        <w:rPr>
          <w:rFonts w:ascii="Courier New" w:hAnsi="Courier New" w:cs="Courier New"/>
          <w:color w:val="0000FF"/>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 ClassLoaderTest.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getClassLoader</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//trying to explicitly load this class again using Extension class loader</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forName</w:t>
      </w:r>
      <w:r>
        <w:rPr>
          <w:rFonts w:ascii="Courier New" w:hAnsi="Courier New" w:cs="Courier New"/>
          <w:color w:val="009900"/>
          <w:sz w:val="18"/>
          <w:szCs w:val="18"/>
        </w:rPr>
        <w:t>(</w:t>
      </w:r>
      <w:r>
        <w:rPr>
          <w:rFonts w:ascii="Courier New" w:hAnsi="Courier New" w:cs="Courier New"/>
          <w:color w:val="0000FF"/>
          <w:sz w:val="18"/>
          <w:szCs w:val="18"/>
        </w:rPr>
        <w:t>"test.ClassLoaderTest"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true</w:t>
      </w:r>
      <w:r>
        <w:rPr>
          <w:rFonts w:ascii="Courier New" w:hAnsi="Courier New" w:cs="Courier New"/>
          <w:color w:val="000000"/>
          <w:sz w:val="18"/>
          <w:szCs w:val="18"/>
        </w:rPr>
        <w:t> </w:t>
      </w:r>
      <w:r>
        <w:rPr>
          <w:rFonts w:ascii="Trebuchet MS" w:hAnsi="Trebuchet MS"/>
          <w:color w:val="000000"/>
        </w:rPr>
        <w:br/>
      </w:r>
      <w:r>
        <w:rPr>
          <w:rFonts w:ascii="Courier New" w:hAnsi="Courier New" w:cs="Courier New"/>
          <w:color w:val="000000"/>
          <w:sz w:val="18"/>
          <w:szCs w:val="18"/>
        </w:rPr>
        <w:t>                            ,  ClassLoaderTest.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getClassLoader</w:t>
      </w:r>
      <w:r>
        <w:rPr>
          <w:rFonts w:ascii="Courier New" w:hAnsi="Courier New" w:cs="Courier New"/>
          <w:color w:val="009900"/>
          <w:sz w:val="18"/>
          <w:szCs w:val="18"/>
        </w:rPr>
        <w:t>()</w:t>
      </w:r>
      <w:r>
        <w:rPr>
          <w:rFonts w:ascii="Courier New" w:hAnsi="Courier New" w:cs="Courier New"/>
          <w:color w:val="000000"/>
          <w:sz w:val="18"/>
          <w:szCs w:val="18"/>
        </w:rPr>
        <w:t>.</w:t>
      </w:r>
      <w:r>
        <w:rPr>
          <w:rFonts w:ascii="Courier New" w:hAnsi="Courier New" w:cs="Courier New"/>
          <w:color w:val="006633"/>
          <w:sz w:val="18"/>
          <w:szCs w:val="18"/>
        </w:rPr>
        <w:t>getParent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catch</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b/>
          <w:bCs/>
          <w:color w:val="000000"/>
          <w:sz w:val="18"/>
          <w:szCs w:val="18"/>
        </w:rPr>
        <w:t>ClassNotFoundException</w:t>
      </w:r>
      <w:r>
        <w:rPr>
          <w:rStyle w:val="apple-converted-space"/>
          <w:rFonts w:ascii="Courier New" w:hAnsi="Courier New" w:cs="Courier New"/>
          <w:color w:val="000000"/>
          <w:sz w:val="18"/>
          <w:szCs w:val="18"/>
        </w:rPr>
        <w:t> </w:t>
      </w:r>
      <w:r>
        <w:rPr>
          <w:rFonts w:ascii="Courier New" w:hAnsi="Courier New" w:cs="Courier New"/>
          <w:color w:val="000000"/>
          <w:sz w:val="18"/>
          <w:szCs w:val="18"/>
        </w:rPr>
        <w:t>ex</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Logger</w:t>
      </w:r>
      <w:r>
        <w:rPr>
          <w:rFonts w:ascii="Courier New" w:hAnsi="Courier New" w:cs="Courier New"/>
          <w:color w:val="000000"/>
          <w:sz w:val="18"/>
          <w:szCs w:val="18"/>
        </w:rPr>
        <w:t>.</w:t>
      </w:r>
      <w:r>
        <w:rPr>
          <w:rFonts w:ascii="Courier New" w:hAnsi="Courier New" w:cs="Courier New"/>
          <w:color w:val="006633"/>
          <w:sz w:val="18"/>
          <w:szCs w:val="18"/>
        </w:rPr>
        <w:t>getLogger</w:t>
      </w:r>
      <w:r>
        <w:rPr>
          <w:rFonts w:ascii="Courier New" w:hAnsi="Courier New" w:cs="Courier New"/>
          <w:color w:val="009900"/>
          <w:sz w:val="18"/>
          <w:szCs w:val="18"/>
        </w:rPr>
        <w:t>(</w:t>
      </w:r>
      <w:r>
        <w:rPr>
          <w:rFonts w:ascii="Courier New" w:hAnsi="Courier New" w:cs="Courier New"/>
          <w:color w:val="000000"/>
          <w:sz w:val="18"/>
          <w:szCs w:val="18"/>
        </w:rPr>
        <w:t>ClassLoaderTest.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getName</w:t>
      </w:r>
      <w:r>
        <w:rPr>
          <w:rFonts w:ascii="Courier New" w:hAnsi="Courier New" w:cs="Courier New"/>
          <w:color w:val="009900"/>
          <w:sz w:val="18"/>
          <w:szCs w:val="18"/>
        </w:rPr>
        <w:t>())</w:t>
      </w:r>
      <w:r>
        <w:rPr>
          <w:rFonts w:ascii="Courier New" w:hAnsi="Courier New" w:cs="Courier New"/>
          <w:color w:val="000000"/>
          <w:sz w:val="18"/>
          <w:szCs w:val="18"/>
        </w:rPr>
        <w:t>.</w:t>
      </w:r>
      <w:r>
        <w:rPr>
          <w:rFonts w:ascii="Courier New" w:hAnsi="Courier New" w:cs="Courier New"/>
          <w:color w:val="006633"/>
          <w:sz w:val="18"/>
          <w:szCs w:val="18"/>
        </w:rPr>
        <w:t>log</w:t>
      </w:r>
      <w:r>
        <w:rPr>
          <w:rFonts w:ascii="Courier New" w:hAnsi="Courier New" w:cs="Courier New"/>
          <w:color w:val="009900"/>
          <w:sz w:val="18"/>
          <w:szCs w:val="18"/>
        </w:rPr>
        <w:t>(</w:t>
      </w:r>
      <w:r>
        <w:rPr>
          <w:rFonts w:ascii="Courier New" w:hAnsi="Courier New" w:cs="Courier New"/>
          <w:b/>
          <w:bCs/>
          <w:color w:val="000000"/>
          <w:sz w:val="18"/>
          <w:szCs w:val="18"/>
        </w:rPr>
        <w:t>Level</w:t>
      </w:r>
      <w:r>
        <w:rPr>
          <w:rFonts w:ascii="Courier New" w:hAnsi="Courier New" w:cs="Courier New"/>
          <w:color w:val="000000"/>
          <w:sz w:val="18"/>
          <w:szCs w:val="18"/>
        </w:rPr>
        <w:t>.</w:t>
      </w:r>
      <w:r>
        <w:rPr>
          <w:rFonts w:ascii="Courier New" w:hAnsi="Courier New" w:cs="Courier New"/>
          <w:color w:val="006633"/>
          <w:sz w:val="18"/>
          <w:szCs w:val="18"/>
        </w:rPr>
        <w:t>SEVERE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null</w:t>
      </w:r>
      <w:r>
        <w:rPr>
          <w:rFonts w:ascii="Courier New" w:hAnsi="Courier New" w:cs="Courier New"/>
          <w:color w:val="000000"/>
          <w:sz w:val="18"/>
          <w:szCs w:val="18"/>
        </w:rPr>
        <w:t>, ex</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Output:</w:t>
      </w:r>
      <w:r>
        <w:rPr>
          <w:rFonts w:ascii="Courier New" w:hAnsi="Courier New" w:cs="Courier New"/>
          <w:color w:val="000000"/>
          <w:sz w:val="18"/>
          <w:szCs w:val="18"/>
        </w:rPr>
        <w:br/>
        <w:t>ClassLoaderTest.</w:t>
      </w:r>
      <w:r>
        <w:rPr>
          <w:rFonts w:ascii="Courier New" w:hAnsi="Courier New" w:cs="Courier New"/>
          <w:color w:val="006633"/>
          <w:sz w:val="18"/>
          <w:szCs w:val="18"/>
        </w:rPr>
        <w:t>getClass</w:t>
      </w:r>
      <w:r>
        <w:rPr>
          <w:rFonts w:ascii="Courier New" w:hAnsi="Courier New" w:cs="Courier New"/>
          <w:color w:val="009900"/>
          <w:sz w:val="18"/>
          <w:szCs w:val="18"/>
        </w:rPr>
        <w:t>()</w:t>
      </w:r>
      <w:r>
        <w:rPr>
          <w:rFonts w:ascii="Courier New" w:hAnsi="Courier New" w:cs="Courier New"/>
          <w:color w:val="000000"/>
          <w:sz w:val="18"/>
          <w:szCs w:val="18"/>
        </w:rPr>
        <w:t>.</w:t>
      </w:r>
      <w:r>
        <w:rPr>
          <w:rFonts w:ascii="Courier New" w:hAnsi="Courier New" w:cs="Courier New"/>
          <w:color w:val="006633"/>
          <w:sz w:val="18"/>
          <w:szCs w:val="18"/>
        </w:rPr>
        <w:t>getClassLoader</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 sun.</w:t>
      </w:r>
      <w:r>
        <w:rPr>
          <w:rFonts w:ascii="Courier New" w:hAnsi="Courier New" w:cs="Courier New"/>
          <w:color w:val="006633"/>
          <w:sz w:val="18"/>
          <w:szCs w:val="18"/>
        </w:rPr>
        <w:t>misc</w:t>
      </w:r>
      <w:r>
        <w:rPr>
          <w:rFonts w:ascii="Courier New" w:hAnsi="Courier New" w:cs="Courier New"/>
          <w:color w:val="000000"/>
          <w:sz w:val="18"/>
          <w:szCs w:val="18"/>
        </w:rPr>
        <w:t>.</w:t>
      </w:r>
      <w:r>
        <w:rPr>
          <w:rFonts w:ascii="Courier New" w:hAnsi="Courier New" w:cs="Courier New"/>
          <w:color w:val="006633"/>
          <w:sz w:val="18"/>
          <w:szCs w:val="18"/>
        </w:rPr>
        <w:t>Launcher</w:t>
      </w:r>
      <w:r>
        <w:rPr>
          <w:rFonts w:ascii="Courier New" w:hAnsi="Courier New" w:cs="Courier New"/>
          <w:color w:val="000000"/>
          <w:sz w:val="18"/>
          <w:szCs w:val="18"/>
        </w:rPr>
        <w:t>$AppClassLoader@601bb1</w:t>
      </w:r>
      <w:r>
        <w:rPr>
          <w:rFonts w:ascii="Courier New" w:hAnsi="Courier New" w:cs="Courier New"/>
          <w:color w:val="000000"/>
          <w:sz w:val="18"/>
          <w:szCs w:val="18"/>
        </w:rPr>
        <w:br/>
      </w:r>
      <w:r>
        <w:rPr>
          <w:rFonts w:ascii="Courier New" w:hAnsi="Courier New" w:cs="Courier New"/>
          <w:color w:val="CC66CC"/>
          <w:sz w:val="18"/>
          <w:szCs w:val="18"/>
        </w:rPr>
        <w:t>16</w:t>
      </w:r>
      <w:r>
        <w:rPr>
          <w:rFonts w:ascii="Courier New" w:hAnsi="Courier New" w:cs="Courier New"/>
          <w:color w:val="000000"/>
          <w:sz w:val="18"/>
          <w:szCs w:val="18"/>
        </w:rPr>
        <w:t>/08/</w:t>
      </w:r>
      <w:r>
        <w:rPr>
          <w:rFonts w:ascii="Courier New" w:hAnsi="Courier New" w:cs="Courier New"/>
          <w:color w:val="CC66CC"/>
          <w:sz w:val="18"/>
          <w:szCs w:val="18"/>
        </w:rPr>
        <w:t>2012</w:t>
      </w:r>
      <w:r>
        <w:rPr>
          <w:rStyle w:val="apple-converted-space"/>
          <w:rFonts w:ascii="Courier New" w:hAnsi="Courier New" w:cs="Courier New"/>
          <w:color w:val="000000"/>
          <w:sz w:val="18"/>
          <w:szCs w:val="18"/>
        </w:rPr>
        <w:t> </w:t>
      </w:r>
      <w:r>
        <w:rPr>
          <w:rFonts w:ascii="Courier New" w:hAnsi="Courier New" w:cs="Courier New"/>
          <w:color w:val="CC66CC"/>
          <w:sz w:val="18"/>
          <w:szCs w:val="18"/>
        </w:rPr>
        <w:t>2</w:t>
      </w:r>
      <w:r>
        <w:rPr>
          <w:rFonts w:ascii="Courier New" w:hAnsi="Courier New" w:cs="Courier New"/>
          <w:color w:val="000000"/>
          <w:sz w:val="18"/>
          <w:szCs w:val="18"/>
        </w:rPr>
        <w:t>:</w:t>
      </w:r>
      <w:r>
        <w:rPr>
          <w:rFonts w:ascii="Courier New" w:hAnsi="Courier New" w:cs="Courier New"/>
          <w:color w:val="CC66CC"/>
          <w:sz w:val="18"/>
          <w:szCs w:val="18"/>
        </w:rPr>
        <w:t>43</w:t>
      </w:r>
      <w:r>
        <w:rPr>
          <w:rFonts w:ascii="Courier New" w:hAnsi="Courier New" w:cs="Courier New"/>
          <w:color w:val="000000"/>
          <w:sz w:val="18"/>
          <w:szCs w:val="18"/>
        </w:rPr>
        <w:t>:</w:t>
      </w:r>
      <w:r>
        <w:rPr>
          <w:rFonts w:ascii="Courier New" w:hAnsi="Courier New" w:cs="Courier New"/>
          <w:color w:val="CC66CC"/>
          <w:sz w:val="18"/>
          <w:szCs w:val="18"/>
        </w:rPr>
        <w:t>48</w:t>
      </w:r>
      <w:r>
        <w:rPr>
          <w:rStyle w:val="apple-converted-space"/>
          <w:rFonts w:ascii="Courier New" w:hAnsi="Courier New" w:cs="Courier New"/>
          <w:color w:val="000000"/>
          <w:sz w:val="18"/>
          <w:szCs w:val="18"/>
        </w:rPr>
        <w:t> </w:t>
      </w:r>
      <w:r>
        <w:rPr>
          <w:rFonts w:ascii="Courier New" w:hAnsi="Courier New" w:cs="Courier New"/>
          <w:color w:val="000000"/>
          <w:sz w:val="18"/>
          <w:szCs w:val="18"/>
        </w:rPr>
        <w:t>AM test.</w:t>
      </w:r>
      <w:r>
        <w:rPr>
          <w:rFonts w:ascii="Courier New" w:hAnsi="Courier New" w:cs="Courier New"/>
          <w:color w:val="006633"/>
          <w:sz w:val="18"/>
          <w:szCs w:val="18"/>
        </w:rPr>
        <w:t>ClassLoaderTest</w:t>
      </w:r>
      <w:r>
        <w:rPr>
          <w:rStyle w:val="apple-converted-space"/>
          <w:rFonts w:ascii="Courier New" w:hAnsi="Courier New" w:cs="Courier New"/>
          <w:color w:val="000000"/>
          <w:sz w:val="18"/>
          <w:szCs w:val="18"/>
        </w:rPr>
        <w:t> </w:t>
      </w:r>
      <w:r>
        <w:rPr>
          <w:rFonts w:ascii="Courier New" w:hAnsi="Courier New" w:cs="Courier New"/>
          <w:color w:val="000000"/>
          <w:sz w:val="18"/>
          <w:szCs w:val="18"/>
        </w:rPr>
        <w:t>main</w:t>
      </w:r>
      <w:r>
        <w:rPr>
          <w:rFonts w:ascii="Courier New" w:hAnsi="Courier New" w:cs="Courier New"/>
          <w:color w:val="000000"/>
          <w:sz w:val="18"/>
          <w:szCs w:val="18"/>
        </w:rPr>
        <w:br/>
        <w:t>SEVERE:</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null</w:t>
      </w:r>
      <w:r>
        <w:rPr>
          <w:rFonts w:ascii="Courier New" w:hAnsi="Courier New" w:cs="Courier New"/>
          <w:color w:val="000000"/>
          <w:sz w:val="18"/>
          <w:szCs w:val="18"/>
        </w:rPr>
        <w:br/>
        <w:t>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ClassNotFoundException</w:t>
      </w:r>
      <w:r>
        <w:rPr>
          <w:rFonts w:ascii="Courier New" w:hAnsi="Courier New" w:cs="Courier New"/>
          <w:color w:val="000000"/>
          <w:sz w:val="18"/>
          <w:szCs w:val="18"/>
        </w:rPr>
        <w:t>: test.</w:t>
      </w:r>
      <w:r>
        <w:rPr>
          <w:rFonts w:ascii="Courier New" w:hAnsi="Courier New" w:cs="Courier New"/>
          <w:color w:val="006633"/>
          <w:sz w:val="18"/>
          <w:szCs w:val="18"/>
        </w:rPr>
        <w:t>ClassLoaderTest</w:t>
      </w:r>
      <w:r>
        <w:rPr>
          <w:rFonts w:ascii="Courier New" w:hAnsi="Courier New" w:cs="Courier New"/>
          <w:color w:val="000000"/>
          <w:sz w:val="18"/>
          <w:szCs w:val="18"/>
        </w:rPr>
        <w:br/>
        <w:t>        at java.</w:t>
      </w:r>
      <w:r>
        <w:rPr>
          <w:rFonts w:ascii="Courier New" w:hAnsi="Courier New" w:cs="Courier New"/>
          <w:color w:val="006633"/>
          <w:sz w:val="18"/>
          <w:szCs w:val="18"/>
        </w:rPr>
        <w:t>net</w:t>
      </w:r>
      <w:r>
        <w:rPr>
          <w:rFonts w:ascii="Courier New" w:hAnsi="Courier New" w:cs="Courier New"/>
          <w:color w:val="000000"/>
          <w:sz w:val="18"/>
          <w:szCs w:val="18"/>
        </w:rPr>
        <w:t>.</w:t>
      </w:r>
      <w:r>
        <w:rPr>
          <w:rFonts w:ascii="Courier New" w:hAnsi="Courier New" w:cs="Courier New"/>
          <w:b/>
          <w:bCs/>
          <w:color w:val="000000"/>
          <w:sz w:val="18"/>
          <w:szCs w:val="18"/>
        </w:rPr>
        <w:t>URLClassLoader</w:t>
      </w:r>
      <w:r>
        <w:rPr>
          <w:rFonts w:ascii="Courier New" w:hAnsi="Courier New" w:cs="Courier New"/>
          <w:color w:val="000000"/>
          <w:sz w:val="18"/>
          <w:szCs w:val="18"/>
        </w:rPr>
        <w:t>$</w:t>
      </w:r>
      <w:r>
        <w:rPr>
          <w:rFonts w:ascii="Courier New" w:hAnsi="Courier New" w:cs="Courier New"/>
          <w:color w:val="CC66CC"/>
          <w:sz w:val="18"/>
          <w:szCs w:val="18"/>
        </w:rPr>
        <w:t>1</w:t>
      </w:r>
      <w:r>
        <w:rPr>
          <w:rFonts w:ascii="Courier New" w:hAnsi="Courier New" w:cs="Courier New"/>
          <w:color w:val="000000"/>
          <w:sz w:val="18"/>
          <w:szCs w:val="18"/>
        </w:rPr>
        <w:t>.</w:t>
      </w:r>
      <w:r>
        <w:rPr>
          <w:rFonts w:ascii="Courier New" w:hAnsi="Courier New" w:cs="Courier New"/>
          <w:color w:val="006633"/>
          <w:sz w:val="18"/>
          <w:szCs w:val="18"/>
        </w:rPr>
        <w:t>run</w:t>
      </w:r>
      <w:r>
        <w:rPr>
          <w:rFonts w:ascii="Courier New" w:hAnsi="Courier New" w:cs="Courier New"/>
          <w:color w:val="009900"/>
          <w:sz w:val="18"/>
          <w:szCs w:val="18"/>
        </w:rPr>
        <w:t>(</w:t>
      </w:r>
      <w:r>
        <w:rPr>
          <w:rFonts w:ascii="Courier New" w:hAnsi="Courier New" w:cs="Courier New"/>
          <w:b/>
          <w:bCs/>
          <w:color w:val="000000"/>
          <w:sz w:val="18"/>
          <w:szCs w:val="18"/>
        </w:rPr>
        <w:t>URLClassLoader</w:t>
      </w:r>
      <w:r>
        <w:rPr>
          <w:rFonts w:ascii="Courier New" w:hAnsi="Courier New" w:cs="Courier New"/>
          <w:color w:val="000000"/>
          <w:sz w:val="18"/>
          <w:szCs w:val="18"/>
        </w:rPr>
        <w: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202</w:t>
      </w:r>
      <w:r>
        <w:rPr>
          <w:rFonts w:ascii="Courier New" w:hAnsi="Courier New" w:cs="Courier New"/>
          <w:color w:val="009900"/>
          <w:sz w:val="18"/>
          <w:szCs w:val="18"/>
        </w:rPr>
        <w:t>)</w:t>
      </w:r>
      <w:r>
        <w:rPr>
          <w:rFonts w:ascii="Courier New" w:hAnsi="Courier New" w:cs="Courier New"/>
          <w:color w:val="000000"/>
          <w:sz w:val="18"/>
          <w:szCs w:val="18"/>
        </w:rPr>
        <w:br/>
        <w:t>        at java.</w:t>
      </w:r>
      <w:r>
        <w:rPr>
          <w:rFonts w:ascii="Courier New" w:hAnsi="Courier New" w:cs="Courier New"/>
          <w:color w:val="006633"/>
          <w:sz w:val="18"/>
          <w:szCs w:val="18"/>
        </w:rPr>
        <w:t>security</w:t>
      </w:r>
      <w:r>
        <w:rPr>
          <w:rFonts w:ascii="Courier New" w:hAnsi="Courier New" w:cs="Courier New"/>
          <w:color w:val="000000"/>
          <w:sz w:val="18"/>
          <w:szCs w:val="18"/>
        </w:rPr>
        <w:t>.</w:t>
      </w:r>
      <w:r>
        <w:rPr>
          <w:rFonts w:ascii="Courier New" w:hAnsi="Courier New" w:cs="Courier New"/>
          <w:b/>
          <w:bCs/>
          <w:color w:val="000000"/>
          <w:sz w:val="18"/>
          <w:szCs w:val="18"/>
        </w:rPr>
        <w:t>AccessController</w:t>
      </w:r>
      <w:r>
        <w:rPr>
          <w:rFonts w:ascii="Courier New" w:hAnsi="Courier New" w:cs="Courier New"/>
          <w:color w:val="000000"/>
          <w:sz w:val="18"/>
          <w:szCs w:val="18"/>
        </w:rPr>
        <w:t>.</w:t>
      </w:r>
      <w:r>
        <w:rPr>
          <w:rFonts w:ascii="Courier New" w:hAnsi="Courier New" w:cs="Courier New"/>
          <w:color w:val="006633"/>
          <w:sz w:val="18"/>
          <w:szCs w:val="18"/>
        </w:rPr>
        <w:t>doPrivileged</w:t>
      </w:r>
      <w:r>
        <w:rPr>
          <w:rFonts w:ascii="Courier New" w:hAnsi="Courier New" w:cs="Courier New"/>
          <w:color w:val="009900"/>
          <w:sz w:val="18"/>
          <w:szCs w:val="18"/>
        </w:rPr>
        <w:t>(</w:t>
      </w:r>
      <w:r>
        <w:rPr>
          <w:rFonts w:ascii="Courier New" w:hAnsi="Courier New" w:cs="Courier New"/>
          <w:color w:val="000000"/>
          <w:sz w:val="18"/>
          <w:szCs w:val="18"/>
        </w:rPr>
        <w:t>Native</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Method</w:t>
      </w:r>
      <w:r>
        <w:rPr>
          <w:rFonts w:ascii="Courier New" w:hAnsi="Courier New" w:cs="Courier New"/>
          <w:color w:val="009900"/>
          <w:sz w:val="18"/>
          <w:szCs w:val="18"/>
        </w:rPr>
        <w:t>)</w:t>
      </w:r>
      <w:r>
        <w:rPr>
          <w:rFonts w:ascii="Courier New" w:hAnsi="Courier New" w:cs="Courier New"/>
          <w:color w:val="000000"/>
          <w:sz w:val="18"/>
          <w:szCs w:val="18"/>
        </w:rPr>
        <w:br/>
        <w:t>        at java.</w:t>
      </w:r>
      <w:r>
        <w:rPr>
          <w:rFonts w:ascii="Courier New" w:hAnsi="Courier New" w:cs="Courier New"/>
          <w:color w:val="006633"/>
          <w:sz w:val="18"/>
          <w:szCs w:val="18"/>
        </w:rPr>
        <w:t>net</w:t>
      </w:r>
      <w:r>
        <w:rPr>
          <w:rFonts w:ascii="Courier New" w:hAnsi="Courier New" w:cs="Courier New"/>
          <w:color w:val="000000"/>
          <w:sz w:val="18"/>
          <w:szCs w:val="18"/>
        </w:rPr>
        <w:t>.</w:t>
      </w:r>
      <w:r>
        <w:rPr>
          <w:rFonts w:ascii="Courier New" w:hAnsi="Courier New" w:cs="Courier New"/>
          <w:b/>
          <w:bCs/>
          <w:color w:val="000000"/>
          <w:sz w:val="18"/>
          <w:szCs w:val="18"/>
        </w:rPr>
        <w:t>URLClassLoader</w:t>
      </w:r>
      <w:r>
        <w:rPr>
          <w:rFonts w:ascii="Courier New" w:hAnsi="Courier New" w:cs="Courier New"/>
          <w:color w:val="000000"/>
          <w:sz w:val="18"/>
          <w:szCs w:val="18"/>
        </w:rPr>
        <w:t>.</w:t>
      </w:r>
      <w:r>
        <w:rPr>
          <w:rFonts w:ascii="Courier New" w:hAnsi="Courier New" w:cs="Courier New"/>
          <w:color w:val="006633"/>
          <w:sz w:val="18"/>
          <w:szCs w:val="18"/>
        </w:rPr>
        <w:t>findClass</w:t>
      </w:r>
      <w:r>
        <w:rPr>
          <w:rFonts w:ascii="Courier New" w:hAnsi="Courier New" w:cs="Courier New"/>
          <w:color w:val="009900"/>
          <w:sz w:val="18"/>
          <w:szCs w:val="18"/>
        </w:rPr>
        <w:t>(</w:t>
      </w:r>
      <w:r>
        <w:rPr>
          <w:rFonts w:ascii="Courier New" w:hAnsi="Courier New" w:cs="Courier New"/>
          <w:b/>
          <w:bCs/>
          <w:color w:val="000000"/>
          <w:sz w:val="18"/>
          <w:szCs w:val="18"/>
        </w:rPr>
        <w:t>URLClassLoader</w:t>
      </w:r>
      <w:r>
        <w:rPr>
          <w:rFonts w:ascii="Courier New" w:hAnsi="Courier New" w:cs="Courier New"/>
          <w:color w:val="000000"/>
          <w:sz w:val="18"/>
          <w:szCs w:val="18"/>
        </w:rPr>
        <w: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190</w:t>
      </w:r>
      <w:r>
        <w:rPr>
          <w:rFonts w:ascii="Courier New" w:hAnsi="Courier New" w:cs="Courier New"/>
          <w:color w:val="009900"/>
          <w:sz w:val="18"/>
          <w:szCs w:val="18"/>
        </w:rPr>
        <w:t>)</w:t>
      </w:r>
      <w:r>
        <w:rPr>
          <w:rFonts w:ascii="Courier New" w:hAnsi="Courier New" w:cs="Courier New"/>
          <w:color w:val="000000"/>
          <w:sz w:val="18"/>
          <w:szCs w:val="18"/>
        </w:rPr>
        <w:br/>
        <w:t>        at sun.</w:t>
      </w:r>
      <w:r>
        <w:rPr>
          <w:rFonts w:ascii="Courier New" w:hAnsi="Courier New" w:cs="Courier New"/>
          <w:color w:val="006633"/>
          <w:sz w:val="18"/>
          <w:szCs w:val="18"/>
        </w:rPr>
        <w:t>misc</w:t>
      </w:r>
      <w:r>
        <w:rPr>
          <w:rFonts w:ascii="Courier New" w:hAnsi="Courier New" w:cs="Courier New"/>
          <w:color w:val="000000"/>
          <w:sz w:val="18"/>
          <w:szCs w:val="18"/>
        </w:rPr>
        <w:t>.</w:t>
      </w:r>
      <w:r>
        <w:rPr>
          <w:rFonts w:ascii="Courier New" w:hAnsi="Courier New" w:cs="Courier New"/>
          <w:color w:val="006633"/>
          <w:sz w:val="18"/>
          <w:szCs w:val="18"/>
        </w:rPr>
        <w:t>Launcher</w:t>
      </w:r>
      <w:r>
        <w:rPr>
          <w:rFonts w:ascii="Courier New" w:hAnsi="Courier New" w:cs="Courier New"/>
          <w:color w:val="000000"/>
          <w:sz w:val="18"/>
          <w:szCs w:val="18"/>
        </w:rPr>
        <w:t>$ExtClassLoader.</w:t>
      </w:r>
      <w:r>
        <w:rPr>
          <w:rFonts w:ascii="Courier New" w:hAnsi="Courier New" w:cs="Courier New"/>
          <w:color w:val="006633"/>
          <w:sz w:val="18"/>
          <w:szCs w:val="18"/>
        </w:rPr>
        <w:t>findClass</w:t>
      </w:r>
      <w:r>
        <w:rPr>
          <w:rFonts w:ascii="Courier New" w:hAnsi="Courier New" w:cs="Courier New"/>
          <w:color w:val="009900"/>
          <w:sz w:val="18"/>
          <w:szCs w:val="18"/>
        </w:rPr>
        <w:t>(</w:t>
      </w:r>
      <w:r>
        <w:rPr>
          <w:rFonts w:ascii="Courier New" w:hAnsi="Courier New" w:cs="Courier New"/>
          <w:color w:val="000000"/>
          <w:sz w:val="18"/>
          <w:szCs w:val="18"/>
        </w:rPr>
        <w:t>Launcher.</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229</w:t>
      </w:r>
      <w:r>
        <w:rPr>
          <w:rFonts w:ascii="Courier New" w:hAnsi="Courier New" w:cs="Courier New"/>
          <w:color w:val="009900"/>
          <w:sz w:val="18"/>
          <w:szCs w:val="18"/>
        </w:rPr>
        <w:t>)</w:t>
      </w:r>
      <w:r>
        <w:rPr>
          <w:rFonts w:ascii="Courier New" w:hAnsi="Courier New" w:cs="Courier New"/>
          <w:color w:val="000000"/>
          <w:sz w:val="18"/>
          <w:szCs w:val="18"/>
        </w:rPr>
        <w:br/>
        <w:t>        at 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ClassLoader</w:t>
      </w:r>
      <w:r>
        <w:rPr>
          <w:rFonts w:ascii="Courier New" w:hAnsi="Courier New" w:cs="Courier New"/>
          <w:color w:val="000000"/>
          <w:sz w:val="18"/>
          <w:szCs w:val="18"/>
        </w:rPr>
        <w:t>.</w:t>
      </w:r>
      <w:r>
        <w:rPr>
          <w:rFonts w:ascii="Courier New" w:hAnsi="Courier New" w:cs="Courier New"/>
          <w:color w:val="006633"/>
          <w:sz w:val="18"/>
          <w:szCs w:val="18"/>
        </w:rPr>
        <w:t>loadClass</w:t>
      </w:r>
      <w:r>
        <w:rPr>
          <w:rFonts w:ascii="Courier New" w:hAnsi="Courier New" w:cs="Courier New"/>
          <w:color w:val="009900"/>
          <w:sz w:val="18"/>
          <w:szCs w:val="18"/>
        </w:rPr>
        <w:t>(</w:t>
      </w:r>
      <w:r>
        <w:rPr>
          <w:rFonts w:ascii="Courier New" w:hAnsi="Courier New" w:cs="Courier New"/>
          <w:b/>
          <w:bCs/>
          <w:color w:val="000000"/>
          <w:sz w:val="18"/>
          <w:szCs w:val="18"/>
        </w:rPr>
        <w:t>ClassLoader</w:t>
      </w:r>
      <w:r>
        <w:rPr>
          <w:rFonts w:ascii="Courier New" w:hAnsi="Courier New" w:cs="Courier New"/>
          <w:color w:val="000000"/>
          <w:sz w:val="18"/>
          <w:szCs w:val="18"/>
        </w:rPr>
        <w: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306</w:t>
      </w:r>
      <w:r>
        <w:rPr>
          <w:rFonts w:ascii="Courier New" w:hAnsi="Courier New" w:cs="Courier New"/>
          <w:color w:val="009900"/>
          <w:sz w:val="18"/>
          <w:szCs w:val="18"/>
        </w:rPr>
        <w:t>)</w:t>
      </w:r>
      <w:r>
        <w:rPr>
          <w:rFonts w:ascii="Courier New" w:hAnsi="Courier New" w:cs="Courier New"/>
          <w:color w:val="000000"/>
          <w:sz w:val="18"/>
          <w:szCs w:val="18"/>
        </w:rPr>
        <w:br/>
        <w:t>        at 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ClassLoader</w:t>
      </w:r>
      <w:r>
        <w:rPr>
          <w:rFonts w:ascii="Courier New" w:hAnsi="Courier New" w:cs="Courier New"/>
          <w:color w:val="000000"/>
          <w:sz w:val="18"/>
          <w:szCs w:val="18"/>
        </w:rPr>
        <w:t>.</w:t>
      </w:r>
      <w:r>
        <w:rPr>
          <w:rFonts w:ascii="Courier New" w:hAnsi="Courier New" w:cs="Courier New"/>
          <w:color w:val="006633"/>
          <w:sz w:val="18"/>
          <w:szCs w:val="18"/>
        </w:rPr>
        <w:t>loadClass</w:t>
      </w:r>
      <w:r>
        <w:rPr>
          <w:rFonts w:ascii="Courier New" w:hAnsi="Courier New" w:cs="Courier New"/>
          <w:color w:val="009900"/>
          <w:sz w:val="18"/>
          <w:szCs w:val="18"/>
        </w:rPr>
        <w:t>(</w:t>
      </w:r>
      <w:r>
        <w:rPr>
          <w:rFonts w:ascii="Courier New" w:hAnsi="Courier New" w:cs="Courier New"/>
          <w:b/>
          <w:bCs/>
          <w:color w:val="000000"/>
          <w:sz w:val="18"/>
          <w:szCs w:val="18"/>
        </w:rPr>
        <w:t>ClassLoader</w:t>
      </w:r>
      <w:r>
        <w:rPr>
          <w:rFonts w:ascii="Courier New" w:hAnsi="Courier New" w:cs="Courier New"/>
          <w:color w:val="000000"/>
          <w:sz w:val="18"/>
          <w:szCs w:val="18"/>
        </w:rPr>
        <w: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247</w:t>
      </w:r>
      <w:r>
        <w:rPr>
          <w:rFonts w:ascii="Courier New" w:hAnsi="Courier New" w:cs="Courier New"/>
          <w:color w:val="009900"/>
          <w:sz w:val="18"/>
          <w:szCs w:val="18"/>
        </w:rPr>
        <w:t>)</w:t>
      </w:r>
      <w:r>
        <w:rPr>
          <w:rFonts w:ascii="Courier New" w:hAnsi="Courier New" w:cs="Courier New"/>
          <w:color w:val="000000"/>
          <w:sz w:val="18"/>
          <w:szCs w:val="18"/>
        </w:rPr>
        <w:br/>
        <w:t>        at 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forName0</w:t>
      </w:r>
      <w:r>
        <w:rPr>
          <w:rFonts w:ascii="Courier New" w:hAnsi="Courier New" w:cs="Courier New"/>
          <w:color w:val="009900"/>
          <w:sz w:val="18"/>
          <w:szCs w:val="18"/>
        </w:rPr>
        <w:t>(</w:t>
      </w:r>
      <w:r>
        <w:rPr>
          <w:rFonts w:ascii="Courier New" w:hAnsi="Courier New" w:cs="Courier New"/>
          <w:color w:val="000000"/>
          <w:sz w:val="18"/>
          <w:szCs w:val="18"/>
        </w:rPr>
        <w:t>Native</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Method</w:t>
      </w:r>
      <w:r>
        <w:rPr>
          <w:rFonts w:ascii="Courier New" w:hAnsi="Courier New" w:cs="Courier New"/>
          <w:color w:val="009900"/>
          <w:sz w:val="18"/>
          <w:szCs w:val="18"/>
        </w:rPr>
        <w:t>)</w:t>
      </w:r>
      <w:r>
        <w:rPr>
          <w:rFonts w:ascii="Courier New" w:hAnsi="Courier New" w:cs="Courier New"/>
          <w:color w:val="000000"/>
          <w:sz w:val="18"/>
          <w:szCs w:val="18"/>
        </w:rPr>
        <w:br/>
        <w:t>        at 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forName</w:t>
      </w:r>
      <w:r>
        <w:rPr>
          <w:rFonts w:ascii="Courier New" w:hAnsi="Courier New" w:cs="Courier New"/>
          <w:color w:val="009900"/>
          <w:sz w:val="18"/>
          <w:szCs w:val="18"/>
        </w:rPr>
        <w: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247</w:t>
      </w:r>
      <w:r>
        <w:rPr>
          <w:rFonts w:ascii="Courier New" w:hAnsi="Courier New" w:cs="Courier New"/>
          <w:color w:val="009900"/>
          <w:sz w:val="18"/>
          <w:szCs w:val="18"/>
        </w:rPr>
        <w:t>)</w:t>
      </w:r>
      <w:r>
        <w:rPr>
          <w:rFonts w:ascii="Courier New" w:hAnsi="Courier New" w:cs="Courier New"/>
          <w:color w:val="000000"/>
          <w:sz w:val="18"/>
          <w:szCs w:val="18"/>
        </w:rPr>
        <w:br/>
        <w:t>        at test.</w:t>
      </w:r>
      <w:r>
        <w:rPr>
          <w:rFonts w:ascii="Courier New" w:hAnsi="Courier New" w:cs="Courier New"/>
          <w:color w:val="006633"/>
          <w:sz w:val="18"/>
          <w:szCs w:val="18"/>
        </w:rPr>
        <w:t>ClassLoaderTest</w:t>
      </w:r>
      <w:r>
        <w:rPr>
          <w:rFonts w:ascii="Courier New" w:hAnsi="Courier New" w:cs="Courier New"/>
          <w:color w:val="000000"/>
          <w:sz w:val="18"/>
          <w:szCs w:val="18"/>
        </w:rPr>
        <w:t>.</w:t>
      </w:r>
      <w:r>
        <w:rPr>
          <w:rFonts w:ascii="Courier New" w:hAnsi="Courier New" w:cs="Courier New"/>
          <w:color w:val="006633"/>
          <w:sz w:val="18"/>
          <w:szCs w:val="18"/>
        </w:rPr>
        <w:t>main</w:t>
      </w:r>
      <w:r>
        <w:rPr>
          <w:rFonts w:ascii="Courier New" w:hAnsi="Courier New" w:cs="Courier New"/>
          <w:color w:val="009900"/>
          <w:sz w:val="18"/>
          <w:szCs w:val="18"/>
        </w:rPr>
        <w:t>(</w:t>
      </w:r>
      <w:r>
        <w:rPr>
          <w:rFonts w:ascii="Courier New" w:hAnsi="Courier New" w:cs="Courier New"/>
          <w:color w:val="000000"/>
          <w:sz w:val="18"/>
          <w:szCs w:val="18"/>
        </w:rPr>
        <w:t>ClassLoaderTest.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29</w:t>
      </w:r>
      <w:r>
        <w:rPr>
          <w:rFonts w:ascii="Courier New" w:hAnsi="Courier New" w:cs="Courier New"/>
          <w:color w:val="009900"/>
          <w:sz w:val="18"/>
          <w:szCs w:val="18"/>
        </w:rPr>
        <w:t>)</w:t>
      </w:r>
    </w:p>
    <w:p w:rsidR="0078790E" w:rsidRDefault="0078790E" w:rsidP="0078790E">
      <w:pPr>
        <w:rPr>
          <w:rFonts w:ascii="Trebuchet MS" w:hAnsi="Trebuchet MS"/>
          <w:color w:val="000000"/>
        </w:rPr>
      </w:pPr>
    </w:p>
    <w:p w:rsidR="0078790E" w:rsidRDefault="0078790E" w:rsidP="0078790E">
      <w:pPr>
        <w:rPr>
          <w:rFonts w:ascii="Trebuchet MS" w:hAnsi="Trebuchet MS"/>
          <w:color w:val="000000"/>
        </w:rPr>
      </w:pPr>
    </w:p>
    <w:p w:rsidR="0078790E" w:rsidRDefault="0078790E" w:rsidP="00FF6EA9">
      <w:pPr>
        <w:outlineLvl w:val="0"/>
        <w:rPr>
          <w:rFonts w:ascii="Trebuchet MS" w:hAnsi="Trebuchet MS"/>
          <w:color w:val="000000"/>
        </w:rPr>
      </w:pPr>
      <w:r>
        <w:rPr>
          <w:rFonts w:ascii="Arial" w:hAnsi="Arial" w:cs="Arial"/>
          <w:b/>
          <w:bCs/>
          <w:color w:val="000000"/>
          <w:sz w:val="18"/>
          <w:szCs w:val="18"/>
          <w:u w:val="single"/>
        </w:rPr>
        <w:t>Uniqueness Principle</w:t>
      </w:r>
    </w:p>
    <w:p w:rsidR="0078790E" w:rsidRDefault="0078790E" w:rsidP="0078790E">
      <w:pPr>
        <w:rPr>
          <w:rFonts w:ascii="Trebuchet MS" w:hAnsi="Trebuchet MS"/>
          <w:color w:val="000000"/>
        </w:rPr>
      </w:pPr>
      <w:r>
        <w:rPr>
          <w:rFonts w:ascii="Arial" w:hAnsi="Arial" w:cs="Arial"/>
          <w:color w:val="000000"/>
          <w:sz w:val="18"/>
          <w:szCs w:val="18"/>
        </w:rPr>
        <w:t>According to this principle a class loaded by Parent should not be loaded by Child ClassLoader again. Though its completely possible to write class loader which violates Delegation and Uniqueness principles and loads class by itself, its not something which is beneficial. You should follow all </w:t>
      </w:r>
      <w:r>
        <w:rPr>
          <w:rStyle w:val="apple-converted-space"/>
          <w:rFonts w:ascii="Arial" w:hAnsi="Arial" w:cs="Arial"/>
          <w:color w:val="000000"/>
          <w:sz w:val="18"/>
          <w:szCs w:val="18"/>
        </w:rPr>
        <w:t> </w:t>
      </w:r>
      <w:r>
        <w:rPr>
          <w:rFonts w:ascii="Arial" w:hAnsi="Arial" w:cs="Arial"/>
          <w:color w:val="000000"/>
          <w:sz w:val="18"/>
          <w:szCs w:val="18"/>
        </w:rPr>
        <w:t>class loader principle while writing your own ClassLoader.</w:t>
      </w:r>
    </w:p>
    <w:p w:rsidR="0078790E" w:rsidRDefault="0078790E" w:rsidP="0078790E">
      <w:pPr>
        <w:rPr>
          <w:rFonts w:ascii="Trebuchet MS" w:hAnsi="Trebuchet MS"/>
          <w:color w:val="000000"/>
        </w:rPr>
      </w:pPr>
    </w:p>
    <w:p w:rsidR="0078790E" w:rsidRDefault="0078790E" w:rsidP="00FF6EA9">
      <w:pPr>
        <w:pStyle w:val="Heading2"/>
        <w:rPr>
          <w:rFonts w:ascii="Trebuchet MS" w:hAnsi="Trebuchet MS"/>
          <w:color w:val="000000"/>
        </w:rPr>
      </w:pPr>
      <w:bookmarkStart w:id="211" w:name="_Toc471372327"/>
      <w:r>
        <w:rPr>
          <w:rFonts w:ascii="Trebuchet MS" w:hAnsi="Trebuchet MS"/>
          <w:b w:val="0"/>
          <w:bCs w:val="0"/>
          <w:color w:val="000000"/>
          <w:u w:val="single"/>
        </w:rPr>
        <w:t>How to load class explicitly in Java</w:t>
      </w:r>
      <w:bookmarkEnd w:id="211"/>
    </w:p>
    <w:p w:rsidR="0078790E" w:rsidRDefault="0078790E" w:rsidP="0078790E">
      <w:pPr>
        <w:spacing w:after="240"/>
        <w:rPr>
          <w:rFonts w:ascii="Trebuchet MS" w:hAnsi="Trebuchet MS"/>
          <w:color w:val="000000"/>
        </w:rPr>
      </w:pPr>
      <w:r>
        <w:rPr>
          <w:rFonts w:ascii="Arial" w:hAnsi="Arial" w:cs="Arial"/>
          <w:color w:val="000000"/>
          <w:sz w:val="18"/>
          <w:szCs w:val="18"/>
        </w:rPr>
        <w:t>Java provides API to explicitly load a class by</w:t>
      </w:r>
      <w:r>
        <w:rPr>
          <w:rStyle w:val="apple-converted-space"/>
          <w:rFonts w:ascii="Arial" w:hAnsi="Arial" w:cs="Arial"/>
          <w:color w:val="000000"/>
          <w:sz w:val="18"/>
          <w:szCs w:val="18"/>
        </w:rPr>
        <w:t> </w:t>
      </w:r>
      <w:r>
        <w:rPr>
          <w:rFonts w:ascii="Courier New" w:hAnsi="Courier New" w:cs="Courier New"/>
          <w:color w:val="000000"/>
          <w:sz w:val="18"/>
          <w:szCs w:val="18"/>
        </w:rPr>
        <w:t>Class.forName(classname)</w:t>
      </w:r>
      <w:r>
        <w:rPr>
          <w:rStyle w:val="apple-converted-space"/>
          <w:rFonts w:ascii="Courier New" w:hAnsi="Courier New" w:cs="Courier New"/>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Class.forName(classname, initialized, classloader),</w:t>
      </w:r>
      <w:r>
        <w:rPr>
          <w:rStyle w:val="apple-converted-space"/>
          <w:rFonts w:ascii="Courier New" w:hAnsi="Courier New" w:cs="Courier New"/>
          <w:color w:val="000000"/>
          <w:sz w:val="18"/>
          <w:szCs w:val="18"/>
        </w:rPr>
        <w:t> </w:t>
      </w:r>
      <w:r>
        <w:rPr>
          <w:rFonts w:ascii="Arial" w:hAnsi="Arial" w:cs="Arial"/>
          <w:color w:val="000000"/>
          <w:sz w:val="18"/>
          <w:szCs w:val="18"/>
        </w:rPr>
        <w:t>remember JDBC code which is used to load JDBC drives we have seen in</w:t>
      </w:r>
      <w:r>
        <w:rPr>
          <w:rStyle w:val="apple-converted-space"/>
          <w:rFonts w:ascii="Arial" w:hAnsi="Arial" w:cs="Arial"/>
          <w:color w:val="000000"/>
          <w:sz w:val="18"/>
          <w:szCs w:val="18"/>
        </w:rPr>
        <w:t> </w:t>
      </w:r>
      <w:hyperlink r:id="rId289" w:history="1">
        <w:r>
          <w:rPr>
            <w:rStyle w:val="Hyperlink"/>
            <w:rFonts w:ascii="Arial" w:hAnsi="Arial" w:cs="Arial"/>
            <w:color w:val="660099"/>
            <w:sz w:val="18"/>
            <w:szCs w:val="18"/>
          </w:rPr>
          <w:t>Java program to Connect Oracle database</w:t>
        </w:r>
      </w:hyperlink>
      <w:r>
        <w:rPr>
          <w:rFonts w:ascii="Arial" w:hAnsi="Arial" w:cs="Arial"/>
          <w:color w:val="000000"/>
          <w:sz w:val="18"/>
          <w:szCs w:val="18"/>
        </w:rPr>
        <w:t>. As shown in above example you can pass name of ClassLoader which should be used to load that particular class along with binary name of class. Class is loaded by calling</w:t>
      </w:r>
      <w:r>
        <w:rPr>
          <w:rStyle w:val="apple-converted-space"/>
          <w:rFonts w:ascii="Arial" w:hAnsi="Arial" w:cs="Arial"/>
          <w:color w:val="000000"/>
          <w:sz w:val="18"/>
          <w:szCs w:val="18"/>
        </w:rPr>
        <w:t> </w:t>
      </w:r>
      <w:r>
        <w:rPr>
          <w:rFonts w:ascii="Courier New" w:hAnsi="Courier New" w:cs="Courier New"/>
          <w:color w:val="000000"/>
          <w:sz w:val="18"/>
          <w:szCs w:val="18"/>
        </w:rPr>
        <w:t>loadClass()</w:t>
      </w:r>
      <w:r>
        <w:rPr>
          <w:rStyle w:val="apple-converted-space"/>
          <w:rFonts w:ascii="Arial" w:hAnsi="Arial" w:cs="Arial"/>
          <w:color w:val="000000"/>
          <w:sz w:val="18"/>
          <w:szCs w:val="18"/>
        </w:rPr>
        <w:t> </w:t>
      </w:r>
      <w:r>
        <w:rPr>
          <w:rFonts w:ascii="Arial" w:hAnsi="Arial" w:cs="Arial"/>
          <w:color w:val="000000"/>
          <w:sz w:val="18"/>
          <w:szCs w:val="18"/>
        </w:rPr>
        <w:t>method of</w:t>
      </w:r>
      <w:r>
        <w:rPr>
          <w:rStyle w:val="apple-converted-space"/>
          <w:rFonts w:ascii="Arial" w:hAnsi="Arial" w:cs="Arial"/>
          <w:color w:val="000000"/>
          <w:sz w:val="18"/>
          <w:szCs w:val="18"/>
        </w:rPr>
        <w:t> </w:t>
      </w:r>
      <w:r>
        <w:rPr>
          <w:rFonts w:ascii="Courier New" w:hAnsi="Courier New" w:cs="Courier New"/>
          <w:color w:val="000000"/>
          <w:sz w:val="18"/>
          <w:szCs w:val="18"/>
        </w:rPr>
        <w:t>java.lang.ClassLoader</w:t>
      </w:r>
      <w:r>
        <w:rPr>
          <w:rStyle w:val="apple-converted-space"/>
          <w:rFonts w:ascii="Courier New" w:hAnsi="Courier New" w:cs="Courier New"/>
          <w:color w:val="000000"/>
          <w:sz w:val="18"/>
          <w:szCs w:val="18"/>
        </w:rPr>
        <w:t> </w:t>
      </w:r>
      <w:r>
        <w:rPr>
          <w:rFonts w:ascii="Arial" w:hAnsi="Arial" w:cs="Arial"/>
          <w:color w:val="000000"/>
          <w:sz w:val="18"/>
          <w:szCs w:val="18"/>
        </w:rPr>
        <w:t>class which calls</w:t>
      </w:r>
      <w:r>
        <w:rPr>
          <w:rStyle w:val="apple-converted-space"/>
          <w:rFonts w:ascii="Arial" w:hAnsi="Arial" w:cs="Arial"/>
          <w:color w:val="000000"/>
          <w:sz w:val="18"/>
          <w:szCs w:val="18"/>
        </w:rPr>
        <w:t> </w:t>
      </w:r>
      <w:r>
        <w:rPr>
          <w:rFonts w:ascii="Courier New" w:hAnsi="Courier New" w:cs="Courier New"/>
          <w:color w:val="000000"/>
          <w:sz w:val="18"/>
          <w:szCs w:val="18"/>
        </w:rPr>
        <w:t>findClass()</w:t>
      </w:r>
      <w:r>
        <w:rPr>
          <w:rStyle w:val="apple-converted-space"/>
          <w:rFonts w:ascii="Arial" w:hAnsi="Arial" w:cs="Arial"/>
          <w:color w:val="000000"/>
          <w:sz w:val="18"/>
          <w:szCs w:val="18"/>
        </w:rPr>
        <w:t> </w:t>
      </w:r>
      <w:r>
        <w:rPr>
          <w:rFonts w:ascii="Arial" w:hAnsi="Arial" w:cs="Arial"/>
          <w:color w:val="000000"/>
          <w:sz w:val="18"/>
          <w:szCs w:val="18"/>
        </w:rPr>
        <w:t xml:space="preserve">method to locate bytecodes for corresponding class. In this example Extension ClassLoader </w:t>
      </w:r>
      <w:r>
        <w:rPr>
          <w:rFonts w:ascii="Arial" w:hAnsi="Arial" w:cs="Arial"/>
          <w:color w:val="000000"/>
          <w:sz w:val="18"/>
          <w:szCs w:val="18"/>
        </w:rPr>
        <w:lastRenderedPageBreak/>
        <w:t>uses</w:t>
      </w:r>
      <w:r>
        <w:rPr>
          <w:rStyle w:val="apple-converted-space"/>
          <w:rFonts w:ascii="Arial" w:hAnsi="Arial" w:cs="Arial"/>
          <w:color w:val="000000"/>
          <w:sz w:val="18"/>
          <w:szCs w:val="18"/>
        </w:rPr>
        <w:t> </w:t>
      </w:r>
      <w:r>
        <w:rPr>
          <w:rFonts w:ascii="Courier New" w:hAnsi="Courier New" w:cs="Courier New"/>
          <w:color w:val="000000"/>
          <w:sz w:val="18"/>
          <w:szCs w:val="18"/>
        </w:rPr>
        <w:t>java.net.URLClassLoader</w:t>
      </w:r>
      <w:r>
        <w:rPr>
          <w:rStyle w:val="apple-converted-space"/>
          <w:rFonts w:ascii="Arial" w:hAnsi="Arial" w:cs="Arial"/>
          <w:color w:val="000000"/>
          <w:sz w:val="18"/>
          <w:szCs w:val="18"/>
        </w:rPr>
        <w:t> </w:t>
      </w:r>
      <w:r>
        <w:rPr>
          <w:rFonts w:ascii="Arial" w:hAnsi="Arial" w:cs="Arial"/>
          <w:color w:val="000000"/>
          <w:sz w:val="18"/>
          <w:szCs w:val="18"/>
        </w:rPr>
        <w:t>which search for class files and resources in</w:t>
      </w:r>
      <w:r>
        <w:rPr>
          <w:rStyle w:val="apple-converted-space"/>
          <w:rFonts w:ascii="Arial" w:hAnsi="Arial" w:cs="Arial"/>
          <w:color w:val="000000"/>
          <w:sz w:val="18"/>
          <w:szCs w:val="18"/>
        </w:rPr>
        <w:t> </w:t>
      </w:r>
      <w:hyperlink r:id="rId290" w:history="1">
        <w:r>
          <w:rPr>
            <w:rStyle w:val="Hyperlink"/>
            <w:rFonts w:ascii="Arial" w:hAnsi="Arial" w:cs="Arial"/>
            <w:color w:val="660099"/>
            <w:sz w:val="18"/>
            <w:szCs w:val="18"/>
          </w:rPr>
          <w:t>JAR</w:t>
        </w:r>
      </w:hyperlink>
      <w:r>
        <w:rPr>
          <w:rStyle w:val="apple-converted-space"/>
          <w:rFonts w:ascii="Arial" w:hAnsi="Arial" w:cs="Arial"/>
          <w:color w:val="000000"/>
          <w:sz w:val="18"/>
          <w:szCs w:val="18"/>
        </w:rPr>
        <w:t> </w:t>
      </w:r>
      <w:r>
        <w:rPr>
          <w:rFonts w:ascii="Arial" w:hAnsi="Arial" w:cs="Arial"/>
          <w:color w:val="000000"/>
          <w:sz w:val="18"/>
          <w:szCs w:val="18"/>
        </w:rPr>
        <w:t>and directories. any search path which is ended using "/" is considered directory. If</w:t>
      </w:r>
      <w:r>
        <w:rPr>
          <w:rStyle w:val="apple-converted-space"/>
          <w:rFonts w:ascii="Arial" w:hAnsi="Arial" w:cs="Arial"/>
          <w:color w:val="000000"/>
          <w:sz w:val="18"/>
          <w:szCs w:val="18"/>
        </w:rPr>
        <w:t> </w:t>
      </w:r>
      <w:r>
        <w:rPr>
          <w:rFonts w:ascii="Courier New" w:hAnsi="Courier New" w:cs="Courier New"/>
          <w:color w:val="000000"/>
          <w:sz w:val="18"/>
          <w:szCs w:val="18"/>
        </w:rPr>
        <w:t>findClass()</w:t>
      </w:r>
      <w:r>
        <w:rPr>
          <w:rStyle w:val="apple-converted-space"/>
          <w:rFonts w:ascii="Courier New" w:hAnsi="Courier New" w:cs="Courier New"/>
          <w:color w:val="000000"/>
          <w:sz w:val="18"/>
          <w:szCs w:val="18"/>
        </w:rPr>
        <w:t> </w:t>
      </w:r>
      <w:r>
        <w:rPr>
          <w:rFonts w:ascii="Arial" w:hAnsi="Arial" w:cs="Arial"/>
          <w:color w:val="000000"/>
          <w:sz w:val="18"/>
          <w:szCs w:val="18"/>
        </w:rPr>
        <w:t>does not found the class than it throws</w:t>
      </w:r>
      <w:r>
        <w:rPr>
          <w:rStyle w:val="apple-converted-space"/>
          <w:rFonts w:ascii="Arial" w:hAnsi="Arial" w:cs="Arial"/>
          <w:color w:val="000000"/>
          <w:sz w:val="18"/>
          <w:szCs w:val="18"/>
        </w:rPr>
        <w:t> </w:t>
      </w:r>
      <w:hyperlink r:id="rId291" w:history="1">
        <w:r>
          <w:rPr>
            <w:rStyle w:val="Hyperlink"/>
            <w:rFonts w:ascii="Arial" w:hAnsi="Arial" w:cs="Arial"/>
            <w:color w:val="660099"/>
            <w:sz w:val="18"/>
            <w:szCs w:val="18"/>
          </w:rPr>
          <w:t>java.lang.ClassNotFoundException</w:t>
        </w:r>
      </w:hyperlink>
      <w:r>
        <w:rPr>
          <w:rStyle w:val="apple-converted-space"/>
          <w:rFonts w:ascii="Arial" w:hAnsi="Arial" w:cs="Arial"/>
          <w:color w:val="000000"/>
          <w:sz w:val="18"/>
          <w:szCs w:val="18"/>
        </w:rPr>
        <w:t> </w:t>
      </w:r>
      <w:r>
        <w:rPr>
          <w:rFonts w:ascii="Arial" w:hAnsi="Arial" w:cs="Arial"/>
          <w:color w:val="000000"/>
          <w:sz w:val="18"/>
          <w:szCs w:val="18"/>
        </w:rPr>
        <w:t>and if it finds it calls</w:t>
      </w:r>
      <w:r>
        <w:rPr>
          <w:rStyle w:val="apple-converted-space"/>
          <w:rFonts w:ascii="Arial" w:hAnsi="Arial" w:cs="Arial"/>
          <w:color w:val="000000"/>
          <w:sz w:val="18"/>
          <w:szCs w:val="18"/>
        </w:rPr>
        <w:t> </w:t>
      </w:r>
      <w:r>
        <w:rPr>
          <w:rFonts w:ascii="Courier New" w:hAnsi="Courier New" w:cs="Courier New"/>
          <w:color w:val="000000"/>
          <w:sz w:val="18"/>
          <w:szCs w:val="18"/>
        </w:rPr>
        <w:t>defineClass()</w:t>
      </w:r>
      <w:r>
        <w:rPr>
          <w:rStyle w:val="apple-converted-space"/>
          <w:rFonts w:ascii="Courier New" w:hAnsi="Courier New" w:cs="Courier New"/>
          <w:color w:val="000000"/>
          <w:sz w:val="18"/>
          <w:szCs w:val="18"/>
        </w:rPr>
        <w:t> </w:t>
      </w:r>
      <w:r>
        <w:rPr>
          <w:rFonts w:ascii="Arial" w:hAnsi="Arial" w:cs="Arial"/>
          <w:color w:val="000000"/>
          <w:sz w:val="18"/>
          <w:szCs w:val="18"/>
        </w:rPr>
        <w:t>to convert bytecodes into a .class instance which is returned to the caller.</w:t>
      </w:r>
    </w:p>
    <w:p w:rsidR="0078790E" w:rsidRDefault="0078790E" w:rsidP="0078790E">
      <w:pPr>
        <w:spacing w:after="0"/>
        <w:rPr>
          <w:rFonts w:ascii="Trebuchet MS" w:hAnsi="Trebuchet MS"/>
          <w:color w:val="000000"/>
        </w:rPr>
      </w:pPr>
    </w:p>
    <w:p w:rsidR="0078790E" w:rsidRDefault="0078790E" w:rsidP="00FF6EA9">
      <w:pPr>
        <w:outlineLvl w:val="0"/>
        <w:rPr>
          <w:rFonts w:ascii="Trebuchet MS" w:hAnsi="Trebuchet MS"/>
          <w:color w:val="000000"/>
        </w:rPr>
      </w:pPr>
      <w:r>
        <w:rPr>
          <w:rFonts w:ascii="Arial" w:hAnsi="Arial" w:cs="Arial"/>
          <w:b/>
          <w:bCs/>
          <w:color w:val="000000"/>
          <w:sz w:val="18"/>
          <w:szCs w:val="18"/>
          <w:u w:val="single"/>
        </w:rPr>
        <w:t>Where to use ClassLoader in Java</w:t>
      </w:r>
    </w:p>
    <w:p w:rsidR="0078790E" w:rsidRDefault="0078790E" w:rsidP="0078790E">
      <w:pPr>
        <w:rPr>
          <w:rFonts w:ascii="Trebuchet MS" w:hAnsi="Trebuchet MS"/>
          <w:color w:val="000000"/>
        </w:rPr>
      </w:pPr>
      <w:r>
        <w:rPr>
          <w:rFonts w:ascii="Arial" w:hAnsi="Arial" w:cs="Arial"/>
          <w:color w:val="000000"/>
          <w:sz w:val="18"/>
          <w:szCs w:val="18"/>
        </w:rPr>
        <w:t>ClassLoader in Java is a powerful concept and used at many places. One of the</w:t>
      </w:r>
      <w:r>
        <w:rPr>
          <w:rStyle w:val="apple-converted-space"/>
          <w:rFonts w:ascii="Arial" w:hAnsi="Arial" w:cs="Arial"/>
          <w:color w:val="000000"/>
          <w:sz w:val="18"/>
          <w:szCs w:val="18"/>
        </w:rPr>
        <w:t> </w:t>
      </w:r>
      <w:r>
        <w:rPr>
          <w:rFonts w:ascii="Arial" w:hAnsi="Arial" w:cs="Arial"/>
          <w:i/>
          <w:iCs/>
          <w:color w:val="000000"/>
          <w:sz w:val="18"/>
          <w:szCs w:val="18"/>
        </w:rPr>
        <w:t>popular example of ClassLoader</w:t>
      </w:r>
      <w:r>
        <w:rPr>
          <w:rStyle w:val="apple-converted-space"/>
          <w:rFonts w:ascii="Arial" w:hAnsi="Arial" w:cs="Arial"/>
          <w:color w:val="000000"/>
          <w:sz w:val="18"/>
          <w:szCs w:val="18"/>
        </w:rPr>
        <w:t> </w:t>
      </w:r>
      <w:r>
        <w:rPr>
          <w:rFonts w:ascii="Arial" w:hAnsi="Arial" w:cs="Arial"/>
          <w:color w:val="000000"/>
          <w:sz w:val="18"/>
          <w:szCs w:val="18"/>
        </w:rPr>
        <w:t>is</w:t>
      </w:r>
      <w:r>
        <w:rPr>
          <w:rStyle w:val="apple-converted-space"/>
          <w:rFonts w:ascii="Arial" w:hAnsi="Arial" w:cs="Arial"/>
          <w:color w:val="000000"/>
          <w:sz w:val="18"/>
          <w:szCs w:val="18"/>
        </w:rPr>
        <w:t> </w:t>
      </w:r>
      <w:r>
        <w:rPr>
          <w:rFonts w:ascii="Courier New" w:hAnsi="Courier New" w:cs="Courier New"/>
          <w:color w:val="000000"/>
          <w:sz w:val="18"/>
          <w:szCs w:val="18"/>
        </w:rPr>
        <w:t>AppletClassLoader</w:t>
      </w:r>
      <w:r>
        <w:rPr>
          <w:rStyle w:val="apple-converted-space"/>
          <w:rFonts w:ascii="Arial" w:hAnsi="Arial" w:cs="Arial"/>
          <w:color w:val="000000"/>
          <w:sz w:val="18"/>
          <w:szCs w:val="18"/>
        </w:rPr>
        <w:t> </w:t>
      </w:r>
      <w:r>
        <w:rPr>
          <w:rFonts w:ascii="Arial" w:hAnsi="Arial" w:cs="Arial"/>
          <w:color w:val="000000"/>
          <w:sz w:val="18"/>
          <w:szCs w:val="18"/>
        </w:rPr>
        <w:t>which is used to load class by</w:t>
      </w:r>
      <w:r>
        <w:rPr>
          <w:rStyle w:val="apple-converted-space"/>
          <w:rFonts w:ascii="Arial" w:hAnsi="Arial" w:cs="Arial"/>
          <w:color w:val="000000"/>
          <w:sz w:val="18"/>
          <w:szCs w:val="18"/>
        </w:rPr>
        <w:t> </w:t>
      </w:r>
      <w:r>
        <w:rPr>
          <w:rFonts w:ascii="Courier New" w:hAnsi="Courier New" w:cs="Courier New"/>
          <w:color w:val="000000"/>
          <w:sz w:val="18"/>
          <w:szCs w:val="18"/>
        </w:rPr>
        <w:t>Applet</w:t>
      </w:r>
      <w:r>
        <w:rPr>
          <w:rFonts w:ascii="Arial" w:hAnsi="Arial" w:cs="Arial"/>
          <w:color w:val="000000"/>
          <w:sz w:val="18"/>
          <w:szCs w:val="18"/>
        </w:rPr>
        <w:t>, since</w:t>
      </w:r>
      <w:r>
        <w:rPr>
          <w:rStyle w:val="apple-converted-space"/>
          <w:rFonts w:ascii="Arial" w:hAnsi="Arial" w:cs="Arial"/>
          <w:color w:val="000000"/>
          <w:sz w:val="18"/>
          <w:szCs w:val="18"/>
        </w:rPr>
        <w:t> </w:t>
      </w:r>
      <w:r>
        <w:rPr>
          <w:rFonts w:ascii="Courier New" w:hAnsi="Courier New" w:cs="Courier New"/>
          <w:color w:val="000000"/>
          <w:sz w:val="18"/>
          <w:szCs w:val="18"/>
        </w:rPr>
        <w:t>Applets</w:t>
      </w:r>
      <w:r>
        <w:rPr>
          <w:rStyle w:val="apple-converted-space"/>
          <w:rFonts w:ascii="Arial" w:hAnsi="Arial" w:cs="Arial"/>
          <w:color w:val="000000"/>
          <w:sz w:val="18"/>
          <w:szCs w:val="18"/>
        </w:rPr>
        <w:t> </w:t>
      </w:r>
      <w:r>
        <w:rPr>
          <w:rFonts w:ascii="Arial" w:hAnsi="Arial" w:cs="Arial"/>
          <w:color w:val="000000"/>
          <w:sz w:val="18"/>
          <w:szCs w:val="18"/>
        </w:rPr>
        <w:t>are mostly loaded from internet rather than local file system, By using separate ClassLoader you can also loads same class from multiple sources and they will be treated as different class in</w:t>
      </w:r>
      <w:r>
        <w:rPr>
          <w:rStyle w:val="apple-converted-space"/>
          <w:rFonts w:ascii="Arial" w:hAnsi="Arial" w:cs="Arial"/>
          <w:color w:val="000000"/>
          <w:sz w:val="18"/>
          <w:szCs w:val="18"/>
        </w:rPr>
        <w:t> </w:t>
      </w:r>
      <w:hyperlink r:id="rId292" w:history="1">
        <w:r>
          <w:rPr>
            <w:rStyle w:val="Hyperlink"/>
            <w:rFonts w:ascii="Arial" w:hAnsi="Arial" w:cs="Arial"/>
            <w:color w:val="660099"/>
            <w:sz w:val="18"/>
            <w:szCs w:val="18"/>
          </w:rPr>
          <w:t>JVM</w:t>
        </w:r>
      </w:hyperlink>
      <w:r>
        <w:rPr>
          <w:rFonts w:ascii="Arial" w:hAnsi="Arial" w:cs="Arial"/>
          <w:color w:val="000000"/>
          <w:sz w:val="18"/>
          <w:szCs w:val="18"/>
        </w:rPr>
        <w:t>. J2EE uses multiple class loaders to load class from different location like classes from WAR file will be loaded by Web-app ClassLoader while classes bundled in EJB-JAR is loaded by another class loader. Some web server also supports hot deploy functionality which is implemented using ClassLoader. You can also use ClassLoader to load classes from database or any other persistent store.</w:t>
      </w:r>
    </w:p>
    <w:p w:rsidR="0078790E" w:rsidRDefault="0078790E" w:rsidP="0078790E">
      <w:pPr>
        <w:rPr>
          <w:rFonts w:ascii="Trebuchet MS" w:hAnsi="Trebuchet MS"/>
          <w:color w:val="000000"/>
        </w:rPr>
      </w:pPr>
    </w:p>
    <w:p w:rsidR="0078790E" w:rsidRDefault="0078790E" w:rsidP="0078790E">
      <w:pPr>
        <w:rPr>
          <w:rFonts w:ascii="Trebuchet MS" w:hAnsi="Trebuchet MS"/>
          <w:color w:val="000000"/>
        </w:rPr>
      </w:pPr>
      <w:r>
        <w:rPr>
          <w:rFonts w:ascii="Arial" w:hAnsi="Arial" w:cs="Arial"/>
          <w:color w:val="000000"/>
          <w:sz w:val="18"/>
          <w:szCs w:val="18"/>
        </w:rPr>
        <w:t>That's all about</w:t>
      </w:r>
      <w:r>
        <w:rPr>
          <w:rStyle w:val="apple-converted-space"/>
          <w:rFonts w:ascii="Arial" w:hAnsi="Arial" w:cs="Arial"/>
          <w:color w:val="000000"/>
          <w:sz w:val="18"/>
          <w:szCs w:val="18"/>
        </w:rPr>
        <w:t> </w:t>
      </w:r>
      <w:r>
        <w:rPr>
          <w:rFonts w:ascii="Arial" w:hAnsi="Arial" w:cs="Arial"/>
          <w:b/>
          <w:bCs/>
          <w:color w:val="000000"/>
          <w:sz w:val="18"/>
          <w:szCs w:val="18"/>
        </w:rPr>
        <w:t>What is ClassLoader in Java</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Arial" w:hAnsi="Arial" w:cs="Arial"/>
          <w:b/>
          <w:bCs/>
          <w:color w:val="000000"/>
          <w:sz w:val="18"/>
          <w:szCs w:val="18"/>
        </w:rPr>
        <w:t>How ClassLoader works in Java</w:t>
      </w:r>
      <w:r>
        <w:rPr>
          <w:rFonts w:ascii="Arial" w:hAnsi="Arial" w:cs="Arial"/>
          <w:color w:val="000000"/>
          <w:sz w:val="18"/>
          <w:szCs w:val="18"/>
        </w:rPr>
        <w:t>. We have seen delegation, visibility and uniqueness principles which is quite important to debug or troubleshoot any ClassLoader related issues in Java. In summary knowledge of How ClassLoader works in Java is must for any Java developer or architect to design Java application and packaging.</w:t>
      </w:r>
    </w:p>
    <w:p w:rsidR="0078790E" w:rsidRDefault="0078790E" w:rsidP="0078790E">
      <w:pPr>
        <w:spacing w:after="0" w:line="240" w:lineRule="auto"/>
        <w:ind w:right="-144"/>
        <w:jc w:val="both"/>
        <w:rPr>
          <w:rFonts w:ascii="Trebuchet MS" w:hAnsi="Trebuchet MS"/>
          <w:color w:val="000000"/>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293" w:anchor="ixzz4Q1o05DpE" w:history="1">
        <w:r>
          <w:rPr>
            <w:rStyle w:val="Hyperlink"/>
            <w:rFonts w:ascii="Trebuchet MS" w:hAnsi="Trebuchet MS"/>
            <w:color w:val="003399"/>
          </w:rPr>
          <w:t>http://javarevisited.blogspot.com/2012/12/how-classloader-works-in-java.html#ixzz4Q1o05DpE</w:t>
        </w:r>
      </w:hyperlink>
    </w:p>
    <w:p w:rsidR="00566BD1" w:rsidRDefault="00566BD1" w:rsidP="006644A2">
      <w:pPr>
        <w:pStyle w:val="Heading3"/>
        <w:rPr>
          <w:rFonts w:ascii="Trebuchet MS" w:hAnsi="Trebuchet MS"/>
          <w:color w:val="000000"/>
        </w:rPr>
      </w:pPr>
    </w:p>
    <w:sectPr w:rsidR="00566BD1" w:rsidSect="00AA53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282" w:rsidRDefault="00526282" w:rsidP="00EB4F19">
      <w:pPr>
        <w:spacing w:after="0" w:line="240" w:lineRule="auto"/>
      </w:pPr>
      <w:r>
        <w:separator/>
      </w:r>
    </w:p>
  </w:endnote>
  <w:endnote w:type="continuationSeparator" w:id="0">
    <w:p w:rsidR="00526282" w:rsidRDefault="00526282" w:rsidP="00EB4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altName w:val="Times New Roman"/>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282" w:rsidRDefault="00526282" w:rsidP="00EB4F19">
      <w:pPr>
        <w:spacing w:after="0" w:line="240" w:lineRule="auto"/>
      </w:pPr>
      <w:r>
        <w:separator/>
      </w:r>
    </w:p>
  </w:footnote>
  <w:footnote w:type="continuationSeparator" w:id="0">
    <w:p w:rsidR="00526282" w:rsidRDefault="00526282" w:rsidP="00EB4F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C457A"/>
    <w:multiLevelType w:val="multilevel"/>
    <w:tmpl w:val="1A10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712FD"/>
    <w:multiLevelType w:val="multilevel"/>
    <w:tmpl w:val="4D645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01E55"/>
    <w:multiLevelType w:val="multilevel"/>
    <w:tmpl w:val="ABC4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6067CA"/>
    <w:multiLevelType w:val="multilevel"/>
    <w:tmpl w:val="108C4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326F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3831112"/>
    <w:multiLevelType w:val="multilevel"/>
    <w:tmpl w:val="4A980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9F4151"/>
    <w:multiLevelType w:val="multilevel"/>
    <w:tmpl w:val="1234C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8938CE"/>
    <w:multiLevelType w:val="multilevel"/>
    <w:tmpl w:val="E3EC5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E40243"/>
    <w:multiLevelType w:val="hybridMultilevel"/>
    <w:tmpl w:val="CE80920A"/>
    <w:lvl w:ilvl="0" w:tplc="CC4AC33E">
      <w:start w:val="1"/>
      <w:numFmt w:val="decimal"/>
      <w:lvlText w:val="%1."/>
      <w:lvlJc w:val="left"/>
      <w:pPr>
        <w:ind w:left="504" w:hanging="360"/>
      </w:pPr>
      <w:rPr>
        <w:rFonts w:eastAsiaTheme="minorHAnsi" w:cs="Times New Roman" w:hint="default"/>
        <w:b/>
        <w:color w:val="auto"/>
        <w:sz w:val="36"/>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15:restartNumberingAfterBreak="0">
    <w:nsid w:val="375320A2"/>
    <w:multiLevelType w:val="multilevel"/>
    <w:tmpl w:val="2034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683BCD"/>
    <w:multiLevelType w:val="multilevel"/>
    <w:tmpl w:val="BF1AC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562D93"/>
    <w:multiLevelType w:val="multilevel"/>
    <w:tmpl w:val="2FEE2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F61A6A"/>
    <w:multiLevelType w:val="hybridMultilevel"/>
    <w:tmpl w:val="2772C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F65611"/>
    <w:multiLevelType w:val="multilevel"/>
    <w:tmpl w:val="165C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8D5935"/>
    <w:multiLevelType w:val="multilevel"/>
    <w:tmpl w:val="34EED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2"/>
  </w:num>
  <w:num w:numId="4">
    <w:abstractNumId w:val="8"/>
  </w:num>
  <w:num w:numId="5">
    <w:abstractNumId w:val="5"/>
  </w:num>
  <w:num w:numId="6">
    <w:abstractNumId w:val="11"/>
  </w:num>
  <w:num w:numId="7">
    <w:abstractNumId w:val="10"/>
  </w:num>
  <w:num w:numId="8">
    <w:abstractNumId w:val="7"/>
  </w:num>
  <w:num w:numId="9">
    <w:abstractNumId w:val="13"/>
  </w:num>
  <w:num w:numId="10">
    <w:abstractNumId w:val="9"/>
  </w:num>
  <w:num w:numId="11">
    <w:abstractNumId w:val="14"/>
  </w:num>
  <w:num w:numId="12">
    <w:abstractNumId w:val="3"/>
  </w:num>
  <w:num w:numId="13">
    <w:abstractNumId w:val="2"/>
  </w:num>
  <w:num w:numId="14">
    <w:abstractNumId w:val="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30196"/>
    <w:rsid w:val="000022AC"/>
    <w:rsid w:val="000060D8"/>
    <w:rsid w:val="00007C96"/>
    <w:rsid w:val="00007D24"/>
    <w:rsid w:val="00010C0F"/>
    <w:rsid w:val="000142A1"/>
    <w:rsid w:val="00045AC0"/>
    <w:rsid w:val="00051474"/>
    <w:rsid w:val="00054112"/>
    <w:rsid w:val="00060FDF"/>
    <w:rsid w:val="00097C8A"/>
    <w:rsid w:val="000A532B"/>
    <w:rsid w:val="000B7531"/>
    <w:rsid w:val="000D2696"/>
    <w:rsid w:val="000E2208"/>
    <w:rsid w:val="000E4D7C"/>
    <w:rsid w:val="000F2816"/>
    <w:rsid w:val="00161447"/>
    <w:rsid w:val="001728D3"/>
    <w:rsid w:val="001A4D66"/>
    <w:rsid w:val="001A75C2"/>
    <w:rsid w:val="001D5F86"/>
    <w:rsid w:val="001E1553"/>
    <w:rsid w:val="0021306A"/>
    <w:rsid w:val="002133FC"/>
    <w:rsid w:val="00225E94"/>
    <w:rsid w:val="002361DC"/>
    <w:rsid w:val="00255AB8"/>
    <w:rsid w:val="00284E31"/>
    <w:rsid w:val="002A1985"/>
    <w:rsid w:val="002B4931"/>
    <w:rsid w:val="002B592A"/>
    <w:rsid w:val="002C594C"/>
    <w:rsid w:val="002D5A12"/>
    <w:rsid w:val="002D7917"/>
    <w:rsid w:val="002F1A98"/>
    <w:rsid w:val="002F41BA"/>
    <w:rsid w:val="003020EE"/>
    <w:rsid w:val="003053BB"/>
    <w:rsid w:val="00314E4D"/>
    <w:rsid w:val="00327C5D"/>
    <w:rsid w:val="00332FDE"/>
    <w:rsid w:val="00341419"/>
    <w:rsid w:val="0034608E"/>
    <w:rsid w:val="00357A99"/>
    <w:rsid w:val="003650FA"/>
    <w:rsid w:val="00371DB5"/>
    <w:rsid w:val="003A42CA"/>
    <w:rsid w:val="003E433D"/>
    <w:rsid w:val="003F4D57"/>
    <w:rsid w:val="00415680"/>
    <w:rsid w:val="00430387"/>
    <w:rsid w:val="0045606D"/>
    <w:rsid w:val="00474C13"/>
    <w:rsid w:val="00476F15"/>
    <w:rsid w:val="00482F4E"/>
    <w:rsid w:val="004A3783"/>
    <w:rsid w:val="004A6E30"/>
    <w:rsid w:val="004D1D10"/>
    <w:rsid w:val="004E141F"/>
    <w:rsid w:val="00511205"/>
    <w:rsid w:val="005130D6"/>
    <w:rsid w:val="00516BD2"/>
    <w:rsid w:val="00525449"/>
    <w:rsid w:val="00526282"/>
    <w:rsid w:val="00534DE1"/>
    <w:rsid w:val="005352AC"/>
    <w:rsid w:val="00550B77"/>
    <w:rsid w:val="00550DC9"/>
    <w:rsid w:val="00552802"/>
    <w:rsid w:val="005551EA"/>
    <w:rsid w:val="0055549D"/>
    <w:rsid w:val="00564DBE"/>
    <w:rsid w:val="00566BD1"/>
    <w:rsid w:val="00570C6D"/>
    <w:rsid w:val="005751C7"/>
    <w:rsid w:val="005937A7"/>
    <w:rsid w:val="005A3F04"/>
    <w:rsid w:val="005B2F88"/>
    <w:rsid w:val="00611276"/>
    <w:rsid w:val="00613744"/>
    <w:rsid w:val="00631A56"/>
    <w:rsid w:val="00660E45"/>
    <w:rsid w:val="006644A2"/>
    <w:rsid w:val="00697286"/>
    <w:rsid w:val="00697BD4"/>
    <w:rsid w:val="006B593A"/>
    <w:rsid w:val="006B69E4"/>
    <w:rsid w:val="006B6DA4"/>
    <w:rsid w:val="006C5B3D"/>
    <w:rsid w:val="006D1ADB"/>
    <w:rsid w:val="006D7859"/>
    <w:rsid w:val="006E2949"/>
    <w:rsid w:val="006E6C98"/>
    <w:rsid w:val="006F5B9F"/>
    <w:rsid w:val="007022A0"/>
    <w:rsid w:val="0071440A"/>
    <w:rsid w:val="00726524"/>
    <w:rsid w:val="007339DB"/>
    <w:rsid w:val="00733ACE"/>
    <w:rsid w:val="0074640B"/>
    <w:rsid w:val="00772E5D"/>
    <w:rsid w:val="00781041"/>
    <w:rsid w:val="0078790E"/>
    <w:rsid w:val="0079613D"/>
    <w:rsid w:val="007976EA"/>
    <w:rsid w:val="007A108A"/>
    <w:rsid w:val="007A7B7F"/>
    <w:rsid w:val="007C40AC"/>
    <w:rsid w:val="007D00C9"/>
    <w:rsid w:val="008077DE"/>
    <w:rsid w:val="00830196"/>
    <w:rsid w:val="008304B5"/>
    <w:rsid w:val="0083382E"/>
    <w:rsid w:val="00836951"/>
    <w:rsid w:val="008723A1"/>
    <w:rsid w:val="00881FF6"/>
    <w:rsid w:val="00887B31"/>
    <w:rsid w:val="00890159"/>
    <w:rsid w:val="00895EB7"/>
    <w:rsid w:val="008B7388"/>
    <w:rsid w:val="00902A74"/>
    <w:rsid w:val="00910841"/>
    <w:rsid w:val="00911D93"/>
    <w:rsid w:val="0091595D"/>
    <w:rsid w:val="00925416"/>
    <w:rsid w:val="009375F8"/>
    <w:rsid w:val="00971556"/>
    <w:rsid w:val="0097683E"/>
    <w:rsid w:val="009923A7"/>
    <w:rsid w:val="0099458F"/>
    <w:rsid w:val="009A6438"/>
    <w:rsid w:val="009B6E29"/>
    <w:rsid w:val="009D0073"/>
    <w:rsid w:val="009D410E"/>
    <w:rsid w:val="009D6244"/>
    <w:rsid w:val="009E41F1"/>
    <w:rsid w:val="009E5C8E"/>
    <w:rsid w:val="009F2C7A"/>
    <w:rsid w:val="009F5BBC"/>
    <w:rsid w:val="00A02197"/>
    <w:rsid w:val="00A15215"/>
    <w:rsid w:val="00A253A8"/>
    <w:rsid w:val="00A351A1"/>
    <w:rsid w:val="00A437B5"/>
    <w:rsid w:val="00A76E15"/>
    <w:rsid w:val="00A84972"/>
    <w:rsid w:val="00A85444"/>
    <w:rsid w:val="00A86518"/>
    <w:rsid w:val="00AA111A"/>
    <w:rsid w:val="00AA53F9"/>
    <w:rsid w:val="00AC0A56"/>
    <w:rsid w:val="00AC4010"/>
    <w:rsid w:val="00AC64E4"/>
    <w:rsid w:val="00AD1393"/>
    <w:rsid w:val="00AD30E4"/>
    <w:rsid w:val="00AD7DA6"/>
    <w:rsid w:val="00AE4B68"/>
    <w:rsid w:val="00AF5FBA"/>
    <w:rsid w:val="00B15B77"/>
    <w:rsid w:val="00B22CDB"/>
    <w:rsid w:val="00B31AFE"/>
    <w:rsid w:val="00B346E5"/>
    <w:rsid w:val="00B3523D"/>
    <w:rsid w:val="00B408E6"/>
    <w:rsid w:val="00B6697A"/>
    <w:rsid w:val="00B73EB1"/>
    <w:rsid w:val="00B77E53"/>
    <w:rsid w:val="00B839E5"/>
    <w:rsid w:val="00B90A7E"/>
    <w:rsid w:val="00BA4B93"/>
    <w:rsid w:val="00BC0DFA"/>
    <w:rsid w:val="00BD693C"/>
    <w:rsid w:val="00C117AF"/>
    <w:rsid w:val="00C16F09"/>
    <w:rsid w:val="00C41EBD"/>
    <w:rsid w:val="00C560AC"/>
    <w:rsid w:val="00C848A9"/>
    <w:rsid w:val="00C90AC7"/>
    <w:rsid w:val="00C927B8"/>
    <w:rsid w:val="00CA3C33"/>
    <w:rsid w:val="00CC3716"/>
    <w:rsid w:val="00CD43DA"/>
    <w:rsid w:val="00CD6FCC"/>
    <w:rsid w:val="00D60E6E"/>
    <w:rsid w:val="00D85811"/>
    <w:rsid w:val="00DA0721"/>
    <w:rsid w:val="00DB533D"/>
    <w:rsid w:val="00DB6FDD"/>
    <w:rsid w:val="00DB7789"/>
    <w:rsid w:val="00DB7A46"/>
    <w:rsid w:val="00DE58EA"/>
    <w:rsid w:val="00DF4682"/>
    <w:rsid w:val="00E319BD"/>
    <w:rsid w:val="00E74050"/>
    <w:rsid w:val="00E83241"/>
    <w:rsid w:val="00E92179"/>
    <w:rsid w:val="00E954CC"/>
    <w:rsid w:val="00E977FF"/>
    <w:rsid w:val="00EA24D1"/>
    <w:rsid w:val="00EB4F19"/>
    <w:rsid w:val="00EB6533"/>
    <w:rsid w:val="00EE44AE"/>
    <w:rsid w:val="00EE6862"/>
    <w:rsid w:val="00F01C0D"/>
    <w:rsid w:val="00F12BE6"/>
    <w:rsid w:val="00F306FF"/>
    <w:rsid w:val="00F40A4C"/>
    <w:rsid w:val="00F631C4"/>
    <w:rsid w:val="00F67D31"/>
    <w:rsid w:val="00F83D31"/>
    <w:rsid w:val="00F95E62"/>
    <w:rsid w:val="00F97885"/>
    <w:rsid w:val="00FD3AF2"/>
    <w:rsid w:val="00FF13D3"/>
    <w:rsid w:val="00FF2559"/>
    <w:rsid w:val="00FF6EA9"/>
    <w:rsid w:val="00FF6F1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59C227-4827-4E0E-A9D5-7AE6B3CAA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3F9"/>
  </w:style>
  <w:style w:type="paragraph" w:styleId="Heading1">
    <w:name w:val="heading 1"/>
    <w:basedOn w:val="Normal"/>
    <w:link w:val="Heading1Char"/>
    <w:uiPriority w:val="9"/>
    <w:qFormat/>
    <w:rsid w:val="00613744"/>
    <w:pPr>
      <w:spacing w:before="100" w:beforeAutospacing="1" w:after="100" w:afterAutospacing="1" w:line="240" w:lineRule="auto"/>
      <w:outlineLvl w:val="0"/>
    </w:pPr>
    <w:rPr>
      <w:rFonts w:ascii="Verdana" w:eastAsia="Times New Roman" w:hAnsi="Verdana" w:cs="Times New Roman"/>
      <w:b/>
      <w:bCs/>
      <w:kern w:val="36"/>
      <w:sz w:val="24"/>
      <w:szCs w:val="48"/>
    </w:rPr>
  </w:style>
  <w:style w:type="paragraph" w:styleId="Heading2">
    <w:name w:val="heading 2"/>
    <w:basedOn w:val="Normal"/>
    <w:next w:val="Normal"/>
    <w:link w:val="Heading2Char"/>
    <w:uiPriority w:val="9"/>
    <w:unhideWhenUsed/>
    <w:qFormat/>
    <w:rsid w:val="000D2696"/>
    <w:pPr>
      <w:keepNext/>
      <w:keepLines/>
      <w:spacing w:before="200" w:after="0"/>
      <w:outlineLvl w:val="1"/>
    </w:pPr>
    <w:rPr>
      <w:rFonts w:ascii="Verdana" w:eastAsiaTheme="majorEastAsia" w:hAnsi="Verdana" w:cstheme="majorBidi"/>
      <w:b/>
      <w:bCs/>
      <w:sz w:val="20"/>
      <w:szCs w:val="26"/>
    </w:rPr>
  </w:style>
  <w:style w:type="paragraph" w:styleId="Heading3">
    <w:name w:val="heading 3"/>
    <w:basedOn w:val="Normal"/>
    <w:next w:val="Normal"/>
    <w:link w:val="Heading3Char"/>
    <w:uiPriority w:val="9"/>
    <w:unhideWhenUsed/>
    <w:qFormat/>
    <w:rsid w:val="002F1A9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5E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744"/>
    <w:rPr>
      <w:rFonts w:ascii="Verdana" w:eastAsia="Times New Roman" w:hAnsi="Verdana" w:cs="Times New Roman"/>
      <w:b/>
      <w:bCs/>
      <w:kern w:val="36"/>
      <w:sz w:val="24"/>
      <w:szCs w:val="48"/>
    </w:rPr>
  </w:style>
  <w:style w:type="character" w:customStyle="1" w:styleId="Heading2Char">
    <w:name w:val="Heading 2 Char"/>
    <w:basedOn w:val="DefaultParagraphFont"/>
    <w:link w:val="Heading2"/>
    <w:uiPriority w:val="9"/>
    <w:rsid w:val="000D2696"/>
    <w:rPr>
      <w:rFonts w:ascii="Verdana" w:eastAsiaTheme="majorEastAsia" w:hAnsi="Verdana" w:cstheme="majorBidi"/>
      <w:b/>
      <w:bCs/>
      <w:sz w:val="20"/>
      <w:szCs w:val="26"/>
    </w:rPr>
  </w:style>
  <w:style w:type="character" w:customStyle="1" w:styleId="Heading3Char">
    <w:name w:val="Heading 3 Char"/>
    <w:basedOn w:val="DefaultParagraphFont"/>
    <w:link w:val="Heading3"/>
    <w:uiPriority w:val="9"/>
    <w:rsid w:val="002F1A9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95E62"/>
    <w:rPr>
      <w:rFonts w:asciiTheme="majorHAnsi" w:eastAsiaTheme="majorEastAsia" w:hAnsiTheme="majorHAnsi" w:cstheme="majorBidi"/>
      <w:b/>
      <w:bCs/>
      <w:i/>
      <w:iCs/>
      <w:color w:val="4F81BD" w:themeColor="accent1"/>
    </w:rPr>
  </w:style>
  <w:style w:type="character" w:customStyle="1" w:styleId="renderedqtext">
    <w:name w:val="rendered_qtext"/>
    <w:basedOn w:val="DefaultParagraphFont"/>
    <w:rsid w:val="006D1ADB"/>
  </w:style>
  <w:style w:type="character" w:customStyle="1" w:styleId="apple-converted-space">
    <w:name w:val="apple-converted-space"/>
    <w:basedOn w:val="DefaultParagraphFont"/>
    <w:rsid w:val="00314E4D"/>
  </w:style>
  <w:style w:type="character" w:styleId="Hyperlink">
    <w:name w:val="Hyperlink"/>
    <w:basedOn w:val="DefaultParagraphFont"/>
    <w:uiPriority w:val="99"/>
    <w:unhideWhenUsed/>
    <w:rsid w:val="00314E4D"/>
    <w:rPr>
      <w:color w:val="0000FF"/>
      <w:u w:val="single"/>
    </w:rPr>
  </w:style>
  <w:style w:type="paragraph" w:styleId="HTMLPreformatted">
    <w:name w:val="HTML Preformatted"/>
    <w:basedOn w:val="Normal"/>
    <w:link w:val="HTMLPreformattedChar"/>
    <w:uiPriority w:val="99"/>
    <w:semiHidden/>
    <w:unhideWhenUsed/>
    <w:rsid w:val="00314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14E4D"/>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314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E4D"/>
    <w:rPr>
      <w:rFonts w:ascii="Tahoma" w:hAnsi="Tahoma" w:cs="Tahoma"/>
      <w:sz w:val="16"/>
      <w:szCs w:val="16"/>
    </w:rPr>
  </w:style>
  <w:style w:type="character" w:customStyle="1" w:styleId="qlinkcontainer">
    <w:name w:val="qlink_container"/>
    <w:basedOn w:val="DefaultParagraphFont"/>
    <w:rsid w:val="00314E4D"/>
  </w:style>
  <w:style w:type="paragraph" w:styleId="ListParagraph">
    <w:name w:val="List Paragraph"/>
    <w:basedOn w:val="Normal"/>
    <w:uiPriority w:val="34"/>
    <w:qFormat/>
    <w:rsid w:val="00A84972"/>
    <w:pPr>
      <w:ind w:left="720"/>
      <w:contextualSpacing/>
    </w:pPr>
  </w:style>
  <w:style w:type="paragraph" w:styleId="NormalWeb">
    <w:name w:val="Normal (Web)"/>
    <w:basedOn w:val="Normal"/>
    <w:uiPriority w:val="99"/>
    <w:semiHidden/>
    <w:unhideWhenUsed/>
    <w:rsid w:val="0034608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4608E"/>
    <w:rPr>
      <w:rFonts w:ascii="Calibri" w:eastAsia="Times New Roman" w:hAnsi="Calibri" w:cs="Calibri"/>
      <w:sz w:val="24"/>
      <w:szCs w:val="24"/>
    </w:rPr>
  </w:style>
  <w:style w:type="character" w:styleId="Strong">
    <w:name w:val="Strong"/>
    <w:basedOn w:val="DefaultParagraphFont"/>
    <w:uiPriority w:val="22"/>
    <w:qFormat/>
    <w:rsid w:val="0034608E"/>
    <w:rPr>
      <w:b/>
      <w:bCs/>
    </w:rPr>
  </w:style>
  <w:style w:type="character" w:styleId="HTMLTypewriter">
    <w:name w:val="HTML Typewriter"/>
    <w:basedOn w:val="DefaultParagraphFont"/>
    <w:uiPriority w:val="99"/>
    <w:semiHidden/>
    <w:unhideWhenUsed/>
    <w:rsid w:val="005751C7"/>
    <w:rPr>
      <w:rFonts w:ascii="Calibri" w:eastAsia="Times New Roman" w:hAnsi="Calibri" w:cs="Calibri"/>
      <w:sz w:val="24"/>
      <w:szCs w:val="24"/>
    </w:rPr>
  </w:style>
  <w:style w:type="paragraph" w:styleId="TOCHeading">
    <w:name w:val="TOC Heading"/>
    <w:basedOn w:val="Heading1"/>
    <w:next w:val="Normal"/>
    <w:uiPriority w:val="39"/>
    <w:semiHidden/>
    <w:unhideWhenUsed/>
    <w:qFormat/>
    <w:rsid w:val="000022AC"/>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unhideWhenUsed/>
    <w:qFormat/>
    <w:rsid w:val="000022AC"/>
    <w:pPr>
      <w:spacing w:after="100"/>
      <w:ind w:left="220"/>
    </w:pPr>
    <w:rPr>
      <w:rFonts w:eastAsiaTheme="minorEastAsia"/>
      <w:lang w:eastAsia="ja-JP"/>
    </w:rPr>
  </w:style>
  <w:style w:type="paragraph" w:styleId="TOC1">
    <w:name w:val="toc 1"/>
    <w:basedOn w:val="Normal"/>
    <w:next w:val="Normal"/>
    <w:autoRedefine/>
    <w:uiPriority w:val="39"/>
    <w:unhideWhenUsed/>
    <w:qFormat/>
    <w:rsid w:val="000022AC"/>
    <w:pPr>
      <w:spacing w:after="100"/>
    </w:pPr>
    <w:rPr>
      <w:rFonts w:eastAsiaTheme="minorEastAsia"/>
      <w:lang w:eastAsia="ja-JP"/>
    </w:rPr>
  </w:style>
  <w:style w:type="paragraph" w:styleId="TOC3">
    <w:name w:val="toc 3"/>
    <w:basedOn w:val="Normal"/>
    <w:next w:val="Normal"/>
    <w:autoRedefine/>
    <w:uiPriority w:val="39"/>
    <w:unhideWhenUsed/>
    <w:qFormat/>
    <w:rsid w:val="000022AC"/>
    <w:pPr>
      <w:spacing w:after="100"/>
      <w:ind w:left="440"/>
    </w:pPr>
    <w:rPr>
      <w:rFonts w:eastAsiaTheme="minorEastAsia"/>
      <w:lang w:eastAsia="ja-JP"/>
    </w:rPr>
  </w:style>
  <w:style w:type="paragraph" w:styleId="Header">
    <w:name w:val="header"/>
    <w:basedOn w:val="Normal"/>
    <w:link w:val="HeaderChar"/>
    <w:uiPriority w:val="99"/>
    <w:unhideWhenUsed/>
    <w:rsid w:val="00EB4F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F19"/>
  </w:style>
  <w:style w:type="paragraph" w:styleId="Footer">
    <w:name w:val="footer"/>
    <w:basedOn w:val="Normal"/>
    <w:link w:val="FooterChar"/>
    <w:uiPriority w:val="99"/>
    <w:unhideWhenUsed/>
    <w:rsid w:val="00EB4F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F19"/>
  </w:style>
  <w:style w:type="paragraph" w:styleId="Title">
    <w:name w:val="Title"/>
    <w:basedOn w:val="Normal"/>
    <w:next w:val="Normal"/>
    <w:link w:val="TitleChar"/>
    <w:uiPriority w:val="10"/>
    <w:qFormat/>
    <w:rsid w:val="00EB4F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F19"/>
    <w:rPr>
      <w:rFonts w:asciiTheme="majorHAnsi" w:eastAsiaTheme="majorEastAsia" w:hAnsiTheme="majorHAnsi" w:cstheme="majorBidi"/>
      <w:color w:val="17365D" w:themeColor="text2" w:themeShade="BF"/>
      <w:spacing w:val="5"/>
      <w:kern w:val="28"/>
      <w:sz w:val="52"/>
      <w:szCs w:val="52"/>
    </w:rPr>
  </w:style>
  <w:style w:type="paragraph" w:styleId="IntenseQuote">
    <w:name w:val="Intense Quote"/>
    <w:basedOn w:val="Normal"/>
    <w:next w:val="Normal"/>
    <w:link w:val="IntenseQuoteChar"/>
    <w:uiPriority w:val="30"/>
    <w:qFormat/>
    <w:rsid w:val="00357A9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57A99"/>
    <w:rPr>
      <w:b/>
      <w:bCs/>
      <w:i/>
      <w:iCs/>
      <w:color w:val="4F81BD" w:themeColor="accent1"/>
    </w:rPr>
  </w:style>
  <w:style w:type="character" w:styleId="IntenseEmphasis">
    <w:name w:val="Intense Emphasis"/>
    <w:basedOn w:val="DefaultParagraphFont"/>
    <w:uiPriority w:val="21"/>
    <w:qFormat/>
    <w:rsid w:val="00357A99"/>
    <w:rPr>
      <w:rFonts w:ascii="Courier New" w:hAnsi="Courier New"/>
      <w:b/>
      <w:bCs/>
      <w:i/>
      <w:iCs/>
      <w:color w:val="1F497D" w:themeColor="text2"/>
      <w:sz w:val="20"/>
    </w:rPr>
  </w:style>
  <w:style w:type="paragraph" w:styleId="Quote">
    <w:name w:val="Quote"/>
    <w:basedOn w:val="Normal"/>
    <w:next w:val="Normal"/>
    <w:link w:val="QuoteChar"/>
    <w:uiPriority w:val="29"/>
    <w:qFormat/>
    <w:rsid w:val="004E141F"/>
    <w:rPr>
      <w:i/>
      <w:iCs/>
      <w:color w:val="000000" w:themeColor="text1"/>
    </w:rPr>
  </w:style>
  <w:style w:type="character" w:customStyle="1" w:styleId="QuoteChar">
    <w:name w:val="Quote Char"/>
    <w:basedOn w:val="DefaultParagraphFont"/>
    <w:link w:val="Quote"/>
    <w:uiPriority w:val="29"/>
    <w:rsid w:val="004E141F"/>
    <w:rPr>
      <w:i/>
      <w:iCs/>
      <w:color w:val="000000" w:themeColor="text1"/>
    </w:rPr>
  </w:style>
  <w:style w:type="character" w:customStyle="1" w:styleId="apple-tab-span">
    <w:name w:val="apple-tab-span"/>
    <w:basedOn w:val="DefaultParagraphFont"/>
    <w:rsid w:val="00F95E62"/>
  </w:style>
  <w:style w:type="character" w:customStyle="1" w:styleId="vm-hook">
    <w:name w:val="vm-hook"/>
    <w:basedOn w:val="DefaultParagraphFont"/>
    <w:rsid w:val="00F95E62"/>
  </w:style>
  <w:style w:type="character" w:customStyle="1" w:styleId="ilad">
    <w:name w:val="il_ad"/>
    <w:basedOn w:val="DefaultParagraphFont"/>
    <w:rsid w:val="002B4931"/>
  </w:style>
  <w:style w:type="character" w:styleId="FollowedHyperlink">
    <w:name w:val="FollowedHyperlink"/>
    <w:basedOn w:val="DefaultParagraphFont"/>
    <w:uiPriority w:val="99"/>
    <w:semiHidden/>
    <w:unhideWhenUsed/>
    <w:rsid w:val="00A85444"/>
    <w:rPr>
      <w:color w:val="800080" w:themeColor="followedHyperlink"/>
      <w:u w:val="single"/>
    </w:rPr>
  </w:style>
  <w:style w:type="character" w:customStyle="1" w:styleId="kw">
    <w:name w:val="kw"/>
    <w:basedOn w:val="DefaultParagraphFont"/>
    <w:rsid w:val="00511205"/>
  </w:style>
  <w:style w:type="character" w:customStyle="1" w:styleId="mark-130">
    <w:name w:val="mark-13#0"/>
    <w:basedOn w:val="DefaultParagraphFont"/>
    <w:rsid w:val="00511205"/>
  </w:style>
  <w:style w:type="character" w:customStyle="1" w:styleId="mark-111">
    <w:name w:val="mark-11#1"/>
    <w:basedOn w:val="DefaultParagraphFont"/>
    <w:rsid w:val="00511205"/>
  </w:style>
  <w:style w:type="paragraph" w:styleId="TOC4">
    <w:name w:val="toc 4"/>
    <w:basedOn w:val="Normal"/>
    <w:next w:val="Normal"/>
    <w:autoRedefine/>
    <w:uiPriority w:val="39"/>
    <w:unhideWhenUsed/>
    <w:rsid w:val="006F5B9F"/>
    <w:pPr>
      <w:spacing w:after="100"/>
      <w:ind w:left="660"/>
    </w:pPr>
    <w:rPr>
      <w:rFonts w:eastAsiaTheme="minorEastAsia"/>
    </w:rPr>
  </w:style>
  <w:style w:type="paragraph" w:styleId="TOC5">
    <w:name w:val="toc 5"/>
    <w:basedOn w:val="Normal"/>
    <w:next w:val="Normal"/>
    <w:autoRedefine/>
    <w:uiPriority w:val="39"/>
    <w:unhideWhenUsed/>
    <w:rsid w:val="006F5B9F"/>
    <w:pPr>
      <w:spacing w:after="100"/>
      <w:ind w:left="880"/>
    </w:pPr>
    <w:rPr>
      <w:rFonts w:eastAsiaTheme="minorEastAsia"/>
    </w:rPr>
  </w:style>
  <w:style w:type="paragraph" w:styleId="TOC6">
    <w:name w:val="toc 6"/>
    <w:basedOn w:val="Normal"/>
    <w:next w:val="Normal"/>
    <w:autoRedefine/>
    <w:uiPriority w:val="39"/>
    <w:unhideWhenUsed/>
    <w:rsid w:val="006F5B9F"/>
    <w:pPr>
      <w:spacing w:after="100"/>
      <w:ind w:left="1100"/>
    </w:pPr>
    <w:rPr>
      <w:rFonts w:eastAsiaTheme="minorEastAsia"/>
    </w:rPr>
  </w:style>
  <w:style w:type="paragraph" w:styleId="TOC7">
    <w:name w:val="toc 7"/>
    <w:basedOn w:val="Normal"/>
    <w:next w:val="Normal"/>
    <w:autoRedefine/>
    <w:uiPriority w:val="39"/>
    <w:unhideWhenUsed/>
    <w:rsid w:val="006F5B9F"/>
    <w:pPr>
      <w:spacing w:after="100"/>
      <w:ind w:left="1320"/>
    </w:pPr>
    <w:rPr>
      <w:rFonts w:eastAsiaTheme="minorEastAsia"/>
    </w:rPr>
  </w:style>
  <w:style w:type="paragraph" w:styleId="TOC8">
    <w:name w:val="toc 8"/>
    <w:basedOn w:val="Normal"/>
    <w:next w:val="Normal"/>
    <w:autoRedefine/>
    <w:uiPriority w:val="39"/>
    <w:unhideWhenUsed/>
    <w:rsid w:val="006F5B9F"/>
    <w:pPr>
      <w:spacing w:after="100"/>
      <w:ind w:left="1540"/>
    </w:pPr>
    <w:rPr>
      <w:rFonts w:eastAsiaTheme="minorEastAsia"/>
    </w:rPr>
  </w:style>
  <w:style w:type="paragraph" w:styleId="TOC9">
    <w:name w:val="toc 9"/>
    <w:basedOn w:val="Normal"/>
    <w:next w:val="Normal"/>
    <w:autoRedefine/>
    <w:uiPriority w:val="39"/>
    <w:unhideWhenUsed/>
    <w:rsid w:val="006F5B9F"/>
    <w:pPr>
      <w:spacing w:after="100"/>
      <w:ind w:left="1760"/>
    </w:pPr>
    <w:rPr>
      <w:rFonts w:eastAsiaTheme="minorEastAsia"/>
    </w:rPr>
  </w:style>
  <w:style w:type="character" w:customStyle="1" w:styleId="typ">
    <w:name w:val="typ"/>
    <w:basedOn w:val="DefaultParagraphFont"/>
    <w:rsid w:val="00C848A9"/>
  </w:style>
  <w:style w:type="character" w:customStyle="1" w:styleId="pun">
    <w:name w:val="pun"/>
    <w:basedOn w:val="DefaultParagraphFont"/>
    <w:rsid w:val="00C848A9"/>
  </w:style>
  <w:style w:type="character" w:customStyle="1" w:styleId="pln">
    <w:name w:val="pln"/>
    <w:basedOn w:val="DefaultParagraphFont"/>
    <w:rsid w:val="00C848A9"/>
  </w:style>
  <w:style w:type="character" w:customStyle="1" w:styleId="lit">
    <w:name w:val="lit"/>
    <w:basedOn w:val="DefaultParagraphFont"/>
    <w:rsid w:val="00C848A9"/>
  </w:style>
  <w:style w:type="character" w:customStyle="1" w:styleId="kwd">
    <w:name w:val="kwd"/>
    <w:basedOn w:val="DefaultParagraphFont"/>
    <w:rsid w:val="0021306A"/>
  </w:style>
  <w:style w:type="character" w:customStyle="1" w:styleId="str">
    <w:name w:val="str"/>
    <w:basedOn w:val="DefaultParagraphFont"/>
    <w:rsid w:val="0021306A"/>
  </w:style>
  <w:style w:type="character" w:customStyle="1" w:styleId="vcard">
    <w:name w:val="vcard"/>
    <w:basedOn w:val="DefaultParagraphFont"/>
    <w:rsid w:val="0099458F"/>
  </w:style>
  <w:style w:type="character" w:customStyle="1" w:styleId="fn">
    <w:name w:val="fn"/>
    <w:basedOn w:val="DefaultParagraphFont"/>
    <w:rsid w:val="0099458F"/>
  </w:style>
  <w:style w:type="paragraph" w:customStyle="1" w:styleId="Date1">
    <w:name w:val="Date1"/>
    <w:basedOn w:val="Normal"/>
    <w:rsid w:val="0099458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ost-comments">
    <w:name w:val="post-comments"/>
    <w:basedOn w:val="Normal"/>
    <w:rsid w:val="0099458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om">
    <w:name w:val="com"/>
    <w:basedOn w:val="DefaultParagraphFont"/>
    <w:rsid w:val="0099458F"/>
  </w:style>
  <w:style w:type="paragraph" w:customStyle="1" w:styleId="entry-meta">
    <w:name w:val="entry-meta"/>
    <w:basedOn w:val="Normal"/>
    <w:rsid w:val="006B6DA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6B6DA4"/>
  </w:style>
  <w:style w:type="character" w:styleId="Emphasis">
    <w:name w:val="Emphasis"/>
    <w:basedOn w:val="DefaultParagraphFont"/>
    <w:uiPriority w:val="20"/>
    <w:qFormat/>
    <w:rsid w:val="006B6DA4"/>
    <w:rPr>
      <w:i/>
      <w:iCs/>
    </w:rPr>
  </w:style>
  <w:style w:type="character" w:customStyle="1" w:styleId="entry-author">
    <w:name w:val="entry-author"/>
    <w:basedOn w:val="DefaultParagraphFont"/>
    <w:rsid w:val="0091595D"/>
  </w:style>
  <w:style w:type="paragraph" w:styleId="DocumentMap">
    <w:name w:val="Document Map"/>
    <w:basedOn w:val="Normal"/>
    <w:link w:val="DocumentMapChar"/>
    <w:uiPriority w:val="99"/>
    <w:semiHidden/>
    <w:unhideWhenUsed/>
    <w:rsid w:val="00FF6EA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F6EA9"/>
    <w:rPr>
      <w:rFonts w:ascii="Tahoma" w:hAnsi="Tahoma" w:cs="Tahoma"/>
      <w:sz w:val="16"/>
      <w:szCs w:val="16"/>
    </w:rPr>
  </w:style>
  <w:style w:type="character" w:customStyle="1" w:styleId="hljs-keyword">
    <w:name w:val="hljs-keyword"/>
    <w:basedOn w:val="DefaultParagraphFont"/>
    <w:rsid w:val="007A108A"/>
  </w:style>
  <w:style w:type="character" w:customStyle="1" w:styleId="hljs-title">
    <w:name w:val="hljs-title"/>
    <w:basedOn w:val="DefaultParagraphFont"/>
    <w:rsid w:val="007A108A"/>
  </w:style>
  <w:style w:type="character" w:customStyle="1" w:styleId="hljs-function">
    <w:name w:val="hljs-function"/>
    <w:basedOn w:val="DefaultParagraphFont"/>
    <w:rsid w:val="007A108A"/>
  </w:style>
  <w:style w:type="character" w:customStyle="1" w:styleId="hljs-params">
    <w:name w:val="hljs-params"/>
    <w:basedOn w:val="DefaultParagraphFont"/>
    <w:rsid w:val="007A108A"/>
  </w:style>
  <w:style w:type="character" w:customStyle="1" w:styleId="hljs-comment">
    <w:name w:val="hljs-comment"/>
    <w:basedOn w:val="DefaultParagraphFont"/>
    <w:rsid w:val="007A108A"/>
  </w:style>
  <w:style w:type="character" w:customStyle="1" w:styleId="hljs-string">
    <w:name w:val="hljs-string"/>
    <w:basedOn w:val="DefaultParagraphFont"/>
    <w:rsid w:val="007A108A"/>
  </w:style>
  <w:style w:type="character" w:customStyle="1" w:styleId="hljs-number">
    <w:name w:val="hljs-number"/>
    <w:basedOn w:val="DefaultParagraphFont"/>
    <w:rsid w:val="007A108A"/>
  </w:style>
  <w:style w:type="character" w:customStyle="1" w:styleId="hljs-literal">
    <w:name w:val="hljs-literal"/>
    <w:basedOn w:val="DefaultParagraphFont"/>
    <w:rsid w:val="007A108A"/>
  </w:style>
  <w:style w:type="character" w:customStyle="1" w:styleId="hljs-builtin">
    <w:name w:val="hljs-built_in"/>
    <w:basedOn w:val="DefaultParagraphFont"/>
    <w:rsid w:val="007A108A"/>
  </w:style>
  <w:style w:type="paragraph" w:customStyle="1" w:styleId="lead">
    <w:name w:val="lead"/>
    <w:basedOn w:val="Normal"/>
    <w:rsid w:val="002B59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r-2">
    <w:name w:val="mr-2"/>
    <w:basedOn w:val="DefaultParagraphFont"/>
    <w:rsid w:val="002B592A"/>
  </w:style>
  <w:style w:type="character" w:customStyle="1" w:styleId="text-muted1">
    <w:name w:val="text-muted1"/>
    <w:basedOn w:val="DefaultParagraphFont"/>
    <w:rsid w:val="002B592A"/>
  </w:style>
  <w:style w:type="character" w:customStyle="1" w:styleId="ml-2">
    <w:name w:val="ml-2"/>
    <w:basedOn w:val="DefaultParagraphFont"/>
    <w:rsid w:val="002B592A"/>
  </w:style>
  <w:style w:type="character" w:customStyle="1" w:styleId="badge">
    <w:name w:val="badge"/>
    <w:basedOn w:val="DefaultParagraphFont"/>
    <w:rsid w:val="002B592A"/>
  </w:style>
  <w:style w:type="paragraph" w:customStyle="1" w:styleId="tableblock">
    <w:name w:val="tableblock"/>
    <w:basedOn w:val="Normal"/>
    <w:rsid w:val="00AE4B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lass">
    <w:name w:val="hljs-class"/>
    <w:basedOn w:val="DefaultParagraphFont"/>
    <w:rsid w:val="00AE4B68"/>
  </w:style>
  <w:style w:type="character" w:customStyle="1" w:styleId="hljs-meta">
    <w:name w:val="hljs-meta"/>
    <w:basedOn w:val="DefaultParagraphFont"/>
    <w:rsid w:val="00AE4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2123">
      <w:bodyDiv w:val="1"/>
      <w:marLeft w:val="0"/>
      <w:marRight w:val="0"/>
      <w:marTop w:val="0"/>
      <w:marBottom w:val="0"/>
      <w:divBdr>
        <w:top w:val="none" w:sz="0" w:space="0" w:color="auto"/>
        <w:left w:val="none" w:sz="0" w:space="0" w:color="auto"/>
        <w:bottom w:val="none" w:sz="0" w:space="0" w:color="auto"/>
        <w:right w:val="none" w:sz="0" w:space="0" w:color="auto"/>
      </w:divBdr>
      <w:divsChild>
        <w:div w:id="1448427314">
          <w:marLeft w:val="0"/>
          <w:marRight w:val="0"/>
          <w:marTop w:val="0"/>
          <w:marBottom w:val="0"/>
          <w:divBdr>
            <w:top w:val="dotted" w:sz="8" w:space="1" w:color="auto"/>
            <w:left w:val="dotted" w:sz="8" w:space="4" w:color="auto"/>
            <w:bottom w:val="dotted" w:sz="8" w:space="1" w:color="auto"/>
            <w:right w:val="dotted" w:sz="8" w:space="4" w:color="auto"/>
          </w:divBdr>
          <w:divsChild>
            <w:div w:id="751049428">
              <w:marLeft w:val="0"/>
              <w:marRight w:val="0"/>
              <w:marTop w:val="0"/>
              <w:marBottom w:val="0"/>
              <w:divBdr>
                <w:top w:val="none" w:sz="0" w:space="0" w:color="auto"/>
                <w:left w:val="none" w:sz="0" w:space="0" w:color="auto"/>
                <w:bottom w:val="none" w:sz="0" w:space="0" w:color="auto"/>
                <w:right w:val="none" w:sz="0" w:space="0" w:color="auto"/>
              </w:divBdr>
            </w:div>
            <w:div w:id="142207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7640">
      <w:bodyDiv w:val="1"/>
      <w:marLeft w:val="0"/>
      <w:marRight w:val="0"/>
      <w:marTop w:val="0"/>
      <w:marBottom w:val="0"/>
      <w:divBdr>
        <w:top w:val="none" w:sz="0" w:space="0" w:color="auto"/>
        <w:left w:val="none" w:sz="0" w:space="0" w:color="auto"/>
        <w:bottom w:val="none" w:sz="0" w:space="0" w:color="auto"/>
        <w:right w:val="none" w:sz="0" w:space="0" w:color="auto"/>
      </w:divBdr>
    </w:div>
    <w:div w:id="98989031">
      <w:bodyDiv w:val="1"/>
      <w:marLeft w:val="0"/>
      <w:marRight w:val="0"/>
      <w:marTop w:val="0"/>
      <w:marBottom w:val="0"/>
      <w:divBdr>
        <w:top w:val="none" w:sz="0" w:space="0" w:color="auto"/>
        <w:left w:val="none" w:sz="0" w:space="0" w:color="auto"/>
        <w:bottom w:val="none" w:sz="0" w:space="0" w:color="auto"/>
        <w:right w:val="none" w:sz="0" w:space="0" w:color="auto"/>
      </w:divBdr>
    </w:div>
    <w:div w:id="99421045">
      <w:bodyDiv w:val="1"/>
      <w:marLeft w:val="0"/>
      <w:marRight w:val="0"/>
      <w:marTop w:val="0"/>
      <w:marBottom w:val="0"/>
      <w:divBdr>
        <w:top w:val="none" w:sz="0" w:space="0" w:color="auto"/>
        <w:left w:val="none" w:sz="0" w:space="0" w:color="auto"/>
        <w:bottom w:val="none" w:sz="0" w:space="0" w:color="auto"/>
        <w:right w:val="none" w:sz="0" w:space="0" w:color="auto"/>
      </w:divBdr>
    </w:div>
    <w:div w:id="136848675">
      <w:bodyDiv w:val="1"/>
      <w:marLeft w:val="0"/>
      <w:marRight w:val="0"/>
      <w:marTop w:val="0"/>
      <w:marBottom w:val="0"/>
      <w:divBdr>
        <w:top w:val="none" w:sz="0" w:space="0" w:color="auto"/>
        <w:left w:val="none" w:sz="0" w:space="0" w:color="auto"/>
        <w:bottom w:val="none" w:sz="0" w:space="0" w:color="auto"/>
        <w:right w:val="none" w:sz="0" w:space="0" w:color="auto"/>
      </w:divBdr>
      <w:divsChild>
        <w:div w:id="147064085">
          <w:marLeft w:val="0"/>
          <w:marRight w:val="0"/>
          <w:marTop w:val="0"/>
          <w:marBottom w:val="0"/>
          <w:divBdr>
            <w:top w:val="none" w:sz="0" w:space="0" w:color="auto"/>
            <w:left w:val="none" w:sz="0" w:space="0" w:color="auto"/>
            <w:bottom w:val="none" w:sz="0" w:space="0" w:color="auto"/>
            <w:right w:val="none" w:sz="0" w:space="0" w:color="auto"/>
          </w:divBdr>
        </w:div>
        <w:div w:id="540097318">
          <w:marLeft w:val="0"/>
          <w:marRight w:val="0"/>
          <w:marTop w:val="0"/>
          <w:marBottom w:val="0"/>
          <w:divBdr>
            <w:top w:val="none" w:sz="0" w:space="0" w:color="auto"/>
            <w:left w:val="none" w:sz="0" w:space="0" w:color="auto"/>
            <w:bottom w:val="none" w:sz="0" w:space="0" w:color="auto"/>
            <w:right w:val="none" w:sz="0" w:space="0" w:color="auto"/>
          </w:divBdr>
        </w:div>
        <w:div w:id="806243452">
          <w:marLeft w:val="0"/>
          <w:marRight w:val="0"/>
          <w:marTop w:val="0"/>
          <w:marBottom w:val="0"/>
          <w:divBdr>
            <w:top w:val="none" w:sz="0" w:space="0" w:color="auto"/>
            <w:left w:val="none" w:sz="0" w:space="0" w:color="auto"/>
            <w:bottom w:val="none" w:sz="0" w:space="0" w:color="auto"/>
            <w:right w:val="none" w:sz="0" w:space="0" w:color="auto"/>
          </w:divBdr>
        </w:div>
        <w:div w:id="1035619306">
          <w:marLeft w:val="0"/>
          <w:marRight w:val="0"/>
          <w:marTop w:val="0"/>
          <w:marBottom w:val="0"/>
          <w:divBdr>
            <w:top w:val="dotted" w:sz="6" w:space="2" w:color="auto"/>
            <w:left w:val="dotted" w:sz="6" w:space="7" w:color="auto"/>
            <w:bottom w:val="dotted" w:sz="6" w:space="2" w:color="auto"/>
            <w:right w:val="dotted" w:sz="6" w:space="7" w:color="auto"/>
          </w:divBdr>
        </w:div>
        <w:div w:id="1278366302">
          <w:marLeft w:val="0"/>
          <w:marRight w:val="0"/>
          <w:marTop w:val="0"/>
          <w:marBottom w:val="0"/>
          <w:divBdr>
            <w:top w:val="dotted" w:sz="6" w:space="2" w:color="auto"/>
            <w:left w:val="dotted" w:sz="6" w:space="7" w:color="auto"/>
            <w:bottom w:val="dotted" w:sz="6" w:space="2" w:color="auto"/>
            <w:right w:val="dotted" w:sz="6" w:space="7" w:color="auto"/>
          </w:divBdr>
        </w:div>
        <w:div w:id="1635023267">
          <w:marLeft w:val="0"/>
          <w:marRight w:val="0"/>
          <w:marTop w:val="0"/>
          <w:marBottom w:val="0"/>
          <w:divBdr>
            <w:top w:val="none" w:sz="0" w:space="0" w:color="auto"/>
            <w:left w:val="none" w:sz="0" w:space="0" w:color="auto"/>
            <w:bottom w:val="none" w:sz="0" w:space="0" w:color="auto"/>
            <w:right w:val="none" w:sz="0" w:space="0" w:color="auto"/>
          </w:divBdr>
        </w:div>
        <w:div w:id="1747651916">
          <w:marLeft w:val="0"/>
          <w:marRight w:val="0"/>
          <w:marTop w:val="0"/>
          <w:marBottom w:val="0"/>
          <w:divBdr>
            <w:top w:val="none" w:sz="0" w:space="0" w:color="auto"/>
            <w:left w:val="none" w:sz="0" w:space="0" w:color="auto"/>
            <w:bottom w:val="none" w:sz="0" w:space="0" w:color="auto"/>
            <w:right w:val="none" w:sz="0" w:space="0" w:color="auto"/>
          </w:divBdr>
        </w:div>
        <w:div w:id="1917860036">
          <w:marLeft w:val="0"/>
          <w:marRight w:val="0"/>
          <w:marTop w:val="0"/>
          <w:marBottom w:val="0"/>
          <w:divBdr>
            <w:top w:val="none" w:sz="0" w:space="0" w:color="auto"/>
            <w:left w:val="none" w:sz="0" w:space="0" w:color="auto"/>
            <w:bottom w:val="none" w:sz="0" w:space="0" w:color="auto"/>
            <w:right w:val="none" w:sz="0" w:space="0" w:color="auto"/>
          </w:divBdr>
        </w:div>
      </w:divsChild>
    </w:div>
    <w:div w:id="146481253">
      <w:bodyDiv w:val="1"/>
      <w:marLeft w:val="0"/>
      <w:marRight w:val="0"/>
      <w:marTop w:val="0"/>
      <w:marBottom w:val="0"/>
      <w:divBdr>
        <w:top w:val="none" w:sz="0" w:space="0" w:color="auto"/>
        <w:left w:val="none" w:sz="0" w:space="0" w:color="auto"/>
        <w:bottom w:val="none" w:sz="0" w:space="0" w:color="auto"/>
        <w:right w:val="none" w:sz="0" w:space="0" w:color="auto"/>
      </w:divBdr>
      <w:divsChild>
        <w:div w:id="542981261">
          <w:marLeft w:val="240"/>
          <w:marRight w:val="240"/>
          <w:marTop w:val="100"/>
          <w:marBottom w:val="100"/>
          <w:divBdr>
            <w:top w:val="none" w:sz="0" w:space="0" w:color="auto"/>
            <w:left w:val="none" w:sz="0" w:space="0" w:color="auto"/>
            <w:bottom w:val="none" w:sz="0" w:space="0" w:color="auto"/>
            <w:right w:val="none" w:sz="0" w:space="0" w:color="auto"/>
          </w:divBdr>
          <w:divsChild>
            <w:div w:id="64778424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143427021">
          <w:marLeft w:val="240"/>
          <w:marRight w:val="240"/>
          <w:marTop w:val="100"/>
          <w:marBottom w:val="100"/>
          <w:divBdr>
            <w:top w:val="none" w:sz="0" w:space="0" w:color="auto"/>
            <w:left w:val="none" w:sz="0" w:space="0" w:color="auto"/>
            <w:bottom w:val="none" w:sz="0" w:space="0" w:color="auto"/>
            <w:right w:val="none" w:sz="0" w:space="0" w:color="auto"/>
          </w:divBdr>
          <w:divsChild>
            <w:div w:id="207299627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25917931">
          <w:marLeft w:val="240"/>
          <w:marRight w:val="240"/>
          <w:marTop w:val="100"/>
          <w:marBottom w:val="100"/>
          <w:divBdr>
            <w:top w:val="none" w:sz="0" w:space="0" w:color="auto"/>
            <w:left w:val="none" w:sz="0" w:space="0" w:color="auto"/>
            <w:bottom w:val="none" w:sz="0" w:space="0" w:color="auto"/>
            <w:right w:val="none" w:sz="0" w:space="0" w:color="auto"/>
          </w:divBdr>
          <w:divsChild>
            <w:div w:id="40857440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509905685">
          <w:marLeft w:val="240"/>
          <w:marRight w:val="240"/>
          <w:marTop w:val="100"/>
          <w:marBottom w:val="100"/>
          <w:divBdr>
            <w:top w:val="none" w:sz="0" w:space="0" w:color="auto"/>
            <w:left w:val="none" w:sz="0" w:space="0" w:color="auto"/>
            <w:bottom w:val="none" w:sz="0" w:space="0" w:color="auto"/>
            <w:right w:val="none" w:sz="0" w:space="0" w:color="auto"/>
          </w:divBdr>
          <w:divsChild>
            <w:div w:id="39474431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95122462">
      <w:bodyDiv w:val="1"/>
      <w:marLeft w:val="0"/>
      <w:marRight w:val="0"/>
      <w:marTop w:val="0"/>
      <w:marBottom w:val="0"/>
      <w:divBdr>
        <w:top w:val="none" w:sz="0" w:space="0" w:color="auto"/>
        <w:left w:val="none" w:sz="0" w:space="0" w:color="auto"/>
        <w:bottom w:val="none" w:sz="0" w:space="0" w:color="auto"/>
        <w:right w:val="none" w:sz="0" w:space="0" w:color="auto"/>
      </w:divBdr>
    </w:div>
    <w:div w:id="253979550">
      <w:bodyDiv w:val="1"/>
      <w:marLeft w:val="0"/>
      <w:marRight w:val="0"/>
      <w:marTop w:val="0"/>
      <w:marBottom w:val="0"/>
      <w:divBdr>
        <w:top w:val="none" w:sz="0" w:space="0" w:color="auto"/>
        <w:left w:val="none" w:sz="0" w:space="0" w:color="auto"/>
        <w:bottom w:val="none" w:sz="0" w:space="0" w:color="auto"/>
        <w:right w:val="none" w:sz="0" w:space="0" w:color="auto"/>
      </w:divBdr>
      <w:divsChild>
        <w:div w:id="146829350">
          <w:marLeft w:val="0"/>
          <w:marRight w:val="0"/>
          <w:marTop w:val="95"/>
          <w:marBottom w:val="95"/>
          <w:divBdr>
            <w:top w:val="none" w:sz="0" w:space="0" w:color="auto"/>
            <w:left w:val="none" w:sz="0" w:space="0" w:color="auto"/>
            <w:bottom w:val="none" w:sz="0" w:space="0" w:color="auto"/>
            <w:right w:val="none" w:sz="0" w:space="0" w:color="auto"/>
          </w:divBdr>
          <w:divsChild>
            <w:div w:id="17699706">
              <w:marLeft w:val="0"/>
              <w:marRight w:val="0"/>
              <w:marTop w:val="0"/>
              <w:marBottom w:val="0"/>
              <w:divBdr>
                <w:top w:val="none" w:sz="0" w:space="0" w:color="auto"/>
                <w:left w:val="none" w:sz="0" w:space="0" w:color="auto"/>
                <w:bottom w:val="none" w:sz="0" w:space="0" w:color="auto"/>
                <w:right w:val="none" w:sz="0" w:space="0" w:color="auto"/>
              </w:divBdr>
            </w:div>
            <w:div w:id="428933787">
              <w:marLeft w:val="1430"/>
              <w:marRight w:val="0"/>
              <w:marTop w:val="0"/>
              <w:marBottom w:val="286"/>
              <w:divBdr>
                <w:top w:val="none" w:sz="0" w:space="0" w:color="auto"/>
                <w:left w:val="none" w:sz="0" w:space="0" w:color="auto"/>
                <w:bottom w:val="none" w:sz="0" w:space="0" w:color="auto"/>
                <w:right w:val="none" w:sz="0" w:space="0" w:color="auto"/>
              </w:divBdr>
              <w:divsChild>
                <w:div w:id="978536523">
                  <w:marLeft w:val="0"/>
                  <w:marRight w:val="0"/>
                  <w:marTop w:val="0"/>
                  <w:marBottom w:val="240"/>
                  <w:divBdr>
                    <w:top w:val="none" w:sz="0" w:space="0" w:color="auto"/>
                    <w:left w:val="none" w:sz="0" w:space="0" w:color="auto"/>
                    <w:bottom w:val="none" w:sz="0" w:space="0" w:color="auto"/>
                    <w:right w:val="none" w:sz="0" w:space="0" w:color="auto"/>
                  </w:divBdr>
                </w:div>
              </w:divsChild>
            </w:div>
            <w:div w:id="846603892">
              <w:marLeft w:val="0"/>
              <w:marRight w:val="0"/>
              <w:marTop w:val="95"/>
              <w:marBottom w:val="95"/>
              <w:divBdr>
                <w:top w:val="none" w:sz="0" w:space="0" w:color="auto"/>
                <w:left w:val="none" w:sz="0" w:space="0" w:color="auto"/>
                <w:bottom w:val="none" w:sz="0" w:space="0" w:color="auto"/>
                <w:right w:val="none" w:sz="0" w:space="0" w:color="auto"/>
              </w:divBdr>
            </w:div>
          </w:divsChild>
        </w:div>
        <w:div w:id="692877816">
          <w:marLeft w:val="0"/>
          <w:marRight w:val="0"/>
          <w:marTop w:val="0"/>
          <w:marBottom w:val="0"/>
          <w:divBdr>
            <w:top w:val="none" w:sz="0" w:space="7" w:color="3B5998"/>
            <w:left w:val="none" w:sz="0" w:space="9" w:color="3B5998"/>
            <w:bottom w:val="none" w:sz="0" w:space="7" w:color="3B5998"/>
            <w:right w:val="none" w:sz="0" w:space="9" w:color="3B5998"/>
          </w:divBdr>
        </w:div>
        <w:div w:id="707219329">
          <w:marLeft w:val="0"/>
          <w:marRight w:val="0"/>
          <w:marTop w:val="0"/>
          <w:marBottom w:val="0"/>
          <w:divBdr>
            <w:top w:val="none" w:sz="0" w:space="7" w:color="0077B5"/>
            <w:left w:val="none" w:sz="0" w:space="9" w:color="0077B5"/>
            <w:bottom w:val="none" w:sz="0" w:space="7" w:color="0077B5"/>
            <w:right w:val="none" w:sz="0" w:space="9" w:color="0077B5"/>
          </w:divBdr>
        </w:div>
        <w:div w:id="843976745">
          <w:marLeft w:val="0"/>
          <w:marRight w:val="0"/>
          <w:marTop w:val="0"/>
          <w:marBottom w:val="0"/>
          <w:divBdr>
            <w:top w:val="none" w:sz="0" w:space="7" w:color="FF6600"/>
            <w:left w:val="none" w:sz="0" w:space="9" w:color="FF6600"/>
            <w:bottom w:val="none" w:sz="0" w:space="7" w:color="FF6600"/>
            <w:right w:val="none" w:sz="0" w:space="9" w:color="FF6600"/>
          </w:divBdr>
        </w:div>
        <w:div w:id="1153520186">
          <w:marLeft w:val="0"/>
          <w:marRight w:val="0"/>
          <w:marTop w:val="0"/>
          <w:marBottom w:val="0"/>
          <w:divBdr>
            <w:top w:val="none" w:sz="0" w:space="7" w:color="55ACEE"/>
            <w:left w:val="none" w:sz="0" w:space="9" w:color="55ACEE"/>
            <w:bottom w:val="none" w:sz="0" w:space="7" w:color="55ACEE"/>
            <w:right w:val="none" w:sz="0" w:space="9" w:color="55ACEE"/>
          </w:divBdr>
        </w:div>
      </w:divsChild>
    </w:div>
    <w:div w:id="290209248">
      <w:bodyDiv w:val="1"/>
      <w:marLeft w:val="0"/>
      <w:marRight w:val="0"/>
      <w:marTop w:val="0"/>
      <w:marBottom w:val="0"/>
      <w:divBdr>
        <w:top w:val="none" w:sz="0" w:space="0" w:color="auto"/>
        <w:left w:val="none" w:sz="0" w:space="0" w:color="auto"/>
        <w:bottom w:val="none" w:sz="0" w:space="0" w:color="auto"/>
        <w:right w:val="none" w:sz="0" w:space="0" w:color="auto"/>
      </w:divBdr>
    </w:div>
    <w:div w:id="303774250">
      <w:bodyDiv w:val="1"/>
      <w:marLeft w:val="0"/>
      <w:marRight w:val="0"/>
      <w:marTop w:val="0"/>
      <w:marBottom w:val="0"/>
      <w:divBdr>
        <w:top w:val="none" w:sz="0" w:space="0" w:color="auto"/>
        <w:left w:val="none" w:sz="0" w:space="0" w:color="auto"/>
        <w:bottom w:val="none" w:sz="0" w:space="0" w:color="auto"/>
        <w:right w:val="none" w:sz="0" w:space="0" w:color="auto"/>
      </w:divBdr>
    </w:div>
    <w:div w:id="306906441">
      <w:bodyDiv w:val="1"/>
      <w:marLeft w:val="0"/>
      <w:marRight w:val="0"/>
      <w:marTop w:val="0"/>
      <w:marBottom w:val="0"/>
      <w:divBdr>
        <w:top w:val="none" w:sz="0" w:space="0" w:color="auto"/>
        <w:left w:val="none" w:sz="0" w:space="0" w:color="auto"/>
        <w:bottom w:val="none" w:sz="0" w:space="0" w:color="auto"/>
        <w:right w:val="none" w:sz="0" w:space="0" w:color="auto"/>
      </w:divBdr>
      <w:divsChild>
        <w:div w:id="849569286">
          <w:marLeft w:val="0"/>
          <w:marRight w:val="0"/>
          <w:marTop w:val="236"/>
          <w:marBottom w:val="0"/>
          <w:divBdr>
            <w:top w:val="single" w:sz="4" w:space="12" w:color="EEEEEE"/>
            <w:left w:val="none" w:sz="0" w:space="0" w:color="auto"/>
            <w:bottom w:val="none" w:sz="0" w:space="0" w:color="auto"/>
            <w:right w:val="none" w:sz="0" w:space="0" w:color="auto"/>
          </w:divBdr>
        </w:div>
        <w:div w:id="916130111">
          <w:marLeft w:val="0"/>
          <w:marRight w:val="0"/>
          <w:marTop w:val="0"/>
          <w:marBottom w:val="142"/>
          <w:divBdr>
            <w:top w:val="none" w:sz="0" w:space="0" w:color="auto"/>
            <w:left w:val="none" w:sz="0" w:space="0" w:color="auto"/>
            <w:bottom w:val="none" w:sz="0" w:space="0" w:color="auto"/>
            <w:right w:val="none" w:sz="0" w:space="0" w:color="auto"/>
          </w:divBdr>
        </w:div>
      </w:divsChild>
    </w:div>
    <w:div w:id="328678731">
      <w:bodyDiv w:val="1"/>
      <w:marLeft w:val="0"/>
      <w:marRight w:val="0"/>
      <w:marTop w:val="0"/>
      <w:marBottom w:val="0"/>
      <w:divBdr>
        <w:top w:val="none" w:sz="0" w:space="0" w:color="auto"/>
        <w:left w:val="none" w:sz="0" w:space="0" w:color="auto"/>
        <w:bottom w:val="none" w:sz="0" w:space="0" w:color="auto"/>
        <w:right w:val="none" w:sz="0" w:space="0" w:color="auto"/>
      </w:divBdr>
    </w:div>
    <w:div w:id="373194147">
      <w:bodyDiv w:val="1"/>
      <w:marLeft w:val="0"/>
      <w:marRight w:val="0"/>
      <w:marTop w:val="0"/>
      <w:marBottom w:val="0"/>
      <w:divBdr>
        <w:top w:val="none" w:sz="0" w:space="0" w:color="auto"/>
        <w:left w:val="none" w:sz="0" w:space="0" w:color="auto"/>
        <w:bottom w:val="none" w:sz="0" w:space="0" w:color="auto"/>
        <w:right w:val="none" w:sz="0" w:space="0" w:color="auto"/>
      </w:divBdr>
    </w:div>
    <w:div w:id="379323564">
      <w:bodyDiv w:val="1"/>
      <w:marLeft w:val="0"/>
      <w:marRight w:val="0"/>
      <w:marTop w:val="0"/>
      <w:marBottom w:val="0"/>
      <w:divBdr>
        <w:top w:val="none" w:sz="0" w:space="0" w:color="auto"/>
        <w:left w:val="none" w:sz="0" w:space="0" w:color="auto"/>
        <w:bottom w:val="none" w:sz="0" w:space="0" w:color="auto"/>
        <w:right w:val="none" w:sz="0" w:space="0" w:color="auto"/>
      </w:divBdr>
      <w:divsChild>
        <w:div w:id="80033153">
          <w:marLeft w:val="0"/>
          <w:marRight w:val="0"/>
          <w:marTop w:val="0"/>
          <w:marBottom w:val="300"/>
          <w:divBdr>
            <w:top w:val="none" w:sz="0" w:space="0" w:color="auto"/>
            <w:left w:val="none" w:sz="0" w:space="0" w:color="auto"/>
            <w:bottom w:val="none" w:sz="0" w:space="0" w:color="auto"/>
            <w:right w:val="none" w:sz="0" w:space="0" w:color="auto"/>
          </w:divBdr>
          <w:divsChild>
            <w:div w:id="897058186">
              <w:marLeft w:val="0"/>
              <w:marRight w:val="0"/>
              <w:marTop w:val="0"/>
              <w:marBottom w:val="0"/>
              <w:divBdr>
                <w:top w:val="none" w:sz="0" w:space="0" w:color="auto"/>
                <w:left w:val="none" w:sz="0" w:space="0" w:color="auto"/>
                <w:bottom w:val="none" w:sz="0" w:space="0" w:color="auto"/>
                <w:right w:val="none" w:sz="0" w:space="0" w:color="auto"/>
              </w:divBdr>
            </w:div>
          </w:divsChild>
        </w:div>
        <w:div w:id="604772763">
          <w:marLeft w:val="0"/>
          <w:marRight w:val="0"/>
          <w:marTop w:val="0"/>
          <w:marBottom w:val="0"/>
          <w:divBdr>
            <w:top w:val="none" w:sz="0" w:space="0" w:color="auto"/>
            <w:left w:val="none" w:sz="0" w:space="0" w:color="auto"/>
            <w:bottom w:val="none" w:sz="0" w:space="0" w:color="auto"/>
            <w:right w:val="none" w:sz="0" w:space="0" w:color="auto"/>
          </w:divBdr>
        </w:div>
        <w:div w:id="773327341">
          <w:marLeft w:val="0"/>
          <w:marRight w:val="0"/>
          <w:marTop w:val="0"/>
          <w:marBottom w:val="0"/>
          <w:divBdr>
            <w:top w:val="none" w:sz="0" w:space="0" w:color="auto"/>
            <w:left w:val="none" w:sz="0" w:space="0" w:color="auto"/>
            <w:bottom w:val="none" w:sz="0" w:space="0" w:color="auto"/>
            <w:right w:val="none" w:sz="0" w:space="0" w:color="auto"/>
          </w:divBdr>
        </w:div>
        <w:div w:id="1260529149">
          <w:marLeft w:val="0"/>
          <w:marRight w:val="0"/>
          <w:marTop w:val="0"/>
          <w:marBottom w:val="0"/>
          <w:divBdr>
            <w:top w:val="none" w:sz="0" w:space="0" w:color="auto"/>
            <w:left w:val="none" w:sz="0" w:space="0" w:color="auto"/>
            <w:bottom w:val="none" w:sz="0" w:space="0" w:color="auto"/>
            <w:right w:val="none" w:sz="0" w:space="0" w:color="auto"/>
          </w:divBdr>
        </w:div>
        <w:div w:id="1296788796">
          <w:marLeft w:val="0"/>
          <w:marRight w:val="0"/>
          <w:marTop w:val="0"/>
          <w:marBottom w:val="0"/>
          <w:divBdr>
            <w:top w:val="none" w:sz="0" w:space="0" w:color="auto"/>
            <w:left w:val="none" w:sz="0" w:space="0" w:color="auto"/>
            <w:bottom w:val="none" w:sz="0" w:space="0" w:color="auto"/>
            <w:right w:val="none" w:sz="0" w:space="0" w:color="auto"/>
          </w:divBdr>
        </w:div>
        <w:div w:id="1821650389">
          <w:marLeft w:val="0"/>
          <w:marRight w:val="0"/>
          <w:marTop w:val="0"/>
          <w:marBottom w:val="0"/>
          <w:divBdr>
            <w:top w:val="none" w:sz="0" w:space="0" w:color="auto"/>
            <w:left w:val="none" w:sz="0" w:space="0" w:color="auto"/>
            <w:bottom w:val="none" w:sz="0" w:space="0" w:color="auto"/>
            <w:right w:val="none" w:sz="0" w:space="0" w:color="auto"/>
          </w:divBdr>
        </w:div>
        <w:div w:id="1959754558">
          <w:marLeft w:val="0"/>
          <w:marRight w:val="0"/>
          <w:marTop w:val="0"/>
          <w:marBottom w:val="0"/>
          <w:divBdr>
            <w:top w:val="none" w:sz="0" w:space="0" w:color="auto"/>
            <w:left w:val="none" w:sz="0" w:space="0" w:color="auto"/>
            <w:bottom w:val="none" w:sz="0" w:space="0" w:color="auto"/>
            <w:right w:val="none" w:sz="0" w:space="0" w:color="auto"/>
          </w:divBdr>
        </w:div>
        <w:div w:id="2101872961">
          <w:marLeft w:val="0"/>
          <w:marRight w:val="0"/>
          <w:marTop w:val="0"/>
          <w:marBottom w:val="0"/>
          <w:divBdr>
            <w:top w:val="none" w:sz="0" w:space="0" w:color="auto"/>
            <w:left w:val="none" w:sz="0" w:space="0" w:color="auto"/>
            <w:bottom w:val="none" w:sz="0" w:space="0" w:color="auto"/>
            <w:right w:val="none" w:sz="0" w:space="0" w:color="auto"/>
          </w:divBdr>
        </w:div>
      </w:divsChild>
    </w:div>
    <w:div w:id="425807882">
      <w:bodyDiv w:val="1"/>
      <w:marLeft w:val="0"/>
      <w:marRight w:val="0"/>
      <w:marTop w:val="0"/>
      <w:marBottom w:val="0"/>
      <w:divBdr>
        <w:top w:val="none" w:sz="0" w:space="0" w:color="auto"/>
        <w:left w:val="none" w:sz="0" w:space="0" w:color="auto"/>
        <w:bottom w:val="none" w:sz="0" w:space="0" w:color="auto"/>
        <w:right w:val="none" w:sz="0" w:space="0" w:color="auto"/>
      </w:divBdr>
    </w:div>
    <w:div w:id="471753421">
      <w:bodyDiv w:val="1"/>
      <w:marLeft w:val="0"/>
      <w:marRight w:val="0"/>
      <w:marTop w:val="0"/>
      <w:marBottom w:val="0"/>
      <w:divBdr>
        <w:top w:val="none" w:sz="0" w:space="0" w:color="auto"/>
        <w:left w:val="none" w:sz="0" w:space="0" w:color="auto"/>
        <w:bottom w:val="none" w:sz="0" w:space="0" w:color="auto"/>
        <w:right w:val="none" w:sz="0" w:space="0" w:color="auto"/>
      </w:divBdr>
      <w:divsChild>
        <w:div w:id="1187017379">
          <w:marLeft w:val="0"/>
          <w:marRight w:val="0"/>
          <w:marTop w:val="0"/>
          <w:marBottom w:val="0"/>
          <w:divBdr>
            <w:top w:val="dashed" w:sz="8" w:space="1" w:color="auto"/>
            <w:left w:val="dashed" w:sz="8" w:space="4" w:color="auto"/>
            <w:bottom w:val="dashed" w:sz="8" w:space="1" w:color="auto"/>
            <w:right w:val="dashed" w:sz="8" w:space="4" w:color="auto"/>
          </w:divBdr>
          <w:divsChild>
            <w:div w:id="166944298">
              <w:marLeft w:val="0"/>
              <w:marRight w:val="0"/>
              <w:marTop w:val="0"/>
              <w:marBottom w:val="0"/>
              <w:divBdr>
                <w:top w:val="none" w:sz="0" w:space="0" w:color="auto"/>
                <w:left w:val="none" w:sz="0" w:space="0" w:color="auto"/>
                <w:bottom w:val="none" w:sz="0" w:space="0" w:color="auto"/>
                <w:right w:val="none" w:sz="0" w:space="0" w:color="auto"/>
              </w:divBdr>
            </w:div>
            <w:div w:id="179004783">
              <w:marLeft w:val="0"/>
              <w:marRight w:val="0"/>
              <w:marTop w:val="0"/>
              <w:marBottom w:val="0"/>
              <w:divBdr>
                <w:top w:val="none" w:sz="0" w:space="0" w:color="auto"/>
                <w:left w:val="none" w:sz="0" w:space="0" w:color="auto"/>
                <w:bottom w:val="none" w:sz="0" w:space="0" w:color="auto"/>
                <w:right w:val="none" w:sz="0" w:space="0" w:color="auto"/>
              </w:divBdr>
            </w:div>
            <w:div w:id="260063891">
              <w:marLeft w:val="0"/>
              <w:marRight w:val="0"/>
              <w:marTop w:val="0"/>
              <w:marBottom w:val="0"/>
              <w:divBdr>
                <w:top w:val="none" w:sz="0" w:space="0" w:color="auto"/>
                <w:left w:val="none" w:sz="0" w:space="0" w:color="auto"/>
                <w:bottom w:val="none" w:sz="0" w:space="0" w:color="auto"/>
                <w:right w:val="none" w:sz="0" w:space="0" w:color="auto"/>
              </w:divBdr>
            </w:div>
            <w:div w:id="637304504">
              <w:marLeft w:val="0"/>
              <w:marRight w:val="0"/>
              <w:marTop w:val="0"/>
              <w:marBottom w:val="0"/>
              <w:divBdr>
                <w:top w:val="none" w:sz="0" w:space="0" w:color="auto"/>
                <w:left w:val="none" w:sz="0" w:space="0" w:color="auto"/>
                <w:bottom w:val="none" w:sz="0" w:space="0" w:color="auto"/>
                <w:right w:val="none" w:sz="0" w:space="0" w:color="auto"/>
              </w:divBdr>
            </w:div>
            <w:div w:id="801118858">
              <w:marLeft w:val="0"/>
              <w:marRight w:val="0"/>
              <w:marTop w:val="0"/>
              <w:marBottom w:val="0"/>
              <w:divBdr>
                <w:top w:val="none" w:sz="0" w:space="0" w:color="auto"/>
                <w:left w:val="none" w:sz="0" w:space="0" w:color="auto"/>
                <w:bottom w:val="none" w:sz="0" w:space="0" w:color="auto"/>
                <w:right w:val="none" w:sz="0" w:space="0" w:color="auto"/>
              </w:divBdr>
            </w:div>
            <w:div w:id="851455734">
              <w:marLeft w:val="0"/>
              <w:marRight w:val="0"/>
              <w:marTop w:val="0"/>
              <w:marBottom w:val="0"/>
              <w:divBdr>
                <w:top w:val="none" w:sz="0" w:space="0" w:color="auto"/>
                <w:left w:val="none" w:sz="0" w:space="0" w:color="auto"/>
                <w:bottom w:val="none" w:sz="0" w:space="0" w:color="auto"/>
                <w:right w:val="none" w:sz="0" w:space="0" w:color="auto"/>
              </w:divBdr>
            </w:div>
            <w:div w:id="876770245">
              <w:marLeft w:val="0"/>
              <w:marRight w:val="0"/>
              <w:marTop w:val="0"/>
              <w:marBottom w:val="0"/>
              <w:divBdr>
                <w:top w:val="none" w:sz="0" w:space="0" w:color="auto"/>
                <w:left w:val="none" w:sz="0" w:space="0" w:color="auto"/>
                <w:bottom w:val="none" w:sz="0" w:space="0" w:color="auto"/>
                <w:right w:val="none" w:sz="0" w:space="0" w:color="auto"/>
              </w:divBdr>
            </w:div>
            <w:div w:id="882326347">
              <w:marLeft w:val="0"/>
              <w:marRight w:val="0"/>
              <w:marTop w:val="0"/>
              <w:marBottom w:val="0"/>
              <w:divBdr>
                <w:top w:val="none" w:sz="0" w:space="0" w:color="auto"/>
                <w:left w:val="none" w:sz="0" w:space="0" w:color="auto"/>
                <w:bottom w:val="none" w:sz="0" w:space="0" w:color="auto"/>
                <w:right w:val="none" w:sz="0" w:space="0" w:color="auto"/>
              </w:divBdr>
            </w:div>
            <w:div w:id="1078213249">
              <w:marLeft w:val="0"/>
              <w:marRight w:val="0"/>
              <w:marTop w:val="0"/>
              <w:marBottom w:val="0"/>
              <w:divBdr>
                <w:top w:val="none" w:sz="0" w:space="0" w:color="auto"/>
                <w:left w:val="none" w:sz="0" w:space="0" w:color="auto"/>
                <w:bottom w:val="none" w:sz="0" w:space="0" w:color="auto"/>
                <w:right w:val="none" w:sz="0" w:space="0" w:color="auto"/>
              </w:divBdr>
            </w:div>
            <w:div w:id="1779792756">
              <w:marLeft w:val="0"/>
              <w:marRight w:val="0"/>
              <w:marTop w:val="0"/>
              <w:marBottom w:val="0"/>
              <w:divBdr>
                <w:top w:val="none" w:sz="0" w:space="0" w:color="auto"/>
                <w:left w:val="none" w:sz="0" w:space="0" w:color="auto"/>
                <w:bottom w:val="none" w:sz="0" w:space="0" w:color="auto"/>
                <w:right w:val="none" w:sz="0" w:space="0" w:color="auto"/>
              </w:divBdr>
            </w:div>
            <w:div w:id="1808814240">
              <w:marLeft w:val="0"/>
              <w:marRight w:val="0"/>
              <w:marTop w:val="0"/>
              <w:marBottom w:val="0"/>
              <w:divBdr>
                <w:top w:val="none" w:sz="0" w:space="0" w:color="auto"/>
                <w:left w:val="none" w:sz="0" w:space="0" w:color="auto"/>
                <w:bottom w:val="none" w:sz="0" w:space="0" w:color="auto"/>
                <w:right w:val="none" w:sz="0" w:space="0" w:color="auto"/>
              </w:divBdr>
            </w:div>
            <w:div w:id="1897080130">
              <w:marLeft w:val="0"/>
              <w:marRight w:val="0"/>
              <w:marTop w:val="0"/>
              <w:marBottom w:val="0"/>
              <w:divBdr>
                <w:top w:val="none" w:sz="0" w:space="0" w:color="auto"/>
                <w:left w:val="none" w:sz="0" w:space="0" w:color="auto"/>
                <w:bottom w:val="none" w:sz="0" w:space="0" w:color="auto"/>
                <w:right w:val="none" w:sz="0" w:space="0" w:color="auto"/>
              </w:divBdr>
            </w:div>
            <w:div w:id="1960867648">
              <w:marLeft w:val="0"/>
              <w:marRight w:val="0"/>
              <w:marTop w:val="0"/>
              <w:marBottom w:val="0"/>
              <w:divBdr>
                <w:top w:val="none" w:sz="0" w:space="0" w:color="auto"/>
                <w:left w:val="none" w:sz="0" w:space="0" w:color="auto"/>
                <w:bottom w:val="none" w:sz="0" w:space="0" w:color="auto"/>
                <w:right w:val="none" w:sz="0" w:space="0" w:color="auto"/>
              </w:divBdr>
            </w:div>
            <w:div w:id="2095785566">
              <w:marLeft w:val="0"/>
              <w:marRight w:val="0"/>
              <w:marTop w:val="0"/>
              <w:marBottom w:val="0"/>
              <w:divBdr>
                <w:top w:val="none" w:sz="0" w:space="0" w:color="auto"/>
                <w:left w:val="none" w:sz="0" w:space="0" w:color="auto"/>
                <w:bottom w:val="none" w:sz="0" w:space="0" w:color="auto"/>
                <w:right w:val="none" w:sz="0" w:space="0" w:color="auto"/>
              </w:divBdr>
            </w:div>
          </w:divsChild>
        </w:div>
        <w:div w:id="1418598089">
          <w:marLeft w:val="0"/>
          <w:marRight w:val="0"/>
          <w:marTop w:val="0"/>
          <w:marBottom w:val="0"/>
          <w:divBdr>
            <w:top w:val="dotted" w:sz="8" w:space="1" w:color="auto"/>
            <w:left w:val="dotted" w:sz="8" w:space="4" w:color="auto"/>
            <w:bottom w:val="dotted" w:sz="8" w:space="1" w:color="auto"/>
            <w:right w:val="dotted" w:sz="8" w:space="4" w:color="auto"/>
          </w:divBdr>
          <w:divsChild>
            <w:div w:id="16398112">
              <w:marLeft w:val="0"/>
              <w:marRight w:val="0"/>
              <w:marTop w:val="0"/>
              <w:marBottom w:val="0"/>
              <w:divBdr>
                <w:top w:val="none" w:sz="0" w:space="0" w:color="auto"/>
                <w:left w:val="none" w:sz="0" w:space="0" w:color="auto"/>
                <w:bottom w:val="none" w:sz="0" w:space="0" w:color="auto"/>
                <w:right w:val="none" w:sz="0" w:space="0" w:color="auto"/>
              </w:divBdr>
            </w:div>
            <w:div w:id="100955009">
              <w:marLeft w:val="0"/>
              <w:marRight w:val="0"/>
              <w:marTop w:val="0"/>
              <w:marBottom w:val="0"/>
              <w:divBdr>
                <w:top w:val="none" w:sz="0" w:space="0" w:color="auto"/>
                <w:left w:val="none" w:sz="0" w:space="0" w:color="auto"/>
                <w:bottom w:val="none" w:sz="0" w:space="0" w:color="auto"/>
                <w:right w:val="none" w:sz="0" w:space="0" w:color="auto"/>
              </w:divBdr>
            </w:div>
            <w:div w:id="174417078">
              <w:marLeft w:val="0"/>
              <w:marRight w:val="0"/>
              <w:marTop w:val="0"/>
              <w:marBottom w:val="0"/>
              <w:divBdr>
                <w:top w:val="none" w:sz="0" w:space="0" w:color="auto"/>
                <w:left w:val="none" w:sz="0" w:space="0" w:color="auto"/>
                <w:bottom w:val="none" w:sz="0" w:space="0" w:color="auto"/>
                <w:right w:val="none" w:sz="0" w:space="0" w:color="auto"/>
              </w:divBdr>
            </w:div>
            <w:div w:id="263878573">
              <w:marLeft w:val="0"/>
              <w:marRight w:val="0"/>
              <w:marTop w:val="0"/>
              <w:marBottom w:val="0"/>
              <w:divBdr>
                <w:top w:val="none" w:sz="0" w:space="0" w:color="auto"/>
                <w:left w:val="none" w:sz="0" w:space="0" w:color="auto"/>
                <w:bottom w:val="none" w:sz="0" w:space="0" w:color="auto"/>
                <w:right w:val="none" w:sz="0" w:space="0" w:color="auto"/>
              </w:divBdr>
            </w:div>
            <w:div w:id="280721352">
              <w:marLeft w:val="0"/>
              <w:marRight w:val="0"/>
              <w:marTop w:val="0"/>
              <w:marBottom w:val="0"/>
              <w:divBdr>
                <w:top w:val="none" w:sz="0" w:space="0" w:color="auto"/>
                <w:left w:val="none" w:sz="0" w:space="0" w:color="auto"/>
                <w:bottom w:val="none" w:sz="0" w:space="0" w:color="auto"/>
                <w:right w:val="none" w:sz="0" w:space="0" w:color="auto"/>
              </w:divBdr>
            </w:div>
            <w:div w:id="716857626">
              <w:marLeft w:val="0"/>
              <w:marRight w:val="0"/>
              <w:marTop w:val="0"/>
              <w:marBottom w:val="0"/>
              <w:divBdr>
                <w:top w:val="none" w:sz="0" w:space="0" w:color="auto"/>
                <w:left w:val="none" w:sz="0" w:space="0" w:color="auto"/>
                <w:bottom w:val="none" w:sz="0" w:space="0" w:color="auto"/>
                <w:right w:val="none" w:sz="0" w:space="0" w:color="auto"/>
              </w:divBdr>
            </w:div>
            <w:div w:id="785272805">
              <w:marLeft w:val="0"/>
              <w:marRight w:val="0"/>
              <w:marTop w:val="0"/>
              <w:marBottom w:val="0"/>
              <w:divBdr>
                <w:top w:val="none" w:sz="0" w:space="0" w:color="auto"/>
                <w:left w:val="none" w:sz="0" w:space="0" w:color="auto"/>
                <w:bottom w:val="none" w:sz="0" w:space="0" w:color="auto"/>
                <w:right w:val="none" w:sz="0" w:space="0" w:color="auto"/>
              </w:divBdr>
            </w:div>
            <w:div w:id="836001489">
              <w:marLeft w:val="0"/>
              <w:marRight w:val="0"/>
              <w:marTop w:val="0"/>
              <w:marBottom w:val="0"/>
              <w:divBdr>
                <w:top w:val="none" w:sz="0" w:space="0" w:color="auto"/>
                <w:left w:val="none" w:sz="0" w:space="0" w:color="auto"/>
                <w:bottom w:val="none" w:sz="0" w:space="0" w:color="auto"/>
                <w:right w:val="none" w:sz="0" w:space="0" w:color="auto"/>
              </w:divBdr>
            </w:div>
            <w:div w:id="882643802">
              <w:marLeft w:val="0"/>
              <w:marRight w:val="0"/>
              <w:marTop w:val="0"/>
              <w:marBottom w:val="0"/>
              <w:divBdr>
                <w:top w:val="none" w:sz="0" w:space="0" w:color="auto"/>
                <w:left w:val="none" w:sz="0" w:space="0" w:color="auto"/>
                <w:bottom w:val="none" w:sz="0" w:space="0" w:color="auto"/>
                <w:right w:val="none" w:sz="0" w:space="0" w:color="auto"/>
              </w:divBdr>
            </w:div>
            <w:div w:id="1033188725">
              <w:marLeft w:val="0"/>
              <w:marRight w:val="0"/>
              <w:marTop w:val="0"/>
              <w:marBottom w:val="0"/>
              <w:divBdr>
                <w:top w:val="none" w:sz="0" w:space="0" w:color="auto"/>
                <w:left w:val="none" w:sz="0" w:space="0" w:color="auto"/>
                <w:bottom w:val="none" w:sz="0" w:space="0" w:color="auto"/>
                <w:right w:val="none" w:sz="0" w:space="0" w:color="auto"/>
              </w:divBdr>
            </w:div>
            <w:div w:id="1148519608">
              <w:marLeft w:val="0"/>
              <w:marRight w:val="0"/>
              <w:marTop w:val="0"/>
              <w:marBottom w:val="0"/>
              <w:divBdr>
                <w:top w:val="none" w:sz="0" w:space="0" w:color="auto"/>
                <w:left w:val="none" w:sz="0" w:space="0" w:color="auto"/>
                <w:bottom w:val="none" w:sz="0" w:space="0" w:color="auto"/>
                <w:right w:val="none" w:sz="0" w:space="0" w:color="auto"/>
              </w:divBdr>
            </w:div>
            <w:div w:id="1160777273">
              <w:marLeft w:val="0"/>
              <w:marRight w:val="0"/>
              <w:marTop w:val="0"/>
              <w:marBottom w:val="0"/>
              <w:divBdr>
                <w:top w:val="none" w:sz="0" w:space="0" w:color="auto"/>
                <w:left w:val="none" w:sz="0" w:space="0" w:color="auto"/>
                <w:bottom w:val="none" w:sz="0" w:space="0" w:color="auto"/>
                <w:right w:val="none" w:sz="0" w:space="0" w:color="auto"/>
              </w:divBdr>
            </w:div>
            <w:div w:id="1448232243">
              <w:marLeft w:val="0"/>
              <w:marRight w:val="0"/>
              <w:marTop w:val="0"/>
              <w:marBottom w:val="0"/>
              <w:divBdr>
                <w:top w:val="none" w:sz="0" w:space="0" w:color="auto"/>
                <w:left w:val="none" w:sz="0" w:space="0" w:color="auto"/>
                <w:bottom w:val="none" w:sz="0" w:space="0" w:color="auto"/>
                <w:right w:val="none" w:sz="0" w:space="0" w:color="auto"/>
              </w:divBdr>
            </w:div>
            <w:div w:id="1449397162">
              <w:marLeft w:val="0"/>
              <w:marRight w:val="0"/>
              <w:marTop w:val="0"/>
              <w:marBottom w:val="0"/>
              <w:divBdr>
                <w:top w:val="none" w:sz="0" w:space="0" w:color="auto"/>
                <w:left w:val="none" w:sz="0" w:space="0" w:color="auto"/>
                <w:bottom w:val="none" w:sz="0" w:space="0" w:color="auto"/>
                <w:right w:val="none" w:sz="0" w:space="0" w:color="auto"/>
              </w:divBdr>
            </w:div>
            <w:div w:id="1462650391">
              <w:marLeft w:val="0"/>
              <w:marRight w:val="0"/>
              <w:marTop w:val="0"/>
              <w:marBottom w:val="0"/>
              <w:divBdr>
                <w:top w:val="none" w:sz="0" w:space="0" w:color="auto"/>
                <w:left w:val="none" w:sz="0" w:space="0" w:color="auto"/>
                <w:bottom w:val="none" w:sz="0" w:space="0" w:color="auto"/>
                <w:right w:val="none" w:sz="0" w:space="0" w:color="auto"/>
              </w:divBdr>
            </w:div>
            <w:div w:id="1504710520">
              <w:marLeft w:val="0"/>
              <w:marRight w:val="0"/>
              <w:marTop w:val="0"/>
              <w:marBottom w:val="0"/>
              <w:divBdr>
                <w:top w:val="none" w:sz="0" w:space="0" w:color="auto"/>
                <w:left w:val="none" w:sz="0" w:space="0" w:color="auto"/>
                <w:bottom w:val="none" w:sz="0" w:space="0" w:color="auto"/>
                <w:right w:val="none" w:sz="0" w:space="0" w:color="auto"/>
              </w:divBdr>
            </w:div>
            <w:div w:id="1624850985">
              <w:marLeft w:val="0"/>
              <w:marRight w:val="0"/>
              <w:marTop w:val="0"/>
              <w:marBottom w:val="0"/>
              <w:divBdr>
                <w:top w:val="none" w:sz="0" w:space="0" w:color="auto"/>
                <w:left w:val="none" w:sz="0" w:space="0" w:color="auto"/>
                <w:bottom w:val="none" w:sz="0" w:space="0" w:color="auto"/>
                <w:right w:val="none" w:sz="0" w:space="0" w:color="auto"/>
              </w:divBdr>
            </w:div>
            <w:div w:id="1626500096">
              <w:marLeft w:val="0"/>
              <w:marRight w:val="0"/>
              <w:marTop w:val="0"/>
              <w:marBottom w:val="0"/>
              <w:divBdr>
                <w:top w:val="none" w:sz="0" w:space="0" w:color="auto"/>
                <w:left w:val="none" w:sz="0" w:space="0" w:color="auto"/>
                <w:bottom w:val="none" w:sz="0" w:space="0" w:color="auto"/>
                <w:right w:val="none" w:sz="0" w:space="0" w:color="auto"/>
              </w:divBdr>
            </w:div>
            <w:div w:id="1774401718">
              <w:marLeft w:val="0"/>
              <w:marRight w:val="0"/>
              <w:marTop w:val="0"/>
              <w:marBottom w:val="0"/>
              <w:divBdr>
                <w:top w:val="none" w:sz="0" w:space="0" w:color="auto"/>
                <w:left w:val="none" w:sz="0" w:space="0" w:color="auto"/>
                <w:bottom w:val="none" w:sz="0" w:space="0" w:color="auto"/>
                <w:right w:val="none" w:sz="0" w:space="0" w:color="auto"/>
              </w:divBdr>
            </w:div>
            <w:div w:id="1892644972">
              <w:marLeft w:val="0"/>
              <w:marRight w:val="0"/>
              <w:marTop w:val="0"/>
              <w:marBottom w:val="0"/>
              <w:divBdr>
                <w:top w:val="none" w:sz="0" w:space="0" w:color="auto"/>
                <w:left w:val="none" w:sz="0" w:space="0" w:color="auto"/>
                <w:bottom w:val="none" w:sz="0" w:space="0" w:color="auto"/>
                <w:right w:val="none" w:sz="0" w:space="0" w:color="auto"/>
              </w:divBdr>
            </w:div>
            <w:div w:id="2043509355">
              <w:marLeft w:val="0"/>
              <w:marRight w:val="0"/>
              <w:marTop w:val="0"/>
              <w:marBottom w:val="0"/>
              <w:divBdr>
                <w:top w:val="none" w:sz="0" w:space="0" w:color="auto"/>
                <w:left w:val="none" w:sz="0" w:space="0" w:color="auto"/>
                <w:bottom w:val="none" w:sz="0" w:space="0" w:color="auto"/>
                <w:right w:val="none" w:sz="0" w:space="0" w:color="auto"/>
              </w:divBdr>
            </w:div>
            <w:div w:id="2113938537">
              <w:marLeft w:val="0"/>
              <w:marRight w:val="0"/>
              <w:marTop w:val="0"/>
              <w:marBottom w:val="0"/>
              <w:divBdr>
                <w:top w:val="none" w:sz="0" w:space="0" w:color="auto"/>
                <w:left w:val="none" w:sz="0" w:space="0" w:color="auto"/>
                <w:bottom w:val="none" w:sz="0" w:space="0" w:color="auto"/>
                <w:right w:val="none" w:sz="0" w:space="0" w:color="auto"/>
              </w:divBdr>
            </w:div>
            <w:div w:id="214246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99380">
      <w:bodyDiv w:val="1"/>
      <w:marLeft w:val="0"/>
      <w:marRight w:val="0"/>
      <w:marTop w:val="0"/>
      <w:marBottom w:val="0"/>
      <w:divBdr>
        <w:top w:val="none" w:sz="0" w:space="0" w:color="auto"/>
        <w:left w:val="none" w:sz="0" w:space="0" w:color="auto"/>
        <w:bottom w:val="none" w:sz="0" w:space="0" w:color="auto"/>
        <w:right w:val="none" w:sz="0" w:space="0" w:color="auto"/>
      </w:divBdr>
      <w:divsChild>
        <w:div w:id="1166363764">
          <w:marLeft w:val="0"/>
          <w:marRight w:val="0"/>
          <w:marTop w:val="0"/>
          <w:marBottom w:val="300"/>
          <w:divBdr>
            <w:top w:val="none" w:sz="0" w:space="0" w:color="auto"/>
            <w:left w:val="none" w:sz="0" w:space="0" w:color="auto"/>
            <w:bottom w:val="none" w:sz="0" w:space="0" w:color="auto"/>
            <w:right w:val="none" w:sz="0" w:space="0" w:color="auto"/>
          </w:divBdr>
          <w:divsChild>
            <w:div w:id="188621686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64661538">
          <w:marLeft w:val="0"/>
          <w:marRight w:val="0"/>
          <w:marTop w:val="0"/>
          <w:marBottom w:val="0"/>
          <w:divBdr>
            <w:top w:val="none" w:sz="0" w:space="0" w:color="auto"/>
            <w:left w:val="none" w:sz="0" w:space="0" w:color="auto"/>
            <w:bottom w:val="none" w:sz="0" w:space="0" w:color="auto"/>
            <w:right w:val="none" w:sz="0" w:space="0" w:color="auto"/>
          </w:divBdr>
          <w:divsChild>
            <w:div w:id="142283660">
              <w:marLeft w:val="0"/>
              <w:marRight w:val="0"/>
              <w:marTop w:val="0"/>
              <w:marBottom w:val="0"/>
              <w:divBdr>
                <w:top w:val="none" w:sz="0" w:space="0" w:color="auto"/>
                <w:left w:val="none" w:sz="0" w:space="0" w:color="auto"/>
                <w:bottom w:val="none" w:sz="0" w:space="0" w:color="auto"/>
                <w:right w:val="none" w:sz="0" w:space="0" w:color="auto"/>
              </w:divBdr>
              <w:divsChild>
                <w:div w:id="707682358">
                  <w:marLeft w:val="0"/>
                  <w:marRight w:val="0"/>
                  <w:marTop w:val="0"/>
                  <w:marBottom w:val="0"/>
                  <w:divBdr>
                    <w:top w:val="none" w:sz="0" w:space="0" w:color="auto"/>
                    <w:left w:val="none" w:sz="0" w:space="0" w:color="auto"/>
                    <w:bottom w:val="none" w:sz="0" w:space="0" w:color="auto"/>
                    <w:right w:val="none" w:sz="0" w:space="0" w:color="auto"/>
                  </w:divBdr>
                </w:div>
                <w:div w:id="1316059266">
                  <w:marLeft w:val="0"/>
                  <w:marRight w:val="0"/>
                  <w:marTop w:val="0"/>
                  <w:marBottom w:val="300"/>
                  <w:divBdr>
                    <w:top w:val="none" w:sz="0" w:space="0" w:color="auto"/>
                    <w:left w:val="none" w:sz="0" w:space="0" w:color="auto"/>
                    <w:bottom w:val="none" w:sz="0" w:space="0" w:color="auto"/>
                    <w:right w:val="none" w:sz="0" w:space="0" w:color="auto"/>
                  </w:divBdr>
                  <w:divsChild>
                    <w:div w:id="775828254">
                      <w:marLeft w:val="0"/>
                      <w:marRight w:val="0"/>
                      <w:marTop w:val="0"/>
                      <w:marBottom w:val="60"/>
                      <w:divBdr>
                        <w:top w:val="none" w:sz="0" w:space="0" w:color="auto"/>
                        <w:left w:val="none" w:sz="0" w:space="0" w:color="auto"/>
                        <w:bottom w:val="none" w:sz="0" w:space="0" w:color="auto"/>
                        <w:right w:val="none" w:sz="0" w:space="0" w:color="auto"/>
                      </w:divBdr>
                    </w:div>
                    <w:div w:id="715394191">
                      <w:marLeft w:val="0"/>
                      <w:marRight w:val="0"/>
                      <w:marTop w:val="0"/>
                      <w:marBottom w:val="0"/>
                      <w:divBdr>
                        <w:top w:val="none" w:sz="0" w:space="0" w:color="auto"/>
                        <w:left w:val="none" w:sz="0" w:space="0" w:color="auto"/>
                        <w:bottom w:val="none" w:sz="0" w:space="0" w:color="auto"/>
                        <w:right w:val="none" w:sz="0" w:space="0" w:color="auto"/>
                      </w:divBdr>
                    </w:div>
                  </w:divsChild>
                </w:div>
                <w:div w:id="865023398">
                  <w:marLeft w:val="0"/>
                  <w:marRight w:val="0"/>
                  <w:marTop w:val="0"/>
                  <w:marBottom w:val="0"/>
                  <w:divBdr>
                    <w:top w:val="none" w:sz="0" w:space="0" w:color="auto"/>
                    <w:left w:val="none" w:sz="0" w:space="0" w:color="auto"/>
                    <w:bottom w:val="none" w:sz="0" w:space="0" w:color="auto"/>
                    <w:right w:val="none" w:sz="0" w:space="0" w:color="auto"/>
                  </w:divBdr>
                </w:div>
                <w:div w:id="1344551472">
                  <w:marLeft w:val="0"/>
                  <w:marRight w:val="0"/>
                  <w:marTop w:val="0"/>
                  <w:marBottom w:val="300"/>
                  <w:divBdr>
                    <w:top w:val="none" w:sz="0" w:space="0" w:color="auto"/>
                    <w:left w:val="none" w:sz="0" w:space="0" w:color="auto"/>
                    <w:bottom w:val="none" w:sz="0" w:space="0" w:color="auto"/>
                    <w:right w:val="none" w:sz="0" w:space="0" w:color="auto"/>
                  </w:divBdr>
                  <w:divsChild>
                    <w:div w:id="1092094610">
                      <w:marLeft w:val="0"/>
                      <w:marRight w:val="0"/>
                      <w:marTop w:val="0"/>
                      <w:marBottom w:val="60"/>
                      <w:divBdr>
                        <w:top w:val="none" w:sz="0" w:space="0" w:color="auto"/>
                        <w:left w:val="none" w:sz="0" w:space="0" w:color="auto"/>
                        <w:bottom w:val="none" w:sz="0" w:space="0" w:color="auto"/>
                        <w:right w:val="none" w:sz="0" w:space="0" w:color="auto"/>
                      </w:divBdr>
                    </w:div>
                    <w:div w:id="25447748">
                      <w:marLeft w:val="0"/>
                      <w:marRight w:val="0"/>
                      <w:marTop w:val="0"/>
                      <w:marBottom w:val="0"/>
                      <w:divBdr>
                        <w:top w:val="none" w:sz="0" w:space="0" w:color="auto"/>
                        <w:left w:val="none" w:sz="0" w:space="0" w:color="auto"/>
                        <w:bottom w:val="none" w:sz="0" w:space="0" w:color="auto"/>
                        <w:right w:val="none" w:sz="0" w:space="0" w:color="auto"/>
                      </w:divBdr>
                    </w:div>
                  </w:divsChild>
                </w:div>
                <w:div w:id="1497726466">
                  <w:marLeft w:val="0"/>
                  <w:marRight w:val="0"/>
                  <w:marTop w:val="0"/>
                  <w:marBottom w:val="0"/>
                  <w:divBdr>
                    <w:top w:val="none" w:sz="0" w:space="0" w:color="auto"/>
                    <w:left w:val="none" w:sz="0" w:space="0" w:color="auto"/>
                    <w:bottom w:val="none" w:sz="0" w:space="0" w:color="auto"/>
                    <w:right w:val="none" w:sz="0" w:space="0" w:color="auto"/>
                  </w:divBdr>
                </w:div>
                <w:div w:id="1136723696">
                  <w:marLeft w:val="0"/>
                  <w:marRight w:val="0"/>
                  <w:marTop w:val="0"/>
                  <w:marBottom w:val="0"/>
                  <w:divBdr>
                    <w:top w:val="none" w:sz="0" w:space="0" w:color="auto"/>
                    <w:left w:val="none" w:sz="0" w:space="0" w:color="auto"/>
                    <w:bottom w:val="none" w:sz="0" w:space="0" w:color="auto"/>
                    <w:right w:val="none" w:sz="0" w:space="0" w:color="auto"/>
                  </w:divBdr>
                </w:div>
                <w:div w:id="1163476285">
                  <w:marLeft w:val="0"/>
                  <w:marRight w:val="0"/>
                  <w:marTop w:val="0"/>
                  <w:marBottom w:val="300"/>
                  <w:divBdr>
                    <w:top w:val="none" w:sz="0" w:space="0" w:color="auto"/>
                    <w:left w:val="none" w:sz="0" w:space="0" w:color="auto"/>
                    <w:bottom w:val="none" w:sz="0" w:space="0" w:color="auto"/>
                    <w:right w:val="none" w:sz="0" w:space="0" w:color="auto"/>
                  </w:divBdr>
                  <w:divsChild>
                    <w:div w:id="806824327">
                      <w:marLeft w:val="0"/>
                      <w:marRight w:val="0"/>
                      <w:marTop w:val="0"/>
                      <w:marBottom w:val="0"/>
                      <w:divBdr>
                        <w:top w:val="none" w:sz="0" w:space="0" w:color="auto"/>
                        <w:left w:val="none" w:sz="0" w:space="0" w:color="auto"/>
                        <w:bottom w:val="none" w:sz="0" w:space="0" w:color="auto"/>
                        <w:right w:val="none" w:sz="0" w:space="0" w:color="auto"/>
                      </w:divBdr>
                    </w:div>
                  </w:divsChild>
                </w:div>
                <w:div w:id="1974946079">
                  <w:marLeft w:val="0"/>
                  <w:marRight w:val="0"/>
                  <w:marTop w:val="0"/>
                  <w:marBottom w:val="0"/>
                  <w:divBdr>
                    <w:top w:val="none" w:sz="0" w:space="0" w:color="auto"/>
                    <w:left w:val="none" w:sz="0" w:space="0" w:color="auto"/>
                    <w:bottom w:val="none" w:sz="0" w:space="0" w:color="auto"/>
                    <w:right w:val="none" w:sz="0" w:space="0" w:color="auto"/>
                  </w:divBdr>
                </w:div>
                <w:div w:id="1407386783">
                  <w:marLeft w:val="0"/>
                  <w:marRight w:val="0"/>
                  <w:marTop w:val="0"/>
                  <w:marBottom w:val="300"/>
                  <w:divBdr>
                    <w:top w:val="none" w:sz="0" w:space="0" w:color="auto"/>
                    <w:left w:val="none" w:sz="0" w:space="0" w:color="auto"/>
                    <w:bottom w:val="none" w:sz="0" w:space="0" w:color="auto"/>
                    <w:right w:val="none" w:sz="0" w:space="0" w:color="auto"/>
                  </w:divBdr>
                  <w:divsChild>
                    <w:div w:id="1044519928">
                      <w:marLeft w:val="0"/>
                      <w:marRight w:val="0"/>
                      <w:marTop w:val="0"/>
                      <w:marBottom w:val="60"/>
                      <w:divBdr>
                        <w:top w:val="none" w:sz="0" w:space="0" w:color="auto"/>
                        <w:left w:val="none" w:sz="0" w:space="0" w:color="auto"/>
                        <w:bottom w:val="none" w:sz="0" w:space="0" w:color="auto"/>
                        <w:right w:val="none" w:sz="0" w:space="0" w:color="auto"/>
                      </w:divBdr>
                    </w:div>
                    <w:div w:id="1988778246">
                      <w:marLeft w:val="0"/>
                      <w:marRight w:val="0"/>
                      <w:marTop w:val="0"/>
                      <w:marBottom w:val="0"/>
                      <w:divBdr>
                        <w:top w:val="none" w:sz="0" w:space="0" w:color="auto"/>
                        <w:left w:val="none" w:sz="0" w:space="0" w:color="auto"/>
                        <w:bottom w:val="none" w:sz="0" w:space="0" w:color="auto"/>
                        <w:right w:val="none" w:sz="0" w:space="0" w:color="auto"/>
                      </w:divBdr>
                    </w:div>
                  </w:divsChild>
                </w:div>
                <w:div w:id="1281910176">
                  <w:marLeft w:val="0"/>
                  <w:marRight w:val="0"/>
                  <w:marTop w:val="0"/>
                  <w:marBottom w:val="0"/>
                  <w:divBdr>
                    <w:top w:val="none" w:sz="0" w:space="0" w:color="auto"/>
                    <w:left w:val="none" w:sz="0" w:space="0" w:color="auto"/>
                    <w:bottom w:val="none" w:sz="0" w:space="0" w:color="auto"/>
                    <w:right w:val="none" w:sz="0" w:space="0" w:color="auto"/>
                  </w:divBdr>
                </w:div>
                <w:div w:id="44765423">
                  <w:marLeft w:val="0"/>
                  <w:marRight w:val="0"/>
                  <w:marTop w:val="0"/>
                  <w:marBottom w:val="0"/>
                  <w:divBdr>
                    <w:top w:val="none" w:sz="0" w:space="0" w:color="auto"/>
                    <w:left w:val="none" w:sz="0" w:space="0" w:color="auto"/>
                    <w:bottom w:val="none" w:sz="0" w:space="0" w:color="auto"/>
                    <w:right w:val="none" w:sz="0" w:space="0" w:color="auto"/>
                  </w:divBdr>
                  <w:divsChild>
                    <w:div w:id="1535460330">
                      <w:marLeft w:val="0"/>
                      <w:marRight w:val="0"/>
                      <w:marTop w:val="0"/>
                      <w:marBottom w:val="0"/>
                      <w:divBdr>
                        <w:top w:val="none" w:sz="0" w:space="0" w:color="auto"/>
                        <w:left w:val="none" w:sz="0" w:space="0" w:color="auto"/>
                        <w:bottom w:val="none" w:sz="0" w:space="0" w:color="auto"/>
                        <w:right w:val="none" w:sz="0" w:space="0" w:color="auto"/>
                      </w:divBdr>
                    </w:div>
                    <w:div w:id="1159616026">
                      <w:marLeft w:val="0"/>
                      <w:marRight w:val="0"/>
                      <w:marTop w:val="0"/>
                      <w:marBottom w:val="300"/>
                      <w:divBdr>
                        <w:top w:val="none" w:sz="0" w:space="0" w:color="auto"/>
                        <w:left w:val="none" w:sz="0" w:space="0" w:color="auto"/>
                        <w:bottom w:val="none" w:sz="0" w:space="0" w:color="auto"/>
                        <w:right w:val="none" w:sz="0" w:space="0" w:color="auto"/>
                      </w:divBdr>
                      <w:divsChild>
                        <w:div w:id="254172792">
                          <w:marLeft w:val="0"/>
                          <w:marRight w:val="0"/>
                          <w:marTop w:val="0"/>
                          <w:marBottom w:val="60"/>
                          <w:divBdr>
                            <w:top w:val="none" w:sz="0" w:space="0" w:color="auto"/>
                            <w:left w:val="none" w:sz="0" w:space="0" w:color="auto"/>
                            <w:bottom w:val="none" w:sz="0" w:space="0" w:color="auto"/>
                            <w:right w:val="none" w:sz="0" w:space="0" w:color="auto"/>
                          </w:divBdr>
                        </w:div>
                        <w:div w:id="1358503903">
                          <w:marLeft w:val="0"/>
                          <w:marRight w:val="0"/>
                          <w:marTop w:val="0"/>
                          <w:marBottom w:val="0"/>
                          <w:divBdr>
                            <w:top w:val="none" w:sz="0" w:space="0" w:color="auto"/>
                            <w:left w:val="none" w:sz="0" w:space="0" w:color="auto"/>
                            <w:bottom w:val="none" w:sz="0" w:space="0" w:color="auto"/>
                            <w:right w:val="none" w:sz="0" w:space="0" w:color="auto"/>
                          </w:divBdr>
                        </w:div>
                      </w:divsChild>
                    </w:div>
                    <w:div w:id="840462339">
                      <w:marLeft w:val="0"/>
                      <w:marRight w:val="0"/>
                      <w:marTop w:val="0"/>
                      <w:marBottom w:val="0"/>
                      <w:divBdr>
                        <w:top w:val="none" w:sz="0" w:space="0" w:color="auto"/>
                        <w:left w:val="none" w:sz="0" w:space="0" w:color="auto"/>
                        <w:bottom w:val="none" w:sz="0" w:space="0" w:color="auto"/>
                        <w:right w:val="none" w:sz="0" w:space="0" w:color="auto"/>
                      </w:divBdr>
                    </w:div>
                    <w:div w:id="1764765918">
                      <w:marLeft w:val="0"/>
                      <w:marRight w:val="0"/>
                      <w:marTop w:val="0"/>
                      <w:marBottom w:val="300"/>
                      <w:divBdr>
                        <w:top w:val="none" w:sz="0" w:space="0" w:color="auto"/>
                        <w:left w:val="none" w:sz="0" w:space="0" w:color="auto"/>
                        <w:bottom w:val="none" w:sz="0" w:space="0" w:color="auto"/>
                        <w:right w:val="none" w:sz="0" w:space="0" w:color="auto"/>
                      </w:divBdr>
                      <w:divsChild>
                        <w:div w:id="1253122325">
                          <w:marLeft w:val="0"/>
                          <w:marRight w:val="0"/>
                          <w:marTop w:val="0"/>
                          <w:marBottom w:val="60"/>
                          <w:divBdr>
                            <w:top w:val="none" w:sz="0" w:space="0" w:color="auto"/>
                            <w:left w:val="none" w:sz="0" w:space="0" w:color="auto"/>
                            <w:bottom w:val="none" w:sz="0" w:space="0" w:color="auto"/>
                            <w:right w:val="none" w:sz="0" w:space="0" w:color="auto"/>
                          </w:divBdr>
                        </w:div>
                        <w:div w:id="972100408">
                          <w:marLeft w:val="0"/>
                          <w:marRight w:val="0"/>
                          <w:marTop w:val="0"/>
                          <w:marBottom w:val="0"/>
                          <w:divBdr>
                            <w:top w:val="none" w:sz="0" w:space="0" w:color="auto"/>
                            <w:left w:val="none" w:sz="0" w:space="0" w:color="auto"/>
                            <w:bottom w:val="none" w:sz="0" w:space="0" w:color="auto"/>
                            <w:right w:val="none" w:sz="0" w:space="0" w:color="auto"/>
                          </w:divBdr>
                        </w:div>
                      </w:divsChild>
                    </w:div>
                    <w:div w:id="5837879">
                      <w:marLeft w:val="0"/>
                      <w:marRight w:val="0"/>
                      <w:marTop w:val="0"/>
                      <w:marBottom w:val="0"/>
                      <w:divBdr>
                        <w:top w:val="none" w:sz="0" w:space="0" w:color="auto"/>
                        <w:left w:val="none" w:sz="0" w:space="0" w:color="auto"/>
                        <w:bottom w:val="none" w:sz="0" w:space="0" w:color="auto"/>
                        <w:right w:val="none" w:sz="0" w:space="0" w:color="auto"/>
                      </w:divBdr>
                    </w:div>
                  </w:divsChild>
                </w:div>
                <w:div w:id="96826396">
                  <w:marLeft w:val="0"/>
                  <w:marRight w:val="0"/>
                  <w:marTop w:val="0"/>
                  <w:marBottom w:val="0"/>
                  <w:divBdr>
                    <w:top w:val="none" w:sz="0" w:space="0" w:color="auto"/>
                    <w:left w:val="none" w:sz="0" w:space="0" w:color="auto"/>
                    <w:bottom w:val="none" w:sz="0" w:space="0" w:color="auto"/>
                    <w:right w:val="none" w:sz="0" w:space="0" w:color="auto"/>
                  </w:divBdr>
                  <w:divsChild>
                    <w:div w:id="948122174">
                      <w:marLeft w:val="0"/>
                      <w:marRight w:val="0"/>
                      <w:marTop w:val="0"/>
                      <w:marBottom w:val="0"/>
                      <w:divBdr>
                        <w:top w:val="none" w:sz="0" w:space="0" w:color="auto"/>
                        <w:left w:val="none" w:sz="0" w:space="0" w:color="auto"/>
                        <w:bottom w:val="none" w:sz="0" w:space="0" w:color="auto"/>
                        <w:right w:val="none" w:sz="0" w:space="0" w:color="auto"/>
                      </w:divBdr>
                    </w:div>
                    <w:div w:id="1828084765">
                      <w:marLeft w:val="0"/>
                      <w:marRight w:val="0"/>
                      <w:marTop w:val="0"/>
                      <w:marBottom w:val="300"/>
                      <w:divBdr>
                        <w:top w:val="none" w:sz="0" w:space="0" w:color="auto"/>
                        <w:left w:val="none" w:sz="0" w:space="0" w:color="auto"/>
                        <w:bottom w:val="none" w:sz="0" w:space="0" w:color="auto"/>
                        <w:right w:val="none" w:sz="0" w:space="0" w:color="auto"/>
                      </w:divBdr>
                      <w:divsChild>
                        <w:div w:id="331497277">
                          <w:marLeft w:val="0"/>
                          <w:marRight w:val="0"/>
                          <w:marTop w:val="0"/>
                          <w:marBottom w:val="60"/>
                          <w:divBdr>
                            <w:top w:val="none" w:sz="0" w:space="0" w:color="auto"/>
                            <w:left w:val="none" w:sz="0" w:space="0" w:color="auto"/>
                            <w:bottom w:val="none" w:sz="0" w:space="0" w:color="auto"/>
                            <w:right w:val="none" w:sz="0" w:space="0" w:color="auto"/>
                          </w:divBdr>
                        </w:div>
                        <w:div w:id="348945663">
                          <w:marLeft w:val="0"/>
                          <w:marRight w:val="0"/>
                          <w:marTop w:val="0"/>
                          <w:marBottom w:val="0"/>
                          <w:divBdr>
                            <w:top w:val="none" w:sz="0" w:space="0" w:color="auto"/>
                            <w:left w:val="none" w:sz="0" w:space="0" w:color="auto"/>
                            <w:bottom w:val="none" w:sz="0" w:space="0" w:color="auto"/>
                            <w:right w:val="none" w:sz="0" w:space="0" w:color="auto"/>
                          </w:divBdr>
                        </w:div>
                      </w:divsChild>
                    </w:div>
                    <w:div w:id="72490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512328">
      <w:bodyDiv w:val="1"/>
      <w:marLeft w:val="0"/>
      <w:marRight w:val="0"/>
      <w:marTop w:val="0"/>
      <w:marBottom w:val="0"/>
      <w:divBdr>
        <w:top w:val="none" w:sz="0" w:space="0" w:color="auto"/>
        <w:left w:val="none" w:sz="0" w:space="0" w:color="auto"/>
        <w:bottom w:val="none" w:sz="0" w:space="0" w:color="auto"/>
        <w:right w:val="none" w:sz="0" w:space="0" w:color="auto"/>
      </w:divBdr>
    </w:div>
    <w:div w:id="671569406">
      <w:bodyDiv w:val="1"/>
      <w:marLeft w:val="0"/>
      <w:marRight w:val="0"/>
      <w:marTop w:val="0"/>
      <w:marBottom w:val="0"/>
      <w:divBdr>
        <w:top w:val="none" w:sz="0" w:space="0" w:color="auto"/>
        <w:left w:val="none" w:sz="0" w:space="0" w:color="auto"/>
        <w:bottom w:val="none" w:sz="0" w:space="0" w:color="auto"/>
        <w:right w:val="none" w:sz="0" w:space="0" w:color="auto"/>
      </w:divBdr>
      <w:divsChild>
        <w:div w:id="134226767">
          <w:marLeft w:val="0"/>
          <w:marRight w:val="0"/>
          <w:marTop w:val="0"/>
          <w:marBottom w:val="0"/>
          <w:divBdr>
            <w:top w:val="none" w:sz="0" w:space="0" w:color="auto"/>
            <w:left w:val="none" w:sz="0" w:space="0" w:color="auto"/>
            <w:bottom w:val="none" w:sz="0" w:space="0" w:color="auto"/>
            <w:right w:val="none" w:sz="0" w:space="0" w:color="auto"/>
          </w:divBdr>
          <w:divsChild>
            <w:div w:id="11782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92604">
      <w:bodyDiv w:val="1"/>
      <w:marLeft w:val="0"/>
      <w:marRight w:val="0"/>
      <w:marTop w:val="0"/>
      <w:marBottom w:val="0"/>
      <w:divBdr>
        <w:top w:val="none" w:sz="0" w:space="0" w:color="auto"/>
        <w:left w:val="none" w:sz="0" w:space="0" w:color="auto"/>
        <w:bottom w:val="none" w:sz="0" w:space="0" w:color="auto"/>
        <w:right w:val="none" w:sz="0" w:space="0" w:color="auto"/>
      </w:divBdr>
    </w:div>
    <w:div w:id="829758398">
      <w:bodyDiv w:val="1"/>
      <w:marLeft w:val="0"/>
      <w:marRight w:val="0"/>
      <w:marTop w:val="0"/>
      <w:marBottom w:val="0"/>
      <w:divBdr>
        <w:top w:val="none" w:sz="0" w:space="0" w:color="auto"/>
        <w:left w:val="none" w:sz="0" w:space="0" w:color="auto"/>
        <w:bottom w:val="none" w:sz="0" w:space="0" w:color="auto"/>
        <w:right w:val="none" w:sz="0" w:space="0" w:color="auto"/>
      </w:divBdr>
      <w:divsChild>
        <w:div w:id="1929652235">
          <w:marLeft w:val="0"/>
          <w:marRight w:val="0"/>
          <w:marTop w:val="0"/>
          <w:marBottom w:val="180"/>
          <w:divBdr>
            <w:top w:val="dotted" w:sz="2" w:space="8" w:color="BBBBBB"/>
            <w:left w:val="dotted" w:sz="6" w:space="22" w:color="BBBBBB"/>
            <w:bottom w:val="dotted" w:sz="2" w:space="1" w:color="FFFFFF"/>
            <w:right w:val="dotted" w:sz="6" w:space="11" w:color="BBBBBB"/>
          </w:divBdr>
          <w:divsChild>
            <w:div w:id="144859123">
              <w:marLeft w:val="0"/>
              <w:marRight w:val="0"/>
              <w:marTop w:val="0"/>
              <w:marBottom w:val="0"/>
              <w:divBdr>
                <w:top w:val="none" w:sz="0" w:space="0" w:color="auto"/>
                <w:left w:val="none" w:sz="0" w:space="0" w:color="auto"/>
                <w:bottom w:val="none" w:sz="0" w:space="0" w:color="auto"/>
                <w:right w:val="none" w:sz="0" w:space="0" w:color="auto"/>
              </w:divBdr>
            </w:div>
            <w:div w:id="153424786">
              <w:marLeft w:val="0"/>
              <w:marRight w:val="0"/>
              <w:marTop w:val="0"/>
              <w:marBottom w:val="0"/>
              <w:divBdr>
                <w:top w:val="none" w:sz="0" w:space="0" w:color="auto"/>
                <w:left w:val="none" w:sz="0" w:space="0" w:color="auto"/>
                <w:bottom w:val="none" w:sz="0" w:space="0" w:color="auto"/>
                <w:right w:val="none" w:sz="0" w:space="0" w:color="auto"/>
              </w:divBdr>
            </w:div>
            <w:div w:id="170797905">
              <w:marLeft w:val="0"/>
              <w:marRight w:val="0"/>
              <w:marTop w:val="0"/>
              <w:marBottom w:val="0"/>
              <w:divBdr>
                <w:top w:val="none" w:sz="0" w:space="0" w:color="auto"/>
                <w:left w:val="none" w:sz="0" w:space="0" w:color="auto"/>
                <w:bottom w:val="none" w:sz="0" w:space="0" w:color="auto"/>
                <w:right w:val="none" w:sz="0" w:space="0" w:color="auto"/>
              </w:divBdr>
            </w:div>
            <w:div w:id="191502760">
              <w:marLeft w:val="0"/>
              <w:marRight w:val="0"/>
              <w:marTop w:val="0"/>
              <w:marBottom w:val="0"/>
              <w:divBdr>
                <w:top w:val="none" w:sz="0" w:space="0" w:color="auto"/>
                <w:left w:val="none" w:sz="0" w:space="0" w:color="auto"/>
                <w:bottom w:val="none" w:sz="0" w:space="0" w:color="auto"/>
                <w:right w:val="none" w:sz="0" w:space="0" w:color="auto"/>
              </w:divBdr>
            </w:div>
            <w:div w:id="246118702">
              <w:marLeft w:val="0"/>
              <w:marRight w:val="0"/>
              <w:marTop w:val="0"/>
              <w:marBottom w:val="0"/>
              <w:divBdr>
                <w:top w:val="none" w:sz="0" w:space="0" w:color="auto"/>
                <w:left w:val="none" w:sz="0" w:space="0" w:color="auto"/>
                <w:bottom w:val="none" w:sz="0" w:space="0" w:color="auto"/>
                <w:right w:val="none" w:sz="0" w:space="0" w:color="auto"/>
              </w:divBdr>
            </w:div>
            <w:div w:id="330642286">
              <w:marLeft w:val="0"/>
              <w:marRight w:val="0"/>
              <w:marTop w:val="0"/>
              <w:marBottom w:val="0"/>
              <w:divBdr>
                <w:top w:val="none" w:sz="0" w:space="0" w:color="auto"/>
                <w:left w:val="none" w:sz="0" w:space="0" w:color="auto"/>
                <w:bottom w:val="none" w:sz="0" w:space="0" w:color="auto"/>
                <w:right w:val="none" w:sz="0" w:space="0" w:color="auto"/>
              </w:divBdr>
            </w:div>
            <w:div w:id="439031166">
              <w:marLeft w:val="0"/>
              <w:marRight w:val="0"/>
              <w:marTop w:val="0"/>
              <w:marBottom w:val="0"/>
              <w:divBdr>
                <w:top w:val="none" w:sz="0" w:space="0" w:color="auto"/>
                <w:left w:val="none" w:sz="0" w:space="0" w:color="auto"/>
                <w:bottom w:val="none" w:sz="0" w:space="0" w:color="auto"/>
                <w:right w:val="none" w:sz="0" w:space="0" w:color="auto"/>
              </w:divBdr>
            </w:div>
            <w:div w:id="477456820">
              <w:marLeft w:val="0"/>
              <w:marRight w:val="0"/>
              <w:marTop w:val="0"/>
              <w:marBottom w:val="0"/>
              <w:divBdr>
                <w:top w:val="none" w:sz="0" w:space="0" w:color="auto"/>
                <w:left w:val="none" w:sz="0" w:space="0" w:color="auto"/>
                <w:bottom w:val="none" w:sz="0" w:space="0" w:color="auto"/>
                <w:right w:val="none" w:sz="0" w:space="0" w:color="auto"/>
              </w:divBdr>
            </w:div>
            <w:div w:id="506557359">
              <w:marLeft w:val="0"/>
              <w:marRight w:val="0"/>
              <w:marTop w:val="0"/>
              <w:marBottom w:val="0"/>
              <w:divBdr>
                <w:top w:val="none" w:sz="0" w:space="0" w:color="auto"/>
                <w:left w:val="none" w:sz="0" w:space="0" w:color="auto"/>
                <w:bottom w:val="none" w:sz="0" w:space="0" w:color="auto"/>
                <w:right w:val="none" w:sz="0" w:space="0" w:color="auto"/>
              </w:divBdr>
            </w:div>
            <w:div w:id="508830562">
              <w:marLeft w:val="0"/>
              <w:marRight w:val="0"/>
              <w:marTop w:val="0"/>
              <w:marBottom w:val="0"/>
              <w:divBdr>
                <w:top w:val="none" w:sz="0" w:space="0" w:color="auto"/>
                <w:left w:val="none" w:sz="0" w:space="0" w:color="auto"/>
                <w:bottom w:val="none" w:sz="0" w:space="0" w:color="auto"/>
                <w:right w:val="none" w:sz="0" w:space="0" w:color="auto"/>
              </w:divBdr>
            </w:div>
            <w:div w:id="511914019">
              <w:marLeft w:val="0"/>
              <w:marRight w:val="0"/>
              <w:marTop w:val="0"/>
              <w:marBottom w:val="0"/>
              <w:divBdr>
                <w:top w:val="none" w:sz="0" w:space="0" w:color="auto"/>
                <w:left w:val="none" w:sz="0" w:space="0" w:color="auto"/>
                <w:bottom w:val="none" w:sz="0" w:space="0" w:color="auto"/>
                <w:right w:val="none" w:sz="0" w:space="0" w:color="auto"/>
              </w:divBdr>
            </w:div>
            <w:div w:id="531192205">
              <w:marLeft w:val="0"/>
              <w:marRight w:val="0"/>
              <w:marTop w:val="0"/>
              <w:marBottom w:val="0"/>
              <w:divBdr>
                <w:top w:val="none" w:sz="0" w:space="0" w:color="auto"/>
                <w:left w:val="none" w:sz="0" w:space="0" w:color="auto"/>
                <w:bottom w:val="none" w:sz="0" w:space="0" w:color="auto"/>
                <w:right w:val="none" w:sz="0" w:space="0" w:color="auto"/>
              </w:divBdr>
            </w:div>
            <w:div w:id="558632094">
              <w:marLeft w:val="0"/>
              <w:marRight w:val="0"/>
              <w:marTop w:val="0"/>
              <w:marBottom w:val="0"/>
              <w:divBdr>
                <w:top w:val="none" w:sz="0" w:space="0" w:color="auto"/>
                <w:left w:val="none" w:sz="0" w:space="0" w:color="auto"/>
                <w:bottom w:val="none" w:sz="0" w:space="0" w:color="auto"/>
                <w:right w:val="none" w:sz="0" w:space="0" w:color="auto"/>
              </w:divBdr>
            </w:div>
            <w:div w:id="663894242">
              <w:marLeft w:val="0"/>
              <w:marRight w:val="0"/>
              <w:marTop w:val="0"/>
              <w:marBottom w:val="0"/>
              <w:divBdr>
                <w:top w:val="none" w:sz="0" w:space="0" w:color="auto"/>
                <w:left w:val="none" w:sz="0" w:space="0" w:color="auto"/>
                <w:bottom w:val="none" w:sz="0" w:space="0" w:color="auto"/>
                <w:right w:val="none" w:sz="0" w:space="0" w:color="auto"/>
              </w:divBdr>
            </w:div>
            <w:div w:id="862790346">
              <w:marLeft w:val="0"/>
              <w:marRight w:val="0"/>
              <w:marTop w:val="0"/>
              <w:marBottom w:val="0"/>
              <w:divBdr>
                <w:top w:val="none" w:sz="0" w:space="0" w:color="auto"/>
                <w:left w:val="none" w:sz="0" w:space="0" w:color="auto"/>
                <w:bottom w:val="none" w:sz="0" w:space="0" w:color="auto"/>
                <w:right w:val="none" w:sz="0" w:space="0" w:color="auto"/>
              </w:divBdr>
            </w:div>
            <w:div w:id="869270145">
              <w:marLeft w:val="0"/>
              <w:marRight w:val="0"/>
              <w:marTop w:val="0"/>
              <w:marBottom w:val="0"/>
              <w:divBdr>
                <w:top w:val="none" w:sz="0" w:space="0" w:color="auto"/>
                <w:left w:val="none" w:sz="0" w:space="0" w:color="auto"/>
                <w:bottom w:val="none" w:sz="0" w:space="0" w:color="auto"/>
                <w:right w:val="none" w:sz="0" w:space="0" w:color="auto"/>
              </w:divBdr>
            </w:div>
            <w:div w:id="1001588137">
              <w:marLeft w:val="0"/>
              <w:marRight w:val="0"/>
              <w:marTop w:val="0"/>
              <w:marBottom w:val="0"/>
              <w:divBdr>
                <w:top w:val="none" w:sz="0" w:space="0" w:color="auto"/>
                <w:left w:val="none" w:sz="0" w:space="0" w:color="auto"/>
                <w:bottom w:val="none" w:sz="0" w:space="0" w:color="auto"/>
                <w:right w:val="none" w:sz="0" w:space="0" w:color="auto"/>
              </w:divBdr>
            </w:div>
            <w:div w:id="1035041199">
              <w:marLeft w:val="0"/>
              <w:marRight w:val="0"/>
              <w:marTop w:val="0"/>
              <w:marBottom w:val="0"/>
              <w:divBdr>
                <w:top w:val="none" w:sz="0" w:space="0" w:color="auto"/>
                <w:left w:val="none" w:sz="0" w:space="0" w:color="auto"/>
                <w:bottom w:val="none" w:sz="0" w:space="0" w:color="auto"/>
                <w:right w:val="none" w:sz="0" w:space="0" w:color="auto"/>
              </w:divBdr>
            </w:div>
            <w:div w:id="1073772228">
              <w:marLeft w:val="0"/>
              <w:marRight w:val="0"/>
              <w:marTop w:val="0"/>
              <w:marBottom w:val="0"/>
              <w:divBdr>
                <w:top w:val="none" w:sz="0" w:space="0" w:color="auto"/>
                <w:left w:val="none" w:sz="0" w:space="0" w:color="auto"/>
                <w:bottom w:val="none" w:sz="0" w:space="0" w:color="auto"/>
                <w:right w:val="none" w:sz="0" w:space="0" w:color="auto"/>
              </w:divBdr>
            </w:div>
            <w:div w:id="1079130683">
              <w:marLeft w:val="0"/>
              <w:marRight w:val="0"/>
              <w:marTop w:val="0"/>
              <w:marBottom w:val="0"/>
              <w:divBdr>
                <w:top w:val="none" w:sz="0" w:space="0" w:color="auto"/>
                <w:left w:val="none" w:sz="0" w:space="0" w:color="auto"/>
                <w:bottom w:val="none" w:sz="0" w:space="0" w:color="auto"/>
                <w:right w:val="none" w:sz="0" w:space="0" w:color="auto"/>
              </w:divBdr>
            </w:div>
            <w:div w:id="1186207742">
              <w:marLeft w:val="0"/>
              <w:marRight w:val="0"/>
              <w:marTop w:val="0"/>
              <w:marBottom w:val="0"/>
              <w:divBdr>
                <w:top w:val="none" w:sz="0" w:space="0" w:color="auto"/>
                <w:left w:val="none" w:sz="0" w:space="0" w:color="auto"/>
                <w:bottom w:val="none" w:sz="0" w:space="0" w:color="auto"/>
                <w:right w:val="none" w:sz="0" w:space="0" w:color="auto"/>
              </w:divBdr>
            </w:div>
            <w:div w:id="1213035816">
              <w:marLeft w:val="0"/>
              <w:marRight w:val="0"/>
              <w:marTop w:val="0"/>
              <w:marBottom w:val="0"/>
              <w:divBdr>
                <w:top w:val="none" w:sz="0" w:space="0" w:color="auto"/>
                <w:left w:val="none" w:sz="0" w:space="0" w:color="auto"/>
                <w:bottom w:val="none" w:sz="0" w:space="0" w:color="auto"/>
                <w:right w:val="none" w:sz="0" w:space="0" w:color="auto"/>
              </w:divBdr>
            </w:div>
            <w:div w:id="1236207094">
              <w:marLeft w:val="0"/>
              <w:marRight w:val="0"/>
              <w:marTop w:val="0"/>
              <w:marBottom w:val="0"/>
              <w:divBdr>
                <w:top w:val="none" w:sz="0" w:space="0" w:color="auto"/>
                <w:left w:val="none" w:sz="0" w:space="0" w:color="auto"/>
                <w:bottom w:val="none" w:sz="0" w:space="0" w:color="auto"/>
                <w:right w:val="none" w:sz="0" w:space="0" w:color="auto"/>
              </w:divBdr>
            </w:div>
            <w:div w:id="1401244695">
              <w:marLeft w:val="0"/>
              <w:marRight w:val="0"/>
              <w:marTop w:val="0"/>
              <w:marBottom w:val="0"/>
              <w:divBdr>
                <w:top w:val="none" w:sz="0" w:space="0" w:color="auto"/>
                <w:left w:val="none" w:sz="0" w:space="0" w:color="auto"/>
                <w:bottom w:val="none" w:sz="0" w:space="0" w:color="auto"/>
                <w:right w:val="none" w:sz="0" w:space="0" w:color="auto"/>
              </w:divBdr>
            </w:div>
            <w:div w:id="1431466438">
              <w:marLeft w:val="0"/>
              <w:marRight w:val="0"/>
              <w:marTop w:val="0"/>
              <w:marBottom w:val="0"/>
              <w:divBdr>
                <w:top w:val="none" w:sz="0" w:space="0" w:color="auto"/>
                <w:left w:val="none" w:sz="0" w:space="0" w:color="auto"/>
                <w:bottom w:val="none" w:sz="0" w:space="0" w:color="auto"/>
                <w:right w:val="none" w:sz="0" w:space="0" w:color="auto"/>
              </w:divBdr>
            </w:div>
            <w:div w:id="1460688211">
              <w:marLeft w:val="0"/>
              <w:marRight w:val="0"/>
              <w:marTop w:val="0"/>
              <w:marBottom w:val="0"/>
              <w:divBdr>
                <w:top w:val="none" w:sz="0" w:space="0" w:color="auto"/>
                <w:left w:val="none" w:sz="0" w:space="0" w:color="auto"/>
                <w:bottom w:val="none" w:sz="0" w:space="0" w:color="auto"/>
                <w:right w:val="none" w:sz="0" w:space="0" w:color="auto"/>
              </w:divBdr>
            </w:div>
            <w:div w:id="1625039850">
              <w:marLeft w:val="0"/>
              <w:marRight w:val="0"/>
              <w:marTop w:val="0"/>
              <w:marBottom w:val="0"/>
              <w:divBdr>
                <w:top w:val="none" w:sz="0" w:space="0" w:color="auto"/>
                <w:left w:val="none" w:sz="0" w:space="0" w:color="auto"/>
                <w:bottom w:val="none" w:sz="0" w:space="0" w:color="auto"/>
                <w:right w:val="none" w:sz="0" w:space="0" w:color="auto"/>
              </w:divBdr>
            </w:div>
            <w:div w:id="1649629536">
              <w:marLeft w:val="0"/>
              <w:marRight w:val="0"/>
              <w:marTop w:val="0"/>
              <w:marBottom w:val="0"/>
              <w:divBdr>
                <w:top w:val="none" w:sz="0" w:space="0" w:color="auto"/>
                <w:left w:val="none" w:sz="0" w:space="0" w:color="auto"/>
                <w:bottom w:val="none" w:sz="0" w:space="0" w:color="auto"/>
                <w:right w:val="none" w:sz="0" w:space="0" w:color="auto"/>
              </w:divBdr>
            </w:div>
            <w:div w:id="1667127124">
              <w:marLeft w:val="0"/>
              <w:marRight w:val="0"/>
              <w:marTop w:val="0"/>
              <w:marBottom w:val="0"/>
              <w:divBdr>
                <w:top w:val="none" w:sz="0" w:space="0" w:color="auto"/>
                <w:left w:val="none" w:sz="0" w:space="0" w:color="auto"/>
                <w:bottom w:val="none" w:sz="0" w:space="0" w:color="auto"/>
                <w:right w:val="none" w:sz="0" w:space="0" w:color="auto"/>
              </w:divBdr>
            </w:div>
            <w:div w:id="1686907273">
              <w:marLeft w:val="0"/>
              <w:marRight w:val="0"/>
              <w:marTop w:val="0"/>
              <w:marBottom w:val="0"/>
              <w:divBdr>
                <w:top w:val="none" w:sz="0" w:space="0" w:color="auto"/>
                <w:left w:val="none" w:sz="0" w:space="0" w:color="auto"/>
                <w:bottom w:val="none" w:sz="0" w:space="0" w:color="auto"/>
                <w:right w:val="none" w:sz="0" w:space="0" w:color="auto"/>
              </w:divBdr>
            </w:div>
            <w:div w:id="1737777984">
              <w:marLeft w:val="0"/>
              <w:marRight w:val="0"/>
              <w:marTop w:val="0"/>
              <w:marBottom w:val="0"/>
              <w:divBdr>
                <w:top w:val="none" w:sz="0" w:space="0" w:color="auto"/>
                <w:left w:val="none" w:sz="0" w:space="0" w:color="auto"/>
                <w:bottom w:val="none" w:sz="0" w:space="0" w:color="auto"/>
                <w:right w:val="none" w:sz="0" w:space="0" w:color="auto"/>
              </w:divBdr>
            </w:div>
            <w:div w:id="1743402644">
              <w:marLeft w:val="0"/>
              <w:marRight w:val="0"/>
              <w:marTop w:val="0"/>
              <w:marBottom w:val="0"/>
              <w:divBdr>
                <w:top w:val="none" w:sz="0" w:space="0" w:color="auto"/>
                <w:left w:val="none" w:sz="0" w:space="0" w:color="auto"/>
                <w:bottom w:val="none" w:sz="0" w:space="0" w:color="auto"/>
                <w:right w:val="none" w:sz="0" w:space="0" w:color="auto"/>
              </w:divBdr>
            </w:div>
            <w:div w:id="1829056294">
              <w:marLeft w:val="0"/>
              <w:marRight w:val="0"/>
              <w:marTop w:val="0"/>
              <w:marBottom w:val="0"/>
              <w:divBdr>
                <w:top w:val="none" w:sz="0" w:space="0" w:color="auto"/>
                <w:left w:val="none" w:sz="0" w:space="0" w:color="auto"/>
                <w:bottom w:val="none" w:sz="0" w:space="0" w:color="auto"/>
                <w:right w:val="none" w:sz="0" w:space="0" w:color="auto"/>
              </w:divBdr>
            </w:div>
            <w:div w:id="1879317632">
              <w:marLeft w:val="0"/>
              <w:marRight w:val="0"/>
              <w:marTop w:val="0"/>
              <w:marBottom w:val="0"/>
              <w:divBdr>
                <w:top w:val="none" w:sz="0" w:space="0" w:color="auto"/>
                <w:left w:val="none" w:sz="0" w:space="0" w:color="auto"/>
                <w:bottom w:val="none" w:sz="0" w:space="0" w:color="auto"/>
                <w:right w:val="none" w:sz="0" w:space="0" w:color="auto"/>
              </w:divBdr>
            </w:div>
            <w:div w:id="1882278613">
              <w:marLeft w:val="0"/>
              <w:marRight w:val="0"/>
              <w:marTop w:val="0"/>
              <w:marBottom w:val="0"/>
              <w:divBdr>
                <w:top w:val="none" w:sz="0" w:space="0" w:color="auto"/>
                <w:left w:val="none" w:sz="0" w:space="0" w:color="auto"/>
                <w:bottom w:val="none" w:sz="0" w:space="0" w:color="auto"/>
                <w:right w:val="none" w:sz="0" w:space="0" w:color="auto"/>
              </w:divBdr>
            </w:div>
            <w:div w:id="204224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17702">
      <w:bodyDiv w:val="1"/>
      <w:marLeft w:val="0"/>
      <w:marRight w:val="0"/>
      <w:marTop w:val="0"/>
      <w:marBottom w:val="0"/>
      <w:divBdr>
        <w:top w:val="none" w:sz="0" w:space="0" w:color="auto"/>
        <w:left w:val="none" w:sz="0" w:space="0" w:color="auto"/>
        <w:bottom w:val="none" w:sz="0" w:space="0" w:color="auto"/>
        <w:right w:val="none" w:sz="0" w:space="0" w:color="auto"/>
      </w:divBdr>
    </w:div>
    <w:div w:id="916135271">
      <w:bodyDiv w:val="1"/>
      <w:marLeft w:val="0"/>
      <w:marRight w:val="0"/>
      <w:marTop w:val="0"/>
      <w:marBottom w:val="0"/>
      <w:divBdr>
        <w:top w:val="none" w:sz="0" w:space="0" w:color="auto"/>
        <w:left w:val="none" w:sz="0" w:space="0" w:color="auto"/>
        <w:bottom w:val="none" w:sz="0" w:space="0" w:color="auto"/>
        <w:right w:val="none" w:sz="0" w:space="0" w:color="auto"/>
      </w:divBdr>
    </w:div>
    <w:div w:id="997422229">
      <w:bodyDiv w:val="1"/>
      <w:marLeft w:val="0"/>
      <w:marRight w:val="0"/>
      <w:marTop w:val="0"/>
      <w:marBottom w:val="0"/>
      <w:divBdr>
        <w:top w:val="none" w:sz="0" w:space="0" w:color="auto"/>
        <w:left w:val="none" w:sz="0" w:space="0" w:color="auto"/>
        <w:bottom w:val="none" w:sz="0" w:space="0" w:color="auto"/>
        <w:right w:val="none" w:sz="0" w:space="0" w:color="auto"/>
      </w:divBdr>
    </w:div>
    <w:div w:id="1037777768">
      <w:bodyDiv w:val="1"/>
      <w:marLeft w:val="0"/>
      <w:marRight w:val="0"/>
      <w:marTop w:val="0"/>
      <w:marBottom w:val="0"/>
      <w:divBdr>
        <w:top w:val="none" w:sz="0" w:space="0" w:color="auto"/>
        <w:left w:val="none" w:sz="0" w:space="0" w:color="auto"/>
        <w:bottom w:val="none" w:sz="0" w:space="0" w:color="auto"/>
        <w:right w:val="none" w:sz="0" w:space="0" w:color="auto"/>
      </w:divBdr>
      <w:divsChild>
        <w:div w:id="244384466">
          <w:marLeft w:val="0"/>
          <w:marRight w:val="0"/>
          <w:marTop w:val="0"/>
          <w:marBottom w:val="0"/>
          <w:divBdr>
            <w:top w:val="none" w:sz="0" w:space="0" w:color="auto"/>
            <w:left w:val="none" w:sz="0" w:space="0" w:color="auto"/>
            <w:bottom w:val="none" w:sz="0" w:space="0" w:color="auto"/>
            <w:right w:val="none" w:sz="0" w:space="0" w:color="auto"/>
          </w:divBdr>
        </w:div>
        <w:div w:id="660503939">
          <w:marLeft w:val="0"/>
          <w:marRight w:val="0"/>
          <w:marTop w:val="0"/>
          <w:marBottom w:val="0"/>
          <w:divBdr>
            <w:top w:val="dotted" w:sz="6" w:space="2" w:color="auto"/>
            <w:left w:val="dotted" w:sz="6" w:space="7" w:color="auto"/>
            <w:bottom w:val="dotted" w:sz="6" w:space="2" w:color="auto"/>
            <w:right w:val="dotted" w:sz="6" w:space="7" w:color="auto"/>
          </w:divBdr>
        </w:div>
        <w:div w:id="710543575">
          <w:marLeft w:val="0"/>
          <w:marRight w:val="0"/>
          <w:marTop w:val="0"/>
          <w:marBottom w:val="0"/>
          <w:divBdr>
            <w:top w:val="dotted" w:sz="6" w:space="2" w:color="auto"/>
            <w:left w:val="dotted" w:sz="6" w:space="7" w:color="auto"/>
            <w:bottom w:val="dotted" w:sz="6" w:space="2" w:color="auto"/>
            <w:right w:val="dotted" w:sz="6" w:space="7" w:color="auto"/>
          </w:divBdr>
        </w:div>
      </w:divsChild>
    </w:div>
    <w:div w:id="1092628021">
      <w:bodyDiv w:val="1"/>
      <w:marLeft w:val="0"/>
      <w:marRight w:val="0"/>
      <w:marTop w:val="0"/>
      <w:marBottom w:val="0"/>
      <w:divBdr>
        <w:top w:val="none" w:sz="0" w:space="0" w:color="auto"/>
        <w:left w:val="none" w:sz="0" w:space="0" w:color="auto"/>
        <w:bottom w:val="none" w:sz="0" w:space="0" w:color="auto"/>
        <w:right w:val="none" w:sz="0" w:space="0" w:color="auto"/>
      </w:divBdr>
    </w:div>
    <w:div w:id="1185362935">
      <w:bodyDiv w:val="1"/>
      <w:marLeft w:val="0"/>
      <w:marRight w:val="0"/>
      <w:marTop w:val="0"/>
      <w:marBottom w:val="0"/>
      <w:divBdr>
        <w:top w:val="none" w:sz="0" w:space="0" w:color="auto"/>
        <w:left w:val="none" w:sz="0" w:space="0" w:color="auto"/>
        <w:bottom w:val="none" w:sz="0" w:space="0" w:color="auto"/>
        <w:right w:val="none" w:sz="0" w:space="0" w:color="auto"/>
      </w:divBdr>
    </w:div>
    <w:div w:id="1262954053">
      <w:bodyDiv w:val="1"/>
      <w:marLeft w:val="0"/>
      <w:marRight w:val="0"/>
      <w:marTop w:val="0"/>
      <w:marBottom w:val="0"/>
      <w:divBdr>
        <w:top w:val="none" w:sz="0" w:space="0" w:color="auto"/>
        <w:left w:val="none" w:sz="0" w:space="0" w:color="auto"/>
        <w:bottom w:val="none" w:sz="0" w:space="0" w:color="auto"/>
        <w:right w:val="none" w:sz="0" w:space="0" w:color="auto"/>
      </w:divBdr>
      <w:divsChild>
        <w:div w:id="630285347">
          <w:marLeft w:val="0"/>
          <w:marRight w:val="0"/>
          <w:marTop w:val="0"/>
          <w:marBottom w:val="0"/>
          <w:divBdr>
            <w:top w:val="dotted" w:sz="8" w:space="1" w:color="auto"/>
            <w:left w:val="dotted" w:sz="8" w:space="4" w:color="auto"/>
            <w:bottom w:val="dotted" w:sz="8" w:space="1" w:color="auto"/>
            <w:right w:val="dotted" w:sz="8" w:space="4" w:color="auto"/>
          </w:divBdr>
          <w:divsChild>
            <w:div w:id="883324180">
              <w:marLeft w:val="0"/>
              <w:marRight w:val="0"/>
              <w:marTop w:val="0"/>
              <w:marBottom w:val="0"/>
              <w:divBdr>
                <w:top w:val="none" w:sz="0" w:space="0" w:color="auto"/>
                <w:left w:val="none" w:sz="0" w:space="0" w:color="auto"/>
                <w:bottom w:val="none" w:sz="0" w:space="0" w:color="auto"/>
                <w:right w:val="none" w:sz="0" w:space="0" w:color="auto"/>
              </w:divBdr>
            </w:div>
          </w:divsChild>
        </w:div>
        <w:div w:id="2092581477">
          <w:marLeft w:val="0"/>
          <w:marRight w:val="0"/>
          <w:marTop w:val="0"/>
          <w:marBottom w:val="0"/>
          <w:divBdr>
            <w:top w:val="dotted" w:sz="8" w:space="1" w:color="auto"/>
            <w:left w:val="dotted" w:sz="8" w:space="4" w:color="auto"/>
            <w:bottom w:val="dotted" w:sz="8" w:space="1" w:color="auto"/>
            <w:right w:val="dotted" w:sz="8" w:space="4" w:color="auto"/>
          </w:divBdr>
          <w:divsChild>
            <w:div w:id="263921075">
              <w:marLeft w:val="0"/>
              <w:marRight w:val="0"/>
              <w:marTop w:val="0"/>
              <w:marBottom w:val="0"/>
              <w:divBdr>
                <w:top w:val="none" w:sz="0" w:space="0" w:color="auto"/>
                <w:left w:val="none" w:sz="0" w:space="0" w:color="auto"/>
                <w:bottom w:val="none" w:sz="0" w:space="0" w:color="auto"/>
                <w:right w:val="none" w:sz="0" w:space="0" w:color="auto"/>
              </w:divBdr>
            </w:div>
            <w:div w:id="946885450">
              <w:marLeft w:val="0"/>
              <w:marRight w:val="0"/>
              <w:marTop w:val="0"/>
              <w:marBottom w:val="0"/>
              <w:divBdr>
                <w:top w:val="none" w:sz="0" w:space="0" w:color="auto"/>
                <w:left w:val="none" w:sz="0" w:space="0" w:color="auto"/>
                <w:bottom w:val="none" w:sz="0" w:space="0" w:color="auto"/>
                <w:right w:val="none" w:sz="0" w:space="0" w:color="auto"/>
              </w:divBdr>
            </w:div>
            <w:div w:id="16587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83360">
      <w:bodyDiv w:val="1"/>
      <w:marLeft w:val="0"/>
      <w:marRight w:val="0"/>
      <w:marTop w:val="0"/>
      <w:marBottom w:val="0"/>
      <w:divBdr>
        <w:top w:val="none" w:sz="0" w:space="0" w:color="auto"/>
        <w:left w:val="none" w:sz="0" w:space="0" w:color="auto"/>
        <w:bottom w:val="none" w:sz="0" w:space="0" w:color="auto"/>
        <w:right w:val="none" w:sz="0" w:space="0" w:color="auto"/>
      </w:divBdr>
      <w:divsChild>
        <w:div w:id="73741588">
          <w:marLeft w:val="0"/>
          <w:marRight w:val="0"/>
          <w:marTop w:val="0"/>
          <w:marBottom w:val="0"/>
          <w:divBdr>
            <w:top w:val="none" w:sz="0" w:space="0" w:color="auto"/>
            <w:left w:val="none" w:sz="0" w:space="0" w:color="auto"/>
            <w:bottom w:val="none" w:sz="0" w:space="0" w:color="auto"/>
            <w:right w:val="none" w:sz="0" w:space="0" w:color="auto"/>
          </w:divBdr>
          <w:divsChild>
            <w:div w:id="1628781636">
              <w:marLeft w:val="0"/>
              <w:marRight w:val="0"/>
              <w:marTop w:val="0"/>
              <w:marBottom w:val="0"/>
              <w:divBdr>
                <w:top w:val="none" w:sz="0" w:space="0" w:color="auto"/>
                <w:left w:val="none" w:sz="0" w:space="0" w:color="auto"/>
                <w:bottom w:val="none" w:sz="0" w:space="0" w:color="auto"/>
                <w:right w:val="none" w:sz="0" w:space="0" w:color="auto"/>
              </w:divBdr>
              <w:divsChild>
                <w:div w:id="110786360">
                  <w:marLeft w:val="0"/>
                  <w:marRight w:val="0"/>
                  <w:marTop w:val="0"/>
                  <w:marBottom w:val="0"/>
                  <w:divBdr>
                    <w:top w:val="none" w:sz="0" w:space="0" w:color="auto"/>
                    <w:left w:val="none" w:sz="0" w:space="0" w:color="auto"/>
                    <w:bottom w:val="none" w:sz="0" w:space="0" w:color="auto"/>
                    <w:right w:val="none" w:sz="0" w:space="0" w:color="auto"/>
                  </w:divBdr>
                </w:div>
                <w:div w:id="376977744">
                  <w:marLeft w:val="0"/>
                  <w:marRight w:val="0"/>
                  <w:marTop w:val="0"/>
                  <w:marBottom w:val="0"/>
                  <w:divBdr>
                    <w:top w:val="none" w:sz="0" w:space="0" w:color="auto"/>
                    <w:left w:val="none" w:sz="0" w:space="0" w:color="auto"/>
                    <w:bottom w:val="none" w:sz="0" w:space="0" w:color="auto"/>
                    <w:right w:val="none" w:sz="0" w:space="0" w:color="auto"/>
                  </w:divBdr>
                </w:div>
                <w:div w:id="594365963">
                  <w:marLeft w:val="0"/>
                  <w:marRight w:val="0"/>
                  <w:marTop w:val="0"/>
                  <w:marBottom w:val="0"/>
                  <w:divBdr>
                    <w:top w:val="none" w:sz="0" w:space="0" w:color="auto"/>
                    <w:left w:val="none" w:sz="0" w:space="0" w:color="auto"/>
                    <w:bottom w:val="none" w:sz="0" w:space="0" w:color="auto"/>
                    <w:right w:val="none" w:sz="0" w:space="0" w:color="auto"/>
                  </w:divBdr>
                </w:div>
                <w:div w:id="602148130">
                  <w:marLeft w:val="0"/>
                  <w:marRight w:val="0"/>
                  <w:marTop w:val="0"/>
                  <w:marBottom w:val="0"/>
                  <w:divBdr>
                    <w:top w:val="none" w:sz="0" w:space="0" w:color="auto"/>
                    <w:left w:val="none" w:sz="0" w:space="0" w:color="auto"/>
                    <w:bottom w:val="none" w:sz="0" w:space="0" w:color="auto"/>
                    <w:right w:val="none" w:sz="0" w:space="0" w:color="auto"/>
                  </w:divBdr>
                </w:div>
                <w:div w:id="723600541">
                  <w:marLeft w:val="0"/>
                  <w:marRight w:val="0"/>
                  <w:marTop w:val="0"/>
                  <w:marBottom w:val="0"/>
                  <w:divBdr>
                    <w:top w:val="none" w:sz="0" w:space="0" w:color="auto"/>
                    <w:left w:val="none" w:sz="0" w:space="0" w:color="auto"/>
                    <w:bottom w:val="none" w:sz="0" w:space="0" w:color="auto"/>
                    <w:right w:val="none" w:sz="0" w:space="0" w:color="auto"/>
                  </w:divBdr>
                  <w:divsChild>
                    <w:div w:id="88694858">
                      <w:marLeft w:val="0"/>
                      <w:marRight w:val="0"/>
                      <w:marTop w:val="0"/>
                      <w:marBottom w:val="0"/>
                      <w:divBdr>
                        <w:top w:val="none" w:sz="0" w:space="0" w:color="auto"/>
                        <w:left w:val="none" w:sz="0" w:space="0" w:color="auto"/>
                        <w:bottom w:val="none" w:sz="0" w:space="0" w:color="auto"/>
                        <w:right w:val="none" w:sz="0" w:space="0" w:color="auto"/>
                      </w:divBdr>
                    </w:div>
                    <w:div w:id="307328005">
                      <w:marLeft w:val="0"/>
                      <w:marRight w:val="0"/>
                      <w:marTop w:val="0"/>
                      <w:marBottom w:val="0"/>
                      <w:divBdr>
                        <w:top w:val="none" w:sz="0" w:space="0" w:color="auto"/>
                        <w:left w:val="none" w:sz="0" w:space="0" w:color="auto"/>
                        <w:bottom w:val="none" w:sz="0" w:space="0" w:color="auto"/>
                        <w:right w:val="none" w:sz="0" w:space="0" w:color="auto"/>
                      </w:divBdr>
                    </w:div>
                    <w:div w:id="323552945">
                      <w:marLeft w:val="0"/>
                      <w:marRight w:val="0"/>
                      <w:marTop w:val="0"/>
                      <w:marBottom w:val="0"/>
                      <w:divBdr>
                        <w:top w:val="none" w:sz="0" w:space="0" w:color="auto"/>
                        <w:left w:val="none" w:sz="0" w:space="0" w:color="auto"/>
                        <w:bottom w:val="none" w:sz="0" w:space="0" w:color="auto"/>
                        <w:right w:val="none" w:sz="0" w:space="0" w:color="auto"/>
                      </w:divBdr>
                    </w:div>
                    <w:div w:id="324819676">
                      <w:marLeft w:val="0"/>
                      <w:marRight w:val="0"/>
                      <w:marTop w:val="0"/>
                      <w:marBottom w:val="0"/>
                      <w:divBdr>
                        <w:top w:val="none" w:sz="0" w:space="0" w:color="auto"/>
                        <w:left w:val="none" w:sz="0" w:space="0" w:color="auto"/>
                        <w:bottom w:val="none" w:sz="0" w:space="0" w:color="auto"/>
                        <w:right w:val="none" w:sz="0" w:space="0" w:color="auto"/>
                      </w:divBdr>
                    </w:div>
                    <w:div w:id="438646457">
                      <w:marLeft w:val="0"/>
                      <w:marRight w:val="0"/>
                      <w:marTop w:val="0"/>
                      <w:marBottom w:val="0"/>
                      <w:divBdr>
                        <w:top w:val="none" w:sz="0" w:space="0" w:color="auto"/>
                        <w:left w:val="none" w:sz="0" w:space="0" w:color="auto"/>
                        <w:bottom w:val="none" w:sz="0" w:space="0" w:color="auto"/>
                        <w:right w:val="none" w:sz="0" w:space="0" w:color="auto"/>
                      </w:divBdr>
                    </w:div>
                    <w:div w:id="886524206">
                      <w:marLeft w:val="0"/>
                      <w:marRight w:val="0"/>
                      <w:marTop w:val="0"/>
                      <w:marBottom w:val="0"/>
                      <w:divBdr>
                        <w:top w:val="none" w:sz="0" w:space="0" w:color="auto"/>
                        <w:left w:val="none" w:sz="0" w:space="0" w:color="auto"/>
                        <w:bottom w:val="none" w:sz="0" w:space="0" w:color="auto"/>
                        <w:right w:val="none" w:sz="0" w:space="0" w:color="auto"/>
                      </w:divBdr>
                    </w:div>
                    <w:div w:id="1225024854">
                      <w:marLeft w:val="0"/>
                      <w:marRight w:val="0"/>
                      <w:marTop w:val="0"/>
                      <w:marBottom w:val="0"/>
                      <w:divBdr>
                        <w:top w:val="none" w:sz="0" w:space="0" w:color="auto"/>
                        <w:left w:val="none" w:sz="0" w:space="0" w:color="auto"/>
                        <w:bottom w:val="none" w:sz="0" w:space="0" w:color="auto"/>
                        <w:right w:val="none" w:sz="0" w:space="0" w:color="auto"/>
                      </w:divBdr>
                    </w:div>
                    <w:div w:id="1515732595">
                      <w:marLeft w:val="0"/>
                      <w:marRight w:val="0"/>
                      <w:marTop w:val="0"/>
                      <w:marBottom w:val="0"/>
                      <w:divBdr>
                        <w:top w:val="none" w:sz="0" w:space="0" w:color="auto"/>
                        <w:left w:val="none" w:sz="0" w:space="0" w:color="auto"/>
                        <w:bottom w:val="none" w:sz="0" w:space="0" w:color="auto"/>
                        <w:right w:val="none" w:sz="0" w:space="0" w:color="auto"/>
                      </w:divBdr>
                    </w:div>
                    <w:div w:id="1636987335">
                      <w:marLeft w:val="0"/>
                      <w:marRight w:val="0"/>
                      <w:marTop w:val="0"/>
                      <w:marBottom w:val="0"/>
                      <w:divBdr>
                        <w:top w:val="none" w:sz="0" w:space="0" w:color="auto"/>
                        <w:left w:val="none" w:sz="0" w:space="0" w:color="auto"/>
                        <w:bottom w:val="none" w:sz="0" w:space="0" w:color="auto"/>
                        <w:right w:val="none" w:sz="0" w:space="0" w:color="auto"/>
                      </w:divBdr>
                    </w:div>
                    <w:div w:id="1788085148">
                      <w:marLeft w:val="0"/>
                      <w:marRight w:val="0"/>
                      <w:marTop w:val="0"/>
                      <w:marBottom w:val="0"/>
                      <w:divBdr>
                        <w:top w:val="none" w:sz="0" w:space="0" w:color="auto"/>
                        <w:left w:val="none" w:sz="0" w:space="0" w:color="auto"/>
                        <w:bottom w:val="none" w:sz="0" w:space="0" w:color="auto"/>
                        <w:right w:val="none" w:sz="0" w:space="0" w:color="auto"/>
                      </w:divBdr>
                    </w:div>
                  </w:divsChild>
                </w:div>
                <w:div w:id="1075204962">
                  <w:marLeft w:val="0"/>
                  <w:marRight w:val="0"/>
                  <w:marTop w:val="0"/>
                  <w:marBottom w:val="0"/>
                  <w:divBdr>
                    <w:top w:val="none" w:sz="0" w:space="0" w:color="auto"/>
                    <w:left w:val="none" w:sz="0" w:space="0" w:color="auto"/>
                    <w:bottom w:val="none" w:sz="0" w:space="0" w:color="auto"/>
                    <w:right w:val="none" w:sz="0" w:space="0" w:color="auto"/>
                  </w:divBdr>
                </w:div>
                <w:div w:id="1176845497">
                  <w:marLeft w:val="0"/>
                  <w:marRight w:val="0"/>
                  <w:marTop w:val="0"/>
                  <w:marBottom w:val="0"/>
                  <w:divBdr>
                    <w:top w:val="none" w:sz="0" w:space="0" w:color="auto"/>
                    <w:left w:val="none" w:sz="0" w:space="0" w:color="auto"/>
                    <w:bottom w:val="none" w:sz="0" w:space="0" w:color="auto"/>
                    <w:right w:val="none" w:sz="0" w:space="0" w:color="auto"/>
                  </w:divBdr>
                </w:div>
                <w:div w:id="1388138671">
                  <w:marLeft w:val="0"/>
                  <w:marRight w:val="0"/>
                  <w:marTop w:val="0"/>
                  <w:marBottom w:val="0"/>
                  <w:divBdr>
                    <w:top w:val="none" w:sz="0" w:space="0" w:color="auto"/>
                    <w:left w:val="none" w:sz="0" w:space="0" w:color="auto"/>
                    <w:bottom w:val="none" w:sz="0" w:space="0" w:color="auto"/>
                    <w:right w:val="none" w:sz="0" w:space="0" w:color="auto"/>
                  </w:divBdr>
                </w:div>
                <w:div w:id="1432430713">
                  <w:marLeft w:val="0"/>
                  <w:marRight w:val="0"/>
                  <w:marTop w:val="0"/>
                  <w:marBottom w:val="0"/>
                  <w:divBdr>
                    <w:top w:val="none" w:sz="0" w:space="0" w:color="auto"/>
                    <w:left w:val="none" w:sz="0" w:space="0" w:color="auto"/>
                    <w:bottom w:val="none" w:sz="0" w:space="0" w:color="auto"/>
                    <w:right w:val="none" w:sz="0" w:space="0" w:color="auto"/>
                  </w:divBdr>
                </w:div>
                <w:div w:id="1465198978">
                  <w:marLeft w:val="0"/>
                  <w:marRight w:val="0"/>
                  <w:marTop w:val="0"/>
                  <w:marBottom w:val="0"/>
                  <w:divBdr>
                    <w:top w:val="none" w:sz="0" w:space="0" w:color="auto"/>
                    <w:left w:val="none" w:sz="0" w:space="0" w:color="auto"/>
                    <w:bottom w:val="none" w:sz="0" w:space="0" w:color="auto"/>
                    <w:right w:val="none" w:sz="0" w:space="0" w:color="auto"/>
                  </w:divBdr>
                </w:div>
                <w:div w:id="1785929076">
                  <w:marLeft w:val="0"/>
                  <w:marRight w:val="0"/>
                  <w:marTop w:val="0"/>
                  <w:marBottom w:val="0"/>
                  <w:divBdr>
                    <w:top w:val="none" w:sz="0" w:space="0" w:color="auto"/>
                    <w:left w:val="none" w:sz="0" w:space="0" w:color="auto"/>
                    <w:bottom w:val="none" w:sz="0" w:space="0" w:color="auto"/>
                    <w:right w:val="none" w:sz="0" w:space="0" w:color="auto"/>
                  </w:divBdr>
                </w:div>
                <w:div w:id="19680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47986">
      <w:bodyDiv w:val="1"/>
      <w:marLeft w:val="0"/>
      <w:marRight w:val="0"/>
      <w:marTop w:val="0"/>
      <w:marBottom w:val="0"/>
      <w:divBdr>
        <w:top w:val="none" w:sz="0" w:space="0" w:color="auto"/>
        <w:left w:val="none" w:sz="0" w:space="0" w:color="auto"/>
        <w:bottom w:val="none" w:sz="0" w:space="0" w:color="auto"/>
        <w:right w:val="none" w:sz="0" w:space="0" w:color="auto"/>
      </w:divBdr>
    </w:div>
    <w:div w:id="1416629521">
      <w:bodyDiv w:val="1"/>
      <w:marLeft w:val="0"/>
      <w:marRight w:val="0"/>
      <w:marTop w:val="0"/>
      <w:marBottom w:val="0"/>
      <w:divBdr>
        <w:top w:val="none" w:sz="0" w:space="0" w:color="auto"/>
        <w:left w:val="none" w:sz="0" w:space="0" w:color="auto"/>
        <w:bottom w:val="none" w:sz="0" w:space="0" w:color="auto"/>
        <w:right w:val="none" w:sz="0" w:space="0" w:color="auto"/>
      </w:divBdr>
      <w:divsChild>
        <w:div w:id="210308016">
          <w:marLeft w:val="240"/>
          <w:marRight w:val="240"/>
          <w:marTop w:val="100"/>
          <w:marBottom w:val="100"/>
          <w:divBdr>
            <w:top w:val="none" w:sz="0" w:space="0" w:color="auto"/>
            <w:left w:val="none" w:sz="0" w:space="0" w:color="auto"/>
            <w:bottom w:val="none" w:sz="0" w:space="0" w:color="auto"/>
            <w:right w:val="none" w:sz="0" w:space="0" w:color="auto"/>
          </w:divBdr>
          <w:divsChild>
            <w:div w:id="159377844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39035903">
          <w:marLeft w:val="240"/>
          <w:marRight w:val="240"/>
          <w:marTop w:val="100"/>
          <w:marBottom w:val="100"/>
          <w:divBdr>
            <w:top w:val="none" w:sz="0" w:space="0" w:color="auto"/>
            <w:left w:val="none" w:sz="0" w:space="0" w:color="auto"/>
            <w:bottom w:val="none" w:sz="0" w:space="0" w:color="auto"/>
            <w:right w:val="none" w:sz="0" w:space="0" w:color="auto"/>
          </w:divBdr>
          <w:divsChild>
            <w:div w:id="68953128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765466424">
          <w:marLeft w:val="240"/>
          <w:marRight w:val="240"/>
          <w:marTop w:val="100"/>
          <w:marBottom w:val="100"/>
          <w:divBdr>
            <w:top w:val="none" w:sz="0" w:space="0" w:color="auto"/>
            <w:left w:val="none" w:sz="0" w:space="0" w:color="auto"/>
            <w:bottom w:val="none" w:sz="0" w:space="0" w:color="auto"/>
            <w:right w:val="none" w:sz="0" w:space="0" w:color="auto"/>
          </w:divBdr>
          <w:divsChild>
            <w:div w:id="212587752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817497436">
          <w:marLeft w:val="240"/>
          <w:marRight w:val="240"/>
          <w:marTop w:val="100"/>
          <w:marBottom w:val="100"/>
          <w:divBdr>
            <w:top w:val="none" w:sz="0" w:space="0" w:color="auto"/>
            <w:left w:val="none" w:sz="0" w:space="0" w:color="auto"/>
            <w:bottom w:val="none" w:sz="0" w:space="0" w:color="auto"/>
            <w:right w:val="none" w:sz="0" w:space="0" w:color="auto"/>
          </w:divBdr>
          <w:divsChild>
            <w:div w:id="168979068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574662019">
      <w:bodyDiv w:val="1"/>
      <w:marLeft w:val="0"/>
      <w:marRight w:val="0"/>
      <w:marTop w:val="0"/>
      <w:marBottom w:val="0"/>
      <w:divBdr>
        <w:top w:val="none" w:sz="0" w:space="0" w:color="auto"/>
        <w:left w:val="none" w:sz="0" w:space="0" w:color="auto"/>
        <w:bottom w:val="none" w:sz="0" w:space="0" w:color="auto"/>
        <w:right w:val="none" w:sz="0" w:space="0" w:color="auto"/>
      </w:divBdr>
    </w:div>
    <w:div w:id="1590965675">
      <w:bodyDiv w:val="1"/>
      <w:marLeft w:val="0"/>
      <w:marRight w:val="0"/>
      <w:marTop w:val="0"/>
      <w:marBottom w:val="0"/>
      <w:divBdr>
        <w:top w:val="none" w:sz="0" w:space="0" w:color="auto"/>
        <w:left w:val="none" w:sz="0" w:space="0" w:color="auto"/>
        <w:bottom w:val="none" w:sz="0" w:space="0" w:color="auto"/>
        <w:right w:val="none" w:sz="0" w:space="0" w:color="auto"/>
      </w:divBdr>
    </w:div>
    <w:div w:id="1605965855">
      <w:bodyDiv w:val="1"/>
      <w:marLeft w:val="0"/>
      <w:marRight w:val="0"/>
      <w:marTop w:val="0"/>
      <w:marBottom w:val="0"/>
      <w:divBdr>
        <w:top w:val="none" w:sz="0" w:space="0" w:color="auto"/>
        <w:left w:val="none" w:sz="0" w:space="0" w:color="auto"/>
        <w:bottom w:val="none" w:sz="0" w:space="0" w:color="auto"/>
        <w:right w:val="none" w:sz="0" w:space="0" w:color="auto"/>
      </w:divBdr>
      <w:divsChild>
        <w:div w:id="1063529481">
          <w:marLeft w:val="0"/>
          <w:marRight w:val="0"/>
          <w:marTop w:val="0"/>
          <w:marBottom w:val="0"/>
          <w:divBdr>
            <w:top w:val="none" w:sz="0" w:space="0" w:color="auto"/>
            <w:left w:val="none" w:sz="0" w:space="0" w:color="auto"/>
            <w:bottom w:val="none" w:sz="0" w:space="0" w:color="auto"/>
            <w:right w:val="none" w:sz="0" w:space="0" w:color="auto"/>
          </w:divBdr>
        </w:div>
        <w:div w:id="1717240504">
          <w:marLeft w:val="0"/>
          <w:marRight w:val="0"/>
          <w:marTop w:val="0"/>
          <w:marBottom w:val="0"/>
          <w:divBdr>
            <w:top w:val="none" w:sz="0" w:space="0" w:color="auto"/>
            <w:left w:val="none" w:sz="0" w:space="0" w:color="auto"/>
            <w:bottom w:val="none" w:sz="0" w:space="0" w:color="auto"/>
            <w:right w:val="none" w:sz="0" w:space="0" w:color="auto"/>
          </w:divBdr>
          <w:divsChild>
            <w:div w:id="270358745">
              <w:marLeft w:val="0"/>
              <w:marRight w:val="0"/>
              <w:marTop w:val="0"/>
              <w:marBottom w:val="0"/>
              <w:divBdr>
                <w:top w:val="none" w:sz="0" w:space="0" w:color="auto"/>
                <w:left w:val="none" w:sz="0" w:space="0" w:color="auto"/>
                <w:bottom w:val="none" w:sz="0" w:space="0" w:color="auto"/>
                <w:right w:val="none" w:sz="0" w:space="0" w:color="auto"/>
              </w:divBdr>
              <w:divsChild>
                <w:div w:id="592325525">
                  <w:marLeft w:val="0"/>
                  <w:marRight w:val="0"/>
                  <w:marTop w:val="0"/>
                  <w:marBottom w:val="0"/>
                  <w:divBdr>
                    <w:top w:val="none" w:sz="0" w:space="0" w:color="auto"/>
                    <w:left w:val="none" w:sz="0" w:space="0" w:color="auto"/>
                    <w:bottom w:val="none" w:sz="0" w:space="0" w:color="auto"/>
                    <w:right w:val="none" w:sz="0" w:space="0" w:color="auto"/>
                  </w:divBdr>
                  <w:divsChild>
                    <w:div w:id="73164890">
                      <w:marLeft w:val="0"/>
                      <w:marRight w:val="0"/>
                      <w:marTop w:val="0"/>
                      <w:marBottom w:val="0"/>
                      <w:divBdr>
                        <w:top w:val="none" w:sz="0" w:space="0" w:color="auto"/>
                        <w:left w:val="none" w:sz="0" w:space="0" w:color="auto"/>
                        <w:bottom w:val="none" w:sz="0" w:space="0" w:color="auto"/>
                        <w:right w:val="none" w:sz="0" w:space="0" w:color="auto"/>
                      </w:divBdr>
                    </w:div>
                    <w:div w:id="152380474">
                      <w:marLeft w:val="0"/>
                      <w:marRight w:val="0"/>
                      <w:marTop w:val="0"/>
                      <w:marBottom w:val="0"/>
                      <w:divBdr>
                        <w:top w:val="none" w:sz="0" w:space="0" w:color="auto"/>
                        <w:left w:val="none" w:sz="0" w:space="0" w:color="auto"/>
                        <w:bottom w:val="none" w:sz="0" w:space="0" w:color="auto"/>
                        <w:right w:val="none" w:sz="0" w:space="0" w:color="auto"/>
                      </w:divBdr>
                    </w:div>
                    <w:div w:id="375740920">
                      <w:marLeft w:val="0"/>
                      <w:marRight w:val="0"/>
                      <w:marTop w:val="0"/>
                      <w:marBottom w:val="0"/>
                      <w:divBdr>
                        <w:top w:val="none" w:sz="0" w:space="0" w:color="auto"/>
                        <w:left w:val="none" w:sz="0" w:space="0" w:color="auto"/>
                        <w:bottom w:val="none" w:sz="0" w:space="0" w:color="auto"/>
                        <w:right w:val="none" w:sz="0" w:space="0" w:color="auto"/>
                      </w:divBdr>
                      <w:divsChild>
                        <w:div w:id="134834495">
                          <w:marLeft w:val="0"/>
                          <w:marRight w:val="0"/>
                          <w:marTop w:val="0"/>
                          <w:marBottom w:val="0"/>
                          <w:divBdr>
                            <w:top w:val="none" w:sz="0" w:space="0" w:color="auto"/>
                            <w:left w:val="none" w:sz="0" w:space="0" w:color="auto"/>
                            <w:bottom w:val="none" w:sz="0" w:space="0" w:color="auto"/>
                            <w:right w:val="none" w:sz="0" w:space="0" w:color="auto"/>
                          </w:divBdr>
                        </w:div>
                        <w:div w:id="316883537">
                          <w:marLeft w:val="0"/>
                          <w:marRight w:val="0"/>
                          <w:marTop w:val="0"/>
                          <w:marBottom w:val="0"/>
                          <w:divBdr>
                            <w:top w:val="none" w:sz="0" w:space="0" w:color="auto"/>
                            <w:left w:val="none" w:sz="0" w:space="0" w:color="auto"/>
                            <w:bottom w:val="none" w:sz="0" w:space="0" w:color="auto"/>
                            <w:right w:val="none" w:sz="0" w:space="0" w:color="auto"/>
                          </w:divBdr>
                        </w:div>
                        <w:div w:id="343098384">
                          <w:marLeft w:val="0"/>
                          <w:marRight w:val="0"/>
                          <w:marTop w:val="0"/>
                          <w:marBottom w:val="0"/>
                          <w:divBdr>
                            <w:top w:val="none" w:sz="0" w:space="0" w:color="auto"/>
                            <w:left w:val="none" w:sz="0" w:space="0" w:color="auto"/>
                            <w:bottom w:val="none" w:sz="0" w:space="0" w:color="auto"/>
                            <w:right w:val="none" w:sz="0" w:space="0" w:color="auto"/>
                          </w:divBdr>
                        </w:div>
                        <w:div w:id="691077300">
                          <w:marLeft w:val="0"/>
                          <w:marRight w:val="0"/>
                          <w:marTop w:val="0"/>
                          <w:marBottom w:val="0"/>
                          <w:divBdr>
                            <w:top w:val="none" w:sz="0" w:space="0" w:color="auto"/>
                            <w:left w:val="none" w:sz="0" w:space="0" w:color="auto"/>
                            <w:bottom w:val="none" w:sz="0" w:space="0" w:color="auto"/>
                            <w:right w:val="none" w:sz="0" w:space="0" w:color="auto"/>
                          </w:divBdr>
                        </w:div>
                        <w:div w:id="699547004">
                          <w:marLeft w:val="0"/>
                          <w:marRight w:val="0"/>
                          <w:marTop w:val="0"/>
                          <w:marBottom w:val="0"/>
                          <w:divBdr>
                            <w:top w:val="none" w:sz="0" w:space="0" w:color="auto"/>
                            <w:left w:val="none" w:sz="0" w:space="0" w:color="auto"/>
                            <w:bottom w:val="none" w:sz="0" w:space="0" w:color="auto"/>
                            <w:right w:val="none" w:sz="0" w:space="0" w:color="auto"/>
                          </w:divBdr>
                        </w:div>
                        <w:div w:id="755440830">
                          <w:marLeft w:val="0"/>
                          <w:marRight w:val="0"/>
                          <w:marTop w:val="0"/>
                          <w:marBottom w:val="0"/>
                          <w:divBdr>
                            <w:top w:val="none" w:sz="0" w:space="0" w:color="auto"/>
                            <w:left w:val="none" w:sz="0" w:space="0" w:color="auto"/>
                            <w:bottom w:val="none" w:sz="0" w:space="0" w:color="auto"/>
                            <w:right w:val="none" w:sz="0" w:space="0" w:color="auto"/>
                          </w:divBdr>
                        </w:div>
                        <w:div w:id="1089540698">
                          <w:marLeft w:val="0"/>
                          <w:marRight w:val="0"/>
                          <w:marTop w:val="0"/>
                          <w:marBottom w:val="0"/>
                          <w:divBdr>
                            <w:top w:val="none" w:sz="0" w:space="0" w:color="auto"/>
                            <w:left w:val="none" w:sz="0" w:space="0" w:color="auto"/>
                            <w:bottom w:val="none" w:sz="0" w:space="0" w:color="auto"/>
                            <w:right w:val="none" w:sz="0" w:space="0" w:color="auto"/>
                          </w:divBdr>
                        </w:div>
                        <w:div w:id="1170096877">
                          <w:marLeft w:val="0"/>
                          <w:marRight w:val="0"/>
                          <w:marTop w:val="0"/>
                          <w:marBottom w:val="0"/>
                          <w:divBdr>
                            <w:top w:val="none" w:sz="0" w:space="0" w:color="auto"/>
                            <w:left w:val="none" w:sz="0" w:space="0" w:color="auto"/>
                            <w:bottom w:val="none" w:sz="0" w:space="0" w:color="auto"/>
                            <w:right w:val="none" w:sz="0" w:space="0" w:color="auto"/>
                          </w:divBdr>
                        </w:div>
                        <w:div w:id="1198393153">
                          <w:marLeft w:val="0"/>
                          <w:marRight w:val="0"/>
                          <w:marTop w:val="0"/>
                          <w:marBottom w:val="0"/>
                          <w:divBdr>
                            <w:top w:val="none" w:sz="0" w:space="0" w:color="auto"/>
                            <w:left w:val="none" w:sz="0" w:space="0" w:color="auto"/>
                            <w:bottom w:val="none" w:sz="0" w:space="0" w:color="auto"/>
                            <w:right w:val="none" w:sz="0" w:space="0" w:color="auto"/>
                          </w:divBdr>
                        </w:div>
                        <w:div w:id="1199198265">
                          <w:marLeft w:val="0"/>
                          <w:marRight w:val="0"/>
                          <w:marTop w:val="0"/>
                          <w:marBottom w:val="0"/>
                          <w:divBdr>
                            <w:top w:val="none" w:sz="0" w:space="0" w:color="auto"/>
                            <w:left w:val="none" w:sz="0" w:space="0" w:color="auto"/>
                            <w:bottom w:val="none" w:sz="0" w:space="0" w:color="auto"/>
                            <w:right w:val="none" w:sz="0" w:space="0" w:color="auto"/>
                          </w:divBdr>
                        </w:div>
                        <w:div w:id="1239097838">
                          <w:marLeft w:val="0"/>
                          <w:marRight w:val="0"/>
                          <w:marTop w:val="0"/>
                          <w:marBottom w:val="0"/>
                          <w:divBdr>
                            <w:top w:val="none" w:sz="0" w:space="0" w:color="auto"/>
                            <w:left w:val="none" w:sz="0" w:space="0" w:color="auto"/>
                            <w:bottom w:val="none" w:sz="0" w:space="0" w:color="auto"/>
                            <w:right w:val="none" w:sz="0" w:space="0" w:color="auto"/>
                          </w:divBdr>
                        </w:div>
                        <w:div w:id="1274286485">
                          <w:marLeft w:val="0"/>
                          <w:marRight w:val="0"/>
                          <w:marTop w:val="0"/>
                          <w:marBottom w:val="0"/>
                          <w:divBdr>
                            <w:top w:val="none" w:sz="0" w:space="0" w:color="auto"/>
                            <w:left w:val="none" w:sz="0" w:space="0" w:color="auto"/>
                            <w:bottom w:val="none" w:sz="0" w:space="0" w:color="auto"/>
                            <w:right w:val="none" w:sz="0" w:space="0" w:color="auto"/>
                          </w:divBdr>
                        </w:div>
                        <w:div w:id="1682849159">
                          <w:marLeft w:val="0"/>
                          <w:marRight w:val="0"/>
                          <w:marTop w:val="0"/>
                          <w:marBottom w:val="0"/>
                          <w:divBdr>
                            <w:top w:val="none" w:sz="0" w:space="0" w:color="auto"/>
                            <w:left w:val="none" w:sz="0" w:space="0" w:color="auto"/>
                            <w:bottom w:val="none" w:sz="0" w:space="0" w:color="auto"/>
                            <w:right w:val="none" w:sz="0" w:space="0" w:color="auto"/>
                          </w:divBdr>
                        </w:div>
                        <w:div w:id="2052606455">
                          <w:marLeft w:val="0"/>
                          <w:marRight w:val="0"/>
                          <w:marTop w:val="0"/>
                          <w:marBottom w:val="0"/>
                          <w:divBdr>
                            <w:top w:val="none" w:sz="0" w:space="0" w:color="auto"/>
                            <w:left w:val="none" w:sz="0" w:space="0" w:color="auto"/>
                            <w:bottom w:val="none" w:sz="0" w:space="0" w:color="auto"/>
                            <w:right w:val="none" w:sz="0" w:space="0" w:color="auto"/>
                          </w:divBdr>
                        </w:div>
                      </w:divsChild>
                    </w:div>
                    <w:div w:id="381560280">
                      <w:marLeft w:val="0"/>
                      <w:marRight w:val="0"/>
                      <w:marTop w:val="0"/>
                      <w:marBottom w:val="0"/>
                      <w:divBdr>
                        <w:top w:val="none" w:sz="0" w:space="0" w:color="auto"/>
                        <w:left w:val="none" w:sz="0" w:space="0" w:color="auto"/>
                        <w:bottom w:val="none" w:sz="0" w:space="0" w:color="auto"/>
                        <w:right w:val="none" w:sz="0" w:space="0" w:color="auto"/>
                      </w:divBdr>
                    </w:div>
                    <w:div w:id="405147786">
                      <w:marLeft w:val="0"/>
                      <w:marRight w:val="0"/>
                      <w:marTop w:val="0"/>
                      <w:marBottom w:val="0"/>
                      <w:divBdr>
                        <w:top w:val="none" w:sz="0" w:space="0" w:color="auto"/>
                        <w:left w:val="none" w:sz="0" w:space="0" w:color="auto"/>
                        <w:bottom w:val="none" w:sz="0" w:space="0" w:color="auto"/>
                        <w:right w:val="none" w:sz="0" w:space="0" w:color="auto"/>
                      </w:divBdr>
                    </w:div>
                    <w:div w:id="434907816">
                      <w:marLeft w:val="0"/>
                      <w:marRight w:val="0"/>
                      <w:marTop w:val="0"/>
                      <w:marBottom w:val="0"/>
                      <w:divBdr>
                        <w:top w:val="none" w:sz="0" w:space="0" w:color="auto"/>
                        <w:left w:val="none" w:sz="0" w:space="0" w:color="auto"/>
                        <w:bottom w:val="none" w:sz="0" w:space="0" w:color="auto"/>
                        <w:right w:val="none" w:sz="0" w:space="0" w:color="auto"/>
                      </w:divBdr>
                    </w:div>
                    <w:div w:id="1594438822">
                      <w:marLeft w:val="0"/>
                      <w:marRight w:val="0"/>
                      <w:marTop w:val="0"/>
                      <w:marBottom w:val="0"/>
                      <w:divBdr>
                        <w:top w:val="none" w:sz="0" w:space="0" w:color="auto"/>
                        <w:left w:val="none" w:sz="0" w:space="0" w:color="auto"/>
                        <w:bottom w:val="none" w:sz="0" w:space="0" w:color="auto"/>
                        <w:right w:val="none" w:sz="0" w:space="0" w:color="auto"/>
                      </w:divBdr>
                    </w:div>
                    <w:div w:id="1632437293">
                      <w:marLeft w:val="0"/>
                      <w:marRight w:val="0"/>
                      <w:marTop w:val="0"/>
                      <w:marBottom w:val="0"/>
                      <w:divBdr>
                        <w:top w:val="none" w:sz="0" w:space="0" w:color="auto"/>
                        <w:left w:val="none" w:sz="0" w:space="0" w:color="auto"/>
                        <w:bottom w:val="none" w:sz="0" w:space="0" w:color="auto"/>
                        <w:right w:val="none" w:sz="0" w:space="0" w:color="auto"/>
                      </w:divBdr>
                    </w:div>
                    <w:div w:id="1717048778">
                      <w:marLeft w:val="0"/>
                      <w:marRight w:val="0"/>
                      <w:marTop w:val="0"/>
                      <w:marBottom w:val="0"/>
                      <w:divBdr>
                        <w:top w:val="none" w:sz="0" w:space="0" w:color="auto"/>
                        <w:left w:val="none" w:sz="0" w:space="0" w:color="auto"/>
                        <w:bottom w:val="none" w:sz="0" w:space="0" w:color="auto"/>
                        <w:right w:val="none" w:sz="0" w:space="0" w:color="auto"/>
                      </w:divBdr>
                    </w:div>
                    <w:div w:id="1746141898">
                      <w:marLeft w:val="0"/>
                      <w:marRight w:val="0"/>
                      <w:marTop w:val="0"/>
                      <w:marBottom w:val="0"/>
                      <w:divBdr>
                        <w:top w:val="none" w:sz="0" w:space="0" w:color="auto"/>
                        <w:left w:val="none" w:sz="0" w:space="0" w:color="auto"/>
                        <w:bottom w:val="none" w:sz="0" w:space="0" w:color="auto"/>
                        <w:right w:val="none" w:sz="0" w:space="0" w:color="auto"/>
                      </w:divBdr>
                    </w:div>
                    <w:div w:id="1750880551">
                      <w:marLeft w:val="0"/>
                      <w:marRight w:val="0"/>
                      <w:marTop w:val="0"/>
                      <w:marBottom w:val="0"/>
                      <w:divBdr>
                        <w:top w:val="none" w:sz="0" w:space="0" w:color="auto"/>
                        <w:left w:val="none" w:sz="0" w:space="0" w:color="auto"/>
                        <w:bottom w:val="none" w:sz="0" w:space="0" w:color="auto"/>
                        <w:right w:val="none" w:sz="0" w:space="0" w:color="auto"/>
                      </w:divBdr>
                    </w:div>
                    <w:div w:id="1781291104">
                      <w:marLeft w:val="0"/>
                      <w:marRight w:val="0"/>
                      <w:marTop w:val="0"/>
                      <w:marBottom w:val="0"/>
                      <w:divBdr>
                        <w:top w:val="none" w:sz="0" w:space="0" w:color="auto"/>
                        <w:left w:val="none" w:sz="0" w:space="0" w:color="auto"/>
                        <w:bottom w:val="none" w:sz="0" w:space="0" w:color="auto"/>
                        <w:right w:val="none" w:sz="0" w:space="0" w:color="auto"/>
                      </w:divBdr>
                    </w:div>
                    <w:div w:id="1893885900">
                      <w:marLeft w:val="0"/>
                      <w:marRight w:val="0"/>
                      <w:marTop w:val="0"/>
                      <w:marBottom w:val="0"/>
                      <w:divBdr>
                        <w:top w:val="none" w:sz="0" w:space="0" w:color="auto"/>
                        <w:left w:val="none" w:sz="0" w:space="0" w:color="auto"/>
                        <w:bottom w:val="none" w:sz="0" w:space="0" w:color="auto"/>
                        <w:right w:val="none" w:sz="0" w:space="0" w:color="auto"/>
                      </w:divBdr>
                    </w:div>
                    <w:div w:id="1895309825">
                      <w:marLeft w:val="0"/>
                      <w:marRight w:val="0"/>
                      <w:marTop w:val="0"/>
                      <w:marBottom w:val="0"/>
                      <w:divBdr>
                        <w:top w:val="none" w:sz="0" w:space="0" w:color="auto"/>
                        <w:left w:val="none" w:sz="0" w:space="0" w:color="auto"/>
                        <w:bottom w:val="none" w:sz="0" w:space="0" w:color="auto"/>
                        <w:right w:val="none" w:sz="0" w:space="0" w:color="auto"/>
                      </w:divBdr>
                    </w:div>
                    <w:div w:id="1963919794">
                      <w:marLeft w:val="0"/>
                      <w:marRight w:val="0"/>
                      <w:marTop w:val="0"/>
                      <w:marBottom w:val="0"/>
                      <w:divBdr>
                        <w:top w:val="none" w:sz="0" w:space="0" w:color="auto"/>
                        <w:left w:val="none" w:sz="0" w:space="0" w:color="auto"/>
                        <w:bottom w:val="none" w:sz="0" w:space="0" w:color="auto"/>
                        <w:right w:val="none" w:sz="0" w:space="0" w:color="auto"/>
                      </w:divBdr>
                    </w:div>
                    <w:div w:id="21401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79633">
              <w:marLeft w:val="0"/>
              <w:marRight w:val="0"/>
              <w:marTop w:val="0"/>
              <w:marBottom w:val="0"/>
              <w:divBdr>
                <w:top w:val="none" w:sz="0" w:space="0" w:color="auto"/>
                <w:left w:val="none" w:sz="0" w:space="0" w:color="auto"/>
                <w:bottom w:val="none" w:sz="0" w:space="0" w:color="auto"/>
                <w:right w:val="none" w:sz="0" w:space="0" w:color="auto"/>
              </w:divBdr>
              <w:divsChild>
                <w:div w:id="249659055">
                  <w:marLeft w:val="0"/>
                  <w:marRight w:val="0"/>
                  <w:marTop w:val="0"/>
                  <w:marBottom w:val="0"/>
                  <w:divBdr>
                    <w:top w:val="none" w:sz="0" w:space="0" w:color="auto"/>
                    <w:left w:val="none" w:sz="0" w:space="0" w:color="auto"/>
                    <w:bottom w:val="none" w:sz="0" w:space="0" w:color="auto"/>
                    <w:right w:val="none" w:sz="0" w:space="0" w:color="auto"/>
                  </w:divBdr>
                  <w:divsChild>
                    <w:div w:id="208492315">
                      <w:marLeft w:val="0"/>
                      <w:marRight w:val="0"/>
                      <w:marTop w:val="0"/>
                      <w:marBottom w:val="0"/>
                      <w:divBdr>
                        <w:top w:val="none" w:sz="0" w:space="0" w:color="auto"/>
                        <w:left w:val="none" w:sz="0" w:space="0" w:color="auto"/>
                        <w:bottom w:val="none" w:sz="0" w:space="0" w:color="auto"/>
                        <w:right w:val="none" w:sz="0" w:space="0" w:color="auto"/>
                      </w:divBdr>
                    </w:div>
                    <w:div w:id="449055954">
                      <w:marLeft w:val="0"/>
                      <w:marRight w:val="0"/>
                      <w:marTop w:val="0"/>
                      <w:marBottom w:val="0"/>
                      <w:divBdr>
                        <w:top w:val="none" w:sz="0" w:space="0" w:color="auto"/>
                        <w:left w:val="none" w:sz="0" w:space="0" w:color="auto"/>
                        <w:bottom w:val="none" w:sz="0" w:space="0" w:color="auto"/>
                        <w:right w:val="none" w:sz="0" w:space="0" w:color="auto"/>
                      </w:divBdr>
                    </w:div>
                    <w:div w:id="699548796">
                      <w:marLeft w:val="0"/>
                      <w:marRight w:val="0"/>
                      <w:marTop w:val="0"/>
                      <w:marBottom w:val="0"/>
                      <w:divBdr>
                        <w:top w:val="none" w:sz="0" w:space="0" w:color="auto"/>
                        <w:left w:val="none" w:sz="0" w:space="0" w:color="auto"/>
                        <w:bottom w:val="none" w:sz="0" w:space="0" w:color="auto"/>
                        <w:right w:val="none" w:sz="0" w:space="0" w:color="auto"/>
                      </w:divBdr>
                    </w:div>
                    <w:div w:id="790518057">
                      <w:marLeft w:val="0"/>
                      <w:marRight w:val="0"/>
                      <w:marTop w:val="0"/>
                      <w:marBottom w:val="0"/>
                      <w:divBdr>
                        <w:top w:val="none" w:sz="0" w:space="0" w:color="auto"/>
                        <w:left w:val="none" w:sz="0" w:space="0" w:color="auto"/>
                        <w:bottom w:val="none" w:sz="0" w:space="0" w:color="auto"/>
                        <w:right w:val="none" w:sz="0" w:space="0" w:color="auto"/>
                      </w:divBdr>
                      <w:divsChild>
                        <w:div w:id="362290539">
                          <w:marLeft w:val="0"/>
                          <w:marRight w:val="0"/>
                          <w:marTop w:val="0"/>
                          <w:marBottom w:val="0"/>
                          <w:divBdr>
                            <w:top w:val="none" w:sz="0" w:space="0" w:color="auto"/>
                            <w:left w:val="none" w:sz="0" w:space="0" w:color="auto"/>
                            <w:bottom w:val="none" w:sz="0" w:space="0" w:color="auto"/>
                            <w:right w:val="none" w:sz="0" w:space="0" w:color="auto"/>
                          </w:divBdr>
                        </w:div>
                        <w:div w:id="402877922">
                          <w:marLeft w:val="0"/>
                          <w:marRight w:val="0"/>
                          <w:marTop w:val="0"/>
                          <w:marBottom w:val="0"/>
                          <w:divBdr>
                            <w:top w:val="none" w:sz="0" w:space="0" w:color="auto"/>
                            <w:left w:val="none" w:sz="0" w:space="0" w:color="auto"/>
                            <w:bottom w:val="none" w:sz="0" w:space="0" w:color="auto"/>
                            <w:right w:val="none" w:sz="0" w:space="0" w:color="auto"/>
                          </w:divBdr>
                        </w:div>
                        <w:div w:id="456610620">
                          <w:marLeft w:val="0"/>
                          <w:marRight w:val="0"/>
                          <w:marTop w:val="0"/>
                          <w:marBottom w:val="0"/>
                          <w:divBdr>
                            <w:top w:val="none" w:sz="0" w:space="0" w:color="auto"/>
                            <w:left w:val="none" w:sz="0" w:space="0" w:color="auto"/>
                            <w:bottom w:val="none" w:sz="0" w:space="0" w:color="auto"/>
                            <w:right w:val="none" w:sz="0" w:space="0" w:color="auto"/>
                          </w:divBdr>
                        </w:div>
                        <w:div w:id="727996343">
                          <w:marLeft w:val="0"/>
                          <w:marRight w:val="0"/>
                          <w:marTop w:val="0"/>
                          <w:marBottom w:val="0"/>
                          <w:divBdr>
                            <w:top w:val="none" w:sz="0" w:space="0" w:color="auto"/>
                            <w:left w:val="none" w:sz="0" w:space="0" w:color="auto"/>
                            <w:bottom w:val="none" w:sz="0" w:space="0" w:color="auto"/>
                            <w:right w:val="none" w:sz="0" w:space="0" w:color="auto"/>
                          </w:divBdr>
                        </w:div>
                        <w:div w:id="907349130">
                          <w:marLeft w:val="0"/>
                          <w:marRight w:val="0"/>
                          <w:marTop w:val="0"/>
                          <w:marBottom w:val="0"/>
                          <w:divBdr>
                            <w:top w:val="none" w:sz="0" w:space="0" w:color="auto"/>
                            <w:left w:val="none" w:sz="0" w:space="0" w:color="auto"/>
                            <w:bottom w:val="none" w:sz="0" w:space="0" w:color="auto"/>
                            <w:right w:val="none" w:sz="0" w:space="0" w:color="auto"/>
                          </w:divBdr>
                        </w:div>
                        <w:div w:id="1254044673">
                          <w:marLeft w:val="0"/>
                          <w:marRight w:val="0"/>
                          <w:marTop w:val="0"/>
                          <w:marBottom w:val="0"/>
                          <w:divBdr>
                            <w:top w:val="none" w:sz="0" w:space="0" w:color="auto"/>
                            <w:left w:val="none" w:sz="0" w:space="0" w:color="auto"/>
                            <w:bottom w:val="none" w:sz="0" w:space="0" w:color="auto"/>
                            <w:right w:val="none" w:sz="0" w:space="0" w:color="auto"/>
                          </w:divBdr>
                        </w:div>
                        <w:div w:id="1473792158">
                          <w:marLeft w:val="0"/>
                          <w:marRight w:val="0"/>
                          <w:marTop w:val="0"/>
                          <w:marBottom w:val="0"/>
                          <w:divBdr>
                            <w:top w:val="none" w:sz="0" w:space="0" w:color="auto"/>
                            <w:left w:val="none" w:sz="0" w:space="0" w:color="auto"/>
                            <w:bottom w:val="none" w:sz="0" w:space="0" w:color="auto"/>
                            <w:right w:val="none" w:sz="0" w:space="0" w:color="auto"/>
                          </w:divBdr>
                        </w:div>
                        <w:div w:id="1552570743">
                          <w:marLeft w:val="0"/>
                          <w:marRight w:val="0"/>
                          <w:marTop w:val="0"/>
                          <w:marBottom w:val="0"/>
                          <w:divBdr>
                            <w:top w:val="none" w:sz="0" w:space="0" w:color="auto"/>
                            <w:left w:val="none" w:sz="0" w:space="0" w:color="auto"/>
                            <w:bottom w:val="none" w:sz="0" w:space="0" w:color="auto"/>
                            <w:right w:val="none" w:sz="0" w:space="0" w:color="auto"/>
                          </w:divBdr>
                        </w:div>
                        <w:div w:id="1745251777">
                          <w:marLeft w:val="0"/>
                          <w:marRight w:val="0"/>
                          <w:marTop w:val="0"/>
                          <w:marBottom w:val="0"/>
                          <w:divBdr>
                            <w:top w:val="none" w:sz="0" w:space="0" w:color="auto"/>
                            <w:left w:val="none" w:sz="0" w:space="0" w:color="auto"/>
                            <w:bottom w:val="none" w:sz="0" w:space="0" w:color="auto"/>
                            <w:right w:val="none" w:sz="0" w:space="0" w:color="auto"/>
                          </w:divBdr>
                        </w:div>
                        <w:div w:id="1943950862">
                          <w:marLeft w:val="0"/>
                          <w:marRight w:val="0"/>
                          <w:marTop w:val="0"/>
                          <w:marBottom w:val="0"/>
                          <w:divBdr>
                            <w:top w:val="none" w:sz="0" w:space="0" w:color="auto"/>
                            <w:left w:val="none" w:sz="0" w:space="0" w:color="auto"/>
                            <w:bottom w:val="none" w:sz="0" w:space="0" w:color="auto"/>
                            <w:right w:val="none" w:sz="0" w:space="0" w:color="auto"/>
                          </w:divBdr>
                        </w:div>
                        <w:div w:id="1970159393">
                          <w:marLeft w:val="0"/>
                          <w:marRight w:val="0"/>
                          <w:marTop w:val="0"/>
                          <w:marBottom w:val="0"/>
                          <w:divBdr>
                            <w:top w:val="none" w:sz="0" w:space="0" w:color="auto"/>
                            <w:left w:val="none" w:sz="0" w:space="0" w:color="auto"/>
                            <w:bottom w:val="none" w:sz="0" w:space="0" w:color="auto"/>
                            <w:right w:val="none" w:sz="0" w:space="0" w:color="auto"/>
                          </w:divBdr>
                        </w:div>
                        <w:div w:id="2055154406">
                          <w:marLeft w:val="0"/>
                          <w:marRight w:val="0"/>
                          <w:marTop w:val="0"/>
                          <w:marBottom w:val="0"/>
                          <w:divBdr>
                            <w:top w:val="none" w:sz="0" w:space="0" w:color="auto"/>
                            <w:left w:val="none" w:sz="0" w:space="0" w:color="auto"/>
                            <w:bottom w:val="none" w:sz="0" w:space="0" w:color="auto"/>
                            <w:right w:val="none" w:sz="0" w:space="0" w:color="auto"/>
                          </w:divBdr>
                        </w:div>
                      </w:divsChild>
                    </w:div>
                    <w:div w:id="817570817">
                      <w:marLeft w:val="0"/>
                      <w:marRight w:val="0"/>
                      <w:marTop w:val="0"/>
                      <w:marBottom w:val="0"/>
                      <w:divBdr>
                        <w:top w:val="none" w:sz="0" w:space="0" w:color="auto"/>
                        <w:left w:val="none" w:sz="0" w:space="0" w:color="auto"/>
                        <w:bottom w:val="none" w:sz="0" w:space="0" w:color="auto"/>
                        <w:right w:val="none" w:sz="0" w:space="0" w:color="auto"/>
                      </w:divBdr>
                    </w:div>
                    <w:div w:id="952175182">
                      <w:marLeft w:val="0"/>
                      <w:marRight w:val="0"/>
                      <w:marTop w:val="0"/>
                      <w:marBottom w:val="0"/>
                      <w:divBdr>
                        <w:top w:val="none" w:sz="0" w:space="0" w:color="auto"/>
                        <w:left w:val="none" w:sz="0" w:space="0" w:color="auto"/>
                        <w:bottom w:val="none" w:sz="0" w:space="0" w:color="auto"/>
                        <w:right w:val="none" w:sz="0" w:space="0" w:color="auto"/>
                      </w:divBdr>
                    </w:div>
                    <w:div w:id="994335673">
                      <w:marLeft w:val="0"/>
                      <w:marRight w:val="0"/>
                      <w:marTop w:val="0"/>
                      <w:marBottom w:val="0"/>
                      <w:divBdr>
                        <w:top w:val="none" w:sz="0" w:space="0" w:color="auto"/>
                        <w:left w:val="none" w:sz="0" w:space="0" w:color="auto"/>
                        <w:bottom w:val="none" w:sz="0" w:space="0" w:color="auto"/>
                        <w:right w:val="none" w:sz="0" w:space="0" w:color="auto"/>
                      </w:divBdr>
                    </w:div>
                    <w:div w:id="1334449271">
                      <w:marLeft w:val="0"/>
                      <w:marRight w:val="0"/>
                      <w:marTop w:val="0"/>
                      <w:marBottom w:val="0"/>
                      <w:divBdr>
                        <w:top w:val="none" w:sz="0" w:space="0" w:color="auto"/>
                        <w:left w:val="none" w:sz="0" w:space="0" w:color="auto"/>
                        <w:bottom w:val="none" w:sz="0" w:space="0" w:color="auto"/>
                        <w:right w:val="none" w:sz="0" w:space="0" w:color="auto"/>
                      </w:divBdr>
                    </w:div>
                    <w:div w:id="1380670491">
                      <w:marLeft w:val="0"/>
                      <w:marRight w:val="0"/>
                      <w:marTop w:val="0"/>
                      <w:marBottom w:val="0"/>
                      <w:divBdr>
                        <w:top w:val="none" w:sz="0" w:space="0" w:color="auto"/>
                        <w:left w:val="none" w:sz="0" w:space="0" w:color="auto"/>
                        <w:bottom w:val="none" w:sz="0" w:space="0" w:color="auto"/>
                        <w:right w:val="none" w:sz="0" w:space="0" w:color="auto"/>
                      </w:divBdr>
                    </w:div>
                    <w:div w:id="1407799997">
                      <w:marLeft w:val="0"/>
                      <w:marRight w:val="0"/>
                      <w:marTop w:val="0"/>
                      <w:marBottom w:val="0"/>
                      <w:divBdr>
                        <w:top w:val="none" w:sz="0" w:space="0" w:color="auto"/>
                        <w:left w:val="none" w:sz="0" w:space="0" w:color="auto"/>
                        <w:bottom w:val="none" w:sz="0" w:space="0" w:color="auto"/>
                        <w:right w:val="none" w:sz="0" w:space="0" w:color="auto"/>
                      </w:divBdr>
                    </w:div>
                    <w:div w:id="1449079266">
                      <w:marLeft w:val="0"/>
                      <w:marRight w:val="0"/>
                      <w:marTop w:val="0"/>
                      <w:marBottom w:val="0"/>
                      <w:divBdr>
                        <w:top w:val="none" w:sz="0" w:space="0" w:color="auto"/>
                        <w:left w:val="none" w:sz="0" w:space="0" w:color="auto"/>
                        <w:bottom w:val="none" w:sz="0" w:space="0" w:color="auto"/>
                        <w:right w:val="none" w:sz="0" w:space="0" w:color="auto"/>
                      </w:divBdr>
                    </w:div>
                    <w:div w:id="1691102698">
                      <w:marLeft w:val="0"/>
                      <w:marRight w:val="0"/>
                      <w:marTop w:val="0"/>
                      <w:marBottom w:val="0"/>
                      <w:divBdr>
                        <w:top w:val="none" w:sz="0" w:space="0" w:color="auto"/>
                        <w:left w:val="none" w:sz="0" w:space="0" w:color="auto"/>
                        <w:bottom w:val="none" w:sz="0" w:space="0" w:color="auto"/>
                        <w:right w:val="none" w:sz="0" w:space="0" w:color="auto"/>
                      </w:divBdr>
                    </w:div>
                    <w:div w:id="1848523988">
                      <w:marLeft w:val="0"/>
                      <w:marRight w:val="0"/>
                      <w:marTop w:val="0"/>
                      <w:marBottom w:val="0"/>
                      <w:divBdr>
                        <w:top w:val="none" w:sz="0" w:space="0" w:color="auto"/>
                        <w:left w:val="none" w:sz="0" w:space="0" w:color="auto"/>
                        <w:bottom w:val="none" w:sz="0" w:space="0" w:color="auto"/>
                        <w:right w:val="none" w:sz="0" w:space="0" w:color="auto"/>
                      </w:divBdr>
                    </w:div>
                    <w:div w:id="193851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3761">
              <w:marLeft w:val="0"/>
              <w:marRight w:val="0"/>
              <w:marTop w:val="0"/>
              <w:marBottom w:val="0"/>
              <w:divBdr>
                <w:top w:val="none" w:sz="0" w:space="0" w:color="auto"/>
                <w:left w:val="none" w:sz="0" w:space="0" w:color="auto"/>
                <w:bottom w:val="none" w:sz="0" w:space="0" w:color="auto"/>
                <w:right w:val="none" w:sz="0" w:space="0" w:color="auto"/>
              </w:divBdr>
              <w:divsChild>
                <w:div w:id="1958946965">
                  <w:marLeft w:val="0"/>
                  <w:marRight w:val="0"/>
                  <w:marTop w:val="0"/>
                  <w:marBottom w:val="0"/>
                  <w:divBdr>
                    <w:top w:val="none" w:sz="0" w:space="0" w:color="auto"/>
                    <w:left w:val="none" w:sz="0" w:space="0" w:color="auto"/>
                    <w:bottom w:val="none" w:sz="0" w:space="0" w:color="auto"/>
                    <w:right w:val="none" w:sz="0" w:space="0" w:color="auto"/>
                  </w:divBdr>
                  <w:divsChild>
                    <w:div w:id="141166778">
                      <w:marLeft w:val="0"/>
                      <w:marRight w:val="0"/>
                      <w:marTop w:val="0"/>
                      <w:marBottom w:val="0"/>
                      <w:divBdr>
                        <w:top w:val="none" w:sz="0" w:space="0" w:color="auto"/>
                        <w:left w:val="none" w:sz="0" w:space="0" w:color="auto"/>
                        <w:bottom w:val="none" w:sz="0" w:space="0" w:color="auto"/>
                        <w:right w:val="none" w:sz="0" w:space="0" w:color="auto"/>
                      </w:divBdr>
                    </w:div>
                    <w:div w:id="198400192">
                      <w:marLeft w:val="0"/>
                      <w:marRight w:val="0"/>
                      <w:marTop w:val="0"/>
                      <w:marBottom w:val="0"/>
                      <w:divBdr>
                        <w:top w:val="none" w:sz="0" w:space="0" w:color="auto"/>
                        <w:left w:val="none" w:sz="0" w:space="0" w:color="auto"/>
                        <w:bottom w:val="none" w:sz="0" w:space="0" w:color="auto"/>
                        <w:right w:val="none" w:sz="0" w:space="0" w:color="auto"/>
                      </w:divBdr>
                    </w:div>
                    <w:div w:id="264654221">
                      <w:marLeft w:val="0"/>
                      <w:marRight w:val="0"/>
                      <w:marTop w:val="0"/>
                      <w:marBottom w:val="0"/>
                      <w:divBdr>
                        <w:top w:val="none" w:sz="0" w:space="0" w:color="auto"/>
                        <w:left w:val="none" w:sz="0" w:space="0" w:color="auto"/>
                        <w:bottom w:val="none" w:sz="0" w:space="0" w:color="auto"/>
                        <w:right w:val="none" w:sz="0" w:space="0" w:color="auto"/>
                      </w:divBdr>
                    </w:div>
                    <w:div w:id="484591851">
                      <w:marLeft w:val="0"/>
                      <w:marRight w:val="0"/>
                      <w:marTop w:val="0"/>
                      <w:marBottom w:val="0"/>
                      <w:divBdr>
                        <w:top w:val="none" w:sz="0" w:space="0" w:color="auto"/>
                        <w:left w:val="none" w:sz="0" w:space="0" w:color="auto"/>
                        <w:bottom w:val="none" w:sz="0" w:space="0" w:color="auto"/>
                        <w:right w:val="none" w:sz="0" w:space="0" w:color="auto"/>
                      </w:divBdr>
                    </w:div>
                    <w:div w:id="650062110">
                      <w:marLeft w:val="0"/>
                      <w:marRight w:val="0"/>
                      <w:marTop w:val="0"/>
                      <w:marBottom w:val="0"/>
                      <w:divBdr>
                        <w:top w:val="none" w:sz="0" w:space="0" w:color="auto"/>
                        <w:left w:val="none" w:sz="0" w:space="0" w:color="auto"/>
                        <w:bottom w:val="none" w:sz="0" w:space="0" w:color="auto"/>
                        <w:right w:val="none" w:sz="0" w:space="0" w:color="auto"/>
                      </w:divBdr>
                      <w:divsChild>
                        <w:div w:id="135880255">
                          <w:marLeft w:val="0"/>
                          <w:marRight w:val="0"/>
                          <w:marTop w:val="0"/>
                          <w:marBottom w:val="0"/>
                          <w:divBdr>
                            <w:top w:val="none" w:sz="0" w:space="0" w:color="auto"/>
                            <w:left w:val="none" w:sz="0" w:space="0" w:color="auto"/>
                            <w:bottom w:val="none" w:sz="0" w:space="0" w:color="auto"/>
                            <w:right w:val="none" w:sz="0" w:space="0" w:color="auto"/>
                          </w:divBdr>
                        </w:div>
                        <w:div w:id="303127654">
                          <w:marLeft w:val="0"/>
                          <w:marRight w:val="0"/>
                          <w:marTop w:val="0"/>
                          <w:marBottom w:val="0"/>
                          <w:divBdr>
                            <w:top w:val="none" w:sz="0" w:space="0" w:color="auto"/>
                            <w:left w:val="none" w:sz="0" w:space="0" w:color="auto"/>
                            <w:bottom w:val="none" w:sz="0" w:space="0" w:color="auto"/>
                            <w:right w:val="none" w:sz="0" w:space="0" w:color="auto"/>
                          </w:divBdr>
                        </w:div>
                        <w:div w:id="337972909">
                          <w:marLeft w:val="0"/>
                          <w:marRight w:val="0"/>
                          <w:marTop w:val="0"/>
                          <w:marBottom w:val="0"/>
                          <w:divBdr>
                            <w:top w:val="none" w:sz="0" w:space="0" w:color="auto"/>
                            <w:left w:val="none" w:sz="0" w:space="0" w:color="auto"/>
                            <w:bottom w:val="none" w:sz="0" w:space="0" w:color="auto"/>
                            <w:right w:val="none" w:sz="0" w:space="0" w:color="auto"/>
                          </w:divBdr>
                        </w:div>
                        <w:div w:id="799884581">
                          <w:marLeft w:val="0"/>
                          <w:marRight w:val="0"/>
                          <w:marTop w:val="0"/>
                          <w:marBottom w:val="0"/>
                          <w:divBdr>
                            <w:top w:val="none" w:sz="0" w:space="0" w:color="auto"/>
                            <w:left w:val="none" w:sz="0" w:space="0" w:color="auto"/>
                            <w:bottom w:val="none" w:sz="0" w:space="0" w:color="auto"/>
                            <w:right w:val="none" w:sz="0" w:space="0" w:color="auto"/>
                          </w:divBdr>
                        </w:div>
                        <w:div w:id="1605305985">
                          <w:marLeft w:val="0"/>
                          <w:marRight w:val="0"/>
                          <w:marTop w:val="0"/>
                          <w:marBottom w:val="0"/>
                          <w:divBdr>
                            <w:top w:val="none" w:sz="0" w:space="0" w:color="auto"/>
                            <w:left w:val="none" w:sz="0" w:space="0" w:color="auto"/>
                            <w:bottom w:val="none" w:sz="0" w:space="0" w:color="auto"/>
                            <w:right w:val="none" w:sz="0" w:space="0" w:color="auto"/>
                          </w:divBdr>
                        </w:div>
                        <w:div w:id="1800995509">
                          <w:marLeft w:val="0"/>
                          <w:marRight w:val="0"/>
                          <w:marTop w:val="0"/>
                          <w:marBottom w:val="0"/>
                          <w:divBdr>
                            <w:top w:val="none" w:sz="0" w:space="0" w:color="auto"/>
                            <w:left w:val="none" w:sz="0" w:space="0" w:color="auto"/>
                            <w:bottom w:val="none" w:sz="0" w:space="0" w:color="auto"/>
                            <w:right w:val="none" w:sz="0" w:space="0" w:color="auto"/>
                          </w:divBdr>
                        </w:div>
                        <w:div w:id="1964379531">
                          <w:marLeft w:val="0"/>
                          <w:marRight w:val="0"/>
                          <w:marTop w:val="0"/>
                          <w:marBottom w:val="0"/>
                          <w:divBdr>
                            <w:top w:val="none" w:sz="0" w:space="0" w:color="auto"/>
                            <w:left w:val="none" w:sz="0" w:space="0" w:color="auto"/>
                            <w:bottom w:val="none" w:sz="0" w:space="0" w:color="auto"/>
                            <w:right w:val="none" w:sz="0" w:space="0" w:color="auto"/>
                          </w:divBdr>
                        </w:div>
                        <w:div w:id="2101829115">
                          <w:marLeft w:val="0"/>
                          <w:marRight w:val="0"/>
                          <w:marTop w:val="0"/>
                          <w:marBottom w:val="0"/>
                          <w:divBdr>
                            <w:top w:val="none" w:sz="0" w:space="0" w:color="auto"/>
                            <w:left w:val="none" w:sz="0" w:space="0" w:color="auto"/>
                            <w:bottom w:val="none" w:sz="0" w:space="0" w:color="auto"/>
                            <w:right w:val="none" w:sz="0" w:space="0" w:color="auto"/>
                          </w:divBdr>
                        </w:div>
                      </w:divsChild>
                    </w:div>
                    <w:div w:id="989406124">
                      <w:marLeft w:val="0"/>
                      <w:marRight w:val="0"/>
                      <w:marTop w:val="0"/>
                      <w:marBottom w:val="0"/>
                      <w:divBdr>
                        <w:top w:val="none" w:sz="0" w:space="0" w:color="auto"/>
                        <w:left w:val="none" w:sz="0" w:space="0" w:color="auto"/>
                        <w:bottom w:val="none" w:sz="0" w:space="0" w:color="auto"/>
                        <w:right w:val="none" w:sz="0" w:space="0" w:color="auto"/>
                      </w:divBdr>
                    </w:div>
                    <w:div w:id="1144155858">
                      <w:marLeft w:val="0"/>
                      <w:marRight w:val="0"/>
                      <w:marTop w:val="0"/>
                      <w:marBottom w:val="0"/>
                      <w:divBdr>
                        <w:top w:val="none" w:sz="0" w:space="0" w:color="auto"/>
                        <w:left w:val="none" w:sz="0" w:space="0" w:color="auto"/>
                        <w:bottom w:val="none" w:sz="0" w:space="0" w:color="auto"/>
                        <w:right w:val="none" w:sz="0" w:space="0" w:color="auto"/>
                      </w:divBdr>
                    </w:div>
                    <w:div w:id="1472482679">
                      <w:marLeft w:val="0"/>
                      <w:marRight w:val="0"/>
                      <w:marTop w:val="0"/>
                      <w:marBottom w:val="0"/>
                      <w:divBdr>
                        <w:top w:val="none" w:sz="0" w:space="0" w:color="auto"/>
                        <w:left w:val="none" w:sz="0" w:space="0" w:color="auto"/>
                        <w:bottom w:val="none" w:sz="0" w:space="0" w:color="auto"/>
                        <w:right w:val="none" w:sz="0" w:space="0" w:color="auto"/>
                      </w:divBdr>
                    </w:div>
                    <w:div w:id="1689139071">
                      <w:marLeft w:val="0"/>
                      <w:marRight w:val="0"/>
                      <w:marTop w:val="0"/>
                      <w:marBottom w:val="0"/>
                      <w:divBdr>
                        <w:top w:val="none" w:sz="0" w:space="0" w:color="auto"/>
                        <w:left w:val="none" w:sz="0" w:space="0" w:color="auto"/>
                        <w:bottom w:val="none" w:sz="0" w:space="0" w:color="auto"/>
                        <w:right w:val="none" w:sz="0" w:space="0" w:color="auto"/>
                      </w:divBdr>
                    </w:div>
                    <w:div w:id="188405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4505">
              <w:marLeft w:val="0"/>
              <w:marRight w:val="0"/>
              <w:marTop w:val="0"/>
              <w:marBottom w:val="0"/>
              <w:divBdr>
                <w:top w:val="none" w:sz="0" w:space="0" w:color="auto"/>
                <w:left w:val="none" w:sz="0" w:space="0" w:color="auto"/>
                <w:bottom w:val="none" w:sz="0" w:space="0" w:color="auto"/>
                <w:right w:val="none" w:sz="0" w:space="0" w:color="auto"/>
              </w:divBdr>
              <w:divsChild>
                <w:div w:id="274600884">
                  <w:marLeft w:val="0"/>
                  <w:marRight w:val="0"/>
                  <w:marTop w:val="0"/>
                  <w:marBottom w:val="0"/>
                  <w:divBdr>
                    <w:top w:val="none" w:sz="0" w:space="0" w:color="auto"/>
                    <w:left w:val="none" w:sz="0" w:space="0" w:color="auto"/>
                    <w:bottom w:val="none" w:sz="0" w:space="0" w:color="auto"/>
                    <w:right w:val="none" w:sz="0" w:space="0" w:color="auto"/>
                  </w:divBdr>
                  <w:divsChild>
                    <w:div w:id="266155019">
                      <w:marLeft w:val="0"/>
                      <w:marRight w:val="0"/>
                      <w:marTop w:val="0"/>
                      <w:marBottom w:val="0"/>
                      <w:divBdr>
                        <w:top w:val="none" w:sz="0" w:space="0" w:color="auto"/>
                        <w:left w:val="none" w:sz="0" w:space="0" w:color="auto"/>
                        <w:bottom w:val="none" w:sz="0" w:space="0" w:color="auto"/>
                        <w:right w:val="none" w:sz="0" w:space="0" w:color="auto"/>
                      </w:divBdr>
                    </w:div>
                    <w:div w:id="382214714">
                      <w:marLeft w:val="0"/>
                      <w:marRight w:val="0"/>
                      <w:marTop w:val="0"/>
                      <w:marBottom w:val="0"/>
                      <w:divBdr>
                        <w:top w:val="none" w:sz="0" w:space="0" w:color="auto"/>
                        <w:left w:val="none" w:sz="0" w:space="0" w:color="auto"/>
                        <w:bottom w:val="none" w:sz="0" w:space="0" w:color="auto"/>
                        <w:right w:val="none" w:sz="0" w:space="0" w:color="auto"/>
                      </w:divBdr>
                      <w:divsChild>
                        <w:div w:id="252202979">
                          <w:marLeft w:val="0"/>
                          <w:marRight w:val="0"/>
                          <w:marTop w:val="0"/>
                          <w:marBottom w:val="0"/>
                          <w:divBdr>
                            <w:top w:val="none" w:sz="0" w:space="0" w:color="auto"/>
                            <w:left w:val="none" w:sz="0" w:space="0" w:color="auto"/>
                            <w:bottom w:val="none" w:sz="0" w:space="0" w:color="auto"/>
                            <w:right w:val="none" w:sz="0" w:space="0" w:color="auto"/>
                          </w:divBdr>
                        </w:div>
                        <w:div w:id="323818533">
                          <w:marLeft w:val="0"/>
                          <w:marRight w:val="0"/>
                          <w:marTop w:val="0"/>
                          <w:marBottom w:val="0"/>
                          <w:divBdr>
                            <w:top w:val="none" w:sz="0" w:space="0" w:color="auto"/>
                            <w:left w:val="none" w:sz="0" w:space="0" w:color="auto"/>
                            <w:bottom w:val="none" w:sz="0" w:space="0" w:color="auto"/>
                            <w:right w:val="none" w:sz="0" w:space="0" w:color="auto"/>
                          </w:divBdr>
                        </w:div>
                        <w:div w:id="387804755">
                          <w:marLeft w:val="0"/>
                          <w:marRight w:val="0"/>
                          <w:marTop w:val="0"/>
                          <w:marBottom w:val="0"/>
                          <w:divBdr>
                            <w:top w:val="none" w:sz="0" w:space="0" w:color="auto"/>
                            <w:left w:val="none" w:sz="0" w:space="0" w:color="auto"/>
                            <w:bottom w:val="none" w:sz="0" w:space="0" w:color="auto"/>
                            <w:right w:val="none" w:sz="0" w:space="0" w:color="auto"/>
                          </w:divBdr>
                        </w:div>
                        <w:div w:id="783694849">
                          <w:marLeft w:val="0"/>
                          <w:marRight w:val="0"/>
                          <w:marTop w:val="0"/>
                          <w:marBottom w:val="0"/>
                          <w:divBdr>
                            <w:top w:val="none" w:sz="0" w:space="0" w:color="auto"/>
                            <w:left w:val="none" w:sz="0" w:space="0" w:color="auto"/>
                            <w:bottom w:val="none" w:sz="0" w:space="0" w:color="auto"/>
                            <w:right w:val="none" w:sz="0" w:space="0" w:color="auto"/>
                          </w:divBdr>
                        </w:div>
                        <w:div w:id="1304307679">
                          <w:marLeft w:val="0"/>
                          <w:marRight w:val="0"/>
                          <w:marTop w:val="0"/>
                          <w:marBottom w:val="0"/>
                          <w:divBdr>
                            <w:top w:val="none" w:sz="0" w:space="0" w:color="auto"/>
                            <w:left w:val="none" w:sz="0" w:space="0" w:color="auto"/>
                            <w:bottom w:val="none" w:sz="0" w:space="0" w:color="auto"/>
                            <w:right w:val="none" w:sz="0" w:space="0" w:color="auto"/>
                          </w:divBdr>
                        </w:div>
                        <w:div w:id="1761828036">
                          <w:marLeft w:val="0"/>
                          <w:marRight w:val="0"/>
                          <w:marTop w:val="0"/>
                          <w:marBottom w:val="0"/>
                          <w:divBdr>
                            <w:top w:val="none" w:sz="0" w:space="0" w:color="auto"/>
                            <w:left w:val="none" w:sz="0" w:space="0" w:color="auto"/>
                            <w:bottom w:val="none" w:sz="0" w:space="0" w:color="auto"/>
                            <w:right w:val="none" w:sz="0" w:space="0" w:color="auto"/>
                          </w:divBdr>
                        </w:div>
                        <w:div w:id="1887524701">
                          <w:marLeft w:val="0"/>
                          <w:marRight w:val="0"/>
                          <w:marTop w:val="0"/>
                          <w:marBottom w:val="0"/>
                          <w:divBdr>
                            <w:top w:val="none" w:sz="0" w:space="0" w:color="auto"/>
                            <w:left w:val="none" w:sz="0" w:space="0" w:color="auto"/>
                            <w:bottom w:val="none" w:sz="0" w:space="0" w:color="auto"/>
                            <w:right w:val="none" w:sz="0" w:space="0" w:color="auto"/>
                          </w:divBdr>
                        </w:div>
                      </w:divsChild>
                    </w:div>
                    <w:div w:id="491602575">
                      <w:marLeft w:val="0"/>
                      <w:marRight w:val="0"/>
                      <w:marTop w:val="0"/>
                      <w:marBottom w:val="0"/>
                      <w:divBdr>
                        <w:top w:val="none" w:sz="0" w:space="0" w:color="auto"/>
                        <w:left w:val="none" w:sz="0" w:space="0" w:color="auto"/>
                        <w:bottom w:val="none" w:sz="0" w:space="0" w:color="auto"/>
                        <w:right w:val="none" w:sz="0" w:space="0" w:color="auto"/>
                      </w:divBdr>
                    </w:div>
                    <w:div w:id="835343560">
                      <w:marLeft w:val="0"/>
                      <w:marRight w:val="0"/>
                      <w:marTop w:val="0"/>
                      <w:marBottom w:val="0"/>
                      <w:divBdr>
                        <w:top w:val="none" w:sz="0" w:space="0" w:color="auto"/>
                        <w:left w:val="none" w:sz="0" w:space="0" w:color="auto"/>
                        <w:bottom w:val="none" w:sz="0" w:space="0" w:color="auto"/>
                        <w:right w:val="none" w:sz="0" w:space="0" w:color="auto"/>
                      </w:divBdr>
                    </w:div>
                    <w:div w:id="1442845320">
                      <w:marLeft w:val="0"/>
                      <w:marRight w:val="0"/>
                      <w:marTop w:val="0"/>
                      <w:marBottom w:val="0"/>
                      <w:divBdr>
                        <w:top w:val="none" w:sz="0" w:space="0" w:color="auto"/>
                        <w:left w:val="none" w:sz="0" w:space="0" w:color="auto"/>
                        <w:bottom w:val="none" w:sz="0" w:space="0" w:color="auto"/>
                        <w:right w:val="none" w:sz="0" w:space="0" w:color="auto"/>
                      </w:divBdr>
                    </w:div>
                    <w:div w:id="1583684148">
                      <w:marLeft w:val="0"/>
                      <w:marRight w:val="0"/>
                      <w:marTop w:val="0"/>
                      <w:marBottom w:val="0"/>
                      <w:divBdr>
                        <w:top w:val="none" w:sz="0" w:space="0" w:color="auto"/>
                        <w:left w:val="none" w:sz="0" w:space="0" w:color="auto"/>
                        <w:bottom w:val="none" w:sz="0" w:space="0" w:color="auto"/>
                        <w:right w:val="none" w:sz="0" w:space="0" w:color="auto"/>
                      </w:divBdr>
                    </w:div>
                    <w:div w:id="1618561603">
                      <w:marLeft w:val="0"/>
                      <w:marRight w:val="0"/>
                      <w:marTop w:val="0"/>
                      <w:marBottom w:val="0"/>
                      <w:divBdr>
                        <w:top w:val="none" w:sz="0" w:space="0" w:color="auto"/>
                        <w:left w:val="none" w:sz="0" w:space="0" w:color="auto"/>
                        <w:bottom w:val="none" w:sz="0" w:space="0" w:color="auto"/>
                        <w:right w:val="none" w:sz="0" w:space="0" w:color="auto"/>
                      </w:divBdr>
                    </w:div>
                    <w:div w:id="1868444748">
                      <w:marLeft w:val="0"/>
                      <w:marRight w:val="0"/>
                      <w:marTop w:val="0"/>
                      <w:marBottom w:val="0"/>
                      <w:divBdr>
                        <w:top w:val="none" w:sz="0" w:space="0" w:color="auto"/>
                        <w:left w:val="none" w:sz="0" w:space="0" w:color="auto"/>
                        <w:bottom w:val="none" w:sz="0" w:space="0" w:color="auto"/>
                        <w:right w:val="none" w:sz="0" w:space="0" w:color="auto"/>
                      </w:divBdr>
                    </w:div>
                    <w:div w:id="199603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696546">
      <w:bodyDiv w:val="1"/>
      <w:marLeft w:val="0"/>
      <w:marRight w:val="0"/>
      <w:marTop w:val="0"/>
      <w:marBottom w:val="0"/>
      <w:divBdr>
        <w:top w:val="none" w:sz="0" w:space="0" w:color="auto"/>
        <w:left w:val="none" w:sz="0" w:space="0" w:color="auto"/>
        <w:bottom w:val="none" w:sz="0" w:space="0" w:color="auto"/>
        <w:right w:val="none" w:sz="0" w:space="0" w:color="auto"/>
      </w:divBdr>
    </w:div>
    <w:div w:id="1758596128">
      <w:bodyDiv w:val="1"/>
      <w:marLeft w:val="0"/>
      <w:marRight w:val="0"/>
      <w:marTop w:val="0"/>
      <w:marBottom w:val="0"/>
      <w:divBdr>
        <w:top w:val="none" w:sz="0" w:space="0" w:color="auto"/>
        <w:left w:val="none" w:sz="0" w:space="0" w:color="auto"/>
        <w:bottom w:val="none" w:sz="0" w:space="0" w:color="auto"/>
        <w:right w:val="none" w:sz="0" w:space="0" w:color="auto"/>
      </w:divBdr>
      <w:divsChild>
        <w:div w:id="216552095">
          <w:marLeft w:val="0"/>
          <w:marRight w:val="0"/>
          <w:marTop w:val="0"/>
          <w:marBottom w:val="0"/>
          <w:divBdr>
            <w:top w:val="none" w:sz="0" w:space="0" w:color="auto"/>
            <w:left w:val="none" w:sz="0" w:space="0" w:color="auto"/>
            <w:bottom w:val="none" w:sz="0" w:space="0" w:color="auto"/>
            <w:right w:val="none" w:sz="0" w:space="0" w:color="auto"/>
          </w:divBdr>
        </w:div>
        <w:div w:id="465320657">
          <w:marLeft w:val="0"/>
          <w:marRight w:val="0"/>
          <w:marTop w:val="0"/>
          <w:marBottom w:val="0"/>
          <w:divBdr>
            <w:top w:val="none" w:sz="0" w:space="0" w:color="auto"/>
            <w:left w:val="none" w:sz="0" w:space="0" w:color="auto"/>
            <w:bottom w:val="none" w:sz="0" w:space="0" w:color="auto"/>
            <w:right w:val="none" w:sz="0" w:space="0" w:color="auto"/>
          </w:divBdr>
        </w:div>
        <w:div w:id="563879349">
          <w:marLeft w:val="0"/>
          <w:marRight w:val="0"/>
          <w:marTop w:val="0"/>
          <w:marBottom w:val="0"/>
          <w:divBdr>
            <w:top w:val="none" w:sz="0" w:space="0" w:color="auto"/>
            <w:left w:val="none" w:sz="0" w:space="0" w:color="auto"/>
            <w:bottom w:val="none" w:sz="0" w:space="0" w:color="auto"/>
            <w:right w:val="none" w:sz="0" w:space="0" w:color="auto"/>
          </w:divBdr>
        </w:div>
        <w:div w:id="648704121">
          <w:marLeft w:val="0"/>
          <w:marRight w:val="0"/>
          <w:marTop w:val="0"/>
          <w:marBottom w:val="0"/>
          <w:divBdr>
            <w:top w:val="dotted" w:sz="6" w:space="2" w:color="auto"/>
            <w:left w:val="dotted" w:sz="6" w:space="7" w:color="auto"/>
            <w:bottom w:val="dotted" w:sz="6" w:space="2" w:color="auto"/>
            <w:right w:val="dotted" w:sz="6" w:space="7" w:color="auto"/>
          </w:divBdr>
        </w:div>
        <w:div w:id="928663858">
          <w:marLeft w:val="0"/>
          <w:marRight w:val="0"/>
          <w:marTop w:val="0"/>
          <w:marBottom w:val="0"/>
          <w:divBdr>
            <w:top w:val="none" w:sz="0" w:space="0" w:color="auto"/>
            <w:left w:val="none" w:sz="0" w:space="0" w:color="auto"/>
            <w:bottom w:val="none" w:sz="0" w:space="0" w:color="auto"/>
            <w:right w:val="none" w:sz="0" w:space="0" w:color="auto"/>
          </w:divBdr>
        </w:div>
        <w:div w:id="1053233309">
          <w:marLeft w:val="0"/>
          <w:marRight w:val="0"/>
          <w:marTop w:val="0"/>
          <w:marBottom w:val="0"/>
          <w:divBdr>
            <w:top w:val="dotted" w:sz="6" w:space="2" w:color="auto"/>
            <w:left w:val="dotted" w:sz="6" w:space="7" w:color="auto"/>
            <w:bottom w:val="dotted" w:sz="6" w:space="2" w:color="auto"/>
            <w:right w:val="dotted" w:sz="6" w:space="7" w:color="auto"/>
          </w:divBdr>
        </w:div>
        <w:div w:id="1894845258">
          <w:marLeft w:val="0"/>
          <w:marRight w:val="0"/>
          <w:marTop w:val="0"/>
          <w:marBottom w:val="0"/>
          <w:divBdr>
            <w:top w:val="none" w:sz="0" w:space="0" w:color="auto"/>
            <w:left w:val="none" w:sz="0" w:space="0" w:color="auto"/>
            <w:bottom w:val="none" w:sz="0" w:space="0" w:color="auto"/>
            <w:right w:val="none" w:sz="0" w:space="0" w:color="auto"/>
          </w:divBdr>
        </w:div>
        <w:div w:id="2116824586">
          <w:marLeft w:val="0"/>
          <w:marRight w:val="0"/>
          <w:marTop w:val="0"/>
          <w:marBottom w:val="0"/>
          <w:divBdr>
            <w:top w:val="none" w:sz="0" w:space="0" w:color="auto"/>
            <w:left w:val="none" w:sz="0" w:space="0" w:color="auto"/>
            <w:bottom w:val="none" w:sz="0" w:space="0" w:color="auto"/>
            <w:right w:val="none" w:sz="0" w:space="0" w:color="auto"/>
          </w:divBdr>
        </w:div>
      </w:divsChild>
    </w:div>
    <w:div w:id="1825048099">
      <w:bodyDiv w:val="1"/>
      <w:marLeft w:val="0"/>
      <w:marRight w:val="0"/>
      <w:marTop w:val="0"/>
      <w:marBottom w:val="0"/>
      <w:divBdr>
        <w:top w:val="none" w:sz="0" w:space="0" w:color="auto"/>
        <w:left w:val="none" w:sz="0" w:space="0" w:color="auto"/>
        <w:bottom w:val="none" w:sz="0" w:space="0" w:color="auto"/>
        <w:right w:val="none" w:sz="0" w:space="0" w:color="auto"/>
      </w:divBdr>
      <w:divsChild>
        <w:div w:id="249121393">
          <w:marLeft w:val="0"/>
          <w:marRight w:val="0"/>
          <w:marTop w:val="0"/>
          <w:marBottom w:val="0"/>
          <w:divBdr>
            <w:top w:val="dotted" w:sz="6" w:space="2" w:color="auto"/>
            <w:left w:val="dotted" w:sz="6" w:space="7" w:color="auto"/>
            <w:bottom w:val="dotted" w:sz="6" w:space="2" w:color="auto"/>
            <w:right w:val="dotted" w:sz="6" w:space="7" w:color="auto"/>
          </w:divBdr>
        </w:div>
        <w:div w:id="533419955">
          <w:marLeft w:val="0"/>
          <w:marRight w:val="0"/>
          <w:marTop w:val="0"/>
          <w:marBottom w:val="0"/>
          <w:divBdr>
            <w:top w:val="dotted" w:sz="6" w:space="2" w:color="auto"/>
            <w:left w:val="dotted" w:sz="6" w:space="7" w:color="auto"/>
            <w:bottom w:val="dotted" w:sz="6" w:space="2" w:color="auto"/>
            <w:right w:val="dotted" w:sz="6" w:space="7" w:color="auto"/>
          </w:divBdr>
        </w:div>
        <w:div w:id="985087645">
          <w:marLeft w:val="0"/>
          <w:marRight w:val="0"/>
          <w:marTop w:val="0"/>
          <w:marBottom w:val="0"/>
          <w:divBdr>
            <w:top w:val="dotted" w:sz="6" w:space="2" w:color="auto"/>
            <w:left w:val="dotted" w:sz="6" w:space="7" w:color="auto"/>
            <w:bottom w:val="dotted" w:sz="6" w:space="2" w:color="auto"/>
            <w:right w:val="dotted" w:sz="6" w:space="7" w:color="auto"/>
          </w:divBdr>
        </w:div>
      </w:divsChild>
    </w:div>
    <w:div w:id="1867405505">
      <w:bodyDiv w:val="1"/>
      <w:marLeft w:val="0"/>
      <w:marRight w:val="0"/>
      <w:marTop w:val="0"/>
      <w:marBottom w:val="0"/>
      <w:divBdr>
        <w:top w:val="none" w:sz="0" w:space="0" w:color="auto"/>
        <w:left w:val="none" w:sz="0" w:space="0" w:color="auto"/>
        <w:bottom w:val="none" w:sz="0" w:space="0" w:color="auto"/>
        <w:right w:val="none" w:sz="0" w:space="0" w:color="auto"/>
      </w:divBdr>
      <w:divsChild>
        <w:div w:id="964384993">
          <w:marLeft w:val="0"/>
          <w:marRight w:val="0"/>
          <w:marTop w:val="0"/>
          <w:marBottom w:val="0"/>
          <w:divBdr>
            <w:top w:val="dotted" w:sz="6" w:space="2" w:color="auto"/>
            <w:left w:val="dotted" w:sz="6" w:space="7" w:color="auto"/>
            <w:bottom w:val="dotted" w:sz="6" w:space="2" w:color="auto"/>
            <w:right w:val="dotted" w:sz="6" w:space="7" w:color="auto"/>
          </w:divBdr>
        </w:div>
        <w:div w:id="1618561562">
          <w:marLeft w:val="0"/>
          <w:marRight w:val="0"/>
          <w:marTop w:val="0"/>
          <w:marBottom w:val="0"/>
          <w:divBdr>
            <w:top w:val="dotted" w:sz="6" w:space="2" w:color="auto"/>
            <w:left w:val="dotted" w:sz="6" w:space="7" w:color="auto"/>
            <w:bottom w:val="dotted" w:sz="6" w:space="2" w:color="auto"/>
            <w:right w:val="dotted" w:sz="6" w:space="7" w:color="auto"/>
          </w:divBdr>
        </w:div>
      </w:divsChild>
    </w:div>
    <w:div w:id="1876195634">
      <w:bodyDiv w:val="1"/>
      <w:marLeft w:val="0"/>
      <w:marRight w:val="0"/>
      <w:marTop w:val="0"/>
      <w:marBottom w:val="0"/>
      <w:divBdr>
        <w:top w:val="none" w:sz="0" w:space="0" w:color="auto"/>
        <w:left w:val="none" w:sz="0" w:space="0" w:color="auto"/>
        <w:bottom w:val="none" w:sz="0" w:space="0" w:color="auto"/>
        <w:right w:val="none" w:sz="0" w:space="0" w:color="auto"/>
      </w:divBdr>
      <w:divsChild>
        <w:div w:id="297999918">
          <w:marLeft w:val="0"/>
          <w:marRight w:val="0"/>
          <w:marTop w:val="0"/>
          <w:marBottom w:val="0"/>
          <w:divBdr>
            <w:top w:val="none" w:sz="0" w:space="7" w:color="3B5998"/>
            <w:left w:val="none" w:sz="0" w:space="9" w:color="3B5998"/>
            <w:bottom w:val="none" w:sz="0" w:space="7" w:color="3B5998"/>
            <w:right w:val="none" w:sz="0" w:space="9" w:color="3B5998"/>
          </w:divBdr>
        </w:div>
        <w:div w:id="640430029">
          <w:marLeft w:val="0"/>
          <w:marRight w:val="0"/>
          <w:marTop w:val="95"/>
          <w:marBottom w:val="95"/>
          <w:divBdr>
            <w:top w:val="none" w:sz="0" w:space="0" w:color="auto"/>
            <w:left w:val="none" w:sz="0" w:space="0" w:color="auto"/>
            <w:bottom w:val="none" w:sz="0" w:space="0" w:color="auto"/>
            <w:right w:val="none" w:sz="0" w:space="0" w:color="auto"/>
          </w:divBdr>
          <w:divsChild>
            <w:div w:id="251666359">
              <w:marLeft w:val="0"/>
              <w:marRight w:val="0"/>
              <w:marTop w:val="0"/>
              <w:marBottom w:val="0"/>
              <w:divBdr>
                <w:top w:val="none" w:sz="0" w:space="0" w:color="auto"/>
                <w:left w:val="none" w:sz="0" w:space="0" w:color="auto"/>
                <w:bottom w:val="none" w:sz="0" w:space="0" w:color="auto"/>
                <w:right w:val="none" w:sz="0" w:space="0" w:color="auto"/>
              </w:divBdr>
            </w:div>
            <w:div w:id="1115713061">
              <w:marLeft w:val="1430"/>
              <w:marRight w:val="0"/>
              <w:marTop w:val="0"/>
              <w:marBottom w:val="286"/>
              <w:divBdr>
                <w:top w:val="none" w:sz="0" w:space="0" w:color="auto"/>
                <w:left w:val="none" w:sz="0" w:space="0" w:color="auto"/>
                <w:bottom w:val="none" w:sz="0" w:space="0" w:color="auto"/>
                <w:right w:val="none" w:sz="0" w:space="0" w:color="auto"/>
              </w:divBdr>
              <w:divsChild>
                <w:div w:id="909929162">
                  <w:marLeft w:val="0"/>
                  <w:marRight w:val="0"/>
                  <w:marTop w:val="0"/>
                  <w:marBottom w:val="240"/>
                  <w:divBdr>
                    <w:top w:val="none" w:sz="0" w:space="0" w:color="auto"/>
                    <w:left w:val="none" w:sz="0" w:space="0" w:color="auto"/>
                    <w:bottom w:val="none" w:sz="0" w:space="0" w:color="auto"/>
                    <w:right w:val="none" w:sz="0" w:space="0" w:color="auto"/>
                  </w:divBdr>
                </w:div>
              </w:divsChild>
            </w:div>
            <w:div w:id="1289513653">
              <w:marLeft w:val="0"/>
              <w:marRight w:val="0"/>
              <w:marTop w:val="95"/>
              <w:marBottom w:val="95"/>
              <w:divBdr>
                <w:top w:val="none" w:sz="0" w:space="0" w:color="auto"/>
                <w:left w:val="none" w:sz="0" w:space="0" w:color="auto"/>
                <w:bottom w:val="none" w:sz="0" w:space="0" w:color="auto"/>
                <w:right w:val="none" w:sz="0" w:space="0" w:color="auto"/>
              </w:divBdr>
            </w:div>
          </w:divsChild>
        </w:div>
        <w:div w:id="1068193654">
          <w:marLeft w:val="0"/>
          <w:marRight w:val="0"/>
          <w:marTop w:val="0"/>
          <w:marBottom w:val="0"/>
          <w:divBdr>
            <w:top w:val="none" w:sz="0" w:space="7" w:color="0077B5"/>
            <w:left w:val="none" w:sz="0" w:space="9" w:color="0077B5"/>
            <w:bottom w:val="none" w:sz="0" w:space="7" w:color="0077B5"/>
            <w:right w:val="none" w:sz="0" w:space="9" w:color="0077B5"/>
          </w:divBdr>
        </w:div>
        <w:div w:id="1468619317">
          <w:marLeft w:val="0"/>
          <w:marRight w:val="0"/>
          <w:marTop w:val="0"/>
          <w:marBottom w:val="0"/>
          <w:divBdr>
            <w:top w:val="none" w:sz="0" w:space="7" w:color="55ACEE"/>
            <w:left w:val="none" w:sz="0" w:space="9" w:color="55ACEE"/>
            <w:bottom w:val="none" w:sz="0" w:space="7" w:color="55ACEE"/>
            <w:right w:val="none" w:sz="0" w:space="9" w:color="55ACEE"/>
          </w:divBdr>
        </w:div>
        <w:div w:id="1717510897">
          <w:marLeft w:val="0"/>
          <w:marRight w:val="0"/>
          <w:marTop w:val="0"/>
          <w:marBottom w:val="0"/>
          <w:divBdr>
            <w:top w:val="none" w:sz="0" w:space="7" w:color="FF6600"/>
            <w:left w:val="none" w:sz="0" w:space="9" w:color="FF6600"/>
            <w:bottom w:val="none" w:sz="0" w:space="7" w:color="FF6600"/>
            <w:right w:val="none" w:sz="0" w:space="9" w:color="FF6600"/>
          </w:divBdr>
        </w:div>
      </w:divsChild>
    </w:div>
    <w:div w:id="1890340909">
      <w:bodyDiv w:val="1"/>
      <w:marLeft w:val="0"/>
      <w:marRight w:val="0"/>
      <w:marTop w:val="0"/>
      <w:marBottom w:val="0"/>
      <w:divBdr>
        <w:top w:val="none" w:sz="0" w:space="0" w:color="auto"/>
        <w:left w:val="none" w:sz="0" w:space="0" w:color="auto"/>
        <w:bottom w:val="none" w:sz="0" w:space="0" w:color="auto"/>
        <w:right w:val="none" w:sz="0" w:space="0" w:color="auto"/>
      </w:divBdr>
      <w:divsChild>
        <w:div w:id="400836389">
          <w:marLeft w:val="0"/>
          <w:marRight w:val="0"/>
          <w:marTop w:val="0"/>
          <w:marBottom w:val="0"/>
          <w:divBdr>
            <w:top w:val="none" w:sz="0" w:space="0" w:color="auto"/>
            <w:left w:val="none" w:sz="0" w:space="0" w:color="auto"/>
            <w:bottom w:val="none" w:sz="0" w:space="0" w:color="auto"/>
            <w:right w:val="none" w:sz="0" w:space="0" w:color="auto"/>
          </w:divBdr>
        </w:div>
        <w:div w:id="816458677">
          <w:marLeft w:val="0"/>
          <w:marRight w:val="0"/>
          <w:marTop w:val="0"/>
          <w:marBottom w:val="0"/>
          <w:divBdr>
            <w:top w:val="none" w:sz="0" w:space="0" w:color="auto"/>
            <w:left w:val="none" w:sz="0" w:space="0" w:color="auto"/>
            <w:bottom w:val="none" w:sz="0" w:space="0" w:color="auto"/>
            <w:right w:val="none" w:sz="0" w:space="0" w:color="auto"/>
          </w:divBdr>
          <w:divsChild>
            <w:div w:id="1004239338">
              <w:marLeft w:val="0"/>
              <w:marRight w:val="0"/>
              <w:marTop w:val="0"/>
              <w:marBottom w:val="0"/>
              <w:divBdr>
                <w:top w:val="none" w:sz="0" w:space="0" w:color="auto"/>
                <w:left w:val="none" w:sz="0" w:space="0" w:color="auto"/>
                <w:bottom w:val="none" w:sz="0" w:space="0" w:color="auto"/>
                <w:right w:val="none" w:sz="0" w:space="0" w:color="auto"/>
              </w:divBdr>
            </w:div>
            <w:div w:id="1877891313">
              <w:marLeft w:val="0"/>
              <w:marRight w:val="0"/>
              <w:marTop w:val="0"/>
              <w:marBottom w:val="0"/>
              <w:divBdr>
                <w:top w:val="none" w:sz="0" w:space="0" w:color="auto"/>
                <w:left w:val="none" w:sz="0" w:space="0" w:color="auto"/>
                <w:bottom w:val="none" w:sz="0" w:space="0" w:color="auto"/>
                <w:right w:val="none" w:sz="0" w:space="0" w:color="auto"/>
              </w:divBdr>
            </w:div>
          </w:divsChild>
        </w:div>
        <w:div w:id="1028218432">
          <w:marLeft w:val="0"/>
          <w:marRight w:val="0"/>
          <w:marTop w:val="0"/>
          <w:marBottom w:val="0"/>
          <w:divBdr>
            <w:top w:val="none" w:sz="0" w:space="0" w:color="auto"/>
            <w:left w:val="none" w:sz="0" w:space="0" w:color="auto"/>
            <w:bottom w:val="none" w:sz="0" w:space="0" w:color="auto"/>
            <w:right w:val="none" w:sz="0" w:space="0" w:color="auto"/>
          </w:divBdr>
        </w:div>
        <w:div w:id="1514223119">
          <w:marLeft w:val="0"/>
          <w:marRight w:val="0"/>
          <w:marTop w:val="0"/>
          <w:marBottom w:val="0"/>
          <w:divBdr>
            <w:top w:val="dotted" w:sz="6" w:space="2" w:color="auto"/>
            <w:left w:val="dotted" w:sz="6" w:space="7" w:color="auto"/>
            <w:bottom w:val="dotted" w:sz="6" w:space="2" w:color="auto"/>
            <w:right w:val="dotted" w:sz="6" w:space="7" w:color="auto"/>
          </w:divBdr>
        </w:div>
        <w:div w:id="1756629214">
          <w:marLeft w:val="0"/>
          <w:marRight w:val="0"/>
          <w:marTop w:val="0"/>
          <w:marBottom w:val="0"/>
          <w:divBdr>
            <w:top w:val="none" w:sz="0" w:space="0" w:color="auto"/>
            <w:left w:val="none" w:sz="0" w:space="0" w:color="auto"/>
            <w:bottom w:val="none" w:sz="0" w:space="0" w:color="auto"/>
            <w:right w:val="none" w:sz="0" w:space="0" w:color="auto"/>
          </w:divBdr>
        </w:div>
      </w:divsChild>
    </w:div>
    <w:div w:id="1985811986">
      <w:bodyDiv w:val="1"/>
      <w:marLeft w:val="0"/>
      <w:marRight w:val="0"/>
      <w:marTop w:val="0"/>
      <w:marBottom w:val="0"/>
      <w:divBdr>
        <w:top w:val="none" w:sz="0" w:space="0" w:color="auto"/>
        <w:left w:val="none" w:sz="0" w:space="0" w:color="auto"/>
        <w:bottom w:val="none" w:sz="0" w:space="0" w:color="auto"/>
        <w:right w:val="none" w:sz="0" w:space="0" w:color="auto"/>
      </w:divBdr>
    </w:div>
    <w:div w:id="2000960378">
      <w:bodyDiv w:val="1"/>
      <w:marLeft w:val="0"/>
      <w:marRight w:val="0"/>
      <w:marTop w:val="0"/>
      <w:marBottom w:val="0"/>
      <w:divBdr>
        <w:top w:val="none" w:sz="0" w:space="0" w:color="auto"/>
        <w:left w:val="none" w:sz="0" w:space="0" w:color="auto"/>
        <w:bottom w:val="none" w:sz="0" w:space="0" w:color="auto"/>
        <w:right w:val="none" w:sz="0" w:space="0" w:color="auto"/>
      </w:divBdr>
    </w:div>
    <w:div w:id="2005206493">
      <w:bodyDiv w:val="1"/>
      <w:marLeft w:val="0"/>
      <w:marRight w:val="0"/>
      <w:marTop w:val="0"/>
      <w:marBottom w:val="0"/>
      <w:divBdr>
        <w:top w:val="none" w:sz="0" w:space="0" w:color="auto"/>
        <w:left w:val="none" w:sz="0" w:space="0" w:color="auto"/>
        <w:bottom w:val="none" w:sz="0" w:space="0" w:color="auto"/>
        <w:right w:val="none" w:sz="0" w:space="0" w:color="auto"/>
      </w:divBdr>
    </w:div>
    <w:div w:id="2059238761">
      <w:bodyDiv w:val="1"/>
      <w:marLeft w:val="0"/>
      <w:marRight w:val="0"/>
      <w:marTop w:val="0"/>
      <w:marBottom w:val="0"/>
      <w:divBdr>
        <w:top w:val="none" w:sz="0" w:space="0" w:color="auto"/>
        <w:left w:val="none" w:sz="0" w:space="0" w:color="auto"/>
        <w:bottom w:val="none" w:sz="0" w:space="0" w:color="auto"/>
        <w:right w:val="none" w:sz="0" w:space="0" w:color="auto"/>
      </w:divBdr>
    </w:div>
    <w:div w:id="2118985793">
      <w:bodyDiv w:val="1"/>
      <w:marLeft w:val="0"/>
      <w:marRight w:val="0"/>
      <w:marTop w:val="0"/>
      <w:marBottom w:val="0"/>
      <w:divBdr>
        <w:top w:val="none" w:sz="0" w:space="0" w:color="auto"/>
        <w:left w:val="none" w:sz="0" w:space="0" w:color="auto"/>
        <w:bottom w:val="none" w:sz="0" w:space="0" w:color="auto"/>
        <w:right w:val="none" w:sz="0" w:space="0" w:color="auto"/>
      </w:divBdr>
      <w:divsChild>
        <w:div w:id="1565333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1.bp.blogspot.com/-NZeVo83YJAA/VhDrDO0oWtI/AAAAAAAAD5E/mEek8Ll7NfU/s1600/Difference+between+stack+and+heap+memory+in+Java.gif" TargetMode="External"/><Relationship Id="rId21" Type="http://schemas.openxmlformats.org/officeDocument/2006/relationships/hyperlink" Target="http://netjs.blogspot.com/2015/04/class-in-java.html" TargetMode="External"/><Relationship Id="rId63" Type="http://schemas.openxmlformats.org/officeDocument/2006/relationships/hyperlink" Target="https://www.amazon.com/Java-Performance-Companion-Charlie-Hunt/dp/0133796825?tag=javamysqlanta-20" TargetMode="External"/><Relationship Id="rId159" Type="http://schemas.openxmlformats.org/officeDocument/2006/relationships/hyperlink" Target="http://java67.blogspot.com/2015/08/how-to-swap-two-integers-without-using.html" TargetMode="External"/><Relationship Id="rId170" Type="http://schemas.openxmlformats.org/officeDocument/2006/relationships/hyperlink" Target="http://java67.blogspot.sg/2012/09/difference-between-overloading-vs-overriding-in-java.html" TargetMode="External"/><Relationship Id="rId226" Type="http://schemas.openxmlformats.org/officeDocument/2006/relationships/hyperlink" Target="http://java67.blogspot.sg/2014/02/how-to-find-largest-and-smallest-number-array-in-java.html" TargetMode="External"/><Relationship Id="rId268" Type="http://schemas.openxmlformats.org/officeDocument/2006/relationships/hyperlink" Target="http://javarevisited.blogspot.com/2011/09/javalangoutofmemoryerror-permgen-space.html" TargetMode="External"/><Relationship Id="rId32" Type="http://schemas.openxmlformats.org/officeDocument/2006/relationships/hyperlink" Target="http://javarevisited.blogspot.sg/2011/04/top-10-java-serialization-interview.html" TargetMode="External"/><Relationship Id="rId74" Type="http://schemas.openxmlformats.org/officeDocument/2006/relationships/hyperlink" Target="http://javarevisited.blogspot.com/2012/05/how-to-access-private-field-and-method.html" TargetMode="External"/><Relationship Id="rId128" Type="http://schemas.openxmlformats.org/officeDocument/2006/relationships/hyperlink" Target="http://java67.blogspot.sg/2014/01/how-hashset-is-implemented-or-works-internally-java.html" TargetMode="External"/><Relationship Id="rId5" Type="http://schemas.openxmlformats.org/officeDocument/2006/relationships/webSettings" Target="webSettings.xml"/><Relationship Id="rId181" Type="http://schemas.openxmlformats.org/officeDocument/2006/relationships/hyperlink" Target="http://javarevisited.blogspot.sg/2012/12/does-java-pass-by-value-or-pass-by-reference.html" TargetMode="External"/><Relationship Id="rId237" Type="http://schemas.openxmlformats.org/officeDocument/2006/relationships/hyperlink" Target="http://2.bp.blogspot.com/-l1NsrkuRQEg/VXJ0bftAuZI/AAAAAAAAC5A/OcpAuwHYxy4/s1600/Reverse+Array+in+Place+in+Java.png" TargetMode="External"/><Relationship Id="rId279" Type="http://schemas.openxmlformats.org/officeDocument/2006/relationships/hyperlink" Target="http://javarevisited.blogspot.sg/2011/01/how-classpath-work-in-java.html" TargetMode="External"/><Relationship Id="rId43" Type="http://schemas.openxmlformats.org/officeDocument/2006/relationships/hyperlink" Target="http://javarevisited.blogspot.sg/2011/12/factory-design-pattern-java-example.html" TargetMode="External"/><Relationship Id="rId139" Type="http://schemas.openxmlformats.org/officeDocument/2006/relationships/hyperlink" Target="http://javarevisited.blogspot.com/2015/05/top-10-java-multithreading-and.html" TargetMode="External"/><Relationship Id="rId290" Type="http://schemas.openxmlformats.org/officeDocument/2006/relationships/hyperlink" Target="http://javarevisited.blogspot.ca/2012/10/5-ways-to-add-multiple-jar-to-classpath-java.html" TargetMode="External"/><Relationship Id="rId85" Type="http://schemas.openxmlformats.org/officeDocument/2006/relationships/hyperlink" Target="http://javarevisited.blogspot.sg/2015/07/how-to-use-wait-notify-and-notifyall-in.html" TargetMode="External"/><Relationship Id="rId150" Type="http://schemas.openxmlformats.org/officeDocument/2006/relationships/hyperlink" Target="http://javarevisited.blogspot.sg/2013/04/JUnit-tutorial-example-test-exception-thrown-by-java-method.html" TargetMode="External"/><Relationship Id="rId192" Type="http://schemas.openxmlformats.org/officeDocument/2006/relationships/hyperlink" Target="http://javarevisited.blogspot.sg/2013/03/how-to-write-unit-test-in-java-eclipse-netbeans-example-run.html" TargetMode="External"/><Relationship Id="rId206" Type="http://schemas.openxmlformats.org/officeDocument/2006/relationships/hyperlink" Target="http://javarevisited.blogspot.com/2015/02/50-programmer-phone-interview-questions-answers.html" TargetMode="External"/><Relationship Id="rId248" Type="http://schemas.openxmlformats.org/officeDocument/2006/relationships/hyperlink" Target="http://javarevisited.blogspot.com/2013/02/how-to-get-key-from-value-in-hashtable.html" TargetMode="External"/><Relationship Id="rId12" Type="http://schemas.openxmlformats.org/officeDocument/2006/relationships/hyperlink" Target="https://www.javacodemonk.com/tag/multithreading-concurrency" TargetMode="External"/><Relationship Id="rId33" Type="http://schemas.openxmlformats.org/officeDocument/2006/relationships/hyperlink" Target="http://javarevisited.blogspot.sg/2012/03/difference-between-transient-and.html" TargetMode="External"/><Relationship Id="rId108" Type="http://schemas.openxmlformats.org/officeDocument/2006/relationships/hyperlink" Target="http://javarevisited.blogspot.sg/2012/01/find-jvm-is-32-or-64-bit-java-program.html" TargetMode="External"/><Relationship Id="rId129" Type="http://schemas.openxmlformats.org/officeDocument/2006/relationships/hyperlink" Target="http://javarevisited.blogspot.sg/2014/01/ow-to-remove-objects-from-collection-arraylist-java-iterator-traversing.html" TargetMode="External"/><Relationship Id="rId280" Type="http://schemas.openxmlformats.org/officeDocument/2006/relationships/hyperlink" Target="http://javarevisited.blogspot.sg/2012/03/how-to-create-and-execute-jar-file-in.html" TargetMode="External"/><Relationship Id="rId54" Type="http://schemas.openxmlformats.org/officeDocument/2006/relationships/hyperlink" Target="http://javarevisited.blogspot.com/2011/03/10-interview-questions-on-singleton.html" TargetMode="External"/><Relationship Id="rId75" Type="http://schemas.openxmlformats.org/officeDocument/2006/relationships/hyperlink" Target="http://javarevisited.blogspot.com/2012/03/what-is-encapsulation-in-java-and-oops.html" TargetMode="External"/><Relationship Id="rId96" Type="http://schemas.openxmlformats.org/officeDocument/2006/relationships/hyperlink" Target="http://javarevisited.blogspot.sg/2012/02/java-mistake-1-using-float-and-double.html" TargetMode="External"/><Relationship Id="rId140" Type="http://schemas.openxmlformats.org/officeDocument/2006/relationships/hyperlink" Target="http://java67.blogspot.com/2014/01/10-points-about-thread-and-javalangthread-in-java.html" TargetMode="External"/><Relationship Id="rId161" Type="http://schemas.openxmlformats.org/officeDocument/2006/relationships/hyperlink" Target="http://javarevisited.blogspot.sg/2013/05/difference-between-abstract-class-vs-interface-java-when-prefer-over-design-oops.html" TargetMode="External"/><Relationship Id="rId182" Type="http://schemas.openxmlformats.org/officeDocument/2006/relationships/hyperlink" Target="http://javarevisited.blogspot.sg/2013/04/difference-between-trunk-tags-and-branch-svn-cvs-git-scm-subversion.html" TargetMode="External"/><Relationship Id="rId217" Type="http://schemas.openxmlformats.org/officeDocument/2006/relationships/hyperlink" Target="http://java67.blogspot.com/2015/06/how-to-reverse-words-in-string-java.html" TargetMode="External"/><Relationship Id="rId6" Type="http://schemas.openxmlformats.org/officeDocument/2006/relationships/footnotes" Target="footnotes.xml"/><Relationship Id="rId238" Type="http://schemas.openxmlformats.org/officeDocument/2006/relationships/image" Target="media/image15.png"/><Relationship Id="rId259" Type="http://schemas.openxmlformats.org/officeDocument/2006/relationships/image" Target="media/image16.png"/><Relationship Id="rId23" Type="http://schemas.openxmlformats.org/officeDocument/2006/relationships/hyperlink" Target="https://www.journaldev.com/17129/java-deep-copy-object" TargetMode="External"/><Relationship Id="rId119" Type="http://schemas.openxmlformats.org/officeDocument/2006/relationships/hyperlink" Target="http://javarevisited.blogspot.sg/2012/12/difference-between-equals-method-and-equality-operator-java.html" TargetMode="External"/><Relationship Id="rId270" Type="http://schemas.openxmlformats.org/officeDocument/2006/relationships/hyperlink" Target="http://javarevisited.blogspot.sg/2011/06/noclassdeffounderror-exception-in.html" TargetMode="External"/><Relationship Id="rId291" Type="http://schemas.openxmlformats.org/officeDocument/2006/relationships/hyperlink" Target="http://javarevisited.blogspot.de/2012/03/jdbc-javalangclassnotfoundexception.html" TargetMode="External"/><Relationship Id="rId44" Type="http://schemas.openxmlformats.org/officeDocument/2006/relationships/hyperlink" Target="http://javarevisited.blogspot.sg/2011/11/static-keyword-method-variable-java.html" TargetMode="External"/><Relationship Id="rId65" Type="http://schemas.openxmlformats.org/officeDocument/2006/relationships/hyperlink" Target="http://www.amazon.com/dp/0137142528/?tag=javamysqlanta-20" TargetMode="External"/><Relationship Id="rId86" Type="http://schemas.openxmlformats.org/officeDocument/2006/relationships/hyperlink" Target="http://www.amazon.com/dp/0321356683/?tag=javamysqlanta-20" TargetMode="External"/><Relationship Id="rId130" Type="http://schemas.openxmlformats.org/officeDocument/2006/relationships/hyperlink" Target="http://java67.blogspot.com/2015/10/how-to-solve-concurrentmodificationexception-in-java-arraylist.html" TargetMode="External"/><Relationship Id="rId151" Type="http://schemas.openxmlformats.org/officeDocument/2006/relationships/hyperlink" Target="http://junit.org/junit5/docs/current/user-guide/" TargetMode="External"/><Relationship Id="rId172" Type="http://schemas.openxmlformats.org/officeDocument/2006/relationships/hyperlink" Target="http://javarevisited.blogspot.sg/2014/02/ifference-between-association-vs-composition-vs-aggregation.html" TargetMode="External"/><Relationship Id="rId193" Type="http://schemas.openxmlformats.org/officeDocument/2006/relationships/hyperlink" Target="http://javarevisited.blogspot.sg/2012/12/recursion-in-java-with-example-programming.html" TargetMode="External"/><Relationship Id="rId207" Type="http://schemas.openxmlformats.org/officeDocument/2006/relationships/hyperlink" Target="http://java67.blogspot.sg/2014/03/how-to-find-duplicate-characters-in-String-Java-program.html" TargetMode="External"/><Relationship Id="rId228" Type="http://schemas.openxmlformats.org/officeDocument/2006/relationships/hyperlink" Target="http://javarevisited.blogspot.sg/2014/03/3-ways-to-find-first-non-repeated-character-String-programming-problem.html" TargetMode="External"/><Relationship Id="rId249" Type="http://schemas.openxmlformats.org/officeDocument/2006/relationships/hyperlink" Target="http://java67.blogspot.com/2013/02/10-examples-of-hashmap-in-java-programming-tutorial.html" TargetMode="External"/><Relationship Id="rId13" Type="http://schemas.openxmlformats.org/officeDocument/2006/relationships/image" Target="media/image2.png"/><Relationship Id="rId109" Type="http://schemas.openxmlformats.org/officeDocument/2006/relationships/hyperlink" Target="http://javarevisited.blogspot.sg/2013/04/what-is-maximum-heap-size-for-32-bit-64-JVM-Java-memory.html" TargetMode="External"/><Relationship Id="rId260" Type="http://schemas.openxmlformats.org/officeDocument/2006/relationships/hyperlink" Target="http://www.java67.com/2012/08/what-is-path-and-classpath-in-java-difference.html" TargetMode="External"/><Relationship Id="rId281" Type="http://schemas.openxmlformats.org/officeDocument/2006/relationships/hyperlink" Target="http://2.bp.blogspot.com/-HCTsr-j_ojw/USTOh1f8JwI/AAAAAAAAAjg/YegPspR5K48/s1600/java_classloader_hierarchy.PNG" TargetMode="External"/><Relationship Id="rId34" Type="http://schemas.openxmlformats.org/officeDocument/2006/relationships/hyperlink" Target="http://javarevisited.blogspot.com/2012/07/why-enum-singleton-are-better-in-java.html" TargetMode="External"/><Relationship Id="rId55" Type="http://schemas.openxmlformats.org/officeDocument/2006/relationships/hyperlink" Target="http://javarevisited.blogspot.com/2012/01/how-to-write-thread-safe-code-in-java.html" TargetMode="External"/><Relationship Id="rId76" Type="http://schemas.openxmlformats.org/officeDocument/2006/relationships/hyperlink" Target="http://javarevisited.blogspot.com/2011/07/java-debugging-tutorial-example-tips.html" TargetMode="External"/><Relationship Id="rId97" Type="http://schemas.openxmlformats.org/officeDocument/2006/relationships/hyperlink" Target="http://javarevisited.blogspot.sg/2014/08/2-examples-to-convert-byte-array-to-String-in-Java.html" TargetMode="External"/><Relationship Id="rId120" Type="http://schemas.openxmlformats.org/officeDocument/2006/relationships/hyperlink" Target="http://javarevisited.blogspot.sg/2011/10/override-hashcode-in-java-example.html" TargetMode="External"/><Relationship Id="rId141" Type="http://schemas.openxmlformats.org/officeDocument/2006/relationships/hyperlink" Target="http://javarevisited.blogspot.sg/2012/08/top-10-jdbc-best-practices-for-java.html" TargetMode="External"/><Relationship Id="rId7" Type="http://schemas.openxmlformats.org/officeDocument/2006/relationships/endnotes" Target="endnotes.xml"/><Relationship Id="rId162" Type="http://schemas.openxmlformats.org/officeDocument/2006/relationships/hyperlink" Target="http://javarevisited.blogspot.com/2014/05/law-of-demeter-example-in-java.html" TargetMode="External"/><Relationship Id="rId183" Type="http://schemas.openxmlformats.org/officeDocument/2006/relationships/hyperlink" Target="http://javarevisited.blogspot.sg/2013/11/java-vs-python-which-programming-laungage-to-learn-first.html" TargetMode="External"/><Relationship Id="rId218" Type="http://schemas.openxmlformats.org/officeDocument/2006/relationships/hyperlink" Target="http://java67.blogspot.com/2015/06/how-to-check-is-string-is-palindrome-in.html" TargetMode="External"/><Relationship Id="rId239" Type="http://schemas.openxmlformats.org/officeDocument/2006/relationships/hyperlink" Target="http://javarevisited.blogspot.sg/2013/07/difference-between-array-and-linked-list-java.html" TargetMode="External"/><Relationship Id="rId250" Type="http://schemas.openxmlformats.org/officeDocument/2006/relationships/hyperlink" Target="http://java67.blogspot.sg/2012/07/java-program-fibonacci-series-with.html" TargetMode="External"/><Relationship Id="rId271" Type="http://schemas.openxmlformats.org/officeDocument/2006/relationships/hyperlink" Target="http://javarevisited.blogspot.sg/2011/08/classnotfoundexception-in-java-example.html" TargetMode="External"/><Relationship Id="rId292" Type="http://schemas.openxmlformats.org/officeDocument/2006/relationships/hyperlink" Target="http://javarevisited.blogspot.ca/2011/12/jre-jvm-jdk-jit-in-java-programming.html" TargetMode="External"/><Relationship Id="rId24" Type="http://schemas.openxmlformats.org/officeDocument/2006/relationships/hyperlink" Target="https://www.journaldev.com/11560/java-hashmap" TargetMode="External"/><Relationship Id="rId45" Type="http://schemas.openxmlformats.org/officeDocument/2006/relationships/hyperlink" Target="http://javarevisited.blogspot.sg/2011/12/final-variable-method-class-java.html" TargetMode="External"/><Relationship Id="rId66" Type="http://schemas.openxmlformats.org/officeDocument/2006/relationships/hyperlink" Target="http://www.java67.com/2013/08/guide-of-javalangoutofmemoryerror-java-heap-space-tomcat-eclipse-minecraft-jboss.html" TargetMode="External"/><Relationship Id="rId87" Type="http://schemas.openxmlformats.org/officeDocument/2006/relationships/hyperlink" Target="http://2.bp.blogspot.com/-Tze9foqpb74/VepwCzXHGCI/AAAAAAAADtM/i4KQDaefqk4/s1600/False+Sharing+in+Multi-threaded+application.gif" TargetMode="External"/><Relationship Id="rId110" Type="http://schemas.openxmlformats.org/officeDocument/2006/relationships/hyperlink" Target="http://javarevisited.blogspot.sg/2011/12/jre-jvm-jdk-jit-in-java-programming.html" TargetMode="External"/><Relationship Id="rId131" Type="http://schemas.openxmlformats.org/officeDocument/2006/relationships/hyperlink" Target="http://javarevisited.blogspot.sg/2014/07/java-optimization-empty-arraylist-and-Hashmap-cost-less-memory-jdk-17040-update.html" TargetMode="External"/><Relationship Id="rId152" Type="http://schemas.openxmlformats.org/officeDocument/2006/relationships/hyperlink" Target="http://java67.blogspot.com/2014/01/java-regular-expression-to-check-numbers-in-String.html" TargetMode="External"/><Relationship Id="rId173" Type="http://schemas.openxmlformats.org/officeDocument/2006/relationships/hyperlink" Target="http://javarevisited.blogspot.sg/2011/11/great-example-of-open-closed-design.html" TargetMode="External"/><Relationship Id="rId194" Type="http://schemas.openxmlformats.org/officeDocument/2006/relationships/hyperlink" Target="http://javarevisited.blogspot.sg/2015/01/difference-between-bitwsie-and-logical.html" TargetMode="External"/><Relationship Id="rId208" Type="http://schemas.openxmlformats.org/officeDocument/2006/relationships/hyperlink" Target="http://javarevisited.blogspot.sg/2013/03/Anagram-how-to-check-if-two-string-are-anagrams-example-tutorial.html" TargetMode="External"/><Relationship Id="rId229" Type="http://schemas.openxmlformats.org/officeDocument/2006/relationships/hyperlink" Target="http://javarevisited.blogspot.sg/2014/01/how-to-remove-duplicates-from-array-java-without-collection-API.html" TargetMode="External"/><Relationship Id="rId240" Type="http://schemas.openxmlformats.org/officeDocument/2006/relationships/hyperlink" Target="http://javarevisited.blogspot.sg/2012/02/how-to-check-or-detect-duplicate.html" TargetMode="External"/><Relationship Id="rId261" Type="http://schemas.openxmlformats.org/officeDocument/2006/relationships/hyperlink" Target="http://download.oracle.com/javase/6/docs/api/" TargetMode="External"/><Relationship Id="rId14" Type="http://schemas.openxmlformats.org/officeDocument/2006/relationships/hyperlink" Target="http://javarevisited.blogspot.com/2012/01/anonymous-array-example-java-create.html" TargetMode="External"/><Relationship Id="rId35" Type="http://schemas.openxmlformats.org/officeDocument/2006/relationships/hyperlink" Target="http://st1.vchensubeswogfpjoq.netdna-cdn.com/wp-content/uploads/2014/09/Singleton-Class-Diagram-.png" TargetMode="External"/><Relationship Id="rId56" Type="http://schemas.openxmlformats.org/officeDocument/2006/relationships/image" Target="media/image7.png"/><Relationship Id="rId77" Type="http://schemas.openxmlformats.org/officeDocument/2006/relationships/hyperlink" Target="http://javarevisited.blogspot.com/2011/09/how-to-write-production-quality-code.html" TargetMode="External"/><Relationship Id="rId100" Type="http://schemas.openxmlformats.org/officeDocument/2006/relationships/hyperlink" Target="http://java67.blogspot.com/2014/11/how-to-convert-double-to-long-in-java-example.html" TargetMode="External"/><Relationship Id="rId282" Type="http://schemas.openxmlformats.org/officeDocument/2006/relationships/image" Target="media/image17.png"/><Relationship Id="rId8" Type="http://schemas.openxmlformats.org/officeDocument/2006/relationships/image" Target="media/image1.png"/><Relationship Id="rId98" Type="http://schemas.openxmlformats.org/officeDocument/2006/relationships/hyperlink" Target="http://javarevisited.blogspot.sg/2012/12/what-is-type-casting-in-java-class-interface-example.html" TargetMode="External"/><Relationship Id="rId121" Type="http://schemas.openxmlformats.org/officeDocument/2006/relationships/hyperlink" Target="http://java67.blogspot.sg/2013/01/difference-between-set-list-and-map-in-java.html" TargetMode="External"/><Relationship Id="rId142" Type="http://schemas.openxmlformats.org/officeDocument/2006/relationships/hyperlink" Target="http://javarevisited.blogspot.sg/2013/01/java-best-practices-method-overloading-constructor.html" TargetMode="External"/><Relationship Id="rId163" Type="http://schemas.openxmlformats.org/officeDocument/2006/relationships/hyperlink" Target="http://javarevisited.blogspot.sg/2012/12/inversion-of-control-dependency-injection-design-pattern-spring-example-tutorial.html" TargetMode="External"/><Relationship Id="rId184" Type="http://schemas.openxmlformats.org/officeDocument/2006/relationships/hyperlink" Target="http://java67.blogspot.sg/2012/09/dom-vs-sax-parser-in-java-xml-parsing.html" TargetMode="External"/><Relationship Id="rId219" Type="http://schemas.openxmlformats.org/officeDocument/2006/relationships/hyperlink" Target="http://javarevisited.blogspot.sg/2014/01/how-to-remove-duplicates-from-array-java-without-collection-API.html" TargetMode="External"/><Relationship Id="rId230" Type="http://schemas.openxmlformats.org/officeDocument/2006/relationships/hyperlink" Target="http://javarevisited.blogspot.sg/2014/08/quicksort-sorting-algorithm-in-java-in-place-example.html" TargetMode="External"/><Relationship Id="rId251" Type="http://schemas.openxmlformats.org/officeDocument/2006/relationships/hyperlink" Target="http://javarevisited.blogspot.com/2012/12/how-to-check-if-number-is-palindrome-or-not-example.html" TargetMode="External"/><Relationship Id="rId25" Type="http://schemas.openxmlformats.org/officeDocument/2006/relationships/hyperlink" Target="https://www.journaldev.com/18899/constructor-in-java" TargetMode="External"/><Relationship Id="rId46" Type="http://schemas.openxmlformats.org/officeDocument/2006/relationships/hyperlink" Target="http://javarevisited.blogspot.sg/2012/03/difference-between-transient-and.html" TargetMode="External"/><Relationship Id="rId67" Type="http://schemas.openxmlformats.org/officeDocument/2006/relationships/hyperlink" Target="http://www.amazon.com/Java-Performance-The-Definitive-Guide/dp/1449358454?tag=javamysqlanta-20" TargetMode="External"/><Relationship Id="rId272" Type="http://schemas.openxmlformats.org/officeDocument/2006/relationships/hyperlink" Target="http://javarevisited.blogspot.ca/2011/01/how-classpath-work-in-java.html" TargetMode="External"/><Relationship Id="rId293" Type="http://schemas.openxmlformats.org/officeDocument/2006/relationships/hyperlink" Target="http://javarevisited.blogspot.com/2012/12/how-classloader-works-in-java.html" TargetMode="External"/><Relationship Id="rId88" Type="http://schemas.openxmlformats.org/officeDocument/2006/relationships/image" Target="media/image9.gif"/><Relationship Id="rId111" Type="http://schemas.openxmlformats.org/officeDocument/2006/relationships/hyperlink" Target="http://2.bp.blogspot.com/-ls3yC0U7ouo/VhDqX-3OUbI/AAAAAAAAD40/Zcsc5uCaGq0/s1600/JVM+JRE+JDK.jpg" TargetMode="External"/><Relationship Id="rId132" Type="http://schemas.openxmlformats.org/officeDocument/2006/relationships/hyperlink" Target="http://javarevisited.blogspot.sg/2011/10/override-hashcode-in-java-example.html" TargetMode="External"/><Relationship Id="rId153" Type="http://schemas.openxmlformats.org/officeDocument/2006/relationships/hyperlink" Target="http://java67.blogspot.com/2012/12/how-to-reverse-string-in-java-stringbuffer-stringbuilder.htm" TargetMode="External"/><Relationship Id="rId174" Type="http://schemas.openxmlformats.org/officeDocument/2006/relationships/hyperlink" Target="http://java67.blogspot.com/2014/12/strategy-pattern-in-java-with-sample.html" TargetMode="External"/><Relationship Id="rId195" Type="http://schemas.openxmlformats.org/officeDocument/2006/relationships/hyperlink" Target="http://javarevisited.blogspot.sg/2012/04/java-program-to-reverse-number-example.html" TargetMode="External"/><Relationship Id="rId209" Type="http://schemas.openxmlformats.org/officeDocument/2006/relationships/hyperlink" Target="http://javarevisited.blogspot.sg/2014/03/3-ways-to-find-first-non-repeated-character-String-programming-problem.html" TargetMode="External"/><Relationship Id="rId220" Type="http://schemas.openxmlformats.org/officeDocument/2006/relationships/hyperlink" Target="http://javarevisited.blogspot.com/2015/04/how-to-remove-given-character-from.html" TargetMode="External"/><Relationship Id="rId241" Type="http://schemas.openxmlformats.org/officeDocument/2006/relationships/hyperlink" Target="http://javarevisited.blogspot.com/2015/06/top-20-array-interview-questions-and-answers.html" TargetMode="External"/><Relationship Id="rId15" Type="http://schemas.openxmlformats.org/officeDocument/2006/relationships/hyperlink" Target="http://javarevisited.blogspot.com/2012/02/difference-between-linkedlist-vs.html" TargetMode="External"/><Relationship Id="rId36" Type="http://schemas.openxmlformats.org/officeDocument/2006/relationships/image" Target="media/image5.png"/><Relationship Id="rId57" Type="http://schemas.openxmlformats.org/officeDocument/2006/relationships/hyperlink" Target="http://javarevisited.blogspot.sg/2011/12/jre-jvm-jdk-jit-in-java-programming.html" TargetMode="External"/><Relationship Id="rId262" Type="http://schemas.openxmlformats.org/officeDocument/2006/relationships/hyperlink" Target="http://javarevisited.blogspot.com/2011/04/garbage-collection-in-java.html" TargetMode="External"/><Relationship Id="rId283" Type="http://schemas.openxmlformats.org/officeDocument/2006/relationships/hyperlink" Target="http://1.bp.blogspot.com/-0gOWex7Pb2E/USTOh2K7zpI/AAAAAAAAAjc/_viQADzxrsk/s1600/Java+classloader+working.PNG" TargetMode="External"/><Relationship Id="rId78" Type="http://schemas.openxmlformats.org/officeDocument/2006/relationships/hyperlink" Target="http://javarevisited.blogspot.com/2012/03/what-is-static-and-dynamic-binding-in.html" TargetMode="External"/><Relationship Id="rId99" Type="http://schemas.openxmlformats.org/officeDocument/2006/relationships/hyperlink" Target="http://javarevisited.blogspot.sg/2015/01/java-clone-tutorial-part-2-overriding-with-mutable-field-example.html" TargetMode="External"/><Relationship Id="rId101" Type="http://schemas.openxmlformats.org/officeDocument/2006/relationships/hyperlink" Target="http://java67.blogspot.sg/2014/01/why-string-class-has-made-immutable-or-final-java.html" TargetMode="External"/><Relationship Id="rId122" Type="http://schemas.openxmlformats.org/officeDocument/2006/relationships/hyperlink" Target="http://javarevisited.blogspot.sg/2013/10/what-is-priorityqueue-data-structure-java-example-tutorial.html" TargetMode="External"/><Relationship Id="rId143" Type="http://schemas.openxmlformats.org/officeDocument/2006/relationships/hyperlink" Target="http://javarevisited.blogspot.sg/2012/03/simpledateformat-in-java-is-not-thread.html" TargetMode="External"/><Relationship Id="rId164" Type="http://schemas.openxmlformats.org/officeDocument/2006/relationships/hyperlink" Target="http://java67.blogspot.sg/2014/06/why-abstract-class-is-important-in-java.html" TargetMode="External"/><Relationship Id="rId185" Type="http://schemas.openxmlformats.org/officeDocument/2006/relationships/hyperlink" Target="http://java67.blogspot.sg/2012/12/what-is-difference-between-thread-vs-process-java.html" TargetMode="External"/><Relationship Id="rId9" Type="http://schemas.openxmlformats.org/officeDocument/2006/relationships/hyperlink" Target="http://www.codeproject.com/Articles/18033/Phone-Directory-Implementation-Using-TRIE" TargetMode="External"/><Relationship Id="rId210" Type="http://schemas.openxmlformats.org/officeDocument/2006/relationships/hyperlink" Target="http://javarevisited.blogspot.sg/2012/01/how-to-reverse-string-in-java-using.html" TargetMode="External"/><Relationship Id="rId26" Type="http://schemas.openxmlformats.org/officeDocument/2006/relationships/hyperlink" Target="http://javarevisited.blogspot.com/2012/06/builder-design-pattern-in-java-example.html" TargetMode="External"/><Relationship Id="rId231" Type="http://schemas.openxmlformats.org/officeDocument/2006/relationships/hyperlink" Target="http://2.bp.blogspot.com/-bD3bO_KCKEM/VXWyQ23wnyI/AAAAAAAAC9E/crKJrXxOvcE/s1600/Java+Array.jpg" TargetMode="External"/><Relationship Id="rId252" Type="http://schemas.openxmlformats.org/officeDocument/2006/relationships/hyperlink" Target="http://www.amazon.com/dp/0321356683/?tag=javamysqlanta-20" TargetMode="External"/><Relationship Id="rId273" Type="http://schemas.openxmlformats.org/officeDocument/2006/relationships/hyperlink" Target="http://javarevisited.blogspot.sg/2011/04/top-20-core-java-interview-questions.html" TargetMode="External"/><Relationship Id="rId294" Type="http://schemas.openxmlformats.org/officeDocument/2006/relationships/fontTable" Target="fontTable.xml"/><Relationship Id="rId47" Type="http://schemas.openxmlformats.org/officeDocument/2006/relationships/hyperlink" Target="http://javarevisited.blogspot.sg/2014/05/double-checked-locking-on-singleton-in-java.html" TargetMode="External"/><Relationship Id="rId68" Type="http://schemas.openxmlformats.org/officeDocument/2006/relationships/hyperlink" Target="http://www.java67.com/2016/10/difference-between-heap-and-stack-memory-in-java-JVM.html" TargetMode="External"/><Relationship Id="rId89" Type="http://schemas.openxmlformats.org/officeDocument/2006/relationships/hyperlink" Target="http://lmax-exchange.github.io/disruptor/" TargetMode="External"/><Relationship Id="rId112" Type="http://schemas.openxmlformats.org/officeDocument/2006/relationships/image" Target="media/image10.jpeg"/><Relationship Id="rId133" Type="http://schemas.openxmlformats.org/officeDocument/2006/relationships/hyperlink" Target="http://java67.blogspot.sg/2013/08/difference-between-comparator-and-comparable-in-java-interface-sorting.html" TargetMode="External"/><Relationship Id="rId154" Type="http://schemas.openxmlformats.org/officeDocument/2006/relationships/hyperlink" Target="http://java67.blogspot.com/2015/10/java-program-to-find-repeated-words-and-count.html" TargetMode="External"/><Relationship Id="rId175" Type="http://schemas.openxmlformats.org/officeDocument/2006/relationships/hyperlink" Target="http://javarevisited.blogspot.com/2015/10/133-java-interview-questions-answers-from-last-5-years.html" TargetMode="External"/><Relationship Id="rId196" Type="http://schemas.openxmlformats.org/officeDocument/2006/relationships/hyperlink" Target="http://javarevisited.blogspot.sg/2012/03/10-object-oriented-design-principles.html" TargetMode="External"/><Relationship Id="rId200" Type="http://schemas.openxmlformats.org/officeDocument/2006/relationships/hyperlink" Target="http://java67.blogspot.sg/2014/01/java-regular-expression-to-check-numbers-in-String.html" TargetMode="External"/><Relationship Id="rId16" Type="http://schemas.openxmlformats.org/officeDocument/2006/relationships/hyperlink" Target="http://netjs.blogspot.com/2015/04/why-main-method-is-static-in-java.html" TargetMode="External"/><Relationship Id="rId221" Type="http://schemas.openxmlformats.org/officeDocument/2006/relationships/hyperlink" Target="http://javarevisited.blogspot.sg/2013/03/how-to-write-unit-test-in-java-eclipse-netbeans-example-run.html" TargetMode="External"/><Relationship Id="rId242" Type="http://schemas.openxmlformats.org/officeDocument/2006/relationships/hyperlink" Target="http://javarevisited.blogspot.com/2012/12/how-to-find-middle-element-of-linked-list-one-pass.html" TargetMode="External"/><Relationship Id="rId263" Type="http://schemas.openxmlformats.org/officeDocument/2006/relationships/hyperlink" Target="http://javarevisited.blogspot.com/2011/05/java-heap-space-memory-size-jvm.html" TargetMode="External"/><Relationship Id="rId284" Type="http://schemas.openxmlformats.org/officeDocument/2006/relationships/image" Target="media/image18.png"/><Relationship Id="rId37" Type="http://schemas.openxmlformats.org/officeDocument/2006/relationships/hyperlink" Target="http://javarevisited.blogspot.sg/2012/01/find-max-free-total-memory-in-java.html" TargetMode="External"/><Relationship Id="rId58" Type="http://schemas.openxmlformats.org/officeDocument/2006/relationships/hyperlink" Target="http://java67.blogspot.sg/2013/08/best-way-to-iterate-over-each-entry-in.html" TargetMode="External"/><Relationship Id="rId79" Type="http://schemas.openxmlformats.org/officeDocument/2006/relationships/hyperlink" Target="http://javarevisited.blogspot.com/2011/09/displaytag-examples-tutorial-jsp-struts.html" TargetMode="External"/><Relationship Id="rId102" Type="http://schemas.openxmlformats.org/officeDocument/2006/relationships/hyperlink" Target="http://javarevisited.blogspot.sg/2011/08/string-switch-case-jdk7-example.html" TargetMode="External"/><Relationship Id="rId123" Type="http://schemas.openxmlformats.org/officeDocument/2006/relationships/hyperlink" Target="http://java67.blogspot.sg/2012/12/difference-between-arraylist-vs-LinkedList-java.html" TargetMode="External"/><Relationship Id="rId144" Type="http://schemas.openxmlformats.org/officeDocument/2006/relationships/hyperlink" Target="http://javarevisited.blogspot.com/2011/09/convert-date-to-string-simpledateformat.html" TargetMode="External"/><Relationship Id="rId90" Type="http://schemas.openxmlformats.org/officeDocument/2006/relationships/hyperlink" Target="http://javarevisited.blogspot.sg/2013/08/why-swing-is-not-thread-safe-in-java-Swingworker-Event-thread.html" TargetMode="External"/><Relationship Id="rId165" Type="http://schemas.openxmlformats.org/officeDocument/2006/relationships/hyperlink" Target="http://javarevisited.blogspot.sg/2012/11/difference-between-setter-injection-vs-constructor-injection-spring-framework.html" TargetMode="External"/><Relationship Id="rId186" Type="http://schemas.openxmlformats.org/officeDocument/2006/relationships/hyperlink" Target="http://javarevisited.blogspot.sg/2013/03/how-to-create-immutable-class-object-java-example-tutorial.html" TargetMode="External"/><Relationship Id="rId211" Type="http://schemas.openxmlformats.org/officeDocument/2006/relationships/hyperlink" Target="http://javarevisited.blogspot.sg/2012/10/regular-expression-example-in-java-to-check-String-number.html" TargetMode="External"/><Relationship Id="rId232" Type="http://schemas.openxmlformats.org/officeDocument/2006/relationships/image" Target="media/image14.jpeg"/><Relationship Id="rId253" Type="http://schemas.openxmlformats.org/officeDocument/2006/relationships/hyperlink" Target="http://javarevisited.blogspot.com/2013/03/top-15-data-structures-algorithm-interview-questions-answers-java-programming.html" TargetMode="External"/><Relationship Id="rId274" Type="http://schemas.openxmlformats.org/officeDocument/2006/relationships/hyperlink" Target="http://javarevisited.blogspot.ca/2012/05/10-points-about-class-file-in-java.html" TargetMode="External"/><Relationship Id="rId295" Type="http://schemas.openxmlformats.org/officeDocument/2006/relationships/theme" Target="theme/theme1.xml"/><Relationship Id="rId27" Type="http://schemas.openxmlformats.org/officeDocument/2006/relationships/hyperlink" Target="http://javarevisited.blogspot.sg/2011/11/decorator-design-pattern-java-example.html" TargetMode="External"/><Relationship Id="rId48" Type="http://schemas.openxmlformats.org/officeDocument/2006/relationships/hyperlink" Target="http://javarevisited.blogspot.com/2012/07/why-enum-singleton-are-better-in-java.html" TargetMode="External"/><Relationship Id="rId69" Type="http://schemas.openxmlformats.org/officeDocument/2006/relationships/hyperlink" Target="http://java.sun.com/j2se/1.5.0/docs/api/java/lang/reflect/Field.html" TargetMode="External"/><Relationship Id="rId113" Type="http://schemas.openxmlformats.org/officeDocument/2006/relationships/hyperlink" Target="http://javarevisited.blogspot.sg/2011/05/java-heap-space-memory-size-jvm.html" TargetMode="External"/><Relationship Id="rId134" Type="http://schemas.openxmlformats.org/officeDocument/2006/relationships/hyperlink" Target="http://javarevisited.blogspot.sg/2015/01/why-override-equals-hashcode-or-tostring-java.html" TargetMode="External"/><Relationship Id="rId80" Type="http://schemas.openxmlformats.org/officeDocument/2006/relationships/hyperlink" Target="http://javarevisited.blogspot.com/2011/12/method-overloading-vs-method-overriding.html" TargetMode="External"/><Relationship Id="rId155" Type="http://schemas.openxmlformats.org/officeDocument/2006/relationships/hyperlink" Target="http://javarevisited.blogspot.sg/2013/03/Anagram-how-to-check-if-two-string-are-anagrams-example-tutorial.html" TargetMode="External"/><Relationship Id="rId176" Type="http://schemas.openxmlformats.org/officeDocument/2006/relationships/hyperlink" Target="http://javarevisited.blogspot.sg/2014/02/top-30-java-phone-interview-questions.html" TargetMode="External"/><Relationship Id="rId197" Type="http://schemas.openxmlformats.org/officeDocument/2006/relationships/hyperlink" Target="http://javarevisited.blogspot.sg/2011/11/great-example-of-open-closed-design.html" TargetMode="External"/><Relationship Id="rId201" Type="http://schemas.openxmlformats.org/officeDocument/2006/relationships/hyperlink" Target="http://java67.blogspot.sg/2015/01/second-highest-salary-in-mysql-and-sql-server.html" TargetMode="External"/><Relationship Id="rId222" Type="http://schemas.openxmlformats.org/officeDocument/2006/relationships/hyperlink" Target="http://javarevisited.blogspot.com/2015/01/top-20-string-coding-interview-question-programming-interview.html" TargetMode="External"/><Relationship Id="rId243" Type="http://schemas.openxmlformats.org/officeDocument/2006/relationships/hyperlink" Target="http://javarevisited.blogspot.sg/2012/12/how-to-find-middle-element-of-linked-list-one-pass.html" TargetMode="External"/><Relationship Id="rId264" Type="http://schemas.openxmlformats.org/officeDocument/2006/relationships/hyperlink" Target="http://javarevisited.blogspot.com/2012/12/how-classloader-works-in-java.html" TargetMode="External"/><Relationship Id="rId285" Type="http://schemas.openxmlformats.org/officeDocument/2006/relationships/hyperlink" Target="http://javarevisited.blogspot.sg/2012/07/when-class-loading-initialization-java-example.html" TargetMode="External"/><Relationship Id="rId17" Type="http://schemas.openxmlformats.org/officeDocument/2006/relationships/hyperlink" Target="http://4.bp.blogspot.com/-gX1xoZkzCj4/Vovi8phVgXI/AAAAAAAAAPg/HFfMi50TLqE/s1600/class+name+and+file+name-1.png" TargetMode="External"/><Relationship Id="rId38" Type="http://schemas.openxmlformats.org/officeDocument/2006/relationships/hyperlink" Target="http://javarevisited.blogspot.sg/2011/06/volatile-keyword-java-example-tutorial.html" TargetMode="External"/><Relationship Id="rId59" Type="http://schemas.openxmlformats.org/officeDocument/2006/relationships/hyperlink" Target="http://javarevisited.blogspot.sg/2011/12/treemap-java-tutorial-example-program.html" TargetMode="External"/><Relationship Id="rId103" Type="http://schemas.openxmlformats.org/officeDocument/2006/relationships/hyperlink" Target="http://java67.blogspot.sg/2012/12/how-constructor-chaining-works-in-java.html" TargetMode="External"/><Relationship Id="rId124" Type="http://schemas.openxmlformats.org/officeDocument/2006/relationships/hyperlink" Target="http://java67.blogspot.sg/2012/07/sort-list-ascending-descending-order-set-arraylist.html" TargetMode="External"/><Relationship Id="rId70" Type="http://schemas.openxmlformats.org/officeDocument/2006/relationships/hyperlink" Target="http://javarevisited.blogspot.com/2012/04/how-to-invoke-method-by-name-in-java.html" TargetMode="External"/><Relationship Id="rId91" Type="http://schemas.openxmlformats.org/officeDocument/2006/relationships/hyperlink" Target="http://javarevisited.blogspot.sg/2012/05/how-to-use-threadlocal-in-java-benefits.html" TargetMode="External"/><Relationship Id="rId145" Type="http://schemas.openxmlformats.org/officeDocument/2006/relationships/hyperlink" Target="http://java67.blogspot.sg/2013/01/how-to-format-date-in-java-simpledateformat-example.html" TargetMode="External"/><Relationship Id="rId166" Type="http://schemas.openxmlformats.org/officeDocument/2006/relationships/hyperlink" Target="http://javarevisited.blogspot.sg/2015/06/difference-between-dependency-injection.html" TargetMode="External"/><Relationship Id="rId187" Type="http://schemas.openxmlformats.org/officeDocument/2006/relationships/hyperlink" Target="http://javarevisited.blogspot.sg/2014/04/difference-between-stub-and-mock-object-java-junit.html" TargetMode="External"/><Relationship Id="rId1" Type="http://schemas.openxmlformats.org/officeDocument/2006/relationships/customXml" Target="../customXml/item1.xml"/><Relationship Id="rId212" Type="http://schemas.openxmlformats.org/officeDocument/2006/relationships/hyperlink" Target="http://java67.blogspot.sg/2014/03/how-to-find-duplicate-characters-in-String-Java-program.html" TargetMode="External"/><Relationship Id="rId233" Type="http://schemas.openxmlformats.org/officeDocument/2006/relationships/hyperlink" Target="http://java67.blogspot.sg/2014/03/how-to-find-top-two-maximum-number-from-integer-array-java.html" TargetMode="External"/><Relationship Id="rId254" Type="http://schemas.openxmlformats.org/officeDocument/2006/relationships/hyperlink" Target="http://javarevisited.blogspot.com/2012/12/how-classloader-works-in-java.html" TargetMode="External"/><Relationship Id="rId28" Type="http://schemas.openxmlformats.org/officeDocument/2006/relationships/hyperlink" Target="http://javarevisited.blogspot.com/2011/06/volatile-keyword-java-example-tutorial.html" TargetMode="External"/><Relationship Id="rId49" Type="http://schemas.openxmlformats.org/officeDocument/2006/relationships/hyperlink" Target="http://javarevisited.blogspot.sg/2012/05/how-to-access-private-field-and-method.html" TargetMode="External"/><Relationship Id="rId114" Type="http://schemas.openxmlformats.org/officeDocument/2006/relationships/hyperlink" Target="http://3.bp.blogspot.com/-DqV12_uIeZ4/VhDqtPCVIVI/AAAAAAAAD48/uqWZB0BgZUI/s1600/java_heaps_memory.jpg" TargetMode="External"/><Relationship Id="rId275" Type="http://schemas.openxmlformats.org/officeDocument/2006/relationships/hyperlink" Target="http://javarevisited.blogspot.sg/2012/12/javac-is-not-recognized-as-internal-or-external-command.html" TargetMode="External"/><Relationship Id="rId60" Type="http://schemas.openxmlformats.org/officeDocument/2006/relationships/hyperlink" Target="http://2.bp.blogspot.com/-dponJrixU9Y/UzGXiXveSJI/AAAAAAAABVo/Lc3-d8ZsI2g/s1600/Weak+Strong+Soft+and+Phantom+Reference+in+Java.gif" TargetMode="External"/><Relationship Id="rId81" Type="http://schemas.openxmlformats.org/officeDocument/2006/relationships/hyperlink" Target="http://javarevisited.blogspot.com/2012/01/improve-performance-java-database.html" TargetMode="External"/><Relationship Id="rId135" Type="http://schemas.openxmlformats.org/officeDocument/2006/relationships/hyperlink" Target="http://www.java-tips.org/java-se-tips-100019/32-java-nio/483-how-to-create-a-bytebuffer.html" TargetMode="External"/><Relationship Id="rId156" Type="http://schemas.openxmlformats.org/officeDocument/2006/relationships/hyperlink" Target="http://javarevisited.blogspot.com/2015/08/how-to-find-all-permutations-of-string-java-example.html" TargetMode="External"/><Relationship Id="rId177" Type="http://schemas.openxmlformats.org/officeDocument/2006/relationships/hyperlink" Target="http://4.bp.blogspot.com/-TTrN2_xKzq4/VXmesTwZWxI/AAAAAAAAC_4/MCVEaqo9Dgs/s1600/Programming+Interview+Questions+Algorithm.png" TargetMode="External"/><Relationship Id="rId198" Type="http://schemas.openxmlformats.org/officeDocument/2006/relationships/hyperlink" Target="http://javarevisited.blogspot.sg/2014/08/quicksort-sorting-algorithm-in-java-in-place-example.html" TargetMode="External"/><Relationship Id="rId202" Type="http://schemas.openxmlformats.org/officeDocument/2006/relationships/hyperlink" Target="http://javarevisited.blogspot.sg/2012/07/subquery-example-in-sql-correlated-vs.html" TargetMode="External"/><Relationship Id="rId223" Type="http://schemas.openxmlformats.org/officeDocument/2006/relationships/hyperlink" Target="http://javarevisited.blogspot.sg/2014/11/how-to-find-missing-number-on-integer-array-java.html" TargetMode="External"/><Relationship Id="rId244" Type="http://schemas.openxmlformats.org/officeDocument/2006/relationships/hyperlink" Target="http://javarevisited.blogspot.com/2012/02/how-to-check-or-detect-duplicate.html" TargetMode="External"/><Relationship Id="rId18" Type="http://schemas.openxmlformats.org/officeDocument/2006/relationships/image" Target="media/image3.png"/><Relationship Id="rId39" Type="http://schemas.openxmlformats.org/officeDocument/2006/relationships/hyperlink" Target="http://javarevisited.blogspot.com/2012/07/why-enum-singleton-are-better-in-java.html" TargetMode="External"/><Relationship Id="rId265" Type="http://schemas.openxmlformats.org/officeDocument/2006/relationships/hyperlink" Target="http://javarevisited.blogspot.com/2011/08/increase-heap-size-maven-ant.html" TargetMode="External"/><Relationship Id="rId286" Type="http://schemas.openxmlformats.org/officeDocument/2006/relationships/hyperlink" Target="http://java67.blogspot.sg/2012/08/what-is-path-and-classpath-in-java-difference.html" TargetMode="External"/><Relationship Id="rId50" Type="http://schemas.openxmlformats.org/officeDocument/2006/relationships/hyperlink" Target="http://javarevisited.blogspot.com/2011/04/top-10-java-serialization-interview.html" TargetMode="External"/><Relationship Id="rId104" Type="http://schemas.openxmlformats.org/officeDocument/2006/relationships/hyperlink" Target="http://javarevisited.blogspot.com/2014/07/top-5-java-performance-tuning-books.html" TargetMode="External"/><Relationship Id="rId125" Type="http://schemas.openxmlformats.org/officeDocument/2006/relationships/hyperlink" Target="http://java67.blogspot.sg/2014/03/how-to-print-array-in-java-example-tutorial.html" TargetMode="External"/><Relationship Id="rId146" Type="http://schemas.openxmlformats.org/officeDocument/2006/relationships/hyperlink" Target="http://java67.blogspot.sg/2014/02/how-to-convert-javautildate-to-javasqldate-example.html" TargetMode="External"/><Relationship Id="rId167" Type="http://schemas.openxmlformats.org/officeDocument/2006/relationships/hyperlink" Target="http://javarevisited.blogspot.sg/2015/01/adapter-vs-decorator-vs-facade-vs-proxy-pattern-java.html" TargetMode="External"/><Relationship Id="rId188" Type="http://schemas.openxmlformats.org/officeDocument/2006/relationships/hyperlink" Target="http://javarevisited.blogspot.sg/2013/05/difference-between-left-and-right-outer-join-sql-mysql.html" TargetMode="External"/><Relationship Id="rId71" Type="http://schemas.openxmlformats.org/officeDocument/2006/relationships/hyperlink" Target="http://javarevisited.blogspot.com/2011/08/classnotfoundexception-in-java-example.html" TargetMode="External"/><Relationship Id="rId92" Type="http://schemas.openxmlformats.org/officeDocument/2006/relationships/hyperlink" Target="http://java67.blogspot.sg/2012/12/producer-consumer-problem-with-wait-and-notify-example.html" TargetMode="External"/><Relationship Id="rId213" Type="http://schemas.openxmlformats.org/officeDocument/2006/relationships/hyperlink" Target="http://java67.blogspot.sg/2013/11/how-to-count-vowels-and-consonants-in-Java-String-word.html" TargetMode="External"/><Relationship Id="rId234" Type="http://schemas.openxmlformats.org/officeDocument/2006/relationships/hyperlink" Target="http://javarevisited.blogspot.sg/2014/01/how-to-remove-duplicates-from-array-java-without-collection-API.html" TargetMode="External"/><Relationship Id="rId2" Type="http://schemas.openxmlformats.org/officeDocument/2006/relationships/numbering" Target="numbering.xml"/><Relationship Id="rId29" Type="http://schemas.openxmlformats.org/officeDocument/2006/relationships/hyperlink" Target="http://javarevisited.blogspot.sg/2012/01/how-to-write-thread-safe-code-in-java.html" TargetMode="External"/><Relationship Id="rId255" Type="http://schemas.openxmlformats.org/officeDocument/2006/relationships/hyperlink" Target="http://java67.blogspot.com/2016/01/how-to-run-jar-file-from-command-prompt.html" TargetMode="External"/><Relationship Id="rId276" Type="http://schemas.openxmlformats.org/officeDocument/2006/relationships/hyperlink" Target="http://javarevisited.blogspot.sg/2012/12/javac-is-not-recognized-as-internal-or-external-command.html" TargetMode="External"/><Relationship Id="rId40" Type="http://schemas.openxmlformats.org/officeDocument/2006/relationships/hyperlink" Target="http://2.bp.blogspot.com/-vIw-2sGSrko/VJmIXk6xfnI/AAAAAAAACP4/clWZsrAY3Ro/s1600/Singleton+Design+Pattern+in+Java+2.jpg" TargetMode="External"/><Relationship Id="rId115" Type="http://schemas.openxmlformats.org/officeDocument/2006/relationships/image" Target="media/image11.jpeg"/><Relationship Id="rId136" Type="http://schemas.openxmlformats.org/officeDocument/2006/relationships/hyperlink" Target="http://javarevisited.blogspot.sg/2015/08/difference-between-direct-non-direct-mapped-bytebuffer-nio-java.html" TargetMode="External"/><Relationship Id="rId157" Type="http://schemas.openxmlformats.org/officeDocument/2006/relationships/hyperlink" Target="http://javarevisited.blogspot.com/2015/06/3-ways-to-find-duplicate-elements-in-array-java.html" TargetMode="External"/><Relationship Id="rId178" Type="http://schemas.openxmlformats.org/officeDocument/2006/relationships/image" Target="media/image13.png"/><Relationship Id="rId61" Type="http://schemas.openxmlformats.org/officeDocument/2006/relationships/image" Target="media/image8.gif"/><Relationship Id="rId82" Type="http://schemas.openxmlformats.org/officeDocument/2006/relationships/hyperlink" Target="http://javarevisited.blogspot.com/2011/10/class-in-java-programming-general.html" TargetMode="External"/><Relationship Id="rId199" Type="http://schemas.openxmlformats.org/officeDocument/2006/relationships/hyperlink" Target="http://javarevisited.blogspot.sg/2013/07/difference-between-array-and-linked-list-java.html" TargetMode="External"/><Relationship Id="rId203" Type="http://schemas.openxmlformats.org/officeDocument/2006/relationships/hyperlink" Target="http://javarevisited.blogspot.sg/2013/05/how-to-check-if-integer-number-is-power-of-two-example.html" TargetMode="External"/><Relationship Id="rId19" Type="http://schemas.openxmlformats.org/officeDocument/2006/relationships/hyperlink" Target="http://2.bp.blogspot.com/-nZ253HTOHGY/Vovjtn-wGiI/AAAAAAAAAPo/4LxRQmaR3_U/s1600/class+name+and+file+name-2.png" TargetMode="External"/><Relationship Id="rId224" Type="http://schemas.openxmlformats.org/officeDocument/2006/relationships/hyperlink" Target="http://javarevisited.blogspot.sg/2014/01/how-to-remove-duplicates-from-array-java-without-collection-API.html" TargetMode="External"/><Relationship Id="rId245" Type="http://schemas.openxmlformats.org/officeDocument/2006/relationships/hyperlink" Target="http://javarevisited.blogspot.com/2012/01/how-to-reverse-string-in-java-using.html" TargetMode="External"/><Relationship Id="rId266" Type="http://schemas.openxmlformats.org/officeDocument/2006/relationships/hyperlink" Target="http://www.eclipse.org/mat/" TargetMode="External"/><Relationship Id="rId287" Type="http://schemas.openxmlformats.org/officeDocument/2006/relationships/hyperlink" Target="http://javarevisited.blogspot.ca/2011/10/how-to-set-path-for-java-unix-linux-and.html" TargetMode="External"/><Relationship Id="rId30" Type="http://schemas.openxmlformats.org/officeDocument/2006/relationships/hyperlink" Target="http://javarevisited.blogspot.sg/2011/11/static-keyword-method-variable-java.html" TargetMode="External"/><Relationship Id="rId105" Type="http://schemas.openxmlformats.org/officeDocument/2006/relationships/hyperlink" Target="http://javarevisited.blogspot.sg/2011/04/garbage-collection-in-java.html" TargetMode="External"/><Relationship Id="rId126" Type="http://schemas.openxmlformats.org/officeDocument/2006/relationships/hyperlink" Target="http://javarevisited.blogspot.com/2010/10/eclipse-tutorial-most-useful-eclipse.html" TargetMode="External"/><Relationship Id="rId147" Type="http://schemas.openxmlformats.org/officeDocument/2006/relationships/hyperlink" Target="http://javarevisited.blogspot.sg/2015/07/how-to-find-number-of-days-between-two-dates-in-java.html" TargetMode="External"/><Relationship Id="rId168" Type="http://schemas.openxmlformats.org/officeDocument/2006/relationships/hyperlink" Target="http://javarevisited.blogspot.sg/2015/01/adapter-vs-decorator-vs-facade-vs-proxy-pattern-java.html" TargetMode="External"/><Relationship Id="rId51" Type="http://schemas.openxmlformats.org/officeDocument/2006/relationships/hyperlink" Target="http://java.sun.com/developer/technicalArticles/Programming/singletons/" TargetMode="External"/><Relationship Id="rId72" Type="http://schemas.openxmlformats.org/officeDocument/2006/relationships/hyperlink" Target="http://javarevisited.blogspot.com/2011/10/class-in-java-programming-general.html" TargetMode="External"/><Relationship Id="rId93" Type="http://schemas.openxmlformats.org/officeDocument/2006/relationships/hyperlink" Target="http://javarevisited.blogspot.in/2012/12/how-to-create-thread-safe-singleton-in-java-example.html" TargetMode="External"/><Relationship Id="rId189" Type="http://schemas.openxmlformats.org/officeDocument/2006/relationships/hyperlink" Target="http://javarevisited.blogspot.co.uk/2011/11/struts-interview-questions-answer-j2ee.html" TargetMode="External"/><Relationship Id="rId3" Type="http://schemas.openxmlformats.org/officeDocument/2006/relationships/styles" Target="styles.xml"/><Relationship Id="rId214" Type="http://schemas.openxmlformats.org/officeDocument/2006/relationships/hyperlink" Target="http://javarevisited.blogspot.sg/2012/12/how-to-count-occurrence-of-character-in-String.html" TargetMode="External"/><Relationship Id="rId235" Type="http://schemas.openxmlformats.org/officeDocument/2006/relationships/hyperlink" Target="http://java67.blogspot.sg/2012/12/how-to-remove-element-from-array-in-java-example.html" TargetMode="External"/><Relationship Id="rId256" Type="http://schemas.openxmlformats.org/officeDocument/2006/relationships/hyperlink" Target="https://www.amazon.com/Core-Java-I--Fundamentals-10th/dp/0134177304?tag=javamysqlanta-20" TargetMode="External"/><Relationship Id="rId277" Type="http://schemas.openxmlformats.org/officeDocument/2006/relationships/hyperlink" Target="http://javarevisited.blogspot.sg/2011/12/jre-jvm-jdk-jit-in-java-programming.html" TargetMode="External"/><Relationship Id="rId116" Type="http://schemas.openxmlformats.org/officeDocument/2006/relationships/hyperlink" Target="http://javarevisited.blogspot.com/2013/01/difference-between-stack-and-heap-java.html" TargetMode="External"/><Relationship Id="rId137" Type="http://schemas.openxmlformats.org/officeDocument/2006/relationships/hyperlink" Target="http://javarevisited.blogspot.sg/2012/01/memorymapped-file-and-io-in-java.html" TargetMode="External"/><Relationship Id="rId158" Type="http://schemas.openxmlformats.org/officeDocument/2006/relationships/hyperlink" Target="http://java67.blogspot.com/2015/08/2-ways-to-parse-string-to-int-in-java.html" TargetMode="External"/><Relationship Id="rId20" Type="http://schemas.openxmlformats.org/officeDocument/2006/relationships/image" Target="media/image4.png"/><Relationship Id="rId41" Type="http://schemas.openxmlformats.org/officeDocument/2006/relationships/image" Target="media/image6.jpeg"/><Relationship Id="rId62" Type="http://schemas.openxmlformats.org/officeDocument/2006/relationships/hyperlink" Target="http://javarevisited.blogspot.com/2014/03/difference-between-weakreference-vs-softreference-phantom-strong-reference-java.html" TargetMode="External"/><Relationship Id="rId83" Type="http://schemas.openxmlformats.org/officeDocument/2006/relationships/hyperlink" Target="http://javarevisited.blogspot.com/2012/03/private-in-java-why-should-you-always.html" TargetMode="External"/><Relationship Id="rId179" Type="http://schemas.openxmlformats.org/officeDocument/2006/relationships/hyperlink" Target="http://javarevisited.blogspot.sg/2012/05/counting-semaphore-example-in-java-5.html" TargetMode="External"/><Relationship Id="rId190" Type="http://schemas.openxmlformats.org/officeDocument/2006/relationships/hyperlink" Target="http://javarevisited.blogspot.sg/2012/12/difference-between-class-and-object-in-oops-java.html" TargetMode="External"/><Relationship Id="rId204" Type="http://schemas.openxmlformats.org/officeDocument/2006/relationships/hyperlink" Target="http://javarevisited.blogspot.sg/2011/06/10-examples-of-grep-command-in-unix-and.html" TargetMode="External"/><Relationship Id="rId225" Type="http://schemas.openxmlformats.org/officeDocument/2006/relationships/hyperlink" Target="http://java67.blogspot.sg/2014/11/how-to-test-if-array-contains-certain-value-in-java.html" TargetMode="External"/><Relationship Id="rId246" Type="http://schemas.openxmlformats.org/officeDocument/2006/relationships/hyperlink" Target="http://javarevisited.blogspot.com/2012/12/recursion-in-java-with-example-programming.html" TargetMode="External"/><Relationship Id="rId267" Type="http://schemas.openxmlformats.org/officeDocument/2006/relationships/hyperlink" Target="http://www.amazon.com/Java-Performance-The-Definitive-Guide/dp/1449358454?tag=javamysqlanta-20" TargetMode="External"/><Relationship Id="rId288" Type="http://schemas.openxmlformats.org/officeDocument/2006/relationships/hyperlink" Target="http://javarevisited.blogspot.ca/2011/08/classnotfoundexception-in-java-example.html" TargetMode="External"/><Relationship Id="rId106" Type="http://schemas.openxmlformats.org/officeDocument/2006/relationships/hyperlink" Target="http://javarevisited.blogspot.sg/2014/03/difference-between-weakreference-vs-softreference-phantom-strong-reference-java.html" TargetMode="External"/><Relationship Id="rId127" Type="http://schemas.openxmlformats.org/officeDocument/2006/relationships/hyperlink" Target="http://java67.blogspot.sg/2012/08/5-difference-between-hashtable-hashmap-Java-collection.html" TargetMode="External"/><Relationship Id="rId10" Type="http://schemas.openxmlformats.org/officeDocument/2006/relationships/hyperlink" Target="https://docs.oracle.com/javase/7/docs/api/java/util/ArrayList.html" TargetMode="External"/><Relationship Id="rId31" Type="http://schemas.openxmlformats.org/officeDocument/2006/relationships/hyperlink" Target="http://javarevisited.blogspot.sg/2011/12/final-variable-method-class-java.html" TargetMode="External"/><Relationship Id="rId52" Type="http://schemas.openxmlformats.org/officeDocument/2006/relationships/hyperlink" Target="http://javarevisited.blogspot.sg/2012/01/how-to-write-thread-safe-code-in-java.html" TargetMode="External"/><Relationship Id="rId73" Type="http://schemas.openxmlformats.org/officeDocument/2006/relationships/hyperlink" Target="http://java.sun.com/j2se/1.5.0/docs/api/java/lang/System.html" TargetMode="External"/><Relationship Id="rId94" Type="http://schemas.openxmlformats.org/officeDocument/2006/relationships/hyperlink" Target="http://java67.blogspot.sg/2012/08/what-are-difference-between-wait-and.html" TargetMode="External"/><Relationship Id="rId148" Type="http://schemas.openxmlformats.org/officeDocument/2006/relationships/hyperlink" Target="http://java67.blogspot.sg/2014/12/string-to-date-example-in-java-multithreading.html" TargetMode="External"/><Relationship Id="rId169" Type="http://schemas.openxmlformats.org/officeDocument/2006/relationships/hyperlink" Target="http://javarevisited.blogspot.sg/2015/06/difference-between-inheritance-and-Composition-in-Java-OOP.html" TargetMode="External"/><Relationship Id="rId4" Type="http://schemas.openxmlformats.org/officeDocument/2006/relationships/settings" Target="settings.xml"/><Relationship Id="rId180" Type="http://schemas.openxmlformats.org/officeDocument/2006/relationships/hyperlink" Target="http://javarevisited.blogspot.sg/2012/12/does-java-pass-by-value-or-pass-by-reference.html" TargetMode="External"/><Relationship Id="rId215" Type="http://schemas.openxmlformats.org/officeDocument/2006/relationships/hyperlink" Target="http://javarevisited.blogspot.com/2011/08/convert-string-to-integer-to-string.html" TargetMode="External"/><Relationship Id="rId236" Type="http://schemas.openxmlformats.org/officeDocument/2006/relationships/hyperlink" Target="http://javarevisited.blogspot.sg/2013/03/how-to-reverse-array-in-java-int-String-array-example.html" TargetMode="External"/><Relationship Id="rId257" Type="http://schemas.openxmlformats.org/officeDocument/2006/relationships/hyperlink" Target="http://javarevisited.blogspot.com/2013/02/windows-8-set-path-and-classpath-java-windows-7.html" TargetMode="External"/><Relationship Id="rId278" Type="http://schemas.openxmlformats.org/officeDocument/2006/relationships/hyperlink" Target="http://javarevisited.blogspot.com/2012/06/common-cause-of-javalangnullpointerexce.html" TargetMode="External"/><Relationship Id="rId42" Type="http://schemas.openxmlformats.org/officeDocument/2006/relationships/hyperlink" Target="http://javarevisited.blogspot.com/2011/04/synchronization-in-java-synchronized.html" TargetMode="External"/><Relationship Id="rId84" Type="http://schemas.openxmlformats.org/officeDocument/2006/relationships/hyperlink" Target="http://java67.blogspot.sg/2012/08/what-is-volatile-variable-in-java-when.html" TargetMode="External"/><Relationship Id="rId138" Type="http://schemas.openxmlformats.org/officeDocument/2006/relationships/hyperlink" Target="http://javarevisited.blogspot.com/2014/07/9-difference-between-tcp-and-udp-protocol.html" TargetMode="External"/><Relationship Id="rId191" Type="http://schemas.openxmlformats.org/officeDocument/2006/relationships/hyperlink" Target="http://javarevisited.blogspot.sg/2014/02/ifference-between-association-vs-composition-vs-aggregation.html" TargetMode="External"/><Relationship Id="rId205" Type="http://schemas.openxmlformats.org/officeDocument/2006/relationships/hyperlink" Target="http://javarevisited.blogspot.sg/2011/03/10-find-command-in-unix-examples-basic.html" TargetMode="External"/><Relationship Id="rId247" Type="http://schemas.openxmlformats.org/officeDocument/2006/relationships/hyperlink" Target="http://java67.blogspot.com/2012/12/bubble-sort-in-java-program-to-sort-integer-array-example.html" TargetMode="External"/><Relationship Id="rId107" Type="http://schemas.openxmlformats.org/officeDocument/2006/relationships/hyperlink" Target="http://javarevisited.blogspot.com/2012/06/what-is-xxusecompressedoops-in-64-bit.html" TargetMode="External"/><Relationship Id="rId289" Type="http://schemas.openxmlformats.org/officeDocument/2006/relationships/hyperlink" Target="http://javarevisited.blogspot.ca/2012/04/java-program-to-connect-oracle-database.html" TargetMode="External"/><Relationship Id="rId11" Type="http://schemas.openxmlformats.org/officeDocument/2006/relationships/hyperlink" Target="http://javahungry.blogspot.in/2014/04/fail-fast-iterator-vs-fail-safe-iterator-difference-with-example-in-java.html" TargetMode="External"/><Relationship Id="rId53" Type="http://schemas.openxmlformats.org/officeDocument/2006/relationships/hyperlink" Target="http://javarevisited.blogspot.in/2011/08/enum-in-java-example-tutorial.html" TargetMode="External"/><Relationship Id="rId149" Type="http://schemas.openxmlformats.org/officeDocument/2006/relationships/hyperlink" Target="http://javarevisited.blogspot.sg/2013/04/JUnit-tutorial-example-test-exception-thrown-by-java-method.html" TargetMode="External"/><Relationship Id="rId95" Type="http://schemas.openxmlformats.org/officeDocument/2006/relationships/hyperlink" Target="http://javarevisited.blogspot.sg/2013/03/how-to-create-immutable-class-object-java-example-tutorial.html" TargetMode="External"/><Relationship Id="rId160" Type="http://schemas.openxmlformats.org/officeDocument/2006/relationships/hyperlink" Target="http://javarevisited.blogspot.com/2015/07/java-arraylist-tutorial.html" TargetMode="External"/><Relationship Id="rId216" Type="http://schemas.openxmlformats.org/officeDocument/2006/relationships/hyperlink" Target="http://javarevisited.blogspot.com/2015/08/how-to-find-all-permutations-of-string-java-example.html" TargetMode="External"/><Relationship Id="rId258" Type="http://schemas.openxmlformats.org/officeDocument/2006/relationships/hyperlink" Target="https://4.bp.blogspot.com/-s4XNO_zSvcQ/V11RSWEcpGI/AAAAAAAAGOw/FXt_jvS6ac8K61RYDXzS2YsfXB3fEaICACLcB/s1600/How+to+set+JAVA_HOME+and+PATH+in+Windows+10.png" TargetMode="External"/><Relationship Id="rId22" Type="http://schemas.openxmlformats.org/officeDocument/2006/relationships/hyperlink" Target="https://www.journaldev.com/1061/thread-safety-in-java" TargetMode="External"/><Relationship Id="rId64" Type="http://schemas.openxmlformats.org/officeDocument/2006/relationships/hyperlink" Target="http://javarevisited.blogspot.sg/2016/07/difference-in-string-pool-between-java6-java7.html" TargetMode="External"/><Relationship Id="rId118" Type="http://schemas.openxmlformats.org/officeDocument/2006/relationships/image" Target="media/image12.gif"/><Relationship Id="rId171" Type="http://schemas.openxmlformats.org/officeDocument/2006/relationships/hyperlink" Target="http://javarevisited.blogspot.sg/2012/12/inner-class-and-nested-static-class-in-java-difference.html" TargetMode="External"/><Relationship Id="rId227" Type="http://schemas.openxmlformats.org/officeDocument/2006/relationships/hyperlink" Target="http://javarevisited.blogspot.sg/2014/08/how-to-find-all-pairs-in-array-of-integers-whose-sum-equal-given-number-java.html" TargetMode="External"/><Relationship Id="rId269" Type="http://schemas.openxmlformats.org/officeDocument/2006/relationships/hyperlink" Target="http://javarevisited.blogspot.in/2012/12/how-classloader-works-in-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63392-5D19-444A-B89C-C98B9649D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3686</TotalTime>
  <Pages>117</Pages>
  <Words>39887</Words>
  <Characters>227356</Characters>
  <Application>Microsoft Office Word</Application>
  <DocSecurity>0</DocSecurity>
  <Lines>1894</Lines>
  <Paragraphs>533</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266710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W7admin</dc:creator>
  <cp:keywords/>
  <dc:description/>
  <cp:lastModifiedBy>Admin</cp:lastModifiedBy>
  <cp:revision>3</cp:revision>
  <dcterms:created xsi:type="dcterms:W3CDTF">2016-11-22T09:49:00Z</dcterms:created>
  <dcterms:modified xsi:type="dcterms:W3CDTF">2020-01-21T02:50:00Z</dcterms:modified>
</cp:coreProperties>
</file>